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95F35" w14:textId="77777777" w:rsidR="007E734F" w:rsidRPr="00B1781D" w:rsidRDefault="00292966" w:rsidP="00B1781D">
      <w:pPr>
        <w:spacing w:line="360" w:lineRule="auto"/>
        <w:rPr>
          <w:i/>
          <w:sz w:val="28"/>
        </w:rPr>
      </w:pPr>
      <w:r w:rsidRPr="00B1781D">
        <w:rPr>
          <w:i/>
          <w:sz w:val="28"/>
        </w:rPr>
        <w:t>Heterogeneous flows foster heterogeneous assemblages: relationships between functional diversity and hydrological heterogeneity in riparian plant communities.</w:t>
      </w:r>
    </w:p>
    <w:p w14:paraId="67A639C9" w14:textId="77777777" w:rsidR="00292966" w:rsidRDefault="00292966" w:rsidP="00292966">
      <w:pPr>
        <w:spacing w:line="360" w:lineRule="auto"/>
        <w:jc w:val="both"/>
        <w:rPr>
          <w:vertAlign w:val="superscript"/>
        </w:rPr>
      </w:pPr>
      <w:r w:rsidRPr="00913D53">
        <w:t>James R. Lawson</w:t>
      </w:r>
      <w:r>
        <w:t>*</w:t>
      </w:r>
      <w:r w:rsidRPr="00913D53">
        <w:rPr>
          <w:vertAlign w:val="superscript"/>
        </w:rPr>
        <w:t>1</w:t>
      </w:r>
      <w:r>
        <w:t xml:space="preserve">, </w:t>
      </w:r>
      <w:r w:rsidRPr="00913D53">
        <w:t>Kirstie A. Fryirs</w:t>
      </w:r>
      <w:r w:rsidRPr="00913D53">
        <w:rPr>
          <w:vertAlign w:val="superscript"/>
        </w:rPr>
        <w:t>2</w:t>
      </w:r>
      <w:r>
        <w:t xml:space="preserve">, </w:t>
      </w:r>
      <w:r w:rsidRPr="00913D53">
        <w:t>Michelle R. Leishman</w:t>
      </w:r>
      <w:r w:rsidRPr="00913D53">
        <w:rPr>
          <w:vertAlign w:val="superscript"/>
        </w:rPr>
        <w:t>1</w:t>
      </w:r>
    </w:p>
    <w:p w14:paraId="6F03C36F" w14:textId="77777777" w:rsidR="00875B90" w:rsidRDefault="00875B90" w:rsidP="00292966">
      <w:pPr>
        <w:spacing w:line="360" w:lineRule="auto"/>
        <w:jc w:val="both"/>
        <w:rPr>
          <w:vertAlign w:val="superscript"/>
        </w:rPr>
      </w:pPr>
    </w:p>
    <w:p w14:paraId="7E6D7D58" w14:textId="77777777" w:rsidR="00292966" w:rsidRDefault="00292966" w:rsidP="00292966">
      <w:pPr>
        <w:pStyle w:val="ListParagraph"/>
        <w:numPr>
          <w:ilvl w:val="0"/>
          <w:numId w:val="3"/>
        </w:numPr>
        <w:spacing w:line="360" w:lineRule="auto"/>
        <w:jc w:val="both"/>
      </w:pPr>
      <w:r>
        <w:t>Department of Biological Sciences, Macquarie University, North Ryde, NSW 2109, Australia</w:t>
      </w:r>
    </w:p>
    <w:p w14:paraId="496E9B45" w14:textId="5A4BF2D2" w:rsidR="00292966" w:rsidRDefault="00292966" w:rsidP="00292966">
      <w:pPr>
        <w:pStyle w:val="ListParagraph"/>
        <w:numPr>
          <w:ilvl w:val="0"/>
          <w:numId w:val="3"/>
        </w:numPr>
        <w:spacing w:line="360" w:lineRule="auto"/>
        <w:jc w:val="both"/>
      </w:pPr>
      <w:r>
        <w:t xml:space="preserve">Department of </w:t>
      </w:r>
      <w:r w:rsidR="00221263">
        <w:t>Environmental Sciences</w:t>
      </w:r>
      <w:r>
        <w:t>, Macquarie University, North Ryde, NSW 2109, Australia</w:t>
      </w:r>
    </w:p>
    <w:p w14:paraId="33477B1C" w14:textId="77777777" w:rsidR="00292966" w:rsidRDefault="00292966" w:rsidP="00292966">
      <w:pPr>
        <w:spacing w:line="360" w:lineRule="auto"/>
        <w:jc w:val="both"/>
      </w:pPr>
      <w:r>
        <w:t xml:space="preserve">* </w:t>
      </w:r>
      <w:hyperlink r:id="rId6" w:history="1">
        <w:r w:rsidRPr="0098229F">
          <w:rPr>
            <w:rStyle w:val="Hyperlink"/>
          </w:rPr>
          <w:t>james.lawson@mq.edu.au</w:t>
        </w:r>
      </w:hyperlink>
      <w:r>
        <w:t xml:space="preserve">, fax: </w:t>
      </w:r>
      <w:r w:rsidRPr="00FF0455">
        <w:t>+61 2 9850 8245</w:t>
      </w:r>
      <w:r>
        <w:t>, phone: +61 2 9850 8160</w:t>
      </w:r>
    </w:p>
    <w:p w14:paraId="584AC13B" w14:textId="77777777" w:rsidR="00875B90" w:rsidRDefault="00875B90" w:rsidP="00292966">
      <w:pPr>
        <w:spacing w:line="360" w:lineRule="auto"/>
        <w:jc w:val="both"/>
      </w:pPr>
    </w:p>
    <w:p w14:paraId="46E3C907" w14:textId="77777777" w:rsidR="00292966" w:rsidRDefault="00292966" w:rsidP="00292966">
      <w:pPr>
        <w:spacing w:line="360" w:lineRule="auto"/>
        <w:jc w:val="both"/>
      </w:pPr>
      <w:r>
        <w:t>Running title: “Hydrological variability associated with higher riparian plant functional diversity”</w:t>
      </w:r>
    </w:p>
    <w:p w14:paraId="2BA3EE28" w14:textId="77777777" w:rsidR="00292966" w:rsidRPr="00913D53" w:rsidRDefault="00292966" w:rsidP="00292966">
      <w:pPr>
        <w:spacing w:line="360" w:lineRule="auto"/>
        <w:jc w:val="both"/>
      </w:pPr>
      <w:r>
        <w:t xml:space="preserve">Keywords: </w:t>
      </w:r>
      <w:proofErr w:type="spellStart"/>
      <w:r w:rsidR="006901A4">
        <w:t>ecohydrology</w:t>
      </w:r>
      <w:proofErr w:type="spellEnd"/>
      <w:r w:rsidR="006901A4">
        <w:t xml:space="preserve">, </w:t>
      </w:r>
      <w:r>
        <w:t>riparian</w:t>
      </w:r>
      <w:r w:rsidR="006901A4">
        <w:t xml:space="preserve"> vegetation</w:t>
      </w:r>
      <w:r>
        <w:t xml:space="preserve">, functional trait, </w:t>
      </w:r>
      <w:r w:rsidR="006901A4">
        <w:t xml:space="preserve">functional diversity, </w:t>
      </w:r>
      <w:r>
        <w:t>e</w:t>
      </w:r>
      <w:r w:rsidR="006901A4">
        <w:t>nvironmental heterogeneity</w:t>
      </w:r>
    </w:p>
    <w:p w14:paraId="4AF43B7D" w14:textId="77777777" w:rsidR="007E734F" w:rsidRDefault="007E734F" w:rsidP="00F75551">
      <w:pPr>
        <w:spacing w:line="480" w:lineRule="auto"/>
      </w:pPr>
    </w:p>
    <w:p w14:paraId="169B04C7" w14:textId="77777777" w:rsidR="007E734F" w:rsidRDefault="007E734F" w:rsidP="00F75551">
      <w:pPr>
        <w:spacing w:line="480" w:lineRule="auto"/>
      </w:pPr>
    </w:p>
    <w:p w14:paraId="5412FC04" w14:textId="77777777" w:rsidR="007E734F" w:rsidRDefault="007E734F" w:rsidP="00F75551">
      <w:pPr>
        <w:spacing w:line="480" w:lineRule="auto"/>
      </w:pPr>
    </w:p>
    <w:p w14:paraId="775B085B" w14:textId="77777777" w:rsidR="007E734F" w:rsidRDefault="007E734F" w:rsidP="00F75551">
      <w:pPr>
        <w:spacing w:line="480" w:lineRule="auto"/>
      </w:pPr>
    </w:p>
    <w:p w14:paraId="7A5C8244" w14:textId="77777777" w:rsidR="007E734F" w:rsidRDefault="007E734F" w:rsidP="00F75551">
      <w:pPr>
        <w:spacing w:line="480" w:lineRule="auto"/>
      </w:pPr>
    </w:p>
    <w:p w14:paraId="49FE6A9B" w14:textId="77777777" w:rsidR="007E734F" w:rsidRDefault="007E734F" w:rsidP="00F75551">
      <w:pPr>
        <w:spacing w:line="480" w:lineRule="auto"/>
      </w:pPr>
    </w:p>
    <w:p w14:paraId="404C988C" w14:textId="77777777" w:rsidR="007E734F" w:rsidRDefault="007E734F" w:rsidP="00F75551">
      <w:pPr>
        <w:spacing w:line="480" w:lineRule="auto"/>
      </w:pPr>
    </w:p>
    <w:p w14:paraId="5584FD56" w14:textId="77777777" w:rsidR="007E734F" w:rsidRDefault="007E734F" w:rsidP="00F75551">
      <w:pPr>
        <w:spacing w:line="480" w:lineRule="auto"/>
      </w:pPr>
    </w:p>
    <w:p w14:paraId="69F7BB35" w14:textId="77777777" w:rsidR="007E734F" w:rsidRDefault="007E734F" w:rsidP="00F75551">
      <w:pPr>
        <w:spacing w:line="480" w:lineRule="auto"/>
      </w:pPr>
    </w:p>
    <w:p w14:paraId="5FD5E0D4" w14:textId="77777777" w:rsidR="007E734F" w:rsidRDefault="007E734F" w:rsidP="00F75551">
      <w:pPr>
        <w:spacing w:line="480" w:lineRule="auto"/>
      </w:pPr>
    </w:p>
    <w:p w14:paraId="2B1F1988" w14:textId="77777777" w:rsidR="006E2E2C" w:rsidRDefault="007E734F" w:rsidP="00F75551">
      <w:pPr>
        <w:spacing w:line="480" w:lineRule="auto"/>
      </w:pPr>
      <w:r>
        <w:t>SUMMARY</w:t>
      </w:r>
    </w:p>
    <w:p w14:paraId="63233B30" w14:textId="77777777" w:rsidR="00441B1D" w:rsidRPr="00441B1D" w:rsidRDefault="000C4CE9" w:rsidP="00F75551">
      <w:pPr>
        <w:spacing w:line="480" w:lineRule="auto"/>
      </w:pPr>
      <w:r>
        <w:lastRenderedPageBreak/>
        <w:t xml:space="preserve">1.) </w:t>
      </w:r>
      <w:r w:rsidR="00441B1D"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w:t>
      </w:r>
      <w:r w:rsidR="009B5D59">
        <w:t xml:space="preserve">Flooding and variability in water availability are known to be key drivers of taxonomic diversity, but their influence on the functional composition of riparian vegetation communities remains largely unexplored. </w:t>
      </w:r>
    </w:p>
    <w:p w14:paraId="59A296E6" w14:textId="14016B65" w:rsidR="00441B1D" w:rsidRPr="00441B1D" w:rsidRDefault="000C4CE9" w:rsidP="00F75551">
      <w:pPr>
        <w:spacing w:line="480" w:lineRule="auto"/>
      </w:pPr>
      <w:r>
        <w:t xml:space="preserve">2.) </w:t>
      </w:r>
      <w:r w:rsidR="0062542F">
        <w:t>We</w:t>
      </w:r>
      <w:r w:rsidR="00441B1D" w:rsidRPr="00441B1D">
        <w:t xml:space="preserve"> collected data on species abundance, quantitative plant functional traits and hydrology from 15</w:t>
      </w:r>
      <w:r w:rsidR="00453E87">
        <w:t xml:space="preserve"> sites distributed across south-</w:t>
      </w:r>
      <w:r w:rsidR="00441B1D" w:rsidRPr="00441B1D">
        <w:t xml:space="preserve">eastern </w:t>
      </w:r>
      <w:proofErr w:type="spellStart"/>
      <w:r w:rsidR="00441B1D" w:rsidRPr="00441B1D">
        <w:t>Australia</w:t>
      </w:r>
      <w:r w:rsidR="0062542F">
        <w:t>in</w:t>
      </w:r>
      <w:proofErr w:type="spellEnd"/>
      <w:r w:rsidR="0062542F">
        <w:t xml:space="preserve"> order to address the following</w:t>
      </w:r>
      <w:r w:rsidR="00441B1D" w:rsidRPr="00441B1D">
        <w:t xml:space="preserve"> questions: </w:t>
      </w:r>
      <w:r>
        <w:t>a</w:t>
      </w:r>
      <w:r w:rsidR="00441B1D" w:rsidRPr="00441B1D">
        <w:t>.) is functional diversity related to frequency and magnitude of flooding disturbance</w:t>
      </w:r>
      <w:r w:rsidR="0062542F">
        <w:t>?</w:t>
      </w:r>
      <w:r w:rsidR="00441B1D" w:rsidRPr="00441B1D">
        <w:t xml:space="preserve">, and </w:t>
      </w:r>
      <w:r>
        <w:t>b</w:t>
      </w:r>
      <w:r w:rsidR="00441B1D" w:rsidRPr="00441B1D">
        <w:t>.) is functional diversity related to variability in seasonal water availability within the riparian zone?</w:t>
      </w:r>
    </w:p>
    <w:p w14:paraId="4D83D610" w14:textId="77777777" w:rsidR="00441B1D" w:rsidRPr="00441B1D" w:rsidRDefault="000C4CE9" w:rsidP="00F75551">
      <w:pPr>
        <w:spacing w:line="480" w:lineRule="auto"/>
      </w:pPr>
      <w:r>
        <w:t xml:space="preserve">3.) </w:t>
      </w:r>
      <w:r w:rsidR="00441B1D" w:rsidRPr="00441B1D">
        <w:t>We were able to confirm that metrics describing both flooding disturbance and patterns of water availability exhibit strong relationships with functional diversity within riparian vegetation communities of south</w:t>
      </w:r>
      <w:r w:rsidR="00453E87">
        <w:t>-</w:t>
      </w:r>
      <w:r w:rsidR="00441B1D" w:rsidRPr="00441B1D">
        <w:t xml:space="preserve">eastern Australia. The key finding of this study is functional </w:t>
      </w:r>
      <w:r>
        <w:t>diversity</w:t>
      </w:r>
      <w:r w:rsidRPr="00441B1D">
        <w:t xml:space="preserve"> </w:t>
      </w:r>
      <w:r w:rsidR="00441B1D" w:rsidRPr="00441B1D">
        <w:t xml:space="preserve">in these systems tends to be </w:t>
      </w:r>
      <w:r w:rsidR="009B5D59">
        <w:t xml:space="preserve">positively </w:t>
      </w:r>
      <w:r w:rsidR="00441B1D" w:rsidRPr="00441B1D">
        <w:t>associated with variability in hydrological conditions</w:t>
      </w:r>
      <w:r w:rsidR="00441B1D">
        <w:t xml:space="preserve"> and </w:t>
      </w:r>
      <w:r w:rsidR="00A80E93" w:rsidRPr="00441B1D">
        <w:t xml:space="preserve">the intensity of </w:t>
      </w:r>
      <w:r w:rsidR="00441B1D">
        <w:t xml:space="preserve">rare, </w:t>
      </w:r>
      <w:r w:rsidR="00441B1D" w:rsidRPr="00441B1D">
        <w:t xml:space="preserve">high magnitude flooding events, rather than </w:t>
      </w:r>
      <w:r w:rsidR="00A41779">
        <w:t>average</w:t>
      </w:r>
      <w:r w:rsidR="00A41779" w:rsidRPr="00441B1D">
        <w:t xml:space="preserve"> </w:t>
      </w:r>
      <w:r w:rsidR="00441B1D" w:rsidRPr="00441B1D">
        <w:t>patterns of flow.</w:t>
      </w:r>
    </w:p>
    <w:p w14:paraId="55B7FBDA" w14:textId="77777777" w:rsidR="00B1781D" w:rsidRDefault="000C4CE9" w:rsidP="00F75551">
      <w:pPr>
        <w:spacing w:line="480" w:lineRule="auto"/>
      </w:pPr>
      <w:r>
        <w:t xml:space="preserve">4.) </w:t>
      </w:r>
      <w:r w:rsidR="00441B1D" w:rsidRPr="00441B1D">
        <w:t xml:space="preserve">Our study highlights the importance of extreme flooding events and </w:t>
      </w:r>
      <w:r w:rsidR="00D81CEC">
        <w:t xml:space="preserve">temporal </w:t>
      </w:r>
      <w:r w:rsidR="00441B1D" w:rsidRPr="00441B1D">
        <w:t xml:space="preserve">patterns of water availability as determinants of </w:t>
      </w:r>
      <w:r w:rsidR="00D81CEC">
        <w:t>diversity</w:t>
      </w:r>
      <w:r w:rsidR="00441B1D" w:rsidRPr="00441B1D">
        <w:t xml:space="preserve"> in riparian vegetation. These relationships may have significant consequences for plant communities experiencing alterations to hydrology caused by anthropogenic flow modification and the changing climate. </w:t>
      </w:r>
    </w:p>
    <w:p w14:paraId="0E45C472" w14:textId="77777777" w:rsidR="00B1781D" w:rsidRDefault="00B1781D" w:rsidP="00F75551">
      <w:pPr>
        <w:spacing w:line="480" w:lineRule="auto"/>
      </w:pPr>
    </w:p>
    <w:p w14:paraId="258E129F" w14:textId="77777777" w:rsidR="00B1781D" w:rsidRDefault="00B1781D" w:rsidP="00F75551">
      <w:pPr>
        <w:spacing w:line="480" w:lineRule="auto"/>
      </w:pPr>
    </w:p>
    <w:p w14:paraId="566D22FF" w14:textId="77777777" w:rsidR="00B1781D" w:rsidRDefault="00B1781D" w:rsidP="00F75551">
      <w:pPr>
        <w:spacing w:line="480" w:lineRule="auto"/>
      </w:pPr>
    </w:p>
    <w:p w14:paraId="33E4642F" w14:textId="77777777" w:rsidR="00441B1D" w:rsidRPr="00441B1D" w:rsidRDefault="00441B1D" w:rsidP="00F75551">
      <w:pPr>
        <w:spacing w:line="480" w:lineRule="auto"/>
      </w:pPr>
    </w:p>
    <w:p w14:paraId="5BE426DB" w14:textId="77777777" w:rsidR="0017691C" w:rsidRDefault="0017691C" w:rsidP="00F75551">
      <w:pPr>
        <w:spacing w:line="480" w:lineRule="auto"/>
      </w:pPr>
      <w:r>
        <w:t>INTRODUCTION</w:t>
      </w:r>
    </w:p>
    <w:p w14:paraId="5AB379D9" w14:textId="77777777" w:rsidR="0017691C" w:rsidRDefault="0017691C" w:rsidP="00F75551">
      <w:pPr>
        <w:spacing w:line="480" w:lineRule="auto"/>
        <w:jc w:val="both"/>
      </w:pPr>
      <w:r>
        <w:lastRenderedPageBreak/>
        <w:t xml:space="preserve">Riparian ecosystems are biophysically complex and highly diverse taxonomically, structurally and functionally </w:t>
      </w:r>
      <w:r w:rsidR="0007531A">
        <w:fldChar w:fldCharType="begin" w:fldLock="1"/>
      </w:r>
      <w:r w:rsidR="00322735">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07531A">
        <w:fldChar w:fldCharType="separate"/>
      </w:r>
      <w:r w:rsidRPr="00214E4B">
        <w:rPr>
          <w:noProof/>
        </w:rPr>
        <w:t>(Naiman, Decamps &amp; Pollock 1993; Poff 2002; Nilsson &amp; Svedmark 2002)</w:t>
      </w:r>
      <w:r w:rsidR="0007531A">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proofErr w:type="spellStart"/>
      <w:r>
        <w:t>hydrologies</w:t>
      </w:r>
      <w:proofErr w:type="spellEnd"/>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32564EF4" w14:textId="77777777"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w:t>
      </w:r>
      <w:commentRangeStart w:id="0"/>
      <w:r w:rsidR="0017691C">
        <w:t>template</w:t>
      </w:r>
      <w:commentRangeEnd w:id="0"/>
      <w:r w:rsidR="0062542F">
        <w:rPr>
          <w:rStyle w:val="CommentReference"/>
          <w:rFonts w:eastAsia="MS Mincho"/>
        </w:rPr>
        <w:commentReference w:id="0"/>
      </w:r>
      <w:r w:rsidR="00323E73">
        <w:t xml:space="preserve"> </w:t>
      </w:r>
      <w:r w:rsidR="00323E73">
        <w:fldChar w:fldCharType="begin" w:fldLock="1"/>
      </w:r>
      <w:r w:rsidR="00323E73">
        <w:instrText>ADDIN CSL_CITATION { "citationItems" : [ { "id" : "ITEM-1",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"ITEM-1", "issue" : "February", "issued" : { "date-parts" : [ [ "1996" ] ] }, "page" : "367-390", "title" : "Landscape structure and diversity in riparian plant communities: a longitudinal comparative study", "type" : "article-journal", "volume" : "12" }, "uris" : [ "http://www.mendeley.com/documents/?uuid=7d867c5c-2eab-4a96-aed5-f08ccdfb24bc" ] }, { "id" : "ITEM-2", "itemData" : { "author" : [ { "dropping-particle" : "", "family" : "Naiman", "given" : "RJ", "non-dropping-particle" : "", "parse-names" : false, "suffix" : "" }, { "dropping-particle" : "", "family" : "Decamps", "given" : "H", "non-dropping-particle" : "", "parse-names" : false, "suffix" : "" } ], "container-title" : "Annual Review of Ecology and Systematics", "id" : "ITEM-2", "issued" : { "date-parts" : [ [ "1997" ] ] }, "page" : "621-658", "title" : "The ecology of interfaces: riparian zones", "type" : "article-journal", "volume" : "28" }, "uris" : [ "http://www.mendeley.com/documents/?uuid=821533fd-1101-4871-a599-3d73df3f7603" ] }, { "id" : "ITEM-3",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"ITEM-3", "issue" : "1", "issued" : { "date-parts" : [ [ "1997" ] ] }, "page" : "169-173", "title" : "The influence of environmental heterogeneity on patterns and processes in streams", "type" : "article-journal", "volume" : "16" }, "uris" : [ "http://www.mendeley.com/documents/?uuid=21585d54-1dbc-4924-ab58-75466279ae66" ] }, { "id" : "ITEM-4", "itemData" : { "author" : [ { "dropping-particle" : "", "family" : "Stromberg", "given" : "JC", "non-dropping-particle" : "", "parse-names" : false, "suffix" : "" } ], "container-title" : "Journal of Arid Environments", "id" : "ITEM-4", "issued" : { "date-parts" : [ [ "2001" ] ] }, "page" : "17-34", "title" : "Restoration of riparian vegetation in the south-western United States: importance of flow regimes and fluvial dynamism", "type" : "article-journal", "volume" : "49" }, "uris" : [ "http://www.mendeley.com/documents/?uuid=a85adf27-ae6f-4ab0-af05-3d53932ac2d5" ] }, { "id" : "ITEM-5",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"ITEM-5",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"ITEM-6",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"ITEM-6", "issue" : "8", "issued" : { "date-parts" : [ [ "2008", "8" ] ] }, "page" : "1692-1705", "title" : "A model of plant strategies in fluvial hydrosystems", "type" : "article-journal", "volume" : "53" }, "uris" : [ "http://www.mendeley.com/documents/?uuid=b90a9055-9c1c-4f30-8fb8-fde992749172" ] }, { "id" : "ITEM-7",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"ITEM-7", "issue" : "3", "issued" : { "date-parts" : [ [ "2012", "8", "21" ] ] }, "page" : "376-382", "title" : "The emergence of an \u2018evolutionary geomorphology\u2019?", "type" : "article-journal", "volume" : "4" }, "uris" : [ "http://www.mendeley.com/documents/?uuid=69658d8a-69ac-41ad-bce7-012775509363" ] } ], "mendeley" : { "formattedCitation" : "(Tabacchi &lt;i&gt;et al.&lt;/i&gt; 1996; Naiman &amp; Decamps 1997; Palmer &amp; Poff 1997; Stromberg 2001; Corenblit &lt;i&gt;et al.&lt;/i&gt; 2007; Bornette &lt;i&gt;et al.&lt;/i&gt;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323E73">
        <w:fldChar w:fldCharType="separate"/>
      </w:r>
      <w:r w:rsidR="00323E73" w:rsidRPr="00323E73">
        <w:rPr>
          <w:noProof/>
        </w:rPr>
        <w:t xml:space="preserve">(Tabacchi </w:t>
      </w:r>
      <w:r w:rsidR="00323E73" w:rsidRPr="00323E73">
        <w:rPr>
          <w:i/>
          <w:noProof/>
        </w:rPr>
        <w:t>et al.</w:t>
      </w:r>
      <w:r w:rsidR="00323E73" w:rsidRPr="00323E73">
        <w:rPr>
          <w:noProof/>
        </w:rPr>
        <w:t xml:space="preserve"> 1996; Naiman &amp; Decamps 1997; Palmer &amp; Poff 1997; Stromberg 2001; Corenblit </w:t>
      </w:r>
      <w:r w:rsidR="00323E73" w:rsidRPr="00323E73">
        <w:rPr>
          <w:i/>
          <w:noProof/>
        </w:rPr>
        <w:t>et al.</w:t>
      </w:r>
      <w:r w:rsidR="00323E73" w:rsidRPr="00323E73">
        <w:rPr>
          <w:noProof/>
        </w:rPr>
        <w:t xml:space="preserve"> 2007; Bornette </w:t>
      </w:r>
      <w:r w:rsidR="00323E73" w:rsidRPr="00323E73">
        <w:rPr>
          <w:i/>
          <w:noProof/>
        </w:rPr>
        <w:t>et al.</w:t>
      </w:r>
      <w:r w:rsidR="00323E73" w:rsidRPr="00323E73">
        <w:rPr>
          <w:noProof/>
        </w:rPr>
        <w:t xml:space="preserve"> 2008; Steiger &amp; Corenblit 2012)</w:t>
      </w:r>
      <w:r w:rsidR="00323E73">
        <w:fldChar w:fldCharType="end"/>
      </w:r>
      <w:r w:rsidR="0017691C">
        <w:t xml:space="preserve">. In riparian environments, it is this intrinsic environmental heterogeneity which fosters structural, taxonomic and functional heterogeneity within vegetation communities </w:t>
      </w:r>
      <w:r w:rsidR="0007531A">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07531A">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07531A">
        <w:fldChar w:fldCharType="end"/>
      </w:r>
      <w:r w:rsidR="0017691C">
        <w:t xml:space="preserve">. Local hydrology is widely considered to be </w:t>
      </w:r>
      <w:r w:rsidR="00DD6553">
        <w:t xml:space="preserve">the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07531A">
        <w:fldChar w:fldCharType="begin" w:fldLock="1"/>
      </w:r>
      <w:r w:rsidR="00330EC5">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07531A">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07531A">
        <w:fldChar w:fldCharType="end"/>
      </w:r>
      <w:r w:rsidR="0017691C" w:rsidRPr="008C48F0">
        <w:t>.</w:t>
      </w:r>
      <w:r w:rsidR="0017691C">
        <w:t xml:space="preserve"> Flooding may retard competitive exclusion by resetting the patch structure of parts of the landscape and thereby enhance diversity </w:t>
      </w:r>
      <w:r w:rsidR="0007531A">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07531A">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07531A">
        <w:fldChar w:fldCharType="end"/>
      </w:r>
      <w:r w:rsidR="0017691C">
        <w:t xml:space="preserve">, or constrain assemblages to species which have ecological strategies adapted to flooding, thereby decreasing diversity </w:t>
      </w:r>
      <w:r w:rsidR="0007531A" w:rsidRPr="00B23BE6">
        <w:fldChar w:fldCharType="begin" w:fldLock="1"/>
      </w:r>
      <w:r w:rsidR="003B0CD8">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07531A" w:rsidRPr="00B23BE6">
        <w:fldChar w:fldCharType="separate"/>
      </w:r>
      <w:r w:rsidR="0017691C" w:rsidRPr="00214E4B">
        <w:rPr>
          <w:noProof/>
        </w:rPr>
        <w:t>(Díaz, Cabido &amp; Casanoves 1998)</w:t>
      </w:r>
      <w:r w:rsidR="0007531A" w:rsidRPr="00B23BE6">
        <w:fldChar w:fldCharType="end"/>
      </w:r>
      <w:r w:rsidR="0017691C" w:rsidRPr="00B23BE6">
        <w:t>.</w:t>
      </w:r>
      <w:r w:rsidR="0017691C">
        <w:t xml:space="preserve"> </w:t>
      </w:r>
    </w:p>
    <w:p w14:paraId="341FA74E" w14:textId="77777777"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07531A">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07531A">
        <w:fldChar w:fldCharType="separate"/>
      </w:r>
      <w:r w:rsidR="0017691C" w:rsidRPr="00B73AF2">
        <w:rPr>
          <w:noProof/>
        </w:rPr>
        <w:t>(Connell 1978)</w:t>
      </w:r>
      <w:r w:rsidR="0007531A">
        <w:fldChar w:fldCharType="end"/>
      </w:r>
      <w:r w:rsidR="0017691C">
        <w:t xml:space="preserve"> with respect to the relationship between flooding intensity and taxonomic</w:t>
      </w:r>
      <w:r w:rsidR="00DD6553">
        <w:t xml:space="preserve"> diversity</w:t>
      </w:r>
      <w:r w:rsidR="0017691C">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07531A">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07531A">
        <w:fldChar w:fldCharType="end"/>
      </w:r>
      <w:r w:rsidR="0017691C">
        <w:t xml:space="preserve">. This support is not equivocal however </w:t>
      </w:r>
      <w:r w:rsidR="0007531A">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07531A">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07531A">
        <w:fldChar w:fldCharType="end"/>
      </w:r>
      <w:r w:rsidR="000F57E6">
        <w:t xml:space="preserve"> and</w:t>
      </w:r>
      <w:r w:rsidR="0017691C">
        <w:t xml:space="preserve"> at within-reach scales the </w:t>
      </w:r>
      <w:r w:rsidR="0017691C">
        <w:lastRenderedPageBreak/>
        <w:t xml:space="preserve">geomorphic template is also a strong control on diversity (Bendix 1997, O’Donnell </w:t>
      </w:r>
      <w:r w:rsidR="0017691C" w:rsidRPr="00BA41DB">
        <w:rPr>
          <w:i/>
        </w:rPr>
        <w:t>et al</w:t>
      </w:r>
      <w:r w:rsidR="0017691C">
        <w:t>. 2013). In</w:t>
      </w:r>
      <w:r w:rsidR="00DB32AF">
        <w:t xml:space="preserve"> </w:t>
      </w:r>
      <w:r w:rsidR="0017691C">
        <w:t xml:space="preserve">regions where riparian plants experience periodic water stress, soil moisture availability may be driven largely by hydrology </w:t>
      </w:r>
      <w:r w:rsidR="0007531A"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07531A" w:rsidRPr="00F04B79">
        <w:fldChar w:fldCharType="separate"/>
      </w:r>
      <w:r w:rsidR="0017691C" w:rsidRPr="00214E4B">
        <w:rPr>
          <w:noProof/>
        </w:rPr>
        <w:t>(Castelli, Chambers &amp; Tausch 2000; Nilsson &amp; Svedmark 2002)</w:t>
      </w:r>
      <w:r w:rsidR="0007531A"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07531A">
        <w:fldChar w:fldCharType="begin" w:fldLock="1"/>
      </w:r>
      <w:r w:rsidR="003B0CD8">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 : "9", "issued" : { "date-parts" : [ [ "2014", "6", "11" ] ] }, "page" : "1-13", "title" : "Species and environmental characteristics point to flow regulation and drought as drivers of riparian plant invasion", "type" : "article-journal", "volume" : "20"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07531A">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07531A">
        <w:fldChar w:fldCharType="end"/>
      </w:r>
      <w:r w:rsidR="0017691C">
        <w:t xml:space="preserve"> and this effect may be exacerbated for summer flows in hot or dry regions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07531A">
        <w:fldChar w:fldCharType="separate"/>
      </w:r>
      <w:r w:rsidR="0017691C" w:rsidRPr="005D02FB">
        <w:rPr>
          <w:noProof/>
        </w:rPr>
        <w:t>(Garssen, Verhoeven &amp; Soons 2014)</w:t>
      </w:r>
      <w:r w:rsidR="0007531A">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07531A">
        <w:fldChar w:fldCharType="begin" w:fldLock="1"/>
      </w:r>
      <w:r w:rsidR="00330EC5">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07531A">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07531A">
        <w:fldChar w:fldCharType="end"/>
      </w:r>
      <w:r w:rsidR="0017691C">
        <w:t xml:space="preserve">. </w:t>
      </w:r>
    </w:p>
    <w:p w14:paraId="3D622BCF" w14:textId="77777777" w:rsidR="00A62B96" w:rsidRDefault="001B6B83" w:rsidP="00A62B96">
      <w:pPr>
        <w:spacing w:line="480" w:lineRule="auto"/>
        <w:jc w:val="both"/>
      </w:pPr>
      <w:r>
        <w:t xml:space="preserve">Conservation and ecological restoration activities increasingly aim to preserve the ecosystem functions associated with biodiversity </w:t>
      </w:r>
      <w:r w:rsidR="0007531A">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rsidR="0007531A">
        <w:fldChar w:fldCharType="separate"/>
      </w:r>
      <w:r w:rsidRPr="008B1C9A">
        <w:rPr>
          <w:noProof/>
        </w:rPr>
        <w:t>(Aerts &amp; Honnay 2011; Cadotte, Carscadden &amp; Mirotchnick 2011; Montoya, Rogers &amp; Memmott 2012)</w:t>
      </w:r>
      <w:r w:rsidR="0007531A">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functional diversity 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07531A"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07531A"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07531A"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07531A">
        <w:fldChar w:fldCharType="begin" w:fldLock="1"/>
      </w:r>
      <w:r w:rsidR="00322735">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07531A">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07531A">
        <w:fldChar w:fldCharType="end"/>
      </w:r>
      <w:r w:rsidR="00A62B96">
        <w:t xml:space="preserve">. Assessments of ecosystem service production have also begun to give functional diversity privilege over </w:t>
      </w:r>
      <w:r w:rsidR="00E0648F">
        <w:t xml:space="preserve">taxonomic metrics </w:t>
      </w:r>
      <w:r w:rsidR="0007531A">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07531A">
        <w:fldChar w:fldCharType="separate"/>
      </w:r>
      <w:r w:rsidR="00A62B96" w:rsidRPr="00602F16">
        <w:rPr>
          <w:noProof/>
        </w:rPr>
        <w:t>(Díaz &amp; Lavorel 2007)</w:t>
      </w:r>
      <w:r w:rsidR="0007531A">
        <w:fldChar w:fldCharType="end"/>
      </w:r>
      <w:r w:rsidR="00A62B96">
        <w:t xml:space="preserve">. </w:t>
      </w:r>
    </w:p>
    <w:p w14:paraId="7A37812F" w14:textId="39B1BB7A" w:rsidR="00A62B96" w:rsidRDefault="00A62B96" w:rsidP="00A62B96">
      <w:pPr>
        <w:spacing w:line="480" w:lineRule="auto"/>
        <w:jc w:val="both"/>
      </w:pPr>
      <w:r>
        <w:t>Numerous metrics of functional diversity have been described in the literature</w:t>
      </w:r>
      <w:r w:rsidR="00F97AE1">
        <w:t xml:space="preserve"> </w:t>
      </w:r>
      <w:r w:rsidR="0007531A">
        <w:fldChar w:fldCharType="begin" w:fldLock="1"/>
      </w:r>
      <w:r w:rsidR="00322735">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07531A">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07531A">
        <w:fldChar w:fldCharType="end"/>
      </w:r>
      <w:r>
        <w:t xml:space="preserve">. </w:t>
      </w:r>
      <w:r w:rsidR="007D44FD">
        <w:t xml:space="preserve">These metrics </w:t>
      </w:r>
      <w:r w:rsidR="00F97AE1">
        <w:t xml:space="preserve">aim to </w:t>
      </w:r>
      <w:commentRangeStart w:id="1"/>
      <w:r w:rsidR="00F97AE1">
        <w:t>describe "the distribution of species and their abundances in the functional space of a given community”</w:t>
      </w:r>
      <w:r w:rsidR="00323E73">
        <w:t xml:space="preserve"> </w:t>
      </w:r>
      <w:r w:rsidR="00323E73">
        <w:fldChar w:fldCharType="begin" w:fldLock="1"/>
      </w:r>
      <w:r w:rsidR="000C2B5F">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00323E73">
        <w:fldChar w:fldCharType="separate"/>
      </w:r>
      <w:r w:rsidR="00323E73" w:rsidRPr="00323E73">
        <w:rPr>
          <w:noProof/>
        </w:rPr>
        <w:t xml:space="preserve">(Mouillot </w:t>
      </w:r>
      <w:r w:rsidR="00323E73" w:rsidRPr="00323E73">
        <w:rPr>
          <w:i/>
          <w:noProof/>
        </w:rPr>
        <w:t>et al.</w:t>
      </w:r>
      <w:r w:rsidR="00323E73" w:rsidRPr="00323E73">
        <w:rPr>
          <w:noProof/>
        </w:rPr>
        <w:t xml:space="preserve"> 2013</w:t>
      </w:r>
      <w:r w:rsidR="000C2B5F">
        <w:rPr>
          <w:noProof/>
        </w:rPr>
        <w:t>, p. 167</w:t>
      </w:r>
      <w:r w:rsidR="00323E73" w:rsidRPr="00323E73">
        <w:rPr>
          <w:noProof/>
        </w:rPr>
        <w:t>)</w:t>
      </w:r>
      <w:r w:rsidR="00323E73">
        <w:fldChar w:fldCharType="end"/>
      </w:r>
      <w:r w:rsidR="00F97AE1">
        <w:t xml:space="preserve"> </w:t>
      </w:r>
      <w:commentRangeEnd w:id="1"/>
      <w:r w:rsidR="0062542F">
        <w:rPr>
          <w:rStyle w:val="CommentReference"/>
          <w:rFonts w:eastAsia="MS Mincho"/>
        </w:rPr>
        <w:commentReference w:id="1"/>
      </w:r>
      <w:r w:rsidR="00F97AE1">
        <w:t>and typically process</w:t>
      </w:r>
      <w:r>
        <w:t xml:space="preserve"> multidimensional trait data </w:t>
      </w:r>
      <w:r w:rsidR="00F97AE1">
        <w:t xml:space="preserve">to </w:t>
      </w:r>
      <w:r>
        <w:t xml:space="preserve">output a single value describing various properties of </w:t>
      </w:r>
      <w:r w:rsidR="00804D89">
        <w:t xml:space="preserve">these </w:t>
      </w:r>
      <w:r>
        <w:t xml:space="preserve">data. The framework described by </w:t>
      </w:r>
      <w:r w:rsidR="0007531A">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rsidR="0007531A">
        <w:fldChar w:fldCharType="separate"/>
      </w:r>
      <w:r w:rsidRPr="00A33B60">
        <w:rPr>
          <w:noProof/>
        </w:rPr>
        <w:t xml:space="preserve">Villéger, Mason &amp; Mouillot </w:t>
      </w:r>
      <w:r>
        <w:rPr>
          <w:noProof/>
        </w:rPr>
        <w:t>(</w:t>
      </w:r>
      <w:r w:rsidRPr="00A33B60">
        <w:rPr>
          <w:noProof/>
        </w:rPr>
        <w:t>2008)</w:t>
      </w:r>
      <w:r w:rsidR="0007531A">
        <w:fldChar w:fldCharType="end"/>
      </w:r>
      <w:r>
        <w:t xml:space="preserve"> consisting of functional </w:t>
      </w:r>
      <w:r>
        <w:lastRenderedPageBreak/>
        <w:t xml:space="preserve">richness (the volume of the convex hull circumscribing </w:t>
      </w:r>
      <w:r w:rsidR="00804D89">
        <w:t xml:space="preserve">the </w:t>
      </w:r>
      <w:r>
        <w:t>range of trait values), functional divergence (divergence in the distribution of abundance within trait</w:t>
      </w:r>
      <w:r w:rsidR="00804D89">
        <w:t xml:space="preserve"> </w:t>
      </w:r>
      <w:r>
        <w:t>space) and functional evenness (the evenness of this distribution in trait</w:t>
      </w:r>
      <w:r w:rsidR="00804D89">
        <w:t xml:space="preserve"> </w:t>
      </w:r>
      <w:r>
        <w:t xml:space="preserve">space) has been commonly used to describe functional diversity (e.g.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rsidR="0007531A">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rsidR="0007531A">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w:t>
      </w:r>
      <w:r w:rsidR="00804D89">
        <w:t>’</w:t>
      </w:r>
      <w:r w:rsidR="00F75551" w:rsidRPr="00F75551">
        <w:t xml:space="preserve">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07531A">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07531A">
        <w:fldChar w:fldCharType="separate"/>
      </w:r>
      <w:r w:rsidR="00F75551" w:rsidRPr="00F75551">
        <w:rPr>
          <w:noProof/>
        </w:rPr>
        <w:t>(Pakeman 2014)</w:t>
      </w:r>
      <w:r w:rsidR="0007531A">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 and compared favourably with other metrics </w:t>
      </w:r>
      <w:r w:rsidR="0007531A">
        <w:fldChar w:fldCharType="begin" w:fldLock="1"/>
      </w:r>
      <w:r w:rsidR="003B0CD8">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07531A">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07531A">
        <w:fldChar w:fldCharType="end"/>
      </w:r>
      <w:r w:rsidR="00CC6D31">
        <w:t>.</w:t>
      </w:r>
    </w:p>
    <w:p w14:paraId="3E63D1E0" w14:textId="1581C62E" w:rsidR="0017691C" w:rsidRDefault="00820683" w:rsidP="00F75551">
      <w:pPr>
        <w:spacing w:line="480" w:lineRule="auto"/>
        <w:jc w:val="both"/>
      </w:pPr>
      <w:r>
        <w:t xml:space="preserve">Considerably less is known about drivers of functional diversity than of taxonomic diversity in riparian plant communities. </w:t>
      </w:r>
      <w:r w:rsidR="0007531A">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07531A">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07531A">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w:t>
      </w:r>
      <w:r w:rsidR="00804D89">
        <w:t>However t</w:t>
      </w:r>
      <w:r w:rsidR="0017691C">
        <w:t xml:space="preserve">heir study used multiple </w:t>
      </w:r>
      <w:r w:rsidR="0013064B">
        <w:t>univariate</w:t>
      </w:r>
      <w:r w:rsidR="0017691C">
        <w:t xml:space="preserve"> metrics of diversity to support its findings rather than a multi</w:t>
      </w:r>
      <w:r w:rsidR="00453E87">
        <w:t>variate</w:t>
      </w:r>
      <w:r w:rsidR="0017691C">
        <w:t xml:space="preserve"> index</w:t>
      </w:r>
      <w:r w:rsidR="00804D89">
        <w:t>.</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07531A">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7158BF" w:rsidRPr="007158BF">
        <w:rPr>
          <w:noProof/>
        </w:rPr>
        <w:t>(Biswas &amp; Mallik 2010)</w:t>
      </w:r>
      <w:r w:rsidR="0007531A">
        <w:fldChar w:fldCharType="end"/>
      </w:r>
      <w:r w:rsidR="007158BF">
        <w:t>.</w:t>
      </w:r>
      <w:r w:rsidR="0017691C">
        <w:t xml:space="preserve"> </w:t>
      </w:r>
      <w:r w:rsidR="007158BF">
        <w:t>Similarly</w:t>
      </w:r>
      <w:r w:rsidR="000C4CE9">
        <w:t xml:space="preserve"> in agricultural systems</w:t>
      </w:r>
      <w:r w:rsidR="007158BF">
        <w:t>, l</w:t>
      </w:r>
      <w:r w:rsidR="0017691C">
        <w:t xml:space="preserve">and use intensification has been linked with lower functional diversity across an international dataset </w:t>
      </w:r>
      <w:r w:rsidR="0007531A">
        <w:fldChar w:fldCharType="begin" w:fldLock="1"/>
      </w:r>
      <w:r w:rsidR="00322735">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07531A">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07531A">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w:t>
      </w:r>
      <w:r w:rsidR="0017691C">
        <w:lastRenderedPageBreak/>
        <w:t xml:space="preserve">associated with reduced functional richness and increased functional evenness </w:t>
      </w:r>
      <w:r w:rsidR="0007531A">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07531A">
        <w:fldChar w:fldCharType="separate"/>
      </w:r>
      <w:r w:rsidR="0017691C" w:rsidRPr="007E4F31">
        <w:rPr>
          <w:noProof/>
        </w:rPr>
        <w:t>(Pakeman 2011)</w:t>
      </w:r>
      <w:r w:rsidR="0007531A">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07531A">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0017691C" w:rsidRPr="00904EB7">
        <w:rPr>
          <w:noProof/>
        </w:rPr>
        <w:t>(Palmer &amp; Poff 1997)</w:t>
      </w:r>
      <w:r w:rsidR="0007531A">
        <w:fldChar w:fldCharType="end"/>
      </w:r>
      <w:r w:rsidR="0017691C">
        <w:t xml:space="preserve">. </w:t>
      </w:r>
      <w:commentRangeStart w:id="2"/>
      <w:commentRangeStart w:id="3"/>
      <w:r w:rsidR="0017691C">
        <w:t xml:space="preserve">Progress on this front has been sparse, </w:t>
      </w:r>
      <w:r w:rsidR="006B15FB">
        <w:t>and describing</w:t>
      </w:r>
      <w:r w:rsidR="000C4CE9">
        <w:t xml:space="preserve"> the influence of hydrological heterogeneity on </w:t>
      </w:r>
      <w:r w:rsidR="006B15FB">
        <w:t xml:space="preserve">riparian </w:t>
      </w:r>
      <w:r w:rsidR="000C4CE9">
        <w:t xml:space="preserve">functional diversity would </w:t>
      </w:r>
      <w:r w:rsidR="006B15FB">
        <w:t xml:space="preserve">represent </w:t>
      </w:r>
      <w:r w:rsidR="00356249">
        <w:t xml:space="preserve">a </w:t>
      </w:r>
      <w:r w:rsidR="0017691C">
        <w:t xml:space="preserve">significant </w:t>
      </w:r>
      <w:r w:rsidR="00356249">
        <w:t>advance</w:t>
      </w:r>
      <w:r w:rsidR="006B15FB">
        <w:t xml:space="preserve"> </w:t>
      </w:r>
      <w:r w:rsidR="0017691C">
        <w:t xml:space="preserve">for riparian ecology and </w:t>
      </w:r>
      <w:r w:rsidR="006B15FB">
        <w:t xml:space="preserve">ecosystem-oriented riparian </w:t>
      </w:r>
      <w:r w:rsidR="0017691C">
        <w:t>conservation.</w:t>
      </w:r>
      <w:commentRangeEnd w:id="2"/>
      <w:r w:rsidR="00804D89">
        <w:rPr>
          <w:rStyle w:val="CommentReference"/>
          <w:rFonts w:eastAsia="MS Mincho"/>
        </w:rPr>
        <w:commentReference w:id="2"/>
      </w:r>
      <w:commentRangeEnd w:id="3"/>
      <w:r w:rsidR="00356249">
        <w:rPr>
          <w:rStyle w:val="CommentReference"/>
          <w:rFonts w:eastAsia="MS Mincho"/>
        </w:rPr>
        <w:commentReference w:id="3"/>
      </w:r>
    </w:p>
    <w:p w14:paraId="16774423" w14:textId="58E324CE" w:rsidR="009D11D4" w:rsidRDefault="0017691C" w:rsidP="009D11D4">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w:t>
      </w:r>
      <w:r w:rsidR="004A7C71">
        <w:t>W</w:t>
      </w:r>
      <w:r>
        <w:t xml:space="preserve">e investigated the relationship between </w:t>
      </w:r>
      <w:proofErr w:type="spellStart"/>
      <w:r>
        <w:t>hydrologically</w:t>
      </w:r>
      <w:proofErr w:type="spellEnd"/>
      <w:r>
        <w:t xml:space="preserve"> driven environmental heterogeneity and functional diversity in riparian plant communities</w:t>
      </w:r>
      <w:r w:rsidR="009D11D4">
        <w:t xml:space="preserve">, using south-eastern Australia as a case study </w:t>
      </w:r>
      <w:r w:rsidR="009A2EC3">
        <w:t xml:space="preserve">where </w:t>
      </w:r>
      <w:r w:rsidR="009D11D4">
        <w:t xml:space="preserve">a broad spectrum of hydrological heterogeneity is present within a relatively compact, contiguous landscape </w:t>
      </w:r>
      <w:r w:rsidR="0007531A" w:rsidRPr="00C432C4">
        <w:fldChar w:fldCharType="begin" w:fldLock="1"/>
      </w:r>
      <w:r w:rsidR="009D11D4">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07531A" w:rsidRPr="00C432C4">
        <w:fldChar w:fldCharType="separate"/>
      </w:r>
      <w:r w:rsidR="009D11D4" w:rsidRPr="00214E4B">
        <w:rPr>
          <w:noProof/>
        </w:rPr>
        <w:t>(Finlayson &amp; McMahon 1988; Peel, McMahon &amp; Finlayson 2004)</w:t>
      </w:r>
      <w:r w:rsidR="0007531A" w:rsidRPr="00C432C4">
        <w:fldChar w:fldCharType="end"/>
      </w:r>
      <w:r w:rsidR="009D11D4">
        <w:t xml:space="preserve">. </w:t>
      </w:r>
    </w:p>
    <w:p w14:paraId="787DAA4F" w14:textId="77777777" w:rsidR="0017691C" w:rsidRDefault="0017691C" w:rsidP="00F75551">
      <w:pPr>
        <w:spacing w:line="480" w:lineRule="auto"/>
        <w:jc w:val="both"/>
      </w:pPr>
      <w:r>
        <w:t>Specifically, we asked the following questions:</w:t>
      </w:r>
    </w:p>
    <w:p w14:paraId="07FB905D"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58DDF668"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4F492DAC" w14:textId="77777777" w:rsidR="00B1781D" w:rsidRDefault="00B1781D" w:rsidP="00F75551">
      <w:pPr>
        <w:spacing w:line="480" w:lineRule="auto"/>
      </w:pPr>
    </w:p>
    <w:p w14:paraId="4569FD12" w14:textId="77777777" w:rsidR="0017691C" w:rsidRDefault="0017691C" w:rsidP="00F75551">
      <w:pPr>
        <w:spacing w:line="480" w:lineRule="auto"/>
        <w:jc w:val="both"/>
      </w:pPr>
      <w:r>
        <w:t>METHODS</w:t>
      </w:r>
    </w:p>
    <w:p w14:paraId="0E1E705C" w14:textId="77777777" w:rsidR="0017691C" w:rsidRPr="00877460" w:rsidRDefault="0017691C" w:rsidP="00F75551">
      <w:pPr>
        <w:spacing w:line="480" w:lineRule="auto"/>
        <w:jc w:val="both"/>
        <w:rPr>
          <w:i/>
        </w:rPr>
      </w:pPr>
      <w:r>
        <w:rPr>
          <w:i/>
        </w:rPr>
        <w:t>Study site</w:t>
      </w:r>
      <w:r w:rsidR="00BC6355">
        <w:rPr>
          <w:i/>
        </w:rPr>
        <w:t>s</w:t>
      </w:r>
    </w:p>
    <w:p w14:paraId="40C94493" w14:textId="272B9033" w:rsidR="0017691C" w:rsidRDefault="0017691C" w:rsidP="00F75551">
      <w:pPr>
        <w:spacing w:line="480" w:lineRule="auto"/>
      </w:pPr>
      <w:r w:rsidRPr="00EA700F">
        <w:t>Fifteen riparian sites were selected along gauged</w:t>
      </w:r>
      <w:r w:rsidR="000C2B5F">
        <w:t>, partly confined</w:t>
      </w:r>
      <w:r w:rsidRPr="00EA700F">
        <w:t xml:space="preserve"> rivers within the South-East Coast and south-eastern Murray Darling drainage basins of Australia</w:t>
      </w:r>
      <w:r w:rsidR="00CD78F8">
        <w:t>.</w:t>
      </w:r>
      <w:r w:rsidRPr="00EA700F">
        <w:t xml:space="preserve"> </w:t>
      </w:r>
      <w:r>
        <w:t xml:space="preserve">These sites were distributed across clear gradients of ecologically relevant dimensions of hydrological variation: specifically, the </w:t>
      </w:r>
      <w:r>
        <w:lastRenderedPageBreak/>
        <w:t>magnitude, frequency, duration, timing and rates of change of flow events and patterns.</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and longitude 147.413 to 152.217. Sites spanned an altitudinal range of 23 – 732 m above sea level. Site-specific details can be found in the Supporting Information</w:t>
      </w:r>
      <w:r w:rsidR="00EC7180">
        <w:t xml:space="preserve"> (S1</w:t>
      </w:r>
      <w:r w:rsidR="002159D6">
        <w:t>)</w:t>
      </w:r>
      <w:r w:rsidR="00BC6355">
        <w:t xml:space="preserve">. </w:t>
      </w:r>
      <w:r w:rsidR="00243D84">
        <w:t xml:space="preserve"> </w:t>
      </w:r>
      <w:r w:rsidR="004A7C71">
        <w:t>Full</w:t>
      </w:r>
      <w:r w:rsidR="00243D84">
        <w:t xml:space="preserve"> description of site selection criteria</w:t>
      </w:r>
      <w:r w:rsidR="00BC6355">
        <w:t xml:space="preserve"> and vegetation survey methods</w:t>
      </w:r>
      <w:r w:rsidR="004A7C71">
        <w:t xml:space="preserve"> can be found in </w:t>
      </w:r>
      <w:r w:rsidR="004A7C71">
        <w:t xml:space="preserve">Lawson </w:t>
      </w:r>
      <w:r w:rsidR="004A7C71" w:rsidRPr="00BA41DB">
        <w:rPr>
          <w:i/>
        </w:rPr>
        <w:t>et al</w:t>
      </w:r>
      <w:r w:rsidR="004A7C71">
        <w:t>. (</w:t>
      </w:r>
      <w:r w:rsidR="004A7C71" w:rsidRPr="00FB0430">
        <w:t>in press</w:t>
      </w:r>
      <w:r w:rsidR="004A7C71">
        <w:t>)</w:t>
      </w:r>
      <w:r w:rsidR="00243D84">
        <w:t xml:space="preserve">, as this study was undertaken simultaneously and at the same sites.   </w:t>
      </w:r>
      <w:r w:rsidR="00243D84" w:rsidRPr="00EA700F" w:rsidDel="00243D84">
        <w:t xml:space="preserve"> </w:t>
      </w:r>
    </w:p>
    <w:p w14:paraId="04589C5D" w14:textId="77777777" w:rsidR="0017691C" w:rsidRDefault="0017691C" w:rsidP="00F75551">
      <w:pPr>
        <w:shd w:val="clear" w:color="auto" w:fill="FFFFFF"/>
        <w:spacing w:after="0" w:line="480" w:lineRule="auto"/>
        <w:jc w:val="both"/>
        <w:rPr>
          <w:rFonts w:eastAsia="Times New Roman" w:cs="Arial"/>
          <w:lang w:eastAsia="en-AU"/>
        </w:rPr>
      </w:pPr>
    </w:p>
    <w:p w14:paraId="567350E9" w14:textId="77777777" w:rsidR="0026413F" w:rsidRPr="00B1781D"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20F3CC2B" w14:textId="542F9B90"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maximum canopy height, seed mass</w:t>
      </w:r>
      <w:r w:rsidR="000D37BE">
        <w:rPr>
          <w:rFonts w:eastAsia="Times New Roman" w:cs="Arial"/>
          <w:lang w:eastAsia="en-AU"/>
        </w:rPr>
        <w:t>,</w:t>
      </w:r>
      <w:r w:rsidR="0034081B">
        <w:rPr>
          <w:rFonts w:eastAsia="Times New Roman" w:cs="Arial"/>
          <w:lang w:eastAsia="en-AU"/>
        </w:rPr>
        <w:t xml:space="preserve">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w:t>
      </w:r>
      <w:r w:rsidR="00DC7012">
        <w:rPr>
          <w:rFonts w:eastAsia="Times New Roman" w:cs="Arial"/>
          <w:lang w:eastAsia="en-AU"/>
        </w:rPr>
        <w:t xml:space="preserve"> </w:t>
      </w:r>
      <w:r w:rsidR="009A2EC3">
        <w:rPr>
          <w:rFonts w:eastAsia="Times New Roman" w:cs="Arial"/>
          <w:lang w:eastAsia="en-AU"/>
        </w:rPr>
        <w:t>and</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p>
    <w:p w14:paraId="43EC5913" w14:textId="77777777" w:rsidR="00B1781D" w:rsidRDefault="00B1781D" w:rsidP="00F75551">
      <w:pPr>
        <w:shd w:val="clear" w:color="auto" w:fill="FFFFFF"/>
        <w:spacing w:after="0" w:line="480" w:lineRule="auto"/>
        <w:jc w:val="both"/>
        <w:rPr>
          <w:rFonts w:eastAsia="Times New Roman" w:cs="Arial"/>
          <w:lang w:eastAsia="en-AU"/>
        </w:rPr>
      </w:pPr>
    </w:p>
    <w:p w14:paraId="5D22045E" w14:textId="35CCD7A5"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Specific leaf area, maximum canopy height and seed mass comprise the LHS (leaf, height, seed) triad of traits introduced by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07531A">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07531A">
        <w:rPr>
          <w:rFonts w:eastAsia="Times New Roman" w:cs="Arial"/>
          <w:lang w:eastAsia="en-AU"/>
        </w:rPr>
        <w:fldChar w:fldCharType="end"/>
      </w:r>
      <w:r>
        <w:rPr>
          <w:rFonts w:eastAsia="Times New Roman" w:cs="Arial"/>
          <w:lang w:eastAsia="en-AU"/>
        </w:rPr>
        <w:t xml:space="preserve"> as a general scheme for comparing the properties of vegetation communities.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0C2B5F">
        <w:rPr>
          <w:rFonts w:eastAsia="Times New Roman" w:cs="Arial"/>
          <w:lang w:eastAsia="en-AU"/>
        </w:rPr>
        <w:t xml:space="preserve">in most ecosystems </w:t>
      </w:r>
      <w:r w:rsidR="0007531A">
        <w:rPr>
          <w:rFonts w:eastAsia="Times New Roman" w:cs="Arial"/>
          <w:lang w:eastAsia="en-AU"/>
        </w:rPr>
        <w:fldChar w:fldCharType="begin" w:fldLock="1"/>
      </w:r>
      <w:r w:rsidR="00322735">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07531A">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07531A">
        <w:rPr>
          <w:rFonts w:eastAsia="Times New Roman" w:cs="Arial"/>
          <w:lang w:eastAsia="en-AU"/>
        </w:rPr>
        <w:fldChar w:fldCharType="end"/>
      </w:r>
      <w:r>
        <w:rPr>
          <w:rFonts w:eastAsia="Times New Roman" w:cs="Arial"/>
          <w:lang w:eastAsia="en-AU"/>
        </w:rPr>
        <w:t xml:space="preserve">. </w:t>
      </w:r>
    </w:p>
    <w:p w14:paraId="7D0E7B83" w14:textId="77777777" w:rsidR="0017691C" w:rsidRDefault="0017691C" w:rsidP="00F75551">
      <w:pPr>
        <w:shd w:val="clear" w:color="auto" w:fill="FFFFFF"/>
        <w:spacing w:after="0" w:line="480" w:lineRule="auto"/>
        <w:jc w:val="both"/>
        <w:rPr>
          <w:rFonts w:eastAsia="Times New Roman" w:cs="Arial"/>
          <w:lang w:eastAsia="en-AU"/>
        </w:rPr>
      </w:pPr>
    </w:p>
    <w:p w14:paraId="2FA549FA" w14:textId="77777777" w:rsidR="0017691C" w:rsidRDefault="0017691C" w:rsidP="00D81CEC">
      <w:pPr>
        <w:shd w:val="clear" w:color="auto" w:fill="FFFFFF"/>
        <w:tabs>
          <w:tab w:val="left" w:pos="7889"/>
        </w:tabs>
        <w:spacing w:after="0" w:line="48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r w:rsidR="00356249">
        <w:rPr>
          <w:rFonts w:eastAsia="Times New Roman" w:cs="Arial"/>
          <w:lang w:eastAsia="en-AU"/>
        </w:rPr>
        <w:t xml:space="preserve"> </w:t>
      </w:r>
      <w:r w:rsidR="0007531A">
        <w:rPr>
          <w:rFonts w:eastAsia="Times New Roman" w:cs="Arial"/>
          <w:lang w:eastAsia="en-AU"/>
        </w:rPr>
        <w:fldChar w:fldCharType="begin" w:fldLock="1"/>
      </w:r>
      <w:r w:rsidR="00330EC5">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rsidR="0007531A">
        <w:rPr>
          <w:rFonts w:eastAsia="Times New Roman" w:cs="Arial"/>
          <w:lang w:eastAsia="en-AU"/>
        </w:rPr>
        <w:fldChar w:fldCharType="separate"/>
      </w:r>
      <w:r w:rsidR="00356249" w:rsidRPr="00356249">
        <w:rPr>
          <w:rFonts w:eastAsia="Times New Roman" w:cs="Arial"/>
          <w:noProof/>
          <w:lang w:eastAsia="en-AU"/>
        </w:rPr>
        <w:t xml:space="preserve">(Wright </w:t>
      </w:r>
      <w:r w:rsidR="00356249" w:rsidRPr="00356249">
        <w:rPr>
          <w:rFonts w:eastAsia="Times New Roman" w:cs="Arial"/>
          <w:i/>
          <w:noProof/>
          <w:lang w:eastAsia="en-AU"/>
        </w:rPr>
        <w:t>et al.</w:t>
      </w:r>
      <w:r w:rsidR="00356249" w:rsidRPr="00356249">
        <w:rPr>
          <w:rFonts w:eastAsia="Times New Roman" w:cs="Arial"/>
          <w:noProof/>
          <w:lang w:eastAsia="en-AU"/>
        </w:rPr>
        <w:t xml:space="preserve"> 2004)</w:t>
      </w:r>
      <w:r w:rsidR="0007531A">
        <w:rPr>
          <w:rFonts w:eastAsia="Times New Roman" w:cs="Arial"/>
          <w:lang w:eastAsia="en-AU"/>
        </w:rPr>
        <w:fldChar w:fldCharType="end"/>
      </w:r>
      <w:r>
        <w:rPr>
          <w:rFonts w:eastAsia="Times New Roman" w:cs="Arial"/>
          <w:lang w:eastAsia="en-AU"/>
        </w:rPr>
        <w:t xml:space="preserve">. High SLA species invest considerable nutrients in 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07531A">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07531A">
        <w:rPr>
          <w:rFonts w:eastAsia="Times New Roman" w:cs="Arial"/>
          <w:lang w:eastAsia="en-AU"/>
        </w:rPr>
        <w:fldChar w:fldCharType="end"/>
      </w:r>
      <w:r>
        <w:rPr>
          <w:rFonts w:eastAsia="Times New Roman" w:cs="Arial"/>
          <w:lang w:eastAsia="en-AU"/>
        </w:rPr>
        <w:t xml:space="preserve">. </w:t>
      </w:r>
    </w:p>
    <w:p w14:paraId="7313B92F" w14:textId="77777777" w:rsidR="0034081B" w:rsidRDefault="0034081B" w:rsidP="00F75551">
      <w:pPr>
        <w:shd w:val="clear" w:color="auto" w:fill="FFFFFF"/>
        <w:spacing w:after="0" w:line="480" w:lineRule="auto"/>
        <w:jc w:val="both"/>
        <w:rPr>
          <w:rFonts w:eastAsia="Times New Roman" w:cs="Arial"/>
          <w:lang w:eastAsia="en-AU"/>
        </w:rPr>
      </w:pPr>
    </w:p>
    <w:p w14:paraId="56B43736" w14:textId="77777777"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lastRenderedPageBreak/>
        <w:t xml:space="preserve">Maximum canopy height integrates the central trade-off between competition for light and construction and maintenance of costly support structures such as woody stems </w:t>
      </w:r>
      <w:r w:rsidR="0007531A"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0007531A" w:rsidRPr="00AC3ABD">
        <w:rPr>
          <w:rFonts w:eastAsia="Times New Roman" w:cs="Arial"/>
          <w:lang w:eastAsia="en-AU"/>
        </w:rPr>
        <w:fldChar w:fldCharType="separate"/>
      </w:r>
      <w:r w:rsidRPr="00AC3ABD">
        <w:rPr>
          <w:rFonts w:eastAsia="Times New Roman" w:cs="Arial"/>
          <w:noProof/>
          <w:lang w:eastAsia="en-AU"/>
        </w:rPr>
        <w:t>(Westoby 1998)</w:t>
      </w:r>
      <w:r w:rsidR="0007531A"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sidR="0007531A">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(Falster 2006)</w:t>
      </w:r>
      <w:r w:rsidR="0007531A">
        <w:rPr>
          <w:rFonts w:eastAsia="Times New Roman" w:cs="Arial"/>
          <w:lang w:eastAsia="en-AU"/>
        </w:rPr>
        <w:fldChar w:fldCharType="end"/>
      </w:r>
      <w:r>
        <w:rPr>
          <w:rFonts w:eastAsia="Times New Roman" w:cs="Arial"/>
          <w:lang w:eastAsia="en-AU"/>
        </w:rPr>
        <w:t xml:space="preserve">. </w:t>
      </w:r>
    </w:p>
    <w:p w14:paraId="5AB6E543" w14:textId="77777777" w:rsidR="00FB4AA8" w:rsidRDefault="00FB4AA8" w:rsidP="0034081B">
      <w:pPr>
        <w:shd w:val="clear" w:color="auto" w:fill="FFFFFF"/>
        <w:spacing w:after="0" w:line="480" w:lineRule="auto"/>
        <w:jc w:val="both"/>
        <w:rPr>
          <w:rFonts w:eastAsia="Times New Roman" w:cs="Arial"/>
          <w:lang w:eastAsia="en-AU"/>
        </w:rPr>
      </w:pPr>
    </w:p>
    <w:p w14:paraId="35862298" w14:textId="7AB7A4CC" w:rsidR="0034081B" w:rsidRDefault="0034081B" w:rsidP="00F75551">
      <w:pPr>
        <w:shd w:val="clear" w:color="auto" w:fill="FFFFFF"/>
        <w:spacing w:after="0" w:line="480" w:lineRule="auto"/>
        <w:jc w:val="both"/>
        <w:rPr>
          <w:rFonts w:eastAsia="Times New Roman" w:cs="Arial"/>
          <w:lang w:eastAsia="en-AU"/>
        </w:rPr>
      </w:pPr>
      <w:r>
        <w:rPr>
          <w:rFonts w:eastAsia="Times New Roman" w:cs="Arial"/>
          <w:lang w:eastAsia="en-AU"/>
        </w:rPr>
        <w:t>Seed mass</w:t>
      </w:r>
      <w:r w:rsidR="00356249">
        <w:rPr>
          <w:rFonts w:eastAsia="Times New Roman" w:cs="Arial"/>
          <w:lang w:eastAsia="en-AU"/>
        </w:rPr>
        <w:t xml:space="preserve">, defined here as the combined mass of the seed coat, endosperm and embryo, but excluding dispersal structures, </w:t>
      </w:r>
      <w:r>
        <w:rPr>
          <w:rFonts w:eastAsia="Times New Roman" w:cs="Arial"/>
          <w:lang w:eastAsia="en-AU"/>
        </w:rPr>
        <w:t xml:space="preserve">indicates maternal investment in offspring and is a fundamental determinant of seedling establishment success </w:t>
      </w:r>
      <w:r w:rsidR="0007531A">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sidR="0007531A">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sidR="0007531A">
        <w:rPr>
          <w:rFonts w:eastAsia="Times New Roman" w:cs="Arial"/>
          <w:lang w:eastAsia="en-AU"/>
        </w:rPr>
        <w:fldChar w:fldCharType="end"/>
      </w:r>
      <w:r w:rsidR="00356249">
        <w:rPr>
          <w:rFonts w:eastAsia="Times New Roman" w:cs="Arial"/>
          <w:lang w:eastAsia="en-AU"/>
        </w:rPr>
        <w:t>.</w:t>
      </w:r>
      <w:r>
        <w:rPr>
          <w:rFonts w:eastAsia="Times New Roman" w:cs="Arial"/>
          <w:lang w:eastAsia="en-AU"/>
        </w:rPr>
        <w:t xml:space="preserve"> </w:t>
      </w:r>
      <w:r w:rsidRPr="00D81CEC">
        <w:rPr>
          <w:rFonts w:eastAsia="Times New Roman" w:cs="Arial"/>
          <w:lang w:eastAsia="en-AU"/>
        </w:rPr>
        <w:t xml:space="preserve">In the riparian environment seed mass may influence </w:t>
      </w:r>
      <w:proofErr w:type="spellStart"/>
      <w:r w:rsidRPr="00D81CEC">
        <w:rPr>
          <w:rFonts w:eastAsia="Times New Roman" w:cs="Arial"/>
          <w:lang w:eastAsia="en-AU"/>
        </w:rPr>
        <w:t>hydrochorous</w:t>
      </w:r>
      <w:proofErr w:type="spellEnd"/>
      <w:r w:rsidRPr="00D81CEC">
        <w:rPr>
          <w:rFonts w:eastAsia="Times New Roman" w:cs="Arial"/>
          <w:lang w:eastAsia="en-AU"/>
        </w:rPr>
        <w:t xml:space="preserve"> dispersal </w:t>
      </w:r>
      <w:r w:rsidR="00DC7012" w:rsidRPr="00B1781D">
        <w:rPr>
          <w:rFonts w:eastAsia="Times New Roman" w:cs="Arial"/>
          <w:lang w:eastAsia="en-AU"/>
        </w:rPr>
        <w:t>(</w:t>
      </w:r>
      <w:proofErr w:type="spellStart"/>
      <w:r w:rsidR="00DC7012" w:rsidRPr="00B1781D">
        <w:rPr>
          <w:rFonts w:eastAsia="Times New Roman" w:cs="Arial"/>
          <w:lang w:eastAsia="en-AU"/>
        </w:rPr>
        <w:t>Carthey</w:t>
      </w:r>
      <w:proofErr w:type="spellEnd"/>
      <w:r w:rsidR="00DC7012" w:rsidRPr="00B1781D">
        <w:rPr>
          <w:rFonts w:eastAsia="Times New Roman" w:cs="Arial"/>
          <w:lang w:eastAsia="en-AU"/>
        </w:rPr>
        <w:t xml:space="preserve"> </w:t>
      </w:r>
      <w:r w:rsidR="00DC7012" w:rsidRPr="00BA41DB">
        <w:rPr>
          <w:rFonts w:eastAsia="Times New Roman" w:cs="Arial"/>
          <w:i/>
          <w:lang w:eastAsia="en-AU"/>
        </w:rPr>
        <w:t>et al</w:t>
      </w:r>
      <w:r w:rsidR="00DC7012" w:rsidRPr="00B1781D">
        <w:rPr>
          <w:rFonts w:eastAsia="Times New Roman" w:cs="Arial"/>
          <w:lang w:eastAsia="en-AU"/>
        </w:rPr>
        <w:t>.</w:t>
      </w:r>
      <w:r w:rsidR="000C2B5F">
        <w:rPr>
          <w:rFonts w:eastAsia="Times New Roman" w:cs="Arial"/>
          <w:lang w:eastAsia="en-AU"/>
        </w:rPr>
        <w:t>)</w:t>
      </w:r>
      <w:r w:rsidR="00DC7012" w:rsidRPr="00B1781D">
        <w:rPr>
          <w:rFonts w:eastAsia="Times New Roman" w:cs="Arial"/>
          <w:lang w:eastAsia="en-AU"/>
        </w:rPr>
        <w:t xml:space="preserve"> </w:t>
      </w:r>
      <w:r w:rsidR="006910EA" w:rsidRPr="00BA41DB">
        <w:rPr>
          <w:rFonts w:eastAsia="Times New Roman" w:cs="Arial"/>
          <w:lang w:eastAsia="en-AU"/>
        </w:rPr>
        <w:t>unpublished data</w:t>
      </w:r>
      <w:r w:rsidR="00DC7012">
        <w:rPr>
          <w:rFonts w:eastAsia="Times New Roman" w:cs="Arial"/>
          <w:lang w:eastAsia="en-AU"/>
        </w:rPr>
        <w:t xml:space="preserve"> </w:t>
      </w:r>
      <w:r w:rsidRPr="00D81CEC">
        <w:rPr>
          <w:rFonts w:eastAsia="Times New Roman" w:cs="Arial"/>
          <w:lang w:eastAsia="en-AU"/>
        </w:rPr>
        <w:t>and ability to establish under different soil moisture conditions</w:t>
      </w:r>
      <w:r w:rsidR="00DC7012">
        <w:rPr>
          <w:rFonts w:eastAsia="Times New Roman" w:cs="Arial"/>
          <w:lang w:eastAsia="en-AU"/>
        </w:rPr>
        <w:t xml:space="preserve"> (</w:t>
      </w:r>
      <w:proofErr w:type="spellStart"/>
      <w:r w:rsidR="00DC7012">
        <w:rPr>
          <w:rFonts w:eastAsia="Times New Roman" w:cs="Arial"/>
          <w:lang w:eastAsia="en-AU"/>
        </w:rPr>
        <w:t>Leishman</w:t>
      </w:r>
      <w:proofErr w:type="spellEnd"/>
      <w:r w:rsidR="00DC7012">
        <w:rPr>
          <w:rFonts w:eastAsia="Times New Roman" w:cs="Arial"/>
          <w:lang w:eastAsia="en-AU"/>
        </w:rPr>
        <w:t xml:space="preserve"> </w:t>
      </w:r>
      <w:r w:rsidR="0007531A" w:rsidRPr="00BA41DB">
        <w:rPr>
          <w:rFonts w:eastAsia="Times New Roman" w:cs="Arial"/>
          <w:i/>
          <w:lang w:eastAsia="en-AU"/>
        </w:rPr>
        <w:t>et al</w:t>
      </w:r>
      <w:r w:rsidR="00DC7012">
        <w:rPr>
          <w:rFonts w:eastAsia="Times New Roman" w:cs="Arial"/>
          <w:lang w:eastAsia="en-AU"/>
        </w:rPr>
        <w:t xml:space="preserve">. 2000). </w:t>
      </w:r>
      <w:r>
        <w:rPr>
          <w:rFonts w:eastAsia="Times New Roman" w:cs="Arial"/>
          <w:lang w:eastAsia="en-AU"/>
        </w:rPr>
        <w:t xml:space="preserve"> </w:t>
      </w:r>
    </w:p>
    <w:p w14:paraId="75E9E03B" w14:textId="77777777" w:rsidR="00FB4AA8" w:rsidRDefault="00FB4AA8" w:rsidP="00F75551">
      <w:pPr>
        <w:shd w:val="clear" w:color="auto" w:fill="FFFFFF"/>
        <w:spacing w:after="0" w:line="480" w:lineRule="auto"/>
        <w:jc w:val="both"/>
        <w:rPr>
          <w:rFonts w:eastAsia="Times New Roman" w:cs="Arial"/>
          <w:lang w:eastAsia="en-AU"/>
        </w:rPr>
      </w:pPr>
    </w:p>
    <w:p w14:paraId="284C2E6C" w14:textId="723A1C91"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07531A">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07531A">
        <w:fldChar w:fldCharType="end"/>
      </w:r>
      <w:r>
        <w:rPr>
          <w:rFonts w:eastAsia="Times New Roman" w:cs="Arial"/>
          <w:lang w:eastAsia="en-AU"/>
        </w:rPr>
        <w:t>. Dense wood</w:t>
      </w:r>
      <w:r w:rsidR="007F5C89">
        <w:rPr>
          <w:rFonts w:eastAsia="Times New Roman" w:cs="Arial"/>
          <w:lang w:eastAsia="en-AU"/>
        </w:rPr>
        <w:t xml:space="preserve"> confers mechanical strength to stems</w:t>
      </w:r>
      <w:r w:rsidR="007A07AA">
        <w:rPr>
          <w:rFonts w:eastAsia="Times New Roman" w:cs="Arial"/>
          <w:lang w:eastAsia="en-AU"/>
        </w:rPr>
        <w:t xml:space="preserve"> </w:t>
      </w:r>
      <w:r w:rsidR="0007531A">
        <w:rPr>
          <w:rFonts w:eastAsia="Times New Roman" w:cs="Arial"/>
          <w:highlight w:val="yellow"/>
          <w:lang w:eastAsia="en-AU"/>
        </w:rPr>
        <w:fldChar w:fldCharType="begin" w:fldLock="1"/>
      </w:r>
      <w:r w:rsidR="002159D6">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"previouslyFormattedCitation" : "(Niklas &amp; Spatz 2010)" }, "properties" : { "noteIndex" : 0 }, "schema" : "https://github.com/citation-style-language/schema/raw/master/csl-citation.json" }</w:instrText>
      </w:r>
      <w:r w:rsidR="0007531A">
        <w:rPr>
          <w:rFonts w:eastAsia="Times New Roman" w:cs="Arial"/>
          <w:highlight w:val="yellow"/>
          <w:lang w:eastAsia="en-AU"/>
        </w:rPr>
        <w:fldChar w:fldCharType="separate"/>
      </w:r>
      <w:r w:rsidR="007A07AA" w:rsidRPr="00D81CEC">
        <w:rPr>
          <w:rFonts w:eastAsia="Times New Roman" w:cs="Arial"/>
          <w:noProof/>
          <w:lang w:eastAsia="en-AU"/>
        </w:rPr>
        <w:t>(Niklas &amp; Spatz 2010</w:t>
      </w:r>
      <w:r w:rsidR="007A07AA" w:rsidRPr="008C48F0">
        <w:rPr>
          <w:rFonts w:eastAsia="Times New Roman" w:cs="Arial"/>
          <w:noProof/>
          <w:lang w:eastAsia="en-AU"/>
        </w:rPr>
        <w:t>)</w:t>
      </w:r>
      <w:r w:rsidR="0007531A">
        <w:rPr>
          <w:rFonts w:eastAsia="Times New Roman" w:cs="Arial"/>
          <w:highlight w:val="yellow"/>
          <w:lang w:eastAsia="en-AU"/>
        </w:rPr>
        <w:fldChar w:fldCharType="end"/>
      </w:r>
      <w:r w:rsidR="007F5C89">
        <w:rPr>
          <w:rFonts w:eastAsia="Times New Roman" w:cs="Arial"/>
          <w:lang w:eastAsia="en-AU"/>
        </w:rPr>
        <w:t xml:space="preserve">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 but increased cohort survivorship </w:t>
      </w:r>
      <w:r w:rsidR="00323E73">
        <w:rPr>
          <w:rFonts w:eastAsia="Times New Roman" w:cs="Arial"/>
          <w:lang w:eastAsia="en-AU"/>
        </w:rPr>
        <w:t xml:space="preserve">(e.g. </w:t>
      </w:r>
      <w:r w:rsidR="00323E73">
        <w:rPr>
          <w:rFonts w:eastAsia="Times New Roman" w:cs="Arial"/>
          <w:lang w:eastAsia="en-AU"/>
        </w:rPr>
        <w:fldChar w:fldCharType="begin" w:fldLock="1"/>
      </w:r>
      <w:r w:rsidR="007334E9">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"ITEM-2", "issue" : "4", "issued" : { "date-parts" : [ [ "2010", "12" ] ] }, "page" : "1124-36", "title" : "The relationship between wood density and mortality in a global tropical forest data set.", "type" : "article-journal", "volume" : "188" }, "uris" : [ "http://www.mendeley.com/documents/?uuid=43feb396-5c8c-4182-9ab6-2cdcaf46da46" ] }, { "id" : "ITEM-3",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"ITEM-3", "issue" : "7", "issued" : { "date-parts" : [ [ "2008", "7" ] ] }, "page" : "1908-20", "title" : "Are functional traits good predictors of demographic rates? Evidence from five neotropical forests.", "type" : "article-journal", "volume" : "89" }, "uris" : [ "http://www.mendeley.com/documents/?uuid=c8b2cd40-7dd7-40a1-a537-0c9452d12246"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"King et al. 2006; Poorter et al. 2008; Kraft et al. 2010;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323E73">
        <w:rPr>
          <w:rFonts w:eastAsia="Times New Roman" w:cs="Arial"/>
          <w:lang w:eastAsia="en-AU"/>
        </w:rPr>
        <w:fldChar w:fldCharType="separate"/>
      </w:r>
      <w:r w:rsidR="00323E73" w:rsidRPr="00323E73">
        <w:rPr>
          <w:rFonts w:eastAsia="Times New Roman" w:cs="Arial"/>
          <w:noProof/>
          <w:lang w:eastAsia="en-AU"/>
        </w:rPr>
        <w:t xml:space="preserve">King </w:t>
      </w:r>
      <w:r w:rsidR="00323E73" w:rsidRPr="00323E73">
        <w:rPr>
          <w:rFonts w:eastAsia="Times New Roman" w:cs="Arial"/>
          <w:i/>
          <w:noProof/>
          <w:lang w:eastAsia="en-AU"/>
        </w:rPr>
        <w:t>et al.</w:t>
      </w:r>
      <w:r w:rsidR="00323E73" w:rsidRPr="00323E73">
        <w:rPr>
          <w:rFonts w:eastAsia="Times New Roman" w:cs="Arial"/>
          <w:noProof/>
          <w:lang w:eastAsia="en-AU"/>
        </w:rPr>
        <w:t xml:space="preserve"> 2006; Poorter </w:t>
      </w:r>
      <w:r w:rsidR="00323E73" w:rsidRPr="00323E73">
        <w:rPr>
          <w:rFonts w:eastAsia="Times New Roman" w:cs="Arial"/>
          <w:i/>
          <w:noProof/>
          <w:lang w:eastAsia="en-AU"/>
        </w:rPr>
        <w:t>et al.</w:t>
      </w:r>
      <w:r w:rsidR="00323E73" w:rsidRPr="00323E73">
        <w:rPr>
          <w:rFonts w:eastAsia="Times New Roman" w:cs="Arial"/>
          <w:noProof/>
          <w:lang w:eastAsia="en-AU"/>
        </w:rPr>
        <w:t xml:space="preserve"> 2008; Kraft </w:t>
      </w:r>
      <w:r w:rsidR="00323E73" w:rsidRPr="00323E73">
        <w:rPr>
          <w:rFonts w:eastAsia="Times New Roman" w:cs="Arial"/>
          <w:i/>
          <w:noProof/>
          <w:lang w:eastAsia="en-AU"/>
        </w:rPr>
        <w:t>et al.</w:t>
      </w:r>
      <w:r w:rsidR="00323E73" w:rsidRPr="00323E73">
        <w:rPr>
          <w:rFonts w:eastAsia="Times New Roman" w:cs="Arial"/>
          <w:noProof/>
          <w:lang w:eastAsia="en-AU"/>
        </w:rPr>
        <w:t xml:space="preserve"> 2010; Wright </w:t>
      </w:r>
      <w:r w:rsidR="00323E73" w:rsidRPr="00323E73">
        <w:rPr>
          <w:rFonts w:eastAsia="Times New Roman" w:cs="Arial"/>
          <w:i/>
          <w:noProof/>
          <w:lang w:eastAsia="en-AU"/>
        </w:rPr>
        <w:t>et al.</w:t>
      </w:r>
      <w:r w:rsidR="00323E73" w:rsidRPr="00323E73">
        <w:rPr>
          <w:rFonts w:eastAsia="Times New Roman" w:cs="Arial"/>
          <w:noProof/>
          <w:lang w:eastAsia="en-AU"/>
        </w:rPr>
        <w:t xml:space="preserve"> 2010)</w:t>
      </w:r>
      <w:r w:rsidR="00323E73">
        <w:rPr>
          <w:rFonts w:eastAsia="Times New Roman" w:cs="Arial"/>
          <w:lang w:eastAsia="en-AU"/>
        </w:rPr>
        <w:fldChar w:fldCharType="end"/>
      </w:r>
      <w:r w:rsidR="00323E73" w:rsidDel="00323E73">
        <w:rPr>
          <w:rFonts w:eastAsia="Times New Roman" w:cs="Arial"/>
          <w:lang w:eastAsia="en-AU"/>
        </w:rPr>
        <w:t xml:space="preserve"> </w:t>
      </w:r>
      <w:r w:rsidR="006910EA">
        <w:rPr>
          <w:rStyle w:val="CommentReference"/>
          <w:rFonts w:eastAsia="MS Mincho"/>
        </w:rPr>
        <w:commentReference w:id="4"/>
      </w:r>
      <w:r>
        <w:rPr>
          <w:noProof/>
        </w:rPr>
        <w:t xml:space="preserve">. Wood density has also been associated with environmental stress tolerance </w:t>
      </w:r>
      <w:r w:rsidR="0007531A">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07531A">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07531A">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07531A">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07531A">
        <w:rPr>
          <w:rFonts w:eastAsia="Times New Roman" w:cs="Arial"/>
          <w:lang w:eastAsia="en-AU"/>
        </w:rPr>
        <w:fldChar w:fldCharType="end"/>
      </w:r>
      <w:r w:rsidR="00CF5032">
        <w:rPr>
          <w:rFonts w:eastAsia="Times New Roman" w:cs="Arial"/>
          <w:lang w:eastAsia="en-AU"/>
        </w:rPr>
        <w:t xml:space="preserve"> and flooding disturbance </w:t>
      </w:r>
      <w:r w:rsidRPr="00875B90">
        <w:rPr>
          <w:rFonts w:eastAsia="Times New Roman" w:cs="Arial"/>
          <w:lang w:eastAsia="en-AU"/>
        </w:rPr>
        <w:t>(</w:t>
      </w:r>
      <w:commentRangeStart w:id="5"/>
      <w:r w:rsidRPr="00B1781D">
        <w:rPr>
          <w:rFonts w:eastAsia="Times New Roman" w:cs="Arial"/>
          <w:lang w:eastAsia="en-AU"/>
        </w:rPr>
        <w:t>Lawson</w:t>
      </w:r>
      <w:commentRangeEnd w:id="5"/>
      <w:r w:rsidR="006910EA">
        <w:rPr>
          <w:rStyle w:val="CommentReference"/>
          <w:rFonts w:eastAsia="MS Mincho"/>
        </w:rPr>
        <w:commentReference w:id="5"/>
      </w:r>
      <w:r w:rsidRPr="00B1781D">
        <w:rPr>
          <w:rFonts w:eastAsia="Times New Roman" w:cs="Arial"/>
          <w:lang w:eastAsia="en-AU"/>
        </w:rPr>
        <w:t xml:space="preserve"> </w:t>
      </w:r>
      <w:r w:rsidRPr="00BA41DB">
        <w:rPr>
          <w:rFonts w:eastAsia="Times New Roman" w:cs="Arial"/>
          <w:i/>
          <w:lang w:eastAsia="en-AU"/>
        </w:rPr>
        <w:t>et al</w:t>
      </w:r>
      <w:r w:rsidRPr="00B1781D">
        <w:rPr>
          <w:rFonts w:eastAsia="Times New Roman" w:cs="Arial"/>
          <w:lang w:eastAsia="en-AU"/>
        </w:rPr>
        <w:t xml:space="preserve">. </w:t>
      </w:r>
      <w:r w:rsidR="00F72D73" w:rsidRPr="00D266B1">
        <w:rPr>
          <w:rFonts w:eastAsia="Times New Roman" w:cs="Arial"/>
          <w:lang w:eastAsia="en-AU"/>
        </w:rPr>
        <w:t xml:space="preserve">in </w:t>
      </w:r>
      <w:r w:rsidR="000C2B5F" w:rsidRPr="00D266B1">
        <w:rPr>
          <w:rFonts w:eastAsia="Times New Roman" w:cs="Arial"/>
          <w:lang w:eastAsia="en-AU"/>
        </w:rPr>
        <w:t>press</w:t>
      </w:r>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0D9DA9CC" w14:textId="77777777" w:rsidR="0017691C" w:rsidRDefault="0017691C" w:rsidP="00F75551">
      <w:pPr>
        <w:shd w:val="clear" w:color="auto" w:fill="FFFFFF"/>
        <w:spacing w:after="0" w:line="480" w:lineRule="auto"/>
        <w:jc w:val="both"/>
        <w:rPr>
          <w:noProof/>
        </w:rPr>
      </w:pPr>
    </w:p>
    <w:p w14:paraId="7487B24D" w14:textId="77777777" w:rsidR="0017691C"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07531A">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07531A">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07531A">
        <w:rPr>
          <w:noProof/>
        </w:rPr>
        <w:fldChar w:fldCharType="end"/>
      </w:r>
      <w:r>
        <w:rPr>
          <w:noProof/>
        </w:rPr>
        <w:t xml:space="preserve">. The lack of a strong period of cold-induced dormancy in this </w:t>
      </w:r>
      <w:r>
        <w:rPr>
          <w:noProof/>
        </w:rPr>
        <w:lastRenderedPageBreak/>
        <w:t xml:space="preserve">region means plants may flower at any time of the year. Flowering period </w:t>
      </w:r>
      <w:r w:rsidR="0034081B">
        <w:rPr>
          <w:noProof/>
        </w:rPr>
        <w:t xml:space="preserve">length </w:t>
      </w:r>
      <w:r>
        <w:rPr>
          <w:noProof/>
        </w:rPr>
        <w:t>was used here as an indicator</w:t>
      </w:r>
      <w:r w:rsidR="0017302A">
        <w:rPr>
          <w:noProof/>
        </w:rPr>
        <w:t xml:space="preserve"> of</w:t>
      </w:r>
      <w:r>
        <w:rPr>
          <w:noProof/>
        </w:rPr>
        <w:t xml:space="preserve"> species’ ability to respond reproductively to favourable conditions.</w:t>
      </w:r>
    </w:p>
    <w:p w14:paraId="14D020D9" w14:textId="77777777" w:rsidR="00196FA4" w:rsidRDefault="00196FA4" w:rsidP="00F75551">
      <w:pPr>
        <w:shd w:val="clear" w:color="auto" w:fill="FFFFFF"/>
        <w:spacing w:after="0" w:line="480" w:lineRule="auto"/>
        <w:jc w:val="both"/>
        <w:rPr>
          <w:noProof/>
        </w:rPr>
      </w:pPr>
    </w:p>
    <w:p w14:paraId="0F88D577" w14:textId="77777777" w:rsidR="0017691C" w:rsidRDefault="0017691C" w:rsidP="00F75551">
      <w:pPr>
        <w:shd w:val="clear" w:color="auto" w:fill="FFFFFF"/>
        <w:spacing w:after="0" w:line="480" w:lineRule="auto"/>
        <w:jc w:val="both"/>
        <w:rPr>
          <w:noProof/>
        </w:rPr>
      </w:pPr>
      <w:r>
        <w:rPr>
          <w:noProof/>
        </w:rPr>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conditions </w:t>
      </w:r>
      <w:r w:rsidR="0007531A">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07531A">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07531A">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07531A">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07531A">
        <w:rPr>
          <w:noProof/>
        </w:rPr>
        <w:fldChar w:fldCharType="separate"/>
      </w:r>
      <w:r w:rsidRPr="00AC3ABD">
        <w:rPr>
          <w:noProof/>
        </w:rPr>
        <w:t>(van Steenis 1981)</w:t>
      </w:r>
      <w:r w:rsidR="0007531A">
        <w:rPr>
          <w:noProof/>
        </w:rPr>
        <w:fldChar w:fldCharType="end"/>
      </w:r>
      <w:r w:rsidRPr="00AC3ABD">
        <w:rPr>
          <w:noProof/>
        </w:rPr>
        <w:t>.</w:t>
      </w:r>
      <w:r w:rsidRPr="00C90E4D">
        <w:rPr>
          <w:noProof/>
          <w:highlight w:val="yellow"/>
        </w:rPr>
        <w:t xml:space="preserve">  </w:t>
      </w:r>
    </w:p>
    <w:p w14:paraId="0F71E54A" w14:textId="77777777" w:rsidR="00C42DD6" w:rsidRDefault="00C42DD6" w:rsidP="00F75551">
      <w:pPr>
        <w:shd w:val="clear" w:color="auto" w:fill="FFFFFF"/>
        <w:spacing w:after="0" w:line="480" w:lineRule="auto"/>
        <w:jc w:val="both"/>
        <w:rPr>
          <w:rFonts w:eastAsia="Times New Roman" w:cs="Arial"/>
          <w:i/>
          <w:lang w:eastAsia="en-AU"/>
        </w:rPr>
      </w:pPr>
    </w:p>
    <w:p w14:paraId="1F75FE0F" w14:textId="77777777" w:rsidR="00B1781D"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0CA04571" w14:textId="6E7C2763"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The dataset for this study was assembled using measurements recorded in the field (</w:t>
      </w:r>
      <w:r w:rsidR="00DC7012">
        <w:rPr>
          <w:rFonts w:eastAsia="Times New Roman" w:cs="Arial"/>
          <w:lang w:eastAsia="en-AU"/>
        </w:rPr>
        <w:t>SLA</w:t>
      </w:r>
      <w:r>
        <w:rPr>
          <w:rFonts w:eastAsia="Times New Roman" w:cs="Arial"/>
          <w:lang w:eastAsia="en-AU"/>
        </w:rPr>
        <w:t xml:space="preserve">, wood density), supplemented by data from published literature, private and public trait databases and Australian flora texts; see </w:t>
      </w:r>
      <w:r w:rsidR="00EC7180">
        <w:rPr>
          <w:rFonts w:eastAsia="Times New Roman" w:cs="Arial"/>
          <w:i/>
          <w:lang w:eastAsia="en-AU"/>
        </w:rPr>
        <w:t>the S</w:t>
      </w:r>
      <w:r w:rsidR="00B406DA">
        <w:rPr>
          <w:rFonts w:eastAsia="Times New Roman" w:cs="Arial"/>
          <w:i/>
          <w:lang w:eastAsia="en-AU"/>
        </w:rPr>
        <w:t xml:space="preserve">upporting </w:t>
      </w:r>
      <w:r w:rsidR="00EC7180">
        <w:rPr>
          <w:rFonts w:eastAsia="Times New Roman" w:cs="Arial"/>
          <w:i/>
          <w:lang w:eastAsia="en-AU"/>
        </w:rPr>
        <w:t>Information (S</w:t>
      </w:r>
      <w:r w:rsidR="00B406DA">
        <w:rPr>
          <w:rFonts w:eastAsia="Times New Roman" w:cs="Arial"/>
          <w:i/>
          <w:lang w:eastAsia="en-AU"/>
        </w:rPr>
        <w:t>2) for</w:t>
      </w:r>
      <w:r>
        <w:rPr>
          <w:rFonts w:eastAsia="Times New Roman" w:cs="Arial"/>
          <w:i/>
          <w:lang w:eastAsia="en-AU"/>
        </w:rPr>
        <w:t xml:space="preserve"> </w:t>
      </w:r>
      <w:r>
        <w:rPr>
          <w:rFonts w:eastAsia="Times New Roman" w:cs="Arial"/>
          <w:lang w:eastAsia="en-AU"/>
        </w:rPr>
        <w:t xml:space="preserve">a detailed bibliography of references for data. </w:t>
      </w:r>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w:t>
      </w:r>
      <w:r w:rsidR="0017302A">
        <w:t xml:space="preserve"> for this study</w:t>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07531A">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07531A">
        <w:rPr>
          <w:rFonts w:eastAsia="Times New Roman" w:cs="Arial"/>
          <w:lang w:eastAsia="en-AU"/>
        </w:rPr>
        <w:fldChar w:fldCharType="separate"/>
      </w:r>
      <w:r w:rsidRPr="00AC3ABD">
        <w:rPr>
          <w:rFonts w:eastAsia="Times New Roman" w:cs="Arial"/>
          <w:noProof/>
          <w:lang w:eastAsia="en-AU"/>
        </w:rPr>
        <w:t>(Michaels, Benner &amp; Hartgerink 1988; Westoby 1998)</w:t>
      </w:r>
      <w:r w:rsidR="0007531A">
        <w:rPr>
          <w:rFonts w:eastAsia="Times New Roman" w:cs="Arial"/>
          <w:lang w:eastAsia="en-AU"/>
        </w:rPr>
        <w:fldChar w:fldCharType="end"/>
      </w:r>
      <w:r w:rsidR="0017302A">
        <w:rPr>
          <w:rFonts w:eastAsia="Times New Roman" w:cs="Arial"/>
          <w:lang w:eastAsia="en-AU"/>
        </w:rPr>
        <w:t xml:space="preserve"> and that we are interested in functional variation driven by variation among species</w:t>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7B94B82B" w14:textId="77777777" w:rsidR="00B26FDA" w:rsidRDefault="00B26FDA" w:rsidP="00F75551">
      <w:pPr>
        <w:shd w:val="clear" w:color="auto" w:fill="FFFFFF"/>
        <w:spacing w:after="0" w:line="480" w:lineRule="auto"/>
        <w:jc w:val="both"/>
        <w:rPr>
          <w:rFonts w:eastAsia="Times New Roman" w:cs="Arial"/>
          <w:lang w:eastAsia="en-AU"/>
        </w:rPr>
      </w:pPr>
      <w:r>
        <w:t xml:space="preserve">SLA was measured once for each species according to the procedure defined by </w:t>
      </w:r>
      <w:proofErr w:type="spellStart"/>
      <w:r>
        <w:t>Corneli</w:t>
      </w:r>
      <w:r w:rsidR="0017302A">
        <w:t>s</w:t>
      </w:r>
      <w:r>
        <w:t>sen</w:t>
      </w:r>
      <w:proofErr w:type="spellEnd"/>
      <w:r>
        <w:t xml:space="preserve"> (2003). A minimum of five new but fully mature leaves from well-lit areas were taken from each of five non-contiguous individuals. Leaves were pressed in the field to maintain fresh area and allowed to air dry </w:t>
      </w:r>
      <w:r w:rsidR="0017302A">
        <w:t xml:space="preserve">at </w:t>
      </w:r>
      <w:r w:rsidRPr="006B3539">
        <w:rPr>
          <w:rFonts w:cs="Arial"/>
        </w:rPr>
        <w:t>20-45°C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w:t>
      </w:r>
      <w:r w:rsidRPr="006B3539">
        <w:rPr>
          <w:rFonts w:cs="Arial"/>
        </w:rPr>
        <w:t>°C</w:t>
      </w:r>
      <w:r>
        <w:rPr>
          <w:rFonts w:cs="Arial"/>
        </w:rPr>
        <w:t xml:space="preserve"> for 72 hours and weighed </w:t>
      </w:r>
      <w:r w:rsidRPr="006B3539">
        <w:rPr>
          <w:rFonts w:cs="Arial"/>
        </w:rPr>
        <w:t xml:space="preserve">using a </w:t>
      </w:r>
      <w:r w:rsidRPr="006B3539">
        <w:rPr>
          <w:rFonts w:cs="Arial"/>
        </w:rPr>
        <w:lastRenderedPageBreak/>
        <w:t xml:space="preserve">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136A4BB3" w14:textId="157374CE" w:rsidR="00206B13" w:rsidRDefault="0017691C" w:rsidP="00206B13">
      <w:pPr>
        <w:shd w:val="clear" w:color="auto" w:fill="FFFFFF"/>
        <w:spacing w:after="0" w:line="480" w:lineRule="auto"/>
        <w:jc w:val="both"/>
      </w:pPr>
      <w:r w:rsidRPr="00F879B2">
        <w:rPr>
          <w:rFonts w:cs="Arial"/>
        </w:rPr>
        <w:t xml:space="preserve">Wood </w:t>
      </w:r>
      <w:r w:rsidR="00206B13">
        <w:rPr>
          <w:rFonts w:cs="Arial"/>
        </w:rPr>
        <w:t xml:space="preserve">density data was collected according to the procedure outlined in </w:t>
      </w:r>
      <w:commentRangeStart w:id="6"/>
      <w:r w:rsidR="00206B13">
        <w:rPr>
          <w:rFonts w:cs="Arial"/>
        </w:rPr>
        <w:t>Lawson</w:t>
      </w:r>
      <w:commentRangeEnd w:id="6"/>
      <w:r w:rsidR="006910EA">
        <w:rPr>
          <w:rStyle w:val="CommentReference"/>
          <w:rFonts w:eastAsia="MS Mincho"/>
        </w:rPr>
        <w:commentReference w:id="6"/>
      </w:r>
      <w:r w:rsidR="00206B13">
        <w:rPr>
          <w:rFonts w:cs="Arial"/>
        </w:rPr>
        <w:t xml:space="preserve"> </w:t>
      </w:r>
      <w:r w:rsidR="0007531A" w:rsidRPr="00BA41DB">
        <w:rPr>
          <w:rFonts w:cs="Arial"/>
          <w:i/>
        </w:rPr>
        <w:t>et al</w:t>
      </w:r>
      <w:r w:rsidR="00206B13">
        <w:rPr>
          <w:rFonts w:cs="Arial"/>
        </w:rPr>
        <w:t xml:space="preserve">.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w:t>
      </w:r>
      <w:r w:rsidR="0017302A">
        <w:t>Wood density values for s</w:t>
      </w:r>
      <w:r w:rsidR="00206B13">
        <w:t xml:space="preserve">pecies for which data could not be obtained in the field were </w:t>
      </w:r>
      <w:r w:rsidR="0017302A">
        <w:t>obtained</w:t>
      </w:r>
      <w:r w:rsidR="00206B13">
        <w:t xml:space="preserve"> from the Global Wood Density Database </w:t>
      </w:r>
      <w:r w:rsidR="0007531A">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07531A">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07531A">
        <w:fldChar w:fldCharType="end"/>
      </w:r>
      <w:r w:rsidR="00206B13">
        <w:t xml:space="preserve">. </w:t>
      </w:r>
    </w:p>
    <w:p w14:paraId="6FE6D217" w14:textId="77777777" w:rsidR="00227DC8" w:rsidRDefault="00227DC8" w:rsidP="00F75551">
      <w:pPr>
        <w:shd w:val="clear" w:color="auto" w:fill="FFFFFF"/>
        <w:spacing w:after="0" w:line="480" w:lineRule="auto"/>
        <w:jc w:val="both"/>
        <w:rPr>
          <w:rFonts w:cs="Arial"/>
        </w:rPr>
      </w:pPr>
    </w:p>
    <w:p w14:paraId="0516A1D0" w14:textId="77777777" w:rsidR="00B1781D" w:rsidRPr="00B1781D" w:rsidRDefault="0017691C" w:rsidP="00F75551">
      <w:pPr>
        <w:shd w:val="clear" w:color="auto" w:fill="FFFFFF"/>
        <w:spacing w:after="0" w:line="480" w:lineRule="auto"/>
        <w:jc w:val="both"/>
        <w:rPr>
          <w:i/>
        </w:rPr>
      </w:pPr>
      <w:r w:rsidRPr="00C84B8C">
        <w:rPr>
          <w:i/>
        </w:rPr>
        <w:t xml:space="preserve">Hydrological </w:t>
      </w:r>
      <w:r w:rsidR="00D94A21">
        <w:rPr>
          <w:i/>
        </w:rPr>
        <w:t>analysis</w:t>
      </w:r>
    </w:p>
    <w:p w14:paraId="504A59F1" w14:textId="4D1D2222"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w:t>
      </w:r>
      <w:r w:rsidR="00FC10D0">
        <w:t xml:space="preserve">ew </w:t>
      </w:r>
      <w:r w:rsidRPr="00EA700F">
        <w:t>S</w:t>
      </w:r>
      <w:r w:rsidR="00FC10D0">
        <w:t xml:space="preserve">outh </w:t>
      </w:r>
      <w:r w:rsidRPr="00EA700F">
        <w:t>W</w:t>
      </w:r>
      <w:r w:rsidR="00FC10D0">
        <w:t>ales (NSW)</w:t>
      </w:r>
      <w:r w:rsidRPr="00EA700F">
        <w:t xml:space="preserve">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w:t>
      </w:r>
      <w:r w:rsidR="00DC7012">
        <w:t xml:space="preserve">Thirty </w:t>
      </w:r>
      <w:r>
        <w:t xml:space="preserve">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07531A">
        <w:fldChar w:fldCharType="begin" w:fldLock="1"/>
      </w:r>
      <w:r w:rsidR="00322735">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07531A">
        <w:fldChar w:fldCharType="separate"/>
      </w:r>
      <w:r w:rsidR="00F75551" w:rsidRPr="00F75551">
        <w:rPr>
          <w:noProof/>
        </w:rPr>
        <w:t>(Marsh, Stewardson &amp; Kennard 2003)</w:t>
      </w:r>
      <w:r w:rsidR="0007531A">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w:t>
      </w:r>
      <w:r w:rsidR="0007531A" w:rsidRPr="00BA41DB">
        <w:rPr>
          <w:i/>
        </w:rPr>
        <w:t>et al</w:t>
      </w:r>
      <w:r w:rsidR="0017691C" w:rsidRPr="00EA700F">
        <w:t xml:space="preserve">.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CD78F8">
        <w:t>1</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w:t>
      </w:r>
      <w:commentRangeStart w:id="7"/>
      <w:r w:rsidR="00104830">
        <w:t>Lawson</w:t>
      </w:r>
      <w:commentRangeEnd w:id="7"/>
      <w:r w:rsidR="006910EA">
        <w:rPr>
          <w:rStyle w:val="CommentReference"/>
          <w:rFonts w:eastAsia="MS Mincho"/>
        </w:rPr>
        <w:commentReference w:id="7"/>
      </w:r>
      <w:r w:rsidR="00104830">
        <w:t xml:space="preserve"> </w:t>
      </w:r>
      <w:r w:rsidR="0007531A" w:rsidRPr="00BA41DB">
        <w:rPr>
          <w:i/>
        </w:rPr>
        <w:t>et al</w:t>
      </w:r>
      <w:r w:rsidR="00104830">
        <w:t xml:space="preserve">. (in press). </w:t>
      </w:r>
      <w:r w:rsidR="0017691C">
        <w:t xml:space="preserve">Summary statistics for hydrological metrics are shown in </w:t>
      </w:r>
      <w:r w:rsidR="007A07AA">
        <w:t>the Supporting Information</w:t>
      </w:r>
      <w:r w:rsidR="00EC7180">
        <w:t xml:space="preserve"> (S</w:t>
      </w:r>
      <w:r w:rsidR="002159D6">
        <w:t>1)</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w:t>
      </w:r>
      <w:r w:rsidR="0017691C" w:rsidRPr="00EA700F">
        <w:lastRenderedPageBreak/>
        <w:t xml:space="preserve">by mean daily flow to allow for comparison between different </w:t>
      </w:r>
      <w:r w:rsidR="000C2B5F">
        <w:t>river channel sizes</w:t>
      </w:r>
      <w:r w:rsidR="0017691C" w:rsidRPr="00EA700F">
        <w:t>.</w:t>
      </w:r>
      <w:r w:rsidR="0017691C">
        <w:t xml:space="preserve"> These metrics therefore represent ratios of flow magnitude to mean daily flow. </w:t>
      </w:r>
    </w:p>
    <w:p w14:paraId="4F6940ED" w14:textId="77777777" w:rsidR="0085351F" w:rsidRPr="001149F4" w:rsidRDefault="0085351F" w:rsidP="00F75551">
      <w:pPr>
        <w:shd w:val="clear" w:color="auto" w:fill="FFFFFF"/>
        <w:spacing w:after="0" w:line="480" w:lineRule="auto"/>
        <w:jc w:val="both"/>
        <w:rPr>
          <w:rFonts w:cs="Arial"/>
          <w:i/>
        </w:rPr>
      </w:pPr>
    </w:p>
    <w:p w14:paraId="13EC9DCA" w14:textId="77777777" w:rsidR="00B1781D" w:rsidRPr="001149F4" w:rsidRDefault="00F75551" w:rsidP="00F75551">
      <w:pPr>
        <w:spacing w:line="480" w:lineRule="auto"/>
        <w:rPr>
          <w:i/>
        </w:rPr>
      </w:pPr>
      <w:r w:rsidRPr="00D0649C">
        <w:rPr>
          <w:i/>
        </w:rPr>
        <w:t>Functional diversity analysis</w:t>
      </w:r>
    </w:p>
    <w:p w14:paraId="54B9EA87" w14:textId="77777777" w:rsidR="00FB5049" w:rsidRDefault="00FB5049" w:rsidP="00FB5049">
      <w:pPr>
        <w:spacing w:line="480" w:lineRule="auto"/>
        <w:jc w:val="both"/>
      </w:pPr>
      <w:r>
        <w:t xml:space="preserve">We used the </w:t>
      </w:r>
      <w:proofErr w:type="spellStart"/>
      <w:r w:rsidRPr="00BF0612">
        <w:rPr>
          <w:i/>
        </w:rPr>
        <w:t>dbFD</w:t>
      </w:r>
      <w:proofErr w:type="spellEnd"/>
      <w:r>
        <w:t xml:space="preserve"> function from the FD package for R </w:t>
      </w:r>
      <w:r w:rsidR="0007531A">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0007531A">
        <w:fldChar w:fldCharType="separate"/>
      </w:r>
      <w:r w:rsidRPr="00AC3ABD">
        <w:rPr>
          <w:noProof/>
        </w:rPr>
        <w:t>(Laliberté &amp; Legendre 2010)</w:t>
      </w:r>
      <w:r w:rsidR="0007531A">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rsidR="0007531A">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rsidR="0007531A">
        <w:fldChar w:fldCharType="separate"/>
      </w:r>
      <w:r w:rsidRPr="00D939D4">
        <w:rPr>
          <w:noProof/>
        </w:rPr>
        <w:t>Gower</w:t>
      </w:r>
      <w:r>
        <w:rPr>
          <w:noProof/>
        </w:rPr>
        <w:t>'s method</w:t>
      </w:r>
      <w:r w:rsidRPr="00D939D4">
        <w:rPr>
          <w:noProof/>
        </w:rPr>
        <w:t xml:space="preserve"> </w:t>
      </w:r>
      <w:r>
        <w:rPr>
          <w:noProof/>
        </w:rPr>
        <w:t>(</w:t>
      </w:r>
      <w:r w:rsidRPr="00D939D4">
        <w:rPr>
          <w:noProof/>
        </w:rPr>
        <w:t>1971)</w:t>
      </w:r>
      <w:r w:rsidR="0007531A">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rsidR="0007531A">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rsidR="0007531A">
        <w:fldChar w:fldCharType="separate"/>
      </w:r>
      <w:r w:rsidRPr="00AC3ABD">
        <w:rPr>
          <w:noProof/>
        </w:rPr>
        <w:t>(Cailliez 1983)</w:t>
      </w:r>
      <w:r w:rsidR="0007531A">
        <w:fldChar w:fldCharType="end"/>
      </w:r>
      <w:r>
        <w:t xml:space="preserve">. Simpson’s diversity was calculated using the SYNCSA package </w:t>
      </w:r>
      <w:r w:rsidR="0007531A">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rsidR="0007531A">
        <w:fldChar w:fldCharType="separate"/>
      </w:r>
      <w:r w:rsidRPr="00D9008C">
        <w:rPr>
          <w:noProof/>
        </w:rPr>
        <w:t>(Debastiani &amp; Pillar 2012)</w:t>
      </w:r>
      <w:r w:rsidR="0007531A">
        <w:fldChar w:fldCharType="end"/>
      </w:r>
      <w:r>
        <w:t xml:space="preserve">. </w:t>
      </w:r>
    </w:p>
    <w:p w14:paraId="7B6730F4" w14:textId="77777777"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Data density exceeded 90% for all sites and averaged 97%; full data density information including trait specific values are shown in the Supporting Information</w:t>
      </w:r>
      <w:r w:rsidR="002159D6">
        <w:t xml:space="preserve"> (SP1)</w:t>
      </w:r>
      <w:r w:rsidR="007A07AA">
        <w:t xml:space="preserve">.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Supporting Information</w:t>
      </w:r>
      <w:r w:rsidR="00EC7180">
        <w:t xml:space="preserve"> (S</w:t>
      </w:r>
      <w:r w:rsidR="002159D6">
        <w:t>1)</w:t>
      </w:r>
      <w:r>
        <w:t>.</w:t>
      </w:r>
    </w:p>
    <w:p w14:paraId="3A00506C" w14:textId="77777777" w:rsidR="00F75551" w:rsidRDefault="00F75551" w:rsidP="00F75551">
      <w:pPr>
        <w:spacing w:line="480" w:lineRule="auto"/>
        <w:jc w:val="both"/>
      </w:pPr>
      <w:r>
        <w:t xml:space="preserve">Following </w:t>
      </w:r>
      <w:r w:rsidR="0007531A">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rsidR="0007531A">
        <w:fldChar w:fldCharType="separate"/>
      </w:r>
      <w:r w:rsidRPr="000110F4">
        <w:rPr>
          <w:noProof/>
        </w:rPr>
        <w:t xml:space="preserve">Leps, Bello, Lavorel, &amp; Berman, </w:t>
      </w:r>
      <w:r>
        <w:rPr>
          <w:noProof/>
        </w:rPr>
        <w:t>(</w:t>
      </w:r>
      <w:r w:rsidRPr="000110F4">
        <w:rPr>
          <w:noProof/>
        </w:rPr>
        <w:t>2006)</w:t>
      </w:r>
      <w:r w:rsidR="0007531A">
        <w:fldChar w:fldCharType="end"/>
      </w:r>
      <w:r>
        <w:t xml:space="preserve">, we performed principal components analysis (PCA) (stats package,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Pr>
          <w:noProof/>
        </w:rPr>
        <w:t>R Core Team</w:t>
      </w:r>
      <w:r w:rsidRPr="006F4B8F">
        <w:rPr>
          <w:noProof/>
        </w:rPr>
        <w:t xml:space="preserve"> 2013)</w:t>
      </w:r>
      <w:r w:rsidR="0007531A">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36248366" w14:textId="77777777" w:rsidR="00DC7012" w:rsidRDefault="00DC7012" w:rsidP="00DC7012">
      <w:pPr>
        <w:spacing w:line="480" w:lineRule="auto"/>
        <w:jc w:val="both"/>
      </w:pPr>
      <w:r>
        <w:t xml:space="preserve">All statistical analyses were performed using the R statistical programming environment </w:t>
      </w:r>
      <w:r w:rsidR="0007531A">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rsidR="0007531A">
        <w:fldChar w:fldCharType="separate"/>
      </w:r>
      <w:r w:rsidRPr="00AC3ABD">
        <w:rPr>
          <w:noProof/>
        </w:rPr>
        <w:t>(R Core Team 2013)</w:t>
      </w:r>
      <w:r w:rsidR="0007531A">
        <w:fldChar w:fldCharType="end"/>
      </w:r>
      <w:r>
        <w:t xml:space="preserve">. The R code used for these analyses can be retrieved from </w:t>
      </w:r>
      <w:r w:rsidRPr="001149F4">
        <w:lastRenderedPageBreak/>
        <w:t>https://github.com/jamesrlawson/functional-diversity/tree/master/scripts</w:t>
      </w:r>
      <w:r>
        <w:t>. Statistical significance was interpreted at alpha = 0.05.</w:t>
      </w:r>
      <w:r w:rsidRPr="0037340A">
        <w:t xml:space="preserve"> </w:t>
      </w:r>
    </w:p>
    <w:p w14:paraId="31D1B014" w14:textId="77777777" w:rsidR="00B1781D" w:rsidRPr="00D9008C" w:rsidRDefault="00B1781D" w:rsidP="00F75551">
      <w:pPr>
        <w:spacing w:line="480" w:lineRule="auto"/>
        <w:jc w:val="both"/>
      </w:pPr>
    </w:p>
    <w:p w14:paraId="545CC8CE" w14:textId="77777777" w:rsidR="00B1781D" w:rsidRDefault="00A0040E" w:rsidP="00F75551">
      <w:pPr>
        <w:spacing w:line="480" w:lineRule="auto"/>
        <w:jc w:val="both"/>
        <w:rPr>
          <w:i/>
        </w:rPr>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w:t>
      </w:r>
    </w:p>
    <w:p w14:paraId="06906300" w14:textId="24DACCFD" w:rsidR="00F75551" w:rsidRDefault="00A0040E" w:rsidP="00F75551">
      <w:pPr>
        <w:spacing w:line="480" w:lineRule="auto"/>
        <w:jc w:val="both"/>
      </w:pPr>
      <w:r w:rsidRPr="00D81CEC">
        <w:rPr>
          <w:i/>
        </w:rPr>
        <w:t xml:space="preserve"> </w:t>
      </w:r>
      <w:r w:rsidR="00F75551" w:rsidRPr="00EA700F">
        <w:t xml:space="preserve">Ordinary least-squares </w:t>
      </w:r>
      <w:r w:rsidR="00F75551">
        <w:t xml:space="preserve">(OLS) </w:t>
      </w:r>
      <w:r w:rsidR="00F75551" w:rsidRPr="00EA700F">
        <w:t>regression models were generated for</w:t>
      </w:r>
      <w:r w:rsidR="00B740B9">
        <w:t xml:space="preserve"> the</w:t>
      </w:r>
      <w:r w:rsidR="00F75551" w:rsidRPr="00EA700F">
        <w:t xml:space="preserve"> selected metrics 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ng p values using the two</w:t>
      </w:r>
      <w:r w:rsidR="00FB5049">
        <w:t>-</w:t>
      </w:r>
      <w:r w:rsidR="00F75551">
        <w:t xml:space="preserve">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07531A">
        <w:fldChar w:fldCharType="separate"/>
      </w:r>
      <w:r w:rsidR="00F75551" w:rsidRPr="00AC3ABD">
        <w:rPr>
          <w:noProof/>
        </w:rPr>
        <w:t>(Benjamini, Krieger &amp; Yekutieli 2006)</w:t>
      </w:r>
      <w:r w:rsidR="0007531A">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07531A">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07531A">
        <w:fldChar w:fldCharType="separate"/>
      </w:r>
      <w:r w:rsidR="00F75551" w:rsidRPr="00AC3ABD">
        <w:rPr>
          <w:noProof/>
        </w:rPr>
        <w:t>(Pollard, Ge &amp; Dudoit 2008)</w:t>
      </w:r>
      <w:r w:rsidR="0007531A">
        <w:fldChar w:fldCharType="end"/>
      </w:r>
      <w:r w:rsidR="00F75551">
        <w:t>.</w:t>
      </w:r>
      <w:r w:rsidR="00F75551" w:rsidRPr="00EA700F">
        <w:t xml:space="preserve"> </w:t>
      </w:r>
      <w:r w:rsidR="00F75551">
        <w:t>This two</w:t>
      </w:r>
      <w:r w:rsidR="00FB5049">
        <w:t>-</w:t>
      </w:r>
      <w:r w:rsidR="00F75551">
        <w:t>step</w:t>
      </w:r>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07531A">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07531A">
        <w:fldChar w:fldCharType="separate"/>
      </w:r>
      <w:r w:rsidR="00F75551" w:rsidRPr="00AC3ABD">
        <w:rPr>
          <w:noProof/>
        </w:rPr>
        <w:t>(Benjamini &amp; Hochberg 1995)</w:t>
      </w:r>
      <w:r w:rsidR="0007531A">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712A0050" w14:textId="71B35ACD"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w:t>
      </w:r>
      <w:r w:rsidR="004A7C71">
        <w:t>W</w:t>
      </w:r>
      <w:r>
        <w:t xml:space="preserve">e further tested relationships (using OLS regression) between </w:t>
      </w:r>
      <w:proofErr w:type="spellStart"/>
      <w:r>
        <w:t>FDis</w:t>
      </w:r>
      <w:proofErr w:type="spellEnd"/>
      <w:r>
        <w:t xml:space="preserve"> and species richness and Simpson’s diversity (for species used in the analysis, present at &gt;1 % cover), and species richness for the full set of 327 sp</w:t>
      </w:r>
      <w:r w:rsidR="00B1781D">
        <w:t xml:space="preserve">ecies identified in the study. </w:t>
      </w:r>
    </w:p>
    <w:p w14:paraId="735AFD43" w14:textId="77777777" w:rsidR="00F75551" w:rsidRDefault="00F75551" w:rsidP="00F75551">
      <w:pPr>
        <w:spacing w:line="480" w:lineRule="auto"/>
        <w:jc w:val="both"/>
      </w:pPr>
      <w:r w:rsidRPr="00EA700F">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w:t>
      </w:r>
      <w:r>
        <w:lastRenderedPageBreak/>
        <w:t xml:space="preserve">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rsidR="0007531A">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rsidR="0007531A">
        <w:fldChar w:fldCharType="separate"/>
      </w:r>
      <w:r w:rsidRPr="00964E70">
        <w:rPr>
          <w:noProof/>
        </w:rPr>
        <w:t>(</w:t>
      </w:r>
      <w:r>
        <w:rPr>
          <w:noProof/>
        </w:rPr>
        <w:t xml:space="preserve">after </w:t>
      </w:r>
      <w:r w:rsidRPr="00964E70">
        <w:rPr>
          <w:noProof/>
        </w:rPr>
        <w:t>Robinson &amp; Schumacker, 2009)</w:t>
      </w:r>
      <w:r w:rsidR="0007531A">
        <w:fldChar w:fldCharType="end"/>
      </w:r>
      <w:r>
        <w:t xml:space="preserve">. </w:t>
      </w:r>
      <w:proofErr w:type="spellStart"/>
      <w:r>
        <w:t>Multicollinearity</w:t>
      </w:r>
      <w:proofErr w:type="spellEnd"/>
      <w:r>
        <w:t xml:space="preserve"> was tested for according to the variance inflation factor (VIF) score (HH package, </w:t>
      </w:r>
      <w:r w:rsidR="0007531A">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rsidR="0007531A">
        <w:fldChar w:fldCharType="separate"/>
      </w:r>
      <w:r w:rsidRPr="00BF0612">
        <w:rPr>
          <w:noProof/>
        </w:rPr>
        <w:t>Heiberger &amp; Holland, 2004)</w:t>
      </w:r>
      <w:r w:rsidR="0007531A">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rsidR="0007531A">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rsidR="0007531A">
        <w:fldChar w:fldCharType="separate"/>
      </w:r>
      <w:r w:rsidRPr="007727EF">
        <w:rPr>
          <w:noProof/>
        </w:rPr>
        <w:t>Barton, 2012)</w:t>
      </w:r>
      <w:r w:rsidR="0007531A">
        <w:fldChar w:fldCharType="end"/>
      </w:r>
      <w:r>
        <w:t xml:space="preserve">.  Second order AIC is recommended in order to reduce bias when the ratio of sample size to number of predictor variables is small </w:t>
      </w:r>
      <w:r w:rsidR="0007531A">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rsidR="0007531A">
        <w:fldChar w:fldCharType="separate"/>
      </w:r>
      <w:r w:rsidRPr="00AC3ABD">
        <w:rPr>
          <w:noProof/>
        </w:rPr>
        <w:t>(Burnham &amp; Anderson 2002)</w:t>
      </w:r>
      <w:r w:rsidR="0007531A">
        <w:fldChar w:fldCharType="end"/>
      </w:r>
      <w:r>
        <w:t>.</w:t>
      </w:r>
    </w:p>
    <w:p w14:paraId="2E09F31F" w14:textId="77777777" w:rsidR="00B1781D" w:rsidRDefault="00B1781D" w:rsidP="00F75551">
      <w:pPr>
        <w:spacing w:line="480" w:lineRule="auto"/>
      </w:pPr>
    </w:p>
    <w:p w14:paraId="4EC0B936" w14:textId="77777777" w:rsidR="00F75551" w:rsidRDefault="00F75551" w:rsidP="00F75551">
      <w:pPr>
        <w:spacing w:line="480" w:lineRule="auto"/>
      </w:pPr>
      <w:r>
        <w:t>RESULTS</w:t>
      </w:r>
    </w:p>
    <w:p w14:paraId="528E3B5C" w14:textId="77777777" w:rsid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CD78F8">
        <w:t>1</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000B336C" w:rsidRPr="00B1781D">
        <w:rPr>
          <w:szCs w:val="20"/>
        </w:rPr>
        <w:t xml:space="preserve">better fit. </w:t>
      </w:r>
      <w:r w:rsidRPr="00D81CEC">
        <w:t>Statistics for all univariate regression models are presented in the Supporting Information</w:t>
      </w:r>
      <w:r w:rsidR="00EC7180">
        <w:t xml:space="preserve"> (S</w:t>
      </w:r>
      <w:r w:rsidR="002159D6">
        <w:t>1)</w:t>
      </w:r>
      <w:r w:rsidRPr="00D81CEC">
        <w:t>.</w:t>
      </w:r>
      <w:r w:rsidR="00D94A21">
        <w:t xml:space="preserve"> </w:t>
      </w:r>
    </w:p>
    <w:p w14:paraId="35882418" w14:textId="77777777" w:rsidR="00B1781D" w:rsidRPr="00D94A21" w:rsidRDefault="00B1781D" w:rsidP="00D94A21">
      <w:pPr>
        <w:spacing w:line="480" w:lineRule="auto"/>
        <w:jc w:val="both"/>
      </w:pPr>
    </w:p>
    <w:p w14:paraId="42DD873B"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4799CC75" w14:textId="08AF4C42" w:rsidR="00D94A21" w:rsidRDefault="00F75551" w:rsidP="00F75551">
      <w:pPr>
        <w:spacing w:line="480" w:lineRule="auto"/>
      </w:pPr>
      <w:r>
        <w:t xml:space="preserve">Functional dispersion was positively associated with metrics describing intense but rare episodes of flooding disturbance. </w:t>
      </w:r>
      <w:proofErr w:type="spellStart"/>
      <w:r>
        <w:t>FDis</w:t>
      </w:r>
      <w:proofErr w:type="spellEnd"/>
      <w:r>
        <w:t xml:space="preserve"> was significantly </w:t>
      </w:r>
      <w:r w:rsidR="00B740B9">
        <w:t>associated with</w:t>
      </w:r>
      <w:r>
        <w:t xml:space="preserve"> the magnitude of the 20 year average return interval flood (</w:t>
      </w:r>
      <w:commentRangeStart w:id="8"/>
      <w:r>
        <w:t>AS20YrARI, Fig</w:t>
      </w:r>
      <w:r w:rsidR="00CD78F8">
        <w:t>. 1a</w:t>
      </w:r>
      <w:r>
        <w:t>, adjusted p = 0.0278, R</w:t>
      </w:r>
      <w:r w:rsidRPr="008639ED">
        <w:rPr>
          <w:vertAlign w:val="superscript"/>
        </w:rPr>
        <w:t>2</w:t>
      </w:r>
      <w:r>
        <w:t xml:space="preserve"> = 0.377)</w:t>
      </w:r>
      <w:commentRangeEnd w:id="8"/>
      <w:r w:rsidR="00582A18">
        <w:rPr>
          <w:rStyle w:val="CommentReference"/>
          <w:rFonts w:eastAsia="MS Mincho"/>
        </w:rPr>
        <w:commentReference w:id="8"/>
      </w:r>
      <w:r>
        <w:t xml:space="preserve">. </w:t>
      </w:r>
      <w:proofErr w:type="spellStart"/>
      <w:r>
        <w:t>FDis</w:t>
      </w:r>
      <w:proofErr w:type="spellEnd"/>
      <w:r>
        <w:t xml:space="preserve"> was also significantly </w:t>
      </w:r>
      <w:r w:rsidR="00B740B9">
        <w:t>associated with</w:t>
      </w:r>
      <w:r>
        <w:t xml:space="preserve">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w:t>
      </w:r>
      <w:r>
        <w:lastRenderedPageBreak/>
        <w:t xml:space="preserve">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was significantly associated with </w:t>
      </w:r>
      <w:proofErr w:type="spellStart"/>
      <w:r>
        <w:t>FDis</w:t>
      </w:r>
      <w:proofErr w:type="spellEnd"/>
      <w:r>
        <w:t>, mean annual flood frequency was not (</w:t>
      </w:r>
      <w:proofErr w:type="spellStart"/>
      <w:r>
        <w:t>MDFAnnHSNum</w:t>
      </w:r>
      <w:proofErr w:type="spellEnd"/>
      <w:r>
        <w:t xml:space="preserve">, adjusted p = 0.727). These results indicate that functional diversity is higher at sites that experience extreme flooding events and </w:t>
      </w:r>
      <w:r w:rsidR="000C2B5F">
        <w:t xml:space="preserve">heterogeneous </w:t>
      </w:r>
      <w:r>
        <w:t>patterns of flow</w:t>
      </w:r>
      <w:r w:rsidR="000C2B5F">
        <w:t>.</w:t>
      </w:r>
    </w:p>
    <w:p w14:paraId="72457F2A" w14:textId="77777777" w:rsidR="00B1781D" w:rsidRPr="00344651" w:rsidRDefault="00B1781D" w:rsidP="00F75551">
      <w:pPr>
        <w:spacing w:line="480" w:lineRule="auto"/>
      </w:pPr>
    </w:p>
    <w:p w14:paraId="6F2C6637" w14:textId="77777777" w:rsidR="00B1781D" w:rsidRPr="00344651" w:rsidRDefault="00F75551" w:rsidP="00F75551">
      <w:pPr>
        <w:spacing w:line="480" w:lineRule="auto"/>
        <w:jc w:val="both"/>
        <w:rPr>
          <w:i/>
        </w:rPr>
      </w:pPr>
      <w:r w:rsidRPr="00344651">
        <w:rPr>
          <w:i/>
        </w:rPr>
        <w:t>Is functional diversity related to variability in seasonal water availability in the riparian zone?</w:t>
      </w:r>
    </w:p>
    <w:p w14:paraId="155A44D8" w14:textId="77777777"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430FC57F" w14:textId="77777777" w:rsidR="00F75551" w:rsidRDefault="00F75551" w:rsidP="00F75551">
      <w:pPr>
        <w:spacing w:line="480" w:lineRule="auto"/>
      </w:pPr>
    </w:p>
    <w:p w14:paraId="4F18675C" w14:textId="77777777" w:rsidR="00F75551" w:rsidRDefault="00F75551" w:rsidP="00B1781D">
      <w:pPr>
        <w:spacing w:line="480" w:lineRule="auto"/>
        <w:jc w:val="both"/>
      </w:pPr>
      <w:r>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r>
        <w:lastRenderedPageBreak/>
        <w:t>(</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6422689" w14:textId="77777777" w:rsidR="00B1781D" w:rsidRDefault="00B1781D" w:rsidP="00B1781D">
      <w:pPr>
        <w:spacing w:line="480" w:lineRule="auto"/>
        <w:jc w:val="both"/>
      </w:pPr>
    </w:p>
    <w:p w14:paraId="62CD481C" w14:textId="77777777" w:rsidR="00F75551" w:rsidRPr="00344651" w:rsidRDefault="00F75551" w:rsidP="00F75551">
      <w:pPr>
        <w:spacing w:line="480" w:lineRule="auto"/>
        <w:rPr>
          <w:rFonts w:cs="Arial"/>
          <w:i/>
        </w:rPr>
      </w:pPr>
      <w:r w:rsidRPr="00344651">
        <w:rPr>
          <w:rFonts w:cs="Arial"/>
          <w:i/>
        </w:rPr>
        <w:t xml:space="preserve">Comparisons with </w:t>
      </w:r>
      <w:r>
        <w:rPr>
          <w:rFonts w:cs="Arial"/>
          <w:i/>
        </w:rPr>
        <w:t>measures of taxonomic diversity</w:t>
      </w:r>
    </w:p>
    <w:p w14:paraId="78543B33" w14:textId="3193BEB1" w:rsidR="00F75551" w:rsidRDefault="00F75551" w:rsidP="00F75551">
      <w:pPr>
        <w:spacing w:line="480" w:lineRule="auto"/>
        <w:jc w:val="both"/>
      </w:pPr>
      <w:r w:rsidDel="008B356A">
        <w:t xml:space="preserve"> </w:t>
      </w:r>
      <w:r>
        <w:t xml:space="preserve">Across species used in the functional diversity analysis (i.e. present at </w:t>
      </w:r>
      <w:r w:rsidR="00FB5049">
        <w:t>&gt;</w:t>
      </w:r>
      <w:r>
        <w:t xml:space="preserve">1%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2701C58" w14:textId="77777777" w:rsidR="00F75551" w:rsidRDefault="00F75551" w:rsidP="00F75551">
      <w:pPr>
        <w:spacing w:line="480" w:lineRule="auto"/>
      </w:pPr>
    </w:p>
    <w:p w14:paraId="31FC4FE2"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37916ADE" w14:textId="77777777" w:rsidR="00F75551" w:rsidRDefault="00F75551" w:rsidP="00B1781D">
      <w:pPr>
        <w:spacing w:line="480" w:lineRule="auto"/>
        <w:jc w:val="both"/>
      </w:pPr>
      <w:r>
        <w:lastRenderedPageBreak/>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 xml:space="preserve">). This set of models is described in </w:t>
      </w:r>
      <w:r w:rsidRPr="003F2619">
        <w:t xml:space="preserve">Table </w:t>
      </w:r>
      <w:r w:rsidR="00CD78F8">
        <w:t>2</w:t>
      </w:r>
      <w:r w:rsidR="00B1781D">
        <w:t>.</w:t>
      </w:r>
    </w:p>
    <w:p w14:paraId="60BD915A" w14:textId="0C07544F" w:rsidR="00F75551" w:rsidRPr="004F4CAC"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&lt;3 on centred variables).  All terms in Model 12 were individually significant; a full description of the model is given in </w:t>
      </w:r>
      <w:r w:rsidRPr="00FB760E">
        <w:t xml:space="preserve">Table </w:t>
      </w:r>
      <w:r w:rsidR="00CD78F8">
        <w:t>3</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637E0734" w14:textId="77777777" w:rsidR="00F75551" w:rsidRDefault="00F75551" w:rsidP="00F75551">
      <w:pPr>
        <w:spacing w:line="480" w:lineRule="auto"/>
      </w:pPr>
      <w:r>
        <w:t>DISCUSSION</w:t>
      </w:r>
    </w:p>
    <w:p w14:paraId="74E74A1A" w14:textId="3DBAF7F8" w:rsidR="00F75551" w:rsidRDefault="00F75551" w:rsidP="00F75551">
      <w:pPr>
        <w:spacing w:line="480" w:lineRule="auto"/>
        <w:jc w:val="both"/>
      </w:pPr>
      <w:r>
        <w:t xml:space="preserve">We surveyed vegetation communities along </w:t>
      </w:r>
      <w:r w:rsidR="000C2B5F">
        <w:t xml:space="preserve">partly confined </w:t>
      </w:r>
      <w:r>
        <w:t xml:space="preserve">river systems across south-eastern Australia and found that functional diversity, as characterised by functional dispersion, exhibited strong relationships with local patterns of hydrology. To our knowledge this is the first study to examine relationships between hydrological conditions and the functional ecology of riparian vegetation communities using multiple quantitative functional traits. The overarching pattern across these relationships can be summarised as “heterogeneous flows </w:t>
      </w:r>
      <w:r w:rsidR="007334E9">
        <w:t xml:space="preserve">foster </w:t>
      </w:r>
      <w:r w:rsidR="00247086">
        <w:rPr>
          <w:rStyle w:val="CommentReference"/>
          <w:rFonts w:eastAsia="MS Mincho"/>
        </w:rPr>
        <w:commentReference w:id="9"/>
      </w:r>
      <w:proofErr w:type="spellStart"/>
      <w:r>
        <w:t>hetereoge</w:t>
      </w:r>
      <w:r w:rsidR="004A7C71">
        <w:t>e</w:t>
      </w:r>
      <w:r>
        <w:t>nous</w:t>
      </w:r>
      <w:proofErr w:type="spellEnd"/>
      <w:r>
        <w:t xml:space="preserve"> communities”. </w:t>
      </w:r>
    </w:p>
    <w:p w14:paraId="6812BD15" w14:textId="5D217E84"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w:t>
      </w:r>
      <w:r>
        <w:lastRenderedPageBreak/>
        <w:t xml:space="preserve">environment  </w:t>
      </w:r>
      <w:r w:rsidR="0007531A">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rsidR="0007531A">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rsidR="0007531A">
        <w:fldChar w:fldCharType="end"/>
      </w:r>
      <w:r>
        <w:t xml:space="preserve">. Because we surveyed </w:t>
      </w:r>
      <w:proofErr w:type="spellStart"/>
      <w:r>
        <w:t>geomorphically</w:t>
      </w:r>
      <w:proofErr w:type="spellEnd"/>
      <w:r>
        <w:t xml:space="preserve"> </w:t>
      </w:r>
      <w:proofErr w:type="spellStart"/>
      <w:r>
        <w:t>homoge</w:t>
      </w:r>
      <w:r w:rsidR="004A7C71">
        <w:t>e</w:t>
      </w:r>
      <w:r>
        <w:t>nous</w:t>
      </w:r>
      <w:proofErr w:type="spellEnd"/>
      <w:r>
        <w:t xml:space="preserve"> sections of sloping bank, our argument is presented under the assumption that functional diversity is a property of riparian communities at the reach scale. Influx of species from more physically complex adjacent patches, then, is responsible for the diversity we observed on </w:t>
      </w:r>
      <w:r w:rsidR="00247086">
        <w:t xml:space="preserve">these </w:t>
      </w:r>
      <w:proofErr w:type="spellStart"/>
      <w:r w:rsidR="00247086">
        <w:t>geomorphologically</w:t>
      </w:r>
      <w:proofErr w:type="spellEnd"/>
      <w:r w:rsidR="00247086">
        <w:t xml:space="preserve"> homogen</w:t>
      </w:r>
      <w:r w:rsidR="004A7C71">
        <w:t>e</w:t>
      </w:r>
      <w:r w:rsidR="00247086">
        <w:t xml:space="preserve">ous </w:t>
      </w:r>
      <w:r>
        <w:t>sloping bank sections.</w:t>
      </w:r>
    </w:p>
    <w:p w14:paraId="31ECAF5D" w14:textId="11E4CEF3" w:rsidR="00F75551" w:rsidRDefault="00683504" w:rsidP="00F75551">
      <w:pPr>
        <w:spacing w:line="480" w:lineRule="auto"/>
        <w:jc w:val="both"/>
      </w:pPr>
      <w:r>
        <w:t>The sites surveyed in this study spanned a spectrum of flooding intensity:</w:t>
      </w:r>
      <w:r>
        <w:t xml:space="preserve"> </w:t>
      </w:r>
      <w:r>
        <w:t xml:space="preserve">the 20 year average return interval (ARI) flood ranged from 18 times the mean daily flow to 210 times the mean daily flow. Higher magnitude flow events are more likely to be </w:t>
      </w:r>
      <w:proofErr w:type="spellStart"/>
      <w:r>
        <w:t>geomorphically</w:t>
      </w:r>
      <w:proofErr w:type="spellEnd"/>
      <w:r>
        <w:t xml:space="preserve"> effective in partly confined river systems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w:t>
      </w:r>
      <w:r w:rsidR="00F75551">
        <w:t xml:space="preserve"> The strong positive relationship between functional diversity and 20 year ARI flood magnitude supports the supposition that disturbance retards competitive exclusion as a diversity limiting process </w:t>
      </w:r>
      <w:r w:rsidR="0007531A">
        <w:fldChar w:fldCharType="begin" w:fldLock="1"/>
      </w:r>
      <w:r w:rsidR="00F75551">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rsidR="0007531A">
        <w:fldChar w:fldCharType="separate"/>
      </w:r>
      <w:r w:rsidR="00F75551" w:rsidRPr="0076603A">
        <w:rPr>
          <w:noProof/>
        </w:rPr>
        <w:t>(</w:t>
      </w:r>
      <w:r w:rsidR="00F75551" w:rsidRPr="00A11C7D">
        <w:rPr>
          <w:i/>
          <w:noProof/>
        </w:rPr>
        <w:t>sensu</w:t>
      </w:r>
      <w:r w:rsidR="00F75551">
        <w:rPr>
          <w:noProof/>
        </w:rPr>
        <w:t xml:space="preserve"> </w:t>
      </w:r>
      <w:r w:rsidR="00F75551" w:rsidRPr="0076603A">
        <w:rPr>
          <w:noProof/>
        </w:rPr>
        <w:t>Huston 1979)</w:t>
      </w:r>
      <w:r w:rsidR="0007531A">
        <w:fldChar w:fldCharType="end"/>
      </w:r>
      <w:r w:rsidR="00F75551">
        <w:t xml:space="preserve">. Notably, no significant relationships were found between functional diversity and metrics describing mean high flow conditions, whereas metrics describing variability had high explanatory power. </w:t>
      </w:r>
      <w:proofErr w:type="spellStart"/>
      <w:r w:rsidR="00F75551">
        <w:t>Interannual</w:t>
      </w:r>
      <w:proofErr w:type="spellEnd"/>
      <w:r w:rsidR="00F75551">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rsidR="0007531A">
        <w:fldChar w:fldCharType="separate"/>
      </w:r>
      <w:r w:rsidR="00F75551" w:rsidRPr="00F75551">
        <w:rPr>
          <w:noProof/>
        </w:rPr>
        <w:t>(Merritt, Nilsson &amp; Jansson 2010)</w:t>
      </w:r>
      <w:r w:rsidR="0007531A">
        <w:fldChar w:fldCharType="end"/>
      </w:r>
      <w:r w:rsidR="00F75551">
        <w:t xml:space="preserve">, variability in high flow magnitude should influence recruitment processes in a similar manner.  Likewise, variability in the frequency of flood flows also results in variable time since last inundation or disturbance. </w:t>
      </w:r>
      <w:proofErr w:type="spellStart"/>
      <w:r w:rsidR="00F75551">
        <w:t>Interannual</w:t>
      </w:r>
      <w:proofErr w:type="spellEnd"/>
      <w:r w:rsidR="00F75551">
        <w:t xml:space="preserve"> variability in flood rise and fall rates was also positively associated with functional diversity. Overall, the combination of occasional high intensity flooding disturbance with year-to-year variability in patterning of high flow events results in a heterogeneous patch mosaic. This </w:t>
      </w:r>
      <w:r w:rsidR="00F75551">
        <w:lastRenderedPageBreak/>
        <w:t xml:space="preserve">environmental heterogeneity provides a broad range of niches, facilitating the success of a diversity of ecological strategies </w:t>
      </w:r>
      <w:r w:rsidR="0007531A">
        <w:fldChar w:fldCharType="begin" w:fldLock="1"/>
      </w:r>
      <w:r w:rsidR="00F75551">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rsidR="0007531A">
        <w:fldChar w:fldCharType="separate"/>
      </w:r>
      <w:r w:rsidR="00F75551" w:rsidRPr="00170ECA">
        <w:rPr>
          <w:noProof/>
        </w:rPr>
        <w:t xml:space="preserve">(Bornette </w:t>
      </w:r>
      <w:r w:rsidR="00F75551" w:rsidRPr="00170ECA">
        <w:rPr>
          <w:i/>
          <w:noProof/>
        </w:rPr>
        <w:t>et al.</w:t>
      </w:r>
      <w:r w:rsidR="00F75551" w:rsidRPr="00170ECA">
        <w:rPr>
          <w:noProof/>
        </w:rPr>
        <w:t xml:space="preserve"> 2008)</w:t>
      </w:r>
      <w:r w:rsidR="0007531A">
        <w:fldChar w:fldCharType="end"/>
      </w:r>
      <w:r w:rsidR="00F75551">
        <w:t xml:space="preserve">. </w:t>
      </w:r>
    </w:p>
    <w:p w14:paraId="6010495E" w14:textId="77777777" w:rsidR="00F75551" w:rsidRDefault="00F75551" w:rsidP="00F75551">
      <w:pPr>
        <w:spacing w:line="480" w:lineRule="auto"/>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t>phenologies</w:t>
      </w:r>
      <w:proofErr w:type="spellEnd"/>
      <w:r>
        <w:t xml:space="preserve"> as in the northern </w:t>
      </w:r>
      <w:commentRangeStart w:id="10"/>
      <w:r>
        <w:t>hemisphere</w:t>
      </w:r>
      <w:commentRangeEnd w:id="10"/>
      <w:r w:rsidR="00247086">
        <w:rPr>
          <w:rStyle w:val="CommentReference"/>
          <w:rFonts w:eastAsia="MS Mincho"/>
        </w:rPr>
        <w:commentReference w:id="10"/>
      </w:r>
      <w:r w:rsidR="007334E9">
        <w:t xml:space="preserve"> </w:t>
      </w:r>
      <w:r w:rsidR="007334E9">
        <w:fldChar w:fldCharType="begin" w:fldLock="1"/>
      </w:r>
      <w:r w:rsidR="007334E9">
        <w:instrText>ADDIN CSL_CITATION { "citationItems" : [ { "id" : "ITEM-1", "itemData" : { "DOI" : "10.1080/0028825X.1979.10432566", "ISSN" : "0028-825X", "author" : [ { "dropping-particle" : "", "family" : "Ford", "given" : "Hugh A.", "non-dropping-particle" : "", "parse-names" : false, "suffix" : "" }, { "dropping-particle" : "", "family" : "Paton", "given" : "David C.", "non-dropping-particle" : "", "parse-names" : false, "suffix" : "" }, { "dropping-particle" : "", "family" : "Forde", "given" : "Neville", "non-dropping-particle" : "", "parse-names" : false, "suffix" : "" } ], "container-title" : "New Zealand Journal of Botany", "id" : "ITEM-1", "issue" : "4", "issued" : { "date-parts" : [ [ "1979", "12" ] ] }, "page" : "509-519", "title" : "Birds as pollinators of Australian plants", "type" : "article-journal", "volume" : "17" }, "uris" : [ "http://www.mendeley.com/documents/?uuid=1e3f28f6-e6bb-47b0-a8ba-9b6cea4c7d77" ] } ], "mendeley" : { "formattedCitation" : "(Ford, Paton &amp; Forde 1979)", "plainTextFormattedCitation" : "(Ford, Paton &amp; Forde 1979)" }, "properties" : { "noteIndex" : 0 }, "schema" : "https://github.com/citation-style-language/schema/raw/master/csl-citation.json" }</w:instrText>
      </w:r>
      <w:r w:rsidR="007334E9">
        <w:fldChar w:fldCharType="separate"/>
      </w:r>
      <w:r w:rsidR="007334E9" w:rsidRPr="007334E9">
        <w:rPr>
          <w:noProof/>
        </w:rPr>
        <w:t>(Ford, Paton &amp; Forde 1979)</w:t>
      </w:r>
      <w:r w:rsidR="007334E9">
        <w:fldChar w:fldCharType="end"/>
      </w:r>
      <w:r>
        <w:t xml:space="preserve">. Flowering times within the </w:t>
      </w:r>
      <w:proofErr w:type="spellStart"/>
      <w:r>
        <w:t>Myrtaceae</w:t>
      </w:r>
      <w:proofErr w:type="spellEnd"/>
      <w:r>
        <w:t xml:space="preserve"> (a dominant family in riparian plant communities of south-eastern Australia) are often staggered where species are sympatric </w:t>
      </w:r>
      <w:r w:rsidR="0007531A">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rsidR="0007531A">
        <w:fldChar w:fldCharType="separate"/>
      </w:r>
      <w:r w:rsidRPr="00751843">
        <w:rPr>
          <w:noProof/>
        </w:rPr>
        <w:t>(Beardsell, Obrien &amp; Williams 1993)</w:t>
      </w:r>
      <w:r w:rsidR="0007531A">
        <w:fldChar w:fldCharType="end"/>
      </w:r>
      <w:r>
        <w:t xml:space="preserve">, and growth and reproduction of riparian plants are commonly associated with the arrival of favourable conditions </w:t>
      </w:r>
      <w:r w:rsidR="0007531A">
        <w:fldChar w:fldCharType="begin" w:fldLock="1"/>
      </w:r>
      <w:r w:rsidR="00322735">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rsidR="0007531A">
        <w:fldChar w:fldCharType="separate"/>
      </w:r>
      <w:r w:rsidRPr="00751EE1">
        <w:rPr>
          <w:noProof/>
        </w:rPr>
        <w:t>(Woolfrey &amp; Ladd 2001; Robertson 2001; Siebentritt, Ganf &amp; Walker 2004)</w:t>
      </w:r>
      <w:r w:rsidR="0007531A">
        <w:fldChar w:fldCharType="end"/>
      </w:r>
      <w:r>
        <w:t>. High coefficients of variation in seasonal mean daily flows may therefore act to temporarily provide species with favourable conditions accord</w:t>
      </w:r>
      <w:r w:rsidR="00B1781D">
        <w:t xml:space="preserve">ing to their seasonal biology. </w:t>
      </w:r>
    </w:p>
    <w:p w14:paraId="6BDB7908" w14:textId="0D2F5215"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rsidR="0007531A">
        <w:fldChar w:fldCharType="begin" w:fldLock="1"/>
      </w:r>
      <w:r w:rsidR="003B0CD8">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rsidR="0007531A">
        <w:fldChar w:fldCharType="separate"/>
      </w:r>
      <w:r w:rsidRPr="00170ECA">
        <w:rPr>
          <w:noProof/>
        </w:rPr>
        <w:t xml:space="preserve">(Garssen </w:t>
      </w:r>
      <w:r w:rsidRPr="00170ECA">
        <w:rPr>
          <w:i/>
          <w:noProof/>
        </w:rPr>
        <w:t>et al.</w:t>
      </w:r>
      <w:r w:rsidRPr="00170ECA">
        <w:rPr>
          <w:noProof/>
        </w:rPr>
        <w:t xml:space="preserve"> 2014)</w:t>
      </w:r>
      <w:r w:rsidR="0007531A">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t>
      </w:r>
      <w:r>
        <w:lastRenderedPageBreak/>
        <w:t xml:space="preserve">weather while stimulating plant growth. We did investigate whether sites at subtropical latitudes simply had higher functional diversity than temperate sites, according to well-known latitudinal patterns of species richness </w:t>
      </w:r>
      <w:r w:rsidR="0007531A">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rsidR="0007531A">
        <w:fldChar w:fldCharType="separate"/>
      </w:r>
      <w:r w:rsidRPr="00FC79DB">
        <w:rPr>
          <w:noProof/>
        </w:rPr>
        <w:t>(Willig, Kaufman &amp; Stevens 2003)</w:t>
      </w:r>
      <w:r w:rsidR="0007531A">
        <w:fldChar w:fldCharType="end"/>
      </w:r>
      <w:r>
        <w:t xml:space="preserve">, and found no relationship between latitude and </w:t>
      </w:r>
      <w:proofErr w:type="spellStart"/>
      <w:r>
        <w:t>FDis</w:t>
      </w:r>
      <w:proofErr w:type="spellEnd"/>
      <w:r w:rsidR="00683504">
        <w:t xml:space="preserve"> (data not presented)</w:t>
      </w:r>
      <w:r>
        <w:t xml:space="preserve">. </w:t>
      </w:r>
    </w:p>
    <w:p w14:paraId="5DBF1899" w14:textId="796EF444"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071F869E" w14:textId="77777777"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 xml:space="preserve">We used traits in our analysis which capture a broad spectrum of ecological strategies, rather than solely traits associated with riparian specialist strategies, which might be expected to bias results towards flow response. We caveat, however, that this model does not account for the effect of plot-scale geomorphic variability on diversity, as this was controlled for in the site selection process. </w:t>
      </w:r>
    </w:p>
    <w:p w14:paraId="5F7C177D" w14:textId="11E3EDB0" w:rsidR="00F75551" w:rsidRDefault="00F75551" w:rsidP="00F75551">
      <w:pPr>
        <w:spacing w:line="480" w:lineRule="auto"/>
        <w:jc w:val="both"/>
      </w:pPr>
      <w:r>
        <w:lastRenderedPageBreak/>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We experimentally adjusted the abundances of dominant species at these sites and </w:t>
      </w:r>
      <w:r w:rsidR="00247086">
        <w:t xml:space="preserve">found that </w:t>
      </w:r>
      <w:r>
        <w:t xml:space="preserve">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rsidR="0007531A">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rsidR="0007531A">
        <w:fldChar w:fldCharType="separate"/>
      </w:r>
      <w:r w:rsidRPr="00013368">
        <w:rPr>
          <w:noProof/>
        </w:rPr>
        <w:t>(Melick 1990)</w:t>
      </w:r>
      <w:r w:rsidR="0007531A">
        <w:fldChar w:fldCharType="end"/>
      </w:r>
      <w:r>
        <w:t xml:space="preserve">, but once established, develops a lignotuber and is highly resistant to drought and disturbance </w:t>
      </w:r>
      <w:r w:rsidR="0007531A">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rsidR="0007531A">
        <w:fldChar w:fldCharType="separate"/>
      </w:r>
      <w:r w:rsidRPr="00013368">
        <w:rPr>
          <w:noProof/>
        </w:rPr>
        <w:t>(Ashton &amp; Frankenberg 1976)</w:t>
      </w:r>
      <w:r w:rsidR="0007531A">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rsidR="0007531A">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rsidR="0007531A">
        <w:fldChar w:fldCharType="separate"/>
      </w:r>
      <w:r w:rsidRPr="005D614C">
        <w:rPr>
          <w:noProof/>
        </w:rPr>
        <w:t>(Laurance &amp; Pérez-Salicrup 2001)</w:t>
      </w:r>
      <w:r w:rsidR="0007531A">
        <w:fldChar w:fldCharType="end"/>
      </w:r>
      <w:r>
        <w:t xml:space="preserve"> and that lianas have a competitive advantage over trees in dry conditions </w:t>
      </w:r>
      <w:r w:rsidR="0007531A">
        <w:fldChar w:fldCharType="begin" w:fldLock="1"/>
      </w:r>
      <w:r w:rsidR="003B0CD8">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rsidR="0007531A">
        <w:fldChar w:fldCharType="separate"/>
      </w:r>
      <w:r w:rsidRPr="00F75551">
        <w:rPr>
          <w:noProof/>
        </w:rPr>
        <w:t>(Swaine &amp; Grace 2007; Cai, Schnitzer &amp; Bongers 2009)</w:t>
      </w:r>
      <w:r w:rsidR="0007531A">
        <w:fldChar w:fldCharType="end"/>
      </w:r>
      <w:r>
        <w:t xml:space="preserve">, although see </w:t>
      </w:r>
      <w:r w:rsidR="0007531A">
        <w:fldChar w:fldCharType="begin" w:fldLock="1"/>
      </w:r>
      <w:r w:rsidR="00323E73">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rsidR="0007531A">
        <w:fldChar w:fldCharType="separate"/>
      </w:r>
      <w:r w:rsidRPr="005D614C">
        <w:rPr>
          <w:noProof/>
        </w:rPr>
        <w:t xml:space="preserve">Nepstad </w:t>
      </w:r>
      <w:r w:rsidRPr="005D614C">
        <w:rPr>
          <w:i/>
          <w:noProof/>
        </w:rPr>
        <w:t>et al.</w:t>
      </w:r>
      <w:r w:rsidRPr="005D614C">
        <w:rPr>
          <w:noProof/>
        </w:rPr>
        <w:t xml:space="preserve"> </w:t>
      </w:r>
      <w:r w:rsidR="00247086">
        <w:rPr>
          <w:noProof/>
        </w:rPr>
        <w:t>(</w:t>
      </w:r>
      <w:r w:rsidRPr="005D614C">
        <w:rPr>
          <w:noProof/>
        </w:rPr>
        <w:t>2007</w:t>
      </w:r>
      <w:r w:rsidR="0007531A">
        <w:fldChar w:fldCharType="end"/>
      </w:r>
      <w:r>
        <w:t xml:space="preserve">). </w:t>
      </w:r>
    </w:p>
    <w:p w14:paraId="369E0A2D" w14:textId="77777777"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07531A">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07531A">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07531A">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07531A">
        <w:fldChar w:fldCharType="begin" w:fldLock="1"/>
      </w:r>
      <w:r w:rsidR="00330EC5">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07531A">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07531A">
        <w:fldChar w:fldCharType="end"/>
      </w:r>
      <w:r w:rsidR="005A614F">
        <w:t xml:space="preserve"> </w:t>
      </w:r>
      <w:r w:rsidR="007946B2">
        <w:t>and functional diversity</w:t>
      </w:r>
      <w:r w:rsidR="005A614F">
        <w:t xml:space="preserve"> </w:t>
      </w:r>
      <w:r w:rsidR="0007531A">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07531A">
        <w:fldChar w:fldCharType="separate"/>
      </w:r>
      <w:r w:rsidR="005A614F" w:rsidRPr="005A614F">
        <w:rPr>
          <w:noProof/>
        </w:rPr>
        <w:t>(Biswas &amp; Mallik 2010)</w:t>
      </w:r>
      <w:r w:rsidR="0007531A">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w:t>
      </w:r>
      <w:r w:rsidR="002B284D" w:rsidRPr="00BA41DB">
        <w:rPr>
          <w:i/>
        </w:rPr>
        <w:t>et al</w:t>
      </w:r>
      <w:r w:rsidR="002B284D">
        <w:t>.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w:t>
      </w:r>
      <w:r w:rsidR="00634000">
        <w:t xml:space="preserve">to </w:t>
      </w:r>
      <w:r w:rsidR="007946B2">
        <w:t xml:space="preserve">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w:t>
      </w:r>
      <w:r w:rsidR="005A614F">
        <w:lastRenderedPageBreak/>
        <w:t xml:space="preserve">monsoonal rivers, disturbance may be similarly intense, but seasonal and </w:t>
      </w:r>
      <w:proofErr w:type="spellStart"/>
      <w:r w:rsidR="005A614F">
        <w:t>interannual</w:t>
      </w:r>
      <w:proofErr w:type="spellEnd"/>
      <w:r w:rsidR="005A614F">
        <w:t xml:space="preserve"> patterns of flow are relatively predictable </w:t>
      </w:r>
      <w:r w:rsidR="0007531A">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07531A">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07531A">
        <w:fldChar w:fldCharType="end"/>
      </w:r>
      <w:r w:rsidR="005A614F">
        <w:t xml:space="preserve">. </w:t>
      </w:r>
    </w:p>
    <w:p w14:paraId="67F92C2C" w14:textId="26C87875" w:rsidR="00CC2513" w:rsidRDefault="00683504" w:rsidP="00F75551">
      <w:pPr>
        <w:spacing w:line="480" w:lineRule="auto"/>
        <w:jc w:val="both"/>
      </w:pPr>
      <w:r>
        <w:t xml:space="preserve">Unlike other forms of disturbance such as anthropogenic disturbance associated with agricultural land-use have been shown to be associated with lower functional richness </w:t>
      </w:r>
      <w:r>
        <w:fldChar w:fldCharType="begin" w:fldLock="1"/>
      </w:r>
      <w:r>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Pr="00C905E8">
        <w:rPr>
          <w:noProof/>
        </w:rPr>
        <w:t>(Pakeman 2011)</w:t>
      </w:r>
      <w:r>
        <w:fldChar w:fldCharType="end"/>
      </w:r>
      <w:r>
        <w:t xml:space="preserve"> and lower functional redundancy </w:t>
      </w:r>
      <w:r>
        <w:fldChar w:fldCharType="begin" w:fldLock="1"/>
      </w:r>
      <w:r>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fldChar w:fldCharType="separate"/>
      </w:r>
      <w:r w:rsidRPr="002B284D">
        <w:rPr>
          <w:noProof/>
        </w:rPr>
        <w:t xml:space="preserve">(Laliberté </w:t>
      </w:r>
      <w:r w:rsidRPr="002B284D">
        <w:rPr>
          <w:i/>
          <w:noProof/>
        </w:rPr>
        <w:t>et al.</w:t>
      </w:r>
      <w:r w:rsidRPr="002B284D">
        <w:rPr>
          <w:noProof/>
        </w:rPr>
        <w:t xml:space="preserve"> 2010)</w:t>
      </w:r>
      <w:r>
        <w:fldChar w:fldCharType="end"/>
      </w:r>
      <w:r>
        <w:t>, recurring hydrological disturbance (variability) appears to promote functional diversity in riparian plant communities.</w:t>
      </w:r>
      <w:r w:rsidR="00843FE5">
        <w:t xml:space="preserve"> It seems reasonable to assume that the generative effect of hydrological disturbance on niche heterogeneity is not reproduced by typical anthropogenic disturbances.</w:t>
      </w:r>
    </w:p>
    <w:p w14:paraId="5D208D4B" w14:textId="2F53F64B" w:rsidR="00F75551" w:rsidRDefault="00F75551" w:rsidP="00F75551">
      <w:pPr>
        <w:spacing w:line="480" w:lineRule="auto"/>
        <w:jc w:val="both"/>
      </w:pPr>
      <w:r>
        <w:t xml:space="preserve">Our findings are important from an applied river management and conservation perspective. Widespread anthropogenic river modification has altered the hydrology of river systems throughout the world, and the changing climate has the potential to exacerbate the impacts of flow modification as well as affecting unaltered river systems. </w:t>
      </w:r>
      <w:r w:rsidR="00683504">
        <w:t xml:space="preserve">A key issue with river modification is that it reduces flow heterogeneity. Dams flatten flood hydrographs (and peaks), alter seasonality and increase predictability of flows </w:t>
      </w:r>
      <w:r w:rsidR="00683504">
        <w:fldChar w:fldCharType="begin" w:fldLock="1"/>
      </w:r>
      <w:r w:rsidR="00683504">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rsidR="00683504">
        <w:fldChar w:fldCharType="separate"/>
      </w:r>
      <w:r w:rsidR="00683504" w:rsidRPr="00751AC3">
        <w:rPr>
          <w:noProof/>
        </w:rPr>
        <w:t>(Graf 2006</w:t>
      </w:r>
      <w:r w:rsidR="00683504">
        <w:rPr>
          <w:noProof/>
        </w:rPr>
        <w:t xml:space="preserve">, Singer 2007). Prescribed releases are often framed around irrigation needs (Maheshwari </w:t>
      </w:r>
      <w:r w:rsidR="00683504" w:rsidRPr="00FB0430">
        <w:rPr>
          <w:i/>
          <w:noProof/>
        </w:rPr>
        <w:t xml:space="preserve">et al. </w:t>
      </w:r>
      <w:r w:rsidR="00683504">
        <w:rPr>
          <w:noProof/>
        </w:rPr>
        <w:t>1995</w:t>
      </w:r>
      <w:r w:rsidR="00683504" w:rsidRPr="00751AC3">
        <w:rPr>
          <w:noProof/>
        </w:rPr>
        <w:t>)</w:t>
      </w:r>
      <w:r w:rsidR="00683504">
        <w:fldChar w:fldCharType="end"/>
      </w:r>
      <w:r w:rsidR="00683504">
        <w:t xml:space="preserve">. </w:t>
      </w:r>
      <w:r w:rsidR="00683504">
        <w:rPr>
          <w:rStyle w:val="CommentReference"/>
          <w:rFonts w:eastAsia="MS Mincho"/>
        </w:rPr>
        <w:commentReference w:id="11"/>
      </w:r>
      <w:r w:rsidR="00683504">
        <w:t>These alterations to flow have ‘</w:t>
      </w:r>
      <w:proofErr w:type="spellStart"/>
      <w:r w:rsidR="00683504">
        <w:t>terrestrialised</w:t>
      </w:r>
      <w:proofErr w:type="spellEnd"/>
      <w:r w:rsidR="00683504">
        <w:t xml:space="preserve">’ riparian areas and wetlands, reducing functional diversity and facilitating invasion by exotic terrestrial weed species </w:t>
      </w:r>
      <w:r w:rsidR="00683504">
        <w:fldChar w:fldCharType="begin" w:fldLock="1"/>
      </w:r>
      <w:r w:rsidR="00683504">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83504">
        <w:fldChar w:fldCharType="separate"/>
      </w:r>
      <w:r w:rsidR="00683504" w:rsidRPr="00652EA2">
        <w:rPr>
          <w:noProof/>
        </w:rPr>
        <w:t xml:space="preserve">(Catford </w:t>
      </w:r>
      <w:r w:rsidR="00683504" w:rsidRPr="00652EA2">
        <w:rPr>
          <w:i/>
          <w:noProof/>
        </w:rPr>
        <w:t>et al.</w:t>
      </w:r>
      <w:r w:rsidR="00683504" w:rsidRPr="00652EA2">
        <w:rPr>
          <w:noProof/>
        </w:rPr>
        <w:t xml:space="preserve"> 2011)</w:t>
      </w:r>
      <w:r w:rsidR="00683504">
        <w:fldChar w:fldCharType="end"/>
      </w:r>
      <w:r w:rsidR="00683504">
        <w:t xml:space="preserve">. </w:t>
      </w:r>
      <w:r w:rsidR="00652EA2">
        <w:t xml:space="preserve"> </w:t>
      </w:r>
      <w:r>
        <w:t xml:space="preserve">Dams also interrupt </w:t>
      </w:r>
      <w:proofErr w:type="spellStart"/>
      <w:r>
        <w:t>hydrochorous</w:t>
      </w:r>
      <w:proofErr w:type="spellEnd"/>
      <w:r>
        <w:t xml:space="preserve"> transport of propagules </w:t>
      </w:r>
      <w:r w:rsidR="0007531A">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rsidR="0007531A">
        <w:fldChar w:fldCharType="separate"/>
      </w:r>
      <w:r w:rsidRPr="00F75551">
        <w:rPr>
          <w:noProof/>
        </w:rPr>
        <w:t xml:space="preserve">(Merritt </w:t>
      </w:r>
      <w:r w:rsidRPr="00F75551">
        <w:rPr>
          <w:i/>
          <w:noProof/>
        </w:rPr>
        <w:t>et al.</w:t>
      </w:r>
      <w:r w:rsidRPr="00F75551">
        <w:rPr>
          <w:noProof/>
        </w:rPr>
        <w:t xml:space="preserve"> 2010)</w:t>
      </w:r>
      <w:r w:rsidR="0007531A">
        <w:fldChar w:fldCharType="end"/>
      </w:r>
      <w:r>
        <w:t xml:space="preserve">, such that flood flows below dams may cause net removal of seed material from fluvial substrates, rather than deposition. When designing environmental flows (e.g. </w:t>
      </w:r>
      <w:r w:rsidR="0007531A">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rsidR="0007531A">
        <w:fldChar w:fldCharType="separate"/>
      </w:r>
      <w:r w:rsidRPr="00A12B39">
        <w:rPr>
          <w:noProof/>
        </w:rPr>
        <w:t>Howell &amp; Benson 2000</w:t>
      </w:r>
      <w:r w:rsidR="0007531A">
        <w:fldChar w:fldCharType="end"/>
      </w:r>
      <w:r>
        <w:t xml:space="preserve">), river managers typically consider magnitude, frequency and seasonality of flows. </w:t>
      </w:r>
      <w:r w:rsidR="004D7797">
        <w:t>The findings in this paper suggest that also simulating flow regime variability in their designed flows</w:t>
      </w:r>
      <w:r>
        <w:t xml:space="preserve">. </w:t>
      </w:r>
    </w:p>
    <w:p w14:paraId="44D95302" w14:textId="77777777"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rsidR="0007531A">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Pr="00170ECA">
        <w:rPr>
          <w:noProof/>
        </w:rPr>
        <w:t xml:space="preserve">(Hennessy </w:t>
      </w:r>
      <w:r w:rsidRPr="00170ECA">
        <w:rPr>
          <w:i/>
          <w:noProof/>
        </w:rPr>
        <w:t>et al.</w:t>
      </w:r>
      <w:r w:rsidRPr="00170ECA">
        <w:rPr>
          <w:noProof/>
        </w:rPr>
        <w:t xml:space="preserve"> 2008)</w:t>
      </w:r>
      <w:r w:rsidR="0007531A">
        <w:fldChar w:fldCharType="end"/>
      </w:r>
      <w:r>
        <w:t>.</w:t>
      </w:r>
      <w:r w:rsidR="00A53B3E">
        <w:t xml:space="preserve"> </w:t>
      </w:r>
      <w:r w:rsidR="00F75551">
        <w:t xml:space="preserve">Reductions in mean summer precipitation have already occurred over large </w:t>
      </w:r>
      <w:r w:rsidR="00F75551">
        <w:lastRenderedPageBreak/>
        <w:t xml:space="preserve">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07531A">
        <w:fldChar w:fldCharType="begin" w:fldLock="1"/>
      </w:r>
      <w:r w:rsidR="003B0CD8">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"Howden", "given" : "SM", "non-dropping-particle" : "", "parse-names" : false, "suffix" : "" }, { "dropping-particle" : "", "family" : "Highes", "given" : "L", "non-dropping-particle" : "", "parse-names" : false, "suffix" : "" }, { "dropping-particle" : "", "family" : "Sallinger", "given" : "J", "non-dropping-particle" : "", "parse-names" : false, "suffix" : "" }, { "dropping-particle" : "", "family" : "Warrick", "given" : "R", "non-dropping-particle" : "", "parse-names" : false, "suffix" : "" } ], "editor" : [ { "dropping-particle" : "", "family" : "Parry", "given" : "M", "non-dropping-particle" : "", "parse-names" : false, "suffix" : "" }, { "dropping-particle" : "", "family" : "Canziani", "given" : "O", "non-dropping-particle" : "", "parse-names" : false, "suffix" : "" }, { "dropping-particle" : "", "family" : "Palutikof", "given" : "J", "non-dropping-particle" : "", "parse-names" : false, "suffix" : "" }, { "dropping-particle" : "", "family" : "Linden", "given" : "P", "non-dropping-particle" : "van der", "parse-names" : false, "suffix" : "" }, { "dropping-particle" : "", "family" : "Hanson", "given" : "C",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07531A">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07531A">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07531A">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07531A">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6052489E" w14:textId="2EF29D00" w:rsidR="00747F5E" w:rsidRDefault="00747F5E" w:rsidP="00747F5E">
      <w:pPr>
        <w:spacing w:line="480" w:lineRule="auto"/>
        <w:jc w:val="both"/>
      </w:pPr>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rsidR="0007531A">
        <w:fldChar w:fldCharType="begin" w:fldLock="1"/>
      </w:r>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rsidR="0007531A">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rsidR="0007531A">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p>
    <w:p w14:paraId="6304C725" w14:textId="77777777" w:rsidR="001C775C" w:rsidRDefault="001C775C" w:rsidP="00F75551">
      <w:pPr>
        <w:spacing w:line="480" w:lineRule="auto"/>
        <w:jc w:val="both"/>
      </w:pPr>
    </w:p>
    <w:p w14:paraId="4958CD47" w14:textId="77777777" w:rsidR="00F75551" w:rsidRDefault="00F75551" w:rsidP="00F75551">
      <w:pPr>
        <w:spacing w:line="480" w:lineRule="auto"/>
        <w:jc w:val="both"/>
      </w:pPr>
      <w:r>
        <w:t>CONCLUSION</w:t>
      </w:r>
    </w:p>
    <w:p w14:paraId="6EC7F9C7" w14:textId="431C625A"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rsidR="0007531A">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07531A">
        <w:fldChar w:fldCharType="separate"/>
      </w:r>
      <w:r w:rsidRPr="00DB681D">
        <w:rPr>
          <w:noProof/>
        </w:rPr>
        <w:t>(Palmer &amp; Poff 1997)</w:t>
      </w:r>
      <w:r w:rsidR="0007531A">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 xml:space="preserve">These findings should be </w:t>
      </w:r>
      <w:r w:rsidR="004D7797">
        <w:t>applicable</w:t>
      </w:r>
      <w:r w:rsidR="004D7797">
        <w:t xml:space="preserve"> </w:t>
      </w:r>
      <w:r w:rsidR="00F75551">
        <w:t>to river systems in other regions and biomes, given the profound influence of hydrology in shaping the structure of fluvial landscapes and determining the ecological strategies of plants that are able to persist and thrive in the riparian environment. Comparisons with datasets from regions with harsh but</w:t>
      </w:r>
      <w:r w:rsidR="00634000">
        <w:t xml:space="preserve"> </w:t>
      </w:r>
      <w:r w:rsidR="00F75551">
        <w:t xml:space="preserve">highly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08C63118" w14:textId="77777777" w:rsidR="00F75551" w:rsidRDefault="00F75551" w:rsidP="00F75551">
      <w:pPr>
        <w:spacing w:line="480" w:lineRule="auto"/>
      </w:pPr>
    </w:p>
    <w:p w14:paraId="36562B7A" w14:textId="77777777" w:rsidR="00F75551" w:rsidRDefault="00F75551" w:rsidP="00F75551">
      <w:pPr>
        <w:spacing w:line="480" w:lineRule="auto"/>
      </w:pPr>
      <w:r>
        <w:t>ACKNOWLEDGEMENTS</w:t>
      </w:r>
    </w:p>
    <w:p w14:paraId="37B14778" w14:textId="77777777" w:rsidR="004D7797" w:rsidRPr="00D94A21" w:rsidRDefault="004D7797" w:rsidP="004D7797">
      <w:pPr>
        <w:spacing w:line="480" w:lineRule="auto"/>
      </w:pPr>
      <w:proofErr w:type="spellStart"/>
      <w:r w:rsidRPr="00D94A21">
        <w:t>Saskia</w:t>
      </w:r>
      <w:proofErr w:type="spellEnd"/>
      <w:r>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t>
      </w:r>
      <w:r>
        <w:t>assisted</w:t>
      </w:r>
      <w:r w:rsidRPr="00D94A21">
        <w:t xml:space="preserve"> in </w:t>
      </w:r>
      <w:r>
        <w:t>the</w:t>
      </w:r>
      <w:r w:rsidRPr="00D94A21">
        <w:t xml:space="preserve"> field.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w:t>
      </w:r>
      <w:r w:rsidRPr="00BA41DB">
        <w:t xml:space="preserve">Macquarie University </w:t>
      </w:r>
      <w:r>
        <w:t>and an Australian Postgraduate Award scholarship to JL</w:t>
      </w:r>
      <w:r w:rsidRPr="00D94A21">
        <w:t>.</w:t>
      </w:r>
    </w:p>
    <w:p w14:paraId="71732C73" w14:textId="77777777" w:rsidR="00774F53" w:rsidRDefault="00774F53" w:rsidP="00F75551">
      <w:pPr>
        <w:spacing w:line="480" w:lineRule="auto"/>
      </w:pPr>
    </w:p>
    <w:p w14:paraId="6A7D3B0D" w14:textId="77777777" w:rsidR="00774F53" w:rsidRDefault="00774F53" w:rsidP="00F75551">
      <w:pPr>
        <w:spacing w:line="480" w:lineRule="auto"/>
      </w:pPr>
    </w:p>
    <w:p w14:paraId="614F448D" w14:textId="77777777" w:rsidR="00EC7180" w:rsidRDefault="00EC7180" w:rsidP="00F75551">
      <w:pPr>
        <w:spacing w:line="480" w:lineRule="auto"/>
      </w:pPr>
      <w:r>
        <w:t>DATA AVAILABILITY</w:t>
      </w:r>
    </w:p>
    <w:p w14:paraId="3905C577" w14:textId="77777777" w:rsidR="00EC7180" w:rsidRDefault="00EC7180" w:rsidP="00F75551">
      <w:pPr>
        <w:spacing w:line="480" w:lineRule="auto"/>
      </w:pPr>
      <w:commentRangeStart w:id="12"/>
      <w:r>
        <w:t>All species trait data are available in the Supporting Information (S2</w:t>
      </w:r>
      <w:commentRangeEnd w:id="12"/>
      <w:r w:rsidR="001C775C">
        <w:rPr>
          <w:rStyle w:val="CommentReference"/>
          <w:rFonts w:eastAsia="MS Mincho"/>
        </w:rPr>
        <w:commentReference w:id="12"/>
      </w:r>
      <w:r>
        <w:t xml:space="preserve">). R code used for all analyses is available from </w:t>
      </w:r>
      <w:r w:rsidRPr="00EC7180">
        <w:t>https://github.com/jamesrlawson/functional-diversity</w:t>
      </w:r>
    </w:p>
    <w:p w14:paraId="2D7543D1" w14:textId="77777777" w:rsidR="00EC7180" w:rsidRDefault="00EC7180" w:rsidP="00F75551">
      <w:pPr>
        <w:spacing w:line="480" w:lineRule="auto"/>
      </w:pPr>
    </w:p>
    <w:p w14:paraId="00449C8E" w14:textId="77777777" w:rsidR="00EC7180" w:rsidRDefault="00EC7180" w:rsidP="00F75551">
      <w:pPr>
        <w:spacing w:line="480" w:lineRule="auto"/>
      </w:pPr>
    </w:p>
    <w:p w14:paraId="6336B1B3" w14:textId="77777777" w:rsidR="00774F53" w:rsidRDefault="00774F53" w:rsidP="00F75551">
      <w:pPr>
        <w:spacing w:line="480" w:lineRule="auto"/>
      </w:pPr>
      <w:commentRangeStart w:id="13"/>
      <w:r>
        <w:t>REFERENCES</w:t>
      </w:r>
      <w:commentRangeEnd w:id="13"/>
      <w:r w:rsidR="008E69E4">
        <w:rPr>
          <w:rStyle w:val="CommentReference"/>
          <w:rFonts w:eastAsia="MS Mincho"/>
        </w:rPr>
        <w:commentReference w:id="13"/>
      </w:r>
    </w:p>
    <w:p w14:paraId="444C101F" w14:textId="26070A8E" w:rsidR="007334E9" w:rsidRPr="007334E9" w:rsidRDefault="0007531A">
      <w:pPr>
        <w:pStyle w:val="NormalWeb"/>
        <w:ind w:left="480" w:hanging="480"/>
        <w:divId w:val="1151827736"/>
        <w:rPr>
          <w:rFonts w:ascii="Calibri" w:hAnsi="Calibri"/>
          <w:noProof/>
          <w:sz w:val="22"/>
        </w:rPr>
      </w:pPr>
      <w:r>
        <w:fldChar w:fldCharType="begin" w:fldLock="1"/>
      </w:r>
      <w:r w:rsidR="00774F53">
        <w:instrText xml:space="preserve">ADDIN Mendeley Bibliography CSL_BIBLIOGRAPHY </w:instrText>
      </w:r>
      <w:r>
        <w:fldChar w:fldCharType="separate"/>
      </w:r>
      <w:r w:rsidR="007334E9" w:rsidRPr="007334E9">
        <w:rPr>
          <w:rFonts w:ascii="Calibri" w:hAnsi="Calibri"/>
          <w:noProof/>
          <w:sz w:val="22"/>
        </w:rPr>
        <w:t xml:space="preserve">Aerts R. &amp; Honnay O. (2011) Forest restoration, biodiversity and ecosystem functioning. </w:t>
      </w:r>
      <w:r w:rsidR="007334E9" w:rsidRPr="007334E9">
        <w:rPr>
          <w:rFonts w:ascii="Calibri" w:hAnsi="Calibri"/>
          <w:i/>
          <w:iCs/>
          <w:noProof/>
          <w:sz w:val="22"/>
        </w:rPr>
        <w:t>BMC Ecology</w:t>
      </w:r>
      <w:r w:rsidR="007070D3">
        <w:rPr>
          <w:rFonts w:ascii="Calibri" w:hAnsi="Calibri"/>
          <w:i/>
          <w:iCs/>
          <w:noProof/>
          <w:sz w:val="22"/>
        </w:rPr>
        <w:t>,</w:t>
      </w:r>
      <w:r w:rsidR="007334E9" w:rsidRPr="007334E9">
        <w:rPr>
          <w:rFonts w:ascii="Calibri" w:hAnsi="Calibri"/>
          <w:noProof/>
          <w:sz w:val="22"/>
        </w:rPr>
        <w:t xml:space="preserve"> </w:t>
      </w:r>
      <w:r w:rsidR="007334E9" w:rsidRPr="007334E9">
        <w:rPr>
          <w:rFonts w:ascii="Calibri" w:hAnsi="Calibri"/>
          <w:b/>
          <w:bCs/>
          <w:noProof/>
          <w:sz w:val="22"/>
        </w:rPr>
        <w:t>11</w:t>
      </w:r>
      <w:r w:rsidR="007334E9" w:rsidRPr="007334E9">
        <w:rPr>
          <w:rFonts w:ascii="Calibri" w:hAnsi="Calibri"/>
          <w:noProof/>
          <w:sz w:val="22"/>
        </w:rPr>
        <w:t>, 29.</w:t>
      </w:r>
    </w:p>
    <w:p w14:paraId="3513534C"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Arthington A., Mackay S., James C., Rolls R., Sternberg D., Barnes A., </w:t>
      </w:r>
      <w:r w:rsidRPr="007334E9">
        <w:rPr>
          <w:rFonts w:ascii="Calibri" w:hAnsi="Calibri"/>
          <w:i/>
          <w:iCs/>
          <w:noProof/>
          <w:sz w:val="22"/>
        </w:rPr>
        <w:t>et al.</w:t>
      </w:r>
      <w:r w:rsidRPr="007334E9">
        <w:rPr>
          <w:rFonts w:ascii="Calibri" w:hAnsi="Calibri"/>
          <w:noProof/>
          <w:sz w:val="22"/>
        </w:rPr>
        <w:t xml:space="preserve"> (2012) Ecological limits of hydrologic alteration: a test of the ELoHA framework in south-east Queensland. Waterlines Report Series No. 75. </w:t>
      </w:r>
      <w:r w:rsidRPr="007334E9">
        <w:rPr>
          <w:rFonts w:ascii="Calibri" w:hAnsi="Calibri"/>
          <w:i/>
          <w:iCs/>
          <w:noProof/>
          <w:sz w:val="22"/>
        </w:rPr>
        <w:t>National Water Commission, Canberra, Australia</w:t>
      </w:r>
      <w:r w:rsidRPr="007334E9">
        <w:rPr>
          <w:rFonts w:ascii="Calibri" w:hAnsi="Calibri"/>
          <w:noProof/>
          <w:sz w:val="22"/>
        </w:rPr>
        <w:t>.</w:t>
      </w:r>
    </w:p>
    <w:p w14:paraId="416F62E0" w14:textId="03A299C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Arthington A.</w:t>
      </w:r>
      <w:r w:rsidR="00F669AC">
        <w:rPr>
          <w:rFonts w:ascii="Calibri" w:hAnsi="Calibri"/>
          <w:noProof/>
          <w:sz w:val="22"/>
        </w:rPr>
        <w:t xml:space="preserve"> </w:t>
      </w:r>
      <w:r w:rsidRPr="007334E9">
        <w:rPr>
          <w:rFonts w:ascii="Calibri" w:hAnsi="Calibri"/>
          <w:noProof/>
          <w:sz w:val="22"/>
        </w:rPr>
        <w:t>H., Naiman R.</w:t>
      </w:r>
      <w:r w:rsidR="00F669AC">
        <w:rPr>
          <w:rFonts w:ascii="Calibri" w:hAnsi="Calibri"/>
          <w:noProof/>
          <w:sz w:val="22"/>
        </w:rPr>
        <w:t xml:space="preserve"> </w:t>
      </w:r>
      <w:r w:rsidRPr="007334E9">
        <w:rPr>
          <w:rFonts w:ascii="Calibri" w:hAnsi="Calibri"/>
          <w:noProof/>
          <w:sz w:val="22"/>
        </w:rPr>
        <w:t>J., McClain M.</w:t>
      </w:r>
      <w:r w:rsidR="00F669AC">
        <w:rPr>
          <w:rFonts w:ascii="Calibri" w:hAnsi="Calibri"/>
          <w:noProof/>
          <w:sz w:val="22"/>
        </w:rPr>
        <w:t xml:space="preserve"> </w:t>
      </w:r>
      <w:r w:rsidRPr="007334E9">
        <w:rPr>
          <w:rFonts w:ascii="Calibri" w:hAnsi="Calibri"/>
          <w:noProof/>
          <w:sz w:val="22"/>
        </w:rPr>
        <w:t xml:space="preserve">E. &amp; Nilsson C. (2010) Preserving the biodiversity and ecological services of rivers: new challenges and research opportunities. </w:t>
      </w:r>
      <w:r w:rsidRPr="007334E9">
        <w:rPr>
          <w:rFonts w:ascii="Calibri" w:hAnsi="Calibri"/>
          <w:i/>
          <w:iCs/>
          <w:noProof/>
          <w:sz w:val="22"/>
        </w:rPr>
        <w:t>Freshwater Biology</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55</w:t>
      </w:r>
      <w:r w:rsidRPr="007334E9">
        <w:rPr>
          <w:rFonts w:ascii="Calibri" w:hAnsi="Calibri"/>
          <w:noProof/>
          <w:sz w:val="22"/>
        </w:rPr>
        <w:t>, 1–16.</w:t>
      </w:r>
    </w:p>
    <w:p w14:paraId="6931042A" w14:textId="1EACA89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Ashton D. &amp; Frankenberg J. (1976) Ecological Studies of Acmena smithi with special reference to Wilson’s Promontory. </w:t>
      </w:r>
      <w:r w:rsidRPr="007334E9">
        <w:rPr>
          <w:rFonts w:ascii="Calibri" w:hAnsi="Calibri"/>
          <w:i/>
          <w:iCs/>
          <w:noProof/>
          <w:sz w:val="22"/>
        </w:rPr>
        <w:t>Australian J</w:t>
      </w:r>
      <w:r w:rsidR="00F669AC">
        <w:rPr>
          <w:rFonts w:ascii="Calibri" w:hAnsi="Calibri"/>
          <w:i/>
          <w:iCs/>
          <w:noProof/>
          <w:sz w:val="22"/>
        </w:rPr>
        <w:t>ournal of Botany</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24</w:t>
      </w:r>
      <w:r w:rsidRPr="007334E9">
        <w:rPr>
          <w:rFonts w:ascii="Calibri" w:hAnsi="Calibri"/>
          <w:noProof/>
          <w:sz w:val="22"/>
        </w:rPr>
        <w:t>, 453–487.</w:t>
      </w:r>
    </w:p>
    <w:p w14:paraId="1879A277" w14:textId="75920DB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 xml:space="preserve">Baker W. (1990) Species richness of Colorado riparian vegetation. </w:t>
      </w:r>
      <w:r w:rsidRPr="007334E9">
        <w:rPr>
          <w:rFonts w:ascii="Calibri" w:hAnsi="Calibri"/>
          <w:i/>
          <w:iCs/>
          <w:noProof/>
          <w:sz w:val="22"/>
        </w:rPr>
        <w:t>Journal of Vegetation Science</w:t>
      </w:r>
      <w:r w:rsidR="007070D3">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 119–124.</w:t>
      </w:r>
    </w:p>
    <w:p w14:paraId="0D5A7597"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Barton K. (2012) MuMIn: multi-model inference. </w:t>
      </w:r>
      <w:r w:rsidRPr="007334E9">
        <w:rPr>
          <w:rFonts w:ascii="Calibri" w:hAnsi="Calibri"/>
          <w:i/>
          <w:iCs/>
          <w:noProof/>
          <w:sz w:val="22"/>
        </w:rPr>
        <w:t>R package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625DEAD5" w14:textId="7FA8607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Beardsell D., Obrien S. &amp; Williams E. (1993) Reproductive biology of australian Myrtaceae.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41</w:t>
      </w:r>
      <w:r w:rsidRPr="007334E9">
        <w:rPr>
          <w:rFonts w:ascii="Calibri" w:hAnsi="Calibri"/>
          <w:noProof/>
          <w:sz w:val="22"/>
        </w:rPr>
        <w:t>, 511–526.</w:t>
      </w:r>
    </w:p>
    <w:p w14:paraId="4806EA6F" w14:textId="0A8F5BF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Bendix J. (1997) Flood disturbance and the distribution of riparian diversity. </w:t>
      </w:r>
      <w:r w:rsidRPr="007334E9">
        <w:rPr>
          <w:rFonts w:ascii="Calibri" w:hAnsi="Calibri"/>
          <w:i/>
          <w:iCs/>
          <w:noProof/>
          <w:sz w:val="22"/>
        </w:rPr>
        <w:t>Geographical Review</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87</w:t>
      </w:r>
      <w:r w:rsidRPr="007334E9">
        <w:rPr>
          <w:rFonts w:ascii="Calibri" w:hAnsi="Calibri"/>
          <w:noProof/>
          <w:sz w:val="22"/>
        </w:rPr>
        <w:t>, 468–483.</w:t>
      </w:r>
    </w:p>
    <w:p w14:paraId="4C5C843B" w14:textId="0A4BFD1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Bendix J. &amp; Hupp C. (2000) Hydrological and geomorphological impacts on riparian plant communities. </w:t>
      </w:r>
      <w:r w:rsidRPr="007334E9">
        <w:rPr>
          <w:rFonts w:ascii="Calibri" w:hAnsi="Calibri"/>
          <w:i/>
          <w:iCs/>
          <w:noProof/>
          <w:sz w:val="22"/>
        </w:rPr>
        <w:t>Hydrological Processes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14</w:t>
      </w:r>
      <w:r w:rsidRPr="007334E9">
        <w:rPr>
          <w:rFonts w:ascii="Calibri" w:hAnsi="Calibri"/>
          <w:noProof/>
          <w:sz w:val="22"/>
        </w:rPr>
        <w:t>, 2977–2990.</w:t>
      </w:r>
    </w:p>
    <w:p w14:paraId="1449B875" w14:textId="263D737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Benjamini Y. &amp; Hochberg Y. (1995) Controlling the false discovery rate: a practical and powerful approach to multiple testing. </w:t>
      </w:r>
      <w:r w:rsidRPr="007334E9">
        <w:rPr>
          <w:rFonts w:ascii="Calibri" w:hAnsi="Calibri"/>
          <w:i/>
          <w:iCs/>
          <w:noProof/>
          <w:sz w:val="22"/>
        </w:rPr>
        <w:t>Journal of the Royal Statistical Society. Series B (Methodological)</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57</w:t>
      </w:r>
      <w:r w:rsidRPr="007334E9">
        <w:rPr>
          <w:rFonts w:ascii="Calibri" w:hAnsi="Calibri"/>
          <w:noProof/>
          <w:sz w:val="22"/>
        </w:rPr>
        <w:t>, 289–300.</w:t>
      </w:r>
    </w:p>
    <w:p w14:paraId="6B361EFE" w14:textId="3DA66DC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Benjamini Y., Krieger A. &amp; Yekutieli D. (2006) Adaptive linear step-up procedures that control the false discovery rate. </w:t>
      </w:r>
      <w:r w:rsidRPr="007334E9">
        <w:rPr>
          <w:rFonts w:ascii="Calibri" w:hAnsi="Calibri"/>
          <w:i/>
          <w:iCs/>
          <w:noProof/>
          <w:sz w:val="22"/>
        </w:rPr>
        <w:t>Biometrika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93</w:t>
      </w:r>
      <w:r w:rsidRPr="007334E9">
        <w:rPr>
          <w:rFonts w:ascii="Calibri" w:hAnsi="Calibri"/>
          <w:noProof/>
          <w:sz w:val="22"/>
        </w:rPr>
        <w:t>, 491–507.</w:t>
      </w:r>
    </w:p>
    <w:p w14:paraId="164FE2D9" w14:textId="759804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Biswas S. &amp; Mallik A. (2010) Disturbance effects on species diversity and functional diversity in riparian and upland plant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28–35.</w:t>
      </w:r>
    </w:p>
    <w:p w14:paraId="11BE59F4" w14:textId="22182CE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Bornette G., Tabacchi E., Hupp C., Puijalon S. &amp; Rostan J.</w:t>
      </w:r>
      <w:r w:rsidR="00F669AC">
        <w:rPr>
          <w:rFonts w:ascii="Calibri" w:hAnsi="Calibri"/>
          <w:noProof/>
          <w:sz w:val="22"/>
        </w:rPr>
        <w:t xml:space="preserve"> </w:t>
      </w:r>
      <w:r w:rsidRPr="007334E9">
        <w:rPr>
          <w:rFonts w:ascii="Calibri" w:hAnsi="Calibri"/>
          <w:noProof/>
          <w:sz w:val="22"/>
        </w:rPr>
        <w:t xml:space="preserve">C. (2008) A model of plant strategies in fluvial hydrosystems.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53</w:t>
      </w:r>
      <w:r w:rsidRPr="007334E9">
        <w:rPr>
          <w:rFonts w:ascii="Calibri" w:hAnsi="Calibri"/>
          <w:noProof/>
          <w:sz w:val="22"/>
        </w:rPr>
        <w:t>, 1692–1705.</w:t>
      </w:r>
    </w:p>
    <w:p w14:paraId="4E8DA52E" w14:textId="2C7DE6A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Burnham K.</w:t>
      </w:r>
      <w:r w:rsidR="00F669AC">
        <w:rPr>
          <w:rFonts w:ascii="Calibri" w:hAnsi="Calibri"/>
          <w:noProof/>
          <w:sz w:val="22"/>
        </w:rPr>
        <w:t xml:space="preserve"> </w:t>
      </w:r>
      <w:r w:rsidRPr="007334E9">
        <w:rPr>
          <w:rFonts w:ascii="Calibri" w:hAnsi="Calibri"/>
          <w:noProof/>
          <w:sz w:val="22"/>
        </w:rPr>
        <w:t xml:space="preserve">P. &amp; Anderson D.R. (2002) </w:t>
      </w:r>
      <w:r w:rsidRPr="007334E9">
        <w:rPr>
          <w:rFonts w:ascii="Calibri" w:hAnsi="Calibri"/>
          <w:i/>
          <w:iCs/>
          <w:noProof/>
          <w:sz w:val="22"/>
        </w:rPr>
        <w:t>Model selection and multimodel inference: a practical information-theoretic approach</w:t>
      </w:r>
      <w:r w:rsidRPr="007334E9">
        <w:rPr>
          <w:rFonts w:ascii="Calibri" w:hAnsi="Calibri"/>
          <w:noProof/>
          <w:sz w:val="22"/>
        </w:rPr>
        <w:t>. Springer</w:t>
      </w:r>
      <w:r w:rsidR="007070D3">
        <w:rPr>
          <w:rFonts w:ascii="Calibri" w:hAnsi="Calibri"/>
          <w:noProof/>
          <w:sz w:val="22"/>
        </w:rPr>
        <w:t>, New York City.</w:t>
      </w:r>
    </w:p>
    <w:p w14:paraId="3AB783D3" w14:textId="7255AC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Cadotte M.</w:t>
      </w:r>
      <w:r w:rsidR="00F669AC">
        <w:rPr>
          <w:rFonts w:ascii="Calibri" w:hAnsi="Calibri"/>
          <w:noProof/>
          <w:sz w:val="22"/>
        </w:rPr>
        <w:t xml:space="preserve"> </w:t>
      </w:r>
      <w:r w:rsidRPr="007334E9">
        <w:rPr>
          <w:rFonts w:ascii="Calibri" w:hAnsi="Calibri"/>
          <w:noProof/>
          <w:sz w:val="22"/>
        </w:rPr>
        <w:t xml:space="preserve">W., Carscadden K. &amp; Mirotchnick N. (2011) Beyond species: functional diversity and the maintenance of ecological processes and services.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1079–1087.</w:t>
      </w:r>
    </w:p>
    <w:p w14:paraId="2D4919D5" w14:textId="7EACE26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Cai Z.-Q., Schnitzer S.</w:t>
      </w:r>
      <w:r w:rsidR="00F669AC">
        <w:rPr>
          <w:rFonts w:ascii="Calibri" w:hAnsi="Calibri"/>
          <w:noProof/>
          <w:sz w:val="22"/>
        </w:rPr>
        <w:t xml:space="preserve"> </w:t>
      </w:r>
      <w:r w:rsidRPr="007334E9">
        <w:rPr>
          <w:rFonts w:ascii="Calibri" w:hAnsi="Calibri"/>
          <w:noProof/>
          <w:sz w:val="22"/>
        </w:rPr>
        <w:t xml:space="preserve">A. &amp; Bongers F. (2009) Seasonal differences in leaf-level physiology give lianas a competitive advantage over trees in a tropical seasonal forest. </w:t>
      </w:r>
      <w:r w:rsidRPr="007334E9">
        <w:rPr>
          <w:rFonts w:ascii="Calibri" w:hAnsi="Calibri"/>
          <w:i/>
          <w:iCs/>
          <w:noProof/>
          <w:sz w:val="22"/>
        </w:rPr>
        <w:t>Oecologia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161</w:t>
      </w:r>
      <w:r w:rsidRPr="007334E9">
        <w:rPr>
          <w:rFonts w:ascii="Calibri" w:hAnsi="Calibri"/>
          <w:noProof/>
          <w:sz w:val="22"/>
        </w:rPr>
        <w:t>, 25–33.</w:t>
      </w:r>
    </w:p>
    <w:p w14:paraId="6870D499" w14:textId="48CA705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Cailliez F. (1983) The analytical solution of the additive constant problem. </w:t>
      </w:r>
      <w:r w:rsidRPr="007334E9">
        <w:rPr>
          <w:rFonts w:ascii="Calibri" w:hAnsi="Calibri"/>
          <w:i/>
          <w:iCs/>
          <w:noProof/>
          <w:sz w:val="22"/>
        </w:rPr>
        <w:t>Psychometrika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305–308.</w:t>
      </w:r>
    </w:p>
    <w:p w14:paraId="4B98D1B7" w14:textId="0ED12E3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Castelli R., Chambers J. &amp; Tausch R. (2000) Soil-plant relations along a soil-water gradient in Great Basin riparian meadows. </w:t>
      </w:r>
      <w:r w:rsidRPr="007334E9">
        <w:rPr>
          <w:rFonts w:ascii="Calibri" w:hAnsi="Calibri"/>
          <w:i/>
          <w:iCs/>
          <w:noProof/>
          <w:sz w:val="22"/>
        </w:rPr>
        <w:t>Wetlands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251–266.</w:t>
      </w:r>
    </w:p>
    <w:p w14:paraId="40B2350B" w14:textId="5C8F69E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Downes B.</w:t>
      </w:r>
      <w:r w:rsidR="00F669AC">
        <w:rPr>
          <w:rFonts w:ascii="Calibri" w:hAnsi="Calibri"/>
          <w:noProof/>
          <w:sz w:val="22"/>
        </w:rPr>
        <w:t xml:space="preserve"> </w:t>
      </w:r>
      <w:r w:rsidRPr="007334E9">
        <w:rPr>
          <w:rFonts w:ascii="Calibri" w:hAnsi="Calibri"/>
          <w:noProof/>
          <w:sz w:val="22"/>
        </w:rPr>
        <w:t>J., Gippel C.</w:t>
      </w:r>
      <w:r w:rsidR="00F669AC">
        <w:rPr>
          <w:rFonts w:ascii="Calibri" w:hAnsi="Calibri"/>
          <w:noProof/>
          <w:sz w:val="22"/>
        </w:rPr>
        <w:t xml:space="preserve"> </w:t>
      </w:r>
      <w:r w:rsidRPr="007334E9">
        <w:rPr>
          <w:rFonts w:ascii="Calibri" w:hAnsi="Calibri"/>
          <w:noProof/>
          <w:sz w:val="22"/>
        </w:rPr>
        <w:t>J. &amp; Vesk P.</w:t>
      </w:r>
      <w:r w:rsidR="00F669AC">
        <w:rPr>
          <w:rFonts w:ascii="Calibri" w:hAnsi="Calibri"/>
          <w:noProof/>
          <w:sz w:val="22"/>
        </w:rPr>
        <w:t xml:space="preserve"> </w:t>
      </w:r>
      <w:r w:rsidRPr="007334E9">
        <w:rPr>
          <w:rFonts w:ascii="Calibri" w:hAnsi="Calibri"/>
          <w:noProof/>
          <w:sz w:val="22"/>
        </w:rPr>
        <w:t xml:space="preserve">A. (2011) Flow regulation reduces native plant cover and facilitates exotic invasion in riparian wetlands.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48</w:t>
      </w:r>
      <w:r w:rsidRPr="007334E9">
        <w:rPr>
          <w:rFonts w:ascii="Calibri" w:hAnsi="Calibri"/>
          <w:noProof/>
          <w:sz w:val="22"/>
        </w:rPr>
        <w:t>, 432–442.</w:t>
      </w:r>
    </w:p>
    <w:p w14:paraId="0FA9BF7D" w14:textId="480FB74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Morris W.</w:t>
      </w:r>
      <w:r w:rsidR="00F669AC">
        <w:rPr>
          <w:rFonts w:ascii="Calibri" w:hAnsi="Calibri"/>
          <w:noProof/>
          <w:sz w:val="22"/>
        </w:rPr>
        <w:t xml:space="preserve"> </w:t>
      </w:r>
      <w:r w:rsidRPr="007334E9">
        <w:rPr>
          <w:rFonts w:ascii="Calibri" w:hAnsi="Calibri"/>
          <w:noProof/>
          <w:sz w:val="22"/>
        </w:rPr>
        <w:t>K., Vesk P.</w:t>
      </w:r>
      <w:r w:rsidR="00F669AC">
        <w:rPr>
          <w:rFonts w:ascii="Calibri" w:hAnsi="Calibri"/>
          <w:noProof/>
          <w:sz w:val="22"/>
        </w:rPr>
        <w:t xml:space="preserve"> </w:t>
      </w:r>
      <w:r w:rsidRPr="007334E9">
        <w:rPr>
          <w:rFonts w:ascii="Calibri" w:hAnsi="Calibri"/>
          <w:noProof/>
          <w:sz w:val="22"/>
        </w:rPr>
        <w:t>A., Gippel C.</w:t>
      </w:r>
      <w:r w:rsidR="00F669AC">
        <w:rPr>
          <w:rFonts w:ascii="Calibri" w:hAnsi="Calibri"/>
          <w:noProof/>
          <w:sz w:val="22"/>
        </w:rPr>
        <w:t xml:space="preserve"> </w:t>
      </w:r>
      <w:r w:rsidRPr="007334E9">
        <w:rPr>
          <w:rFonts w:ascii="Calibri" w:hAnsi="Calibri"/>
          <w:noProof/>
          <w:sz w:val="22"/>
        </w:rPr>
        <w:t>J. &amp; Downes B.</w:t>
      </w:r>
      <w:r w:rsidR="00F669AC">
        <w:rPr>
          <w:rFonts w:ascii="Calibri" w:hAnsi="Calibri"/>
          <w:noProof/>
          <w:sz w:val="22"/>
        </w:rPr>
        <w:t xml:space="preserve"> </w:t>
      </w:r>
      <w:r w:rsidRPr="007334E9">
        <w:rPr>
          <w:rFonts w:ascii="Calibri" w:hAnsi="Calibri"/>
          <w:noProof/>
          <w:sz w:val="22"/>
        </w:rPr>
        <w:t xml:space="preserve">J. (2014) Species and environmental characteristics point to flow regulation and drought as drivers of riparian plant invasion. </w:t>
      </w:r>
      <w:r w:rsidRPr="007334E9">
        <w:rPr>
          <w:rFonts w:ascii="Calibri" w:hAnsi="Calibri"/>
          <w:i/>
          <w:iCs/>
          <w:noProof/>
          <w:sz w:val="22"/>
        </w:rPr>
        <w:t>Diversity and Distributions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1–13.</w:t>
      </w:r>
    </w:p>
    <w:p w14:paraId="7E23E5BD" w14:textId="60AC038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Catford J.</w:t>
      </w:r>
      <w:r w:rsidR="00F669AC">
        <w:rPr>
          <w:rFonts w:ascii="Calibri" w:hAnsi="Calibri"/>
          <w:noProof/>
          <w:sz w:val="22"/>
        </w:rPr>
        <w:t xml:space="preserve"> </w:t>
      </w:r>
      <w:r w:rsidRPr="007334E9">
        <w:rPr>
          <w:rFonts w:ascii="Calibri" w:hAnsi="Calibri"/>
          <w:noProof/>
          <w:sz w:val="22"/>
        </w:rPr>
        <w:t>A., Naiman R.</w:t>
      </w:r>
      <w:r w:rsidR="00F669AC">
        <w:rPr>
          <w:rFonts w:ascii="Calibri" w:hAnsi="Calibri"/>
          <w:noProof/>
          <w:sz w:val="22"/>
        </w:rPr>
        <w:t xml:space="preserve"> </w:t>
      </w:r>
      <w:r w:rsidRPr="007334E9">
        <w:rPr>
          <w:rFonts w:ascii="Calibri" w:hAnsi="Calibri"/>
          <w:noProof/>
          <w:sz w:val="22"/>
        </w:rPr>
        <w:t>J., Chambers L.</w:t>
      </w:r>
      <w:r w:rsidR="00F669AC">
        <w:rPr>
          <w:rFonts w:ascii="Calibri" w:hAnsi="Calibri"/>
          <w:noProof/>
          <w:sz w:val="22"/>
        </w:rPr>
        <w:t xml:space="preserve"> </w:t>
      </w:r>
      <w:r w:rsidRPr="007334E9">
        <w:rPr>
          <w:rFonts w:ascii="Calibri" w:hAnsi="Calibri"/>
          <w:noProof/>
          <w:sz w:val="22"/>
        </w:rPr>
        <w:t xml:space="preserve">E., Roberts J., Douglas M. &amp; Davies P. (2012) Predicting Novel Riparian Ecosystems in a Changing Climate. </w:t>
      </w:r>
      <w:r w:rsidRPr="007334E9">
        <w:rPr>
          <w:rFonts w:ascii="Calibri" w:hAnsi="Calibri"/>
          <w:i/>
          <w:iCs/>
          <w:noProof/>
          <w:sz w:val="22"/>
        </w:rPr>
        <w:t>Ecosystems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382–400.</w:t>
      </w:r>
    </w:p>
    <w:p w14:paraId="423180DE" w14:textId="1E947B1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Chave J., Coomes D., Jansen S., Lewis S.L., Swenson N.</w:t>
      </w:r>
      <w:r w:rsidR="00F669AC">
        <w:rPr>
          <w:rFonts w:ascii="Calibri" w:hAnsi="Calibri"/>
          <w:noProof/>
          <w:sz w:val="22"/>
        </w:rPr>
        <w:t xml:space="preserve"> </w:t>
      </w:r>
      <w:r w:rsidRPr="007334E9">
        <w:rPr>
          <w:rFonts w:ascii="Calibri" w:hAnsi="Calibri"/>
          <w:noProof/>
          <w:sz w:val="22"/>
        </w:rPr>
        <w:t xml:space="preserve">G. &amp; </w:t>
      </w:r>
      <w:r w:rsidR="007070D3">
        <w:rPr>
          <w:rFonts w:ascii="Calibri" w:hAnsi="Calibri"/>
          <w:noProof/>
          <w:sz w:val="22"/>
        </w:rPr>
        <w:t>Zanne, A.</w:t>
      </w:r>
      <w:r w:rsidR="007070D3" w:rsidRPr="007334E9">
        <w:rPr>
          <w:rFonts w:ascii="Calibri" w:hAnsi="Calibri"/>
          <w:noProof/>
          <w:sz w:val="22"/>
        </w:rPr>
        <w:t xml:space="preserve"> </w:t>
      </w:r>
      <w:r w:rsidRPr="007334E9">
        <w:rPr>
          <w:rFonts w:ascii="Calibri" w:hAnsi="Calibri"/>
          <w:noProof/>
          <w:sz w:val="22"/>
        </w:rPr>
        <w:t xml:space="preserve">E. (2009) Towards a worldwide wood economics spectrum. </w:t>
      </w:r>
      <w:r w:rsidRPr="007334E9">
        <w:rPr>
          <w:rFonts w:ascii="Calibri" w:hAnsi="Calibri"/>
          <w:i/>
          <w:iCs/>
          <w:noProof/>
          <w:sz w:val="22"/>
        </w:rPr>
        <w:t>Ecology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12</w:t>
      </w:r>
      <w:r w:rsidRPr="007334E9">
        <w:rPr>
          <w:rFonts w:ascii="Calibri" w:hAnsi="Calibri"/>
          <w:noProof/>
          <w:sz w:val="22"/>
        </w:rPr>
        <w:t>, 351–366.</w:t>
      </w:r>
    </w:p>
    <w:p w14:paraId="00298C36" w14:textId="32866BF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Clark C.</w:t>
      </w:r>
      <w:r w:rsidR="00F669AC">
        <w:rPr>
          <w:rFonts w:ascii="Calibri" w:hAnsi="Calibri"/>
          <w:noProof/>
          <w:sz w:val="22"/>
        </w:rPr>
        <w:t xml:space="preserve"> </w:t>
      </w:r>
      <w:r w:rsidRPr="007334E9">
        <w:rPr>
          <w:rFonts w:ascii="Calibri" w:hAnsi="Calibri"/>
          <w:noProof/>
          <w:sz w:val="22"/>
        </w:rPr>
        <w:t>M., Flynn D.</w:t>
      </w:r>
      <w:r w:rsidR="00F669AC">
        <w:rPr>
          <w:rFonts w:ascii="Calibri" w:hAnsi="Calibri"/>
          <w:noProof/>
          <w:sz w:val="22"/>
        </w:rPr>
        <w:t xml:space="preserve"> </w:t>
      </w:r>
      <w:r w:rsidRPr="007334E9">
        <w:rPr>
          <w:rFonts w:ascii="Calibri" w:hAnsi="Calibri"/>
          <w:noProof/>
          <w:sz w:val="22"/>
        </w:rPr>
        <w:t>F.</w:t>
      </w:r>
      <w:r w:rsidR="00F669AC">
        <w:rPr>
          <w:rFonts w:ascii="Calibri" w:hAnsi="Calibri"/>
          <w:noProof/>
          <w:sz w:val="22"/>
        </w:rPr>
        <w:t xml:space="preserve"> </w:t>
      </w:r>
      <w:r w:rsidRPr="007334E9">
        <w:rPr>
          <w:rFonts w:ascii="Calibri" w:hAnsi="Calibri"/>
          <w:noProof/>
          <w:sz w:val="22"/>
        </w:rPr>
        <w:t>B., Butterfield B.</w:t>
      </w:r>
      <w:r w:rsidR="00F669AC">
        <w:rPr>
          <w:rFonts w:ascii="Calibri" w:hAnsi="Calibri"/>
          <w:noProof/>
          <w:sz w:val="22"/>
        </w:rPr>
        <w:t xml:space="preserve"> </w:t>
      </w:r>
      <w:r w:rsidRPr="007334E9">
        <w:rPr>
          <w:rFonts w:ascii="Calibri" w:hAnsi="Calibri"/>
          <w:noProof/>
          <w:sz w:val="22"/>
        </w:rPr>
        <w:t>J. &amp; Reich P.</w:t>
      </w:r>
      <w:r w:rsidR="00F669AC">
        <w:rPr>
          <w:rFonts w:ascii="Calibri" w:hAnsi="Calibri"/>
          <w:noProof/>
          <w:sz w:val="22"/>
        </w:rPr>
        <w:t xml:space="preserve"> </w:t>
      </w:r>
      <w:r w:rsidRPr="007334E9">
        <w:rPr>
          <w:rFonts w:ascii="Calibri" w:hAnsi="Calibri"/>
          <w:noProof/>
          <w:sz w:val="22"/>
        </w:rPr>
        <w:t xml:space="preserve">B. (2012) Testing the link between functional diversity and ecosystem functioning in a Minnesota grassland experiment. </w:t>
      </w:r>
      <w:r w:rsidRPr="007334E9">
        <w:rPr>
          <w:rFonts w:ascii="Calibri" w:hAnsi="Calibri"/>
          <w:i/>
          <w:iCs/>
          <w:noProof/>
          <w:sz w:val="22"/>
        </w:rPr>
        <w:t>PloS One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w:t>
      </w:r>
      <w:r w:rsidRPr="007334E9">
        <w:rPr>
          <w:rFonts w:ascii="Calibri" w:hAnsi="Calibri"/>
          <w:noProof/>
          <w:sz w:val="22"/>
        </w:rPr>
        <w:t>, e52821.</w:t>
      </w:r>
    </w:p>
    <w:p w14:paraId="54F492A3" w14:textId="5E427CE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Connell J. (1978) Diversity in tropical rain forests and coral reefs. </w:t>
      </w:r>
      <w:r w:rsidRPr="007334E9">
        <w:rPr>
          <w:rFonts w:ascii="Calibri" w:hAnsi="Calibri"/>
          <w:i/>
          <w:iCs/>
          <w:noProof/>
          <w:sz w:val="22"/>
        </w:rPr>
        <w:t>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199</w:t>
      </w:r>
      <w:r w:rsidRPr="007334E9">
        <w:rPr>
          <w:rFonts w:ascii="Calibri" w:hAnsi="Calibri"/>
          <w:noProof/>
          <w:sz w:val="22"/>
        </w:rPr>
        <w:t>, 1302–1310.</w:t>
      </w:r>
    </w:p>
    <w:p w14:paraId="45AA58B3" w14:textId="0D65326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Corenblit D., Tabacchi E., Steiger J. &amp; Gurnell A.</w:t>
      </w:r>
      <w:r w:rsidR="00F669AC">
        <w:rPr>
          <w:rFonts w:ascii="Calibri" w:hAnsi="Calibri"/>
          <w:noProof/>
          <w:sz w:val="22"/>
        </w:rPr>
        <w:t xml:space="preserve"> </w:t>
      </w:r>
      <w:r w:rsidRPr="007334E9">
        <w:rPr>
          <w:rFonts w:ascii="Calibri" w:hAnsi="Calibri"/>
          <w:noProof/>
          <w:sz w:val="22"/>
        </w:rPr>
        <w:t xml:space="preserve">M. (2007) Reciprocal interactions and adjustments between fluvial landforms and vegetation dynamics in river corridors: A review of complementary approaches. </w:t>
      </w:r>
      <w:r w:rsidRPr="007334E9">
        <w:rPr>
          <w:rFonts w:ascii="Calibri" w:hAnsi="Calibri"/>
          <w:i/>
          <w:iCs/>
          <w:noProof/>
          <w:sz w:val="22"/>
        </w:rPr>
        <w:t>Earth-Science Reviews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84</w:t>
      </w:r>
      <w:r w:rsidRPr="007334E9">
        <w:rPr>
          <w:rFonts w:ascii="Calibri" w:hAnsi="Calibri"/>
          <w:noProof/>
          <w:sz w:val="22"/>
        </w:rPr>
        <w:t>, 56–86.</w:t>
      </w:r>
    </w:p>
    <w:p w14:paraId="331998F4" w14:textId="41439C2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Cornelissen J.</w:t>
      </w:r>
      <w:r w:rsidR="00F669AC">
        <w:rPr>
          <w:rFonts w:ascii="Calibri" w:hAnsi="Calibri"/>
          <w:noProof/>
          <w:sz w:val="22"/>
        </w:rPr>
        <w:t xml:space="preserve"> </w:t>
      </w:r>
      <w:r w:rsidRPr="007334E9">
        <w:rPr>
          <w:rFonts w:ascii="Calibri" w:hAnsi="Calibri"/>
          <w:noProof/>
          <w:sz w:val="22"/>
        </w:rPr>
        <w:t>H.</w:t>
      </w:r>
      <w:r w:rsidR="00F669AC">
        <w:rPr>
          <w:rFonts w:ascii="Calibri" w:hAnsi="Calibri"/>
          <w:noProof/>
          <w:sz w:val="22"/>
        </w:rPr>
        <w:t xml:space="preserve"> </w:t>
      </w:r>
      <w:r w:rsidRPr="007334E9">
        <w:rPr>
          <w:rFonts w:ascii="Calibri" w:hAnsi="Calibri"/>
          <w:noProof/>
          <w:sz w:val="22"/>
        </w:rPr>
        <w:t>C.</w:t>
      </w:r>
      <w:r w:rsidR="00F669AC">
        <w:rPr>
          <w:rFonts w:ascii="Calibri" w:hAnsi="Calibri"/>
          <w:noProof/>
          <w:sz w:val="22"/>
        </w:rPr>
        <w:t xml:space="preserve"> </w:t>
      </w:r>
      <w:r w:rsidRPr="007334E9">
        <w:rPr>
          <w:rFonts w:ascii="Calibri" w:hAnsi="Calibri"/>
          <w:noProof/>
          <w:sz w:val="22"/>
        </w:rPr>
        <w:t>A., Lavorel S.</w:t>
      </w:r>
      <w:r w:rsidR="00F669AC">
        <w:rPr>
          <w:rFonts w:ascii="Calibri" w:hAnsi="Calibri"/>
          <w:noProof/>
          <w:sz w:val="22"/>
        </w:rPr>
        <w:t xml:space="preserve"> </w:t>
      </w:r>
      <w:r w:rsidRPr="007334E9">
        <w:rPr>
          <w:rFonts w:ascii="Calibri" w:hAnsi="Calibri"/>
          <w:noProof/>
          <w:sz w:val="22"/>
        </w:rPr>
        <w:t>B., Garnier E.</w:t>
      </w:r>
      <w:r w:rsidR="00F669AC">
        <w:rPr>
          <w:rFonts w:ascii="Calibri" w:hAnsi="Calibri"/>
          <w:noProof/>
          <w:sz w:val="22"/>
        </w:rPr>
        <w:t xml:space="preserve"> </w:t>
      </w:r>
      <w:r w:rsidRPr="007334E9">
        <w:rPr>
          <w:rFonts w:ascii="Calibri" w:hAnsi="Calibri"/>
          <w:noProof/>
          <w:sz w:val="22"/>
        </w:rPr>
        <w:t>B., Díaz S.</w:t>
      </w:r>
      <w:r w:rsidR="00F669AC">
        <w:rPr>
          <w:rFonts w:ascii="Calibri" w:hAnsi="Calibri"/>
          <w:noProof/>
          <w:sz w:val="22"/>
        </w:rPr>
        <w:t xml:space="preserve"> </w:t>
      </w:r>
      <w:r w:rsidRPr="007334E9">
        <w:rPr>
          <w:rFonts w:ascii="Calibri" w:hAnsi="Calibri"/>
          <w:noProof/>
          <w:sz w:val="22"/>
        </w:rPr>
        <w:t>C., Buchmann N.</w:t>
      </w:r>
      <w:r w:rsidR="00F669AC">
        <w:rPr>
          <w:rFonts w:ascii="Calibri" w:hAnsi="Calibri"/>
          <w:noProof/>
          <w:sz w:val="22"/>
        </w:rPr>
        <w:t xml:space="preserve"> </w:t>
      </w:r>
      <w:r w:rsidRPr="007334E9">
        <w:rPr>
          <w:rFonts w:ascii="Calibri" w:hAnsi="Calibri"/>
          <w:noProof/>
          <w:sz w:val="22"/>
        </w:rPr>
        <w:t>D., Gurvich D.</w:t>
      </w:r>
      <w:r w:rsidR="00F669AC">
        <w:rPr>
          <w:rFonts w:ascii="Calibri" w:hAnsi="Calibri"/>
          <w:noProof/>
          <w:sz w:val="22"/>
        </w:rPr>
        <w:t xml:space="preserve"> </w:t>
      </w:r>
      <w:r w:rsidRPr="007334E9">
        <w:rPr>
          <w:rFonts w:ascii="Calibri" w:hAnsi="Calibri"/>
          <w:noProof/>
          <w:sz w:val="22"/>
        </w:rPr>
        <w:t>E.</w:t>
      </w:r>
      <w:r w:rsidR="00F669AC">
        <w:rPr>
          <w:rFonts w:ascii="Calibri" w:hAnsi="Calibri"/>
          <w:noProof/>
          <w:sz w:val="22"/>
        </w:rPr>
        <w:t xml:space="preserve"> </w:t>
      </w:r>
      <w:r w:rsidRPr="007334E9">
        <w:rPr>
          <w:rFonts w:ascii="Calibri" w:hAnsi="Calibri"/>
          <w:noProof/>
          <w:sz w:val="22"/>
        </w:rPr>
        <w:t xml:space="preserve">C., </w:t>
      </w:r>
      <w:r w:rsidRPr="007334E9">
        <w:rPr>
          <w:rFonts w:ascii="Calibri" w:hAnsi="Calibri"/>
          <w:i/>
          <w:iCs/>
          <w:noProof/>
          <w:sz w:val="22"/>
        </w:rPr>
        <w:t>et al.</w:t>
      </w:r>
      <w:r w:rsidRPr="007334E9">
        <w:rPr>
          <w:rFonts w:ascii="Calibri" w:hAnsi="Calibri"/>
          <w:noProof/>
          <w:sz w:val="22"/>
        </w:rPr>
        <w:t xml:space="preserve"> (2003) A handbook of protocols for standardised and easy measurement of plant functional traits worldwide. </w:t>
      </w:r>
      <w:r w:rsidRPr="007334E9">
        <w:rPr>
          <w:rFonts w:ascii="Calibri" w:hAnsi="Calibri"/>
          <w:i/>
          <w:iCs/>
          <w:noProof/>
          <w:sz w:val="22"/>
        </w:rPr>
        <w:t>Australian Journal of Botany</w:t>
      </w:r>
      <w:r w:rsidR="0049742B">
        <w:rPr>
          <w:rFonts w:ascii="Calibri" w:hAnsi="Calibri"/>
          <w:noProof/>
          <w:sz w:val="22"/>
        </w:rPr>
        <w:t xml:space="preserve">, </w:t>
      </w:r>
      <w:r w:rsidRPr="007334E9">
        <w:rPr>
          <w:rFonts w:ascii="Calibri" w:hAnsi="Calibri"/>
          <w:b/>
          <w:bCs/>
          <w:noProof/>
          <w:sz w:val="22"/>
        </w:rPr>
        <w:t>51</w:t>
      </w:r>
      <w:r w:rsidRPr="007334E9">
        <w:rPr>
          <w:rFonts w:ascii="Calibri" w:hAnsi="Calibri"/>
          <w:noProof/>
          <w:sz w:val="22"/>
        </w:rPr>
        <w:t>, 335–380.</w:t>
      </w:r>
    </w:p>
    <w:p w14:paraId="780D9EE1" w14:textId="4DD62B6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Curran T.</w:t>
      </w:r>
      <w:r w:rsidR="00F669AC">
        <w:rPr>
          <w:rFonts w:ascii="Calibri" w:hAnsi="Calibri"/>
          <w:noProof/>
          <w:sz w:val="22"/>
        </w:rPr>
        <w:t xml:space="preserve"> </w:t>
      </w:r>
      <w:r w:rsidRPr="007334E9">
        <w:rPr>
          <w:rFonts w:ascii="Calibri" w:hAnsi="Calibri"/>
          <w:noProof/>
          <w:sz w:val="22"/>
        </w:rPr>
        <w:t>J., Gersbach L.</w:t>
      </w:r>
      <w:r w:rsidR="00F669AC">
        <w:rPr>
          <w:rFonts w:ascii="Calibri" w:hAnsi="Calibri"/>
          <w:noProof/>
          <w:sz w:val="22"/>
        </w:rPr>
        <w:t xml:space="preserve"> </w:t>
      </w:r>
      <w:r w:rsidRPr="007334E9">
        <w:rPr>
          <w:rFonts w:ascii="Calibri" w:hAnsi="Calibri"/>
          <w:noProof/>
          <w:sz w:val="22"/>
        </w:rPr>
        <w:t>N., Edwards W. &amp; Krockenberger A.</w:t>
      </w:r>
      <w:r w:rsidR="00F669AC">
        <w:rPr>
          <w:rFonts w:ascii="Calibri" w:hAnsi="Calibri"/>
          <w:noProof/>
          <w:sz w:val="22"/>
        </w:rPr>
        <w:t xml:space="preserve"> </w:t>
      </w:r>
      <w:r w:rsidRPr="007334E9">
        <w:rPr>
          <w:rFonts w:ascii="Calibri" w:hAnsi="Calibri"/>
          <w:noProof/>
          <w:sz w:val="22"/>
        </w:rPr>
        <w:t xml:space="preserve">K. (2008) Wood density predicts plant damage and vegetative recovery rates caused by cyclone disturbance in tropical rainforest tree species of North Queensland, Australia. </w:t>
      </w:r>
      <w:r w:rsidRPr="007334E9">
        <w:rPr>
          <w:rFonts w:ascii="Calibri" w:hAnsi="Calibri"/>
          <w:i/>
          <w:iCs/>
          <w:noProof/>
          <w:sz w:val="22"/>
        </w:rPr>
        <w:t>Austral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33</w:t>
      </w:r>
      <w:r w:rsidRPr="007334E9">
        <w:rPr>
          <w:rFonts w:ascii="Calibri" w:hAnsi="Calibri"/>
          <w:noProof/>
          <w:sz w:val="22"/>
        </w:rPr>
        <w:t>, 442–450.</w:t>
      </w:r>
    </w:p>
    <w:p w14:paraId="3D952090" w14:textId="4736EFD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Debastiani V.</w:t>
      </w:r>
      <w:r w:rsidR="00F669AC">
        <w:rPr>
          <w:rFonts w:ascii="Calibri" w:hAnsi="Calibri"/>
          <w:noProof/>
          <w:sz w:val="22"/>
        </w:rPr>
        <w:t xml:space="preserve"> </w:t>
      </w:r>
      <w:r w:rsidRPr="007334E9">
        <w:rPr>
          <w:rFonts w:ascii="Calibri" w:hAnsi="Calibri"/>
          <w:noProof/>
          <w:sz w:val="22"/>
        </w:rPr>
        <w:t>J. &amp; Pillar V.</w:t>
      </w:r>
      <w:r w:rsidR="00F669AC">
        <w:rPr>
          <w:rFonts w:ascii="Calibri" w:hAnsi="Calibri"/>
          <w:noProof/>
          <w:sz w:val="22"/>
        </w:rPr>
        <w:t xml:space="preserve"> </w:t>
      </w:r>
      <w:r w:rsidRPr="007334E9">
        <w:rPr>
          <w:rFonts w:ascii="Calibri" w:hAnsi="Calibri"/>
          <w:noProof/>
          <w:sz w:val="22"/>
        </w:rPr>
        <w:t xml:space="preserve">D. (2012) SYNCSA - R tool for analysis of metacommunities based on functional traits and phylogeny of the community components. </w:t>
      </w:r>
      <w:r w:rsidRPr="007334E9">
        <w:rPr>
          <w:rFonts w:ascii="Calibri" w:hAnsi="Calibri"/>
          <w:i/>
          <w:iCs/>
          <w:noProof/>
          <w:sz w:val="22"/>
        </w:rPr>
        <w:t>Bioinformatics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2067–2068.</w:t>
      </w:r>
    </w:p>
    <w:p w14:paraId="1D0F13D9" w14:textId="131F31B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Dı́az S. &amp; Cabido M. (2001) Vive la différence : plant functional diversity matters to ecosystem processes.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646–655.</w:t>
      </w:r>
    </w:p>
    <w:p w14:paraId="66793602" w14:textId="7BC30F5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Díaz S., Cabido M. &amp; Casanoves F. (1998) Plant functional traits and environmental filters at a regional scale. </w:t>
      </w:r>
      <w:r w:rsidRPr="007334E9">
        <w:rPr>
          <w:rFonts w:ascii="Calibri" w:hAnsi="Calibri"/>
          <w:i/>
          <w:iCs/>
          <w:noProof/>
          <w:sz w:val="22"/>
        </w:rPr>
        <w:t>Journal of Vegetation 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w:t>
      </w:r>
      <w:r w:rsidRPr="007334E9">
        <w:rPr>
          <w:rFonts w:ascii="Calibri" w:hAnsi="Calibri"/>
          <w:noProof/>
          <w:sz w:val="22"/>
        </w:rPr>
        <w:t>, 113–122.</w:t>
      </w:r>
    </w:p>
    <w:p w14:paraId="5319E42F" w14:textId="3D1C98D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Díaz S. &amp; Lavorel S. (2007) Incorporating plant functional diversity effects in ecosystem service assessments. </w:t>
      </w:r>
      <w:r w:rsidRPr="007334E9">
        <w:rPr>
          <w:rFonts w:ascii="Calibri" w:hAnsi="Calibri"/>
          <w:i/>
          <w:iCs/>
          <w:noProof/>
          <w:sz w:val="22"/>
        </w:rPr>
        <w:t>Proceedings of the National Academy of Sciences of the United States of America</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104</w:t>
      </w:r>
      <w:r w:rsidRPr="007334E9">
        <w:rPr>
          <w:rFonts w:ascii="Calibri" w:hAnsi="Calibri"/>
          <w:noProof/>
          <w:sz w:val="22"/>
        </w:rPr>
        <w:t>, 20684–20689.</w:t>
      </w:r>
    </w:p>
    <w:p w14:paraId="2353C9C6" w14:textId="7ACFA0F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Falster D.S. (2006) Sapling strength and safety: the importance of wood density in tropical forests.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171</w:t>
      </w:r>
      <w:r w:rsidRPr="007334E9">
        <w:rPr>
          <w:rFonts w:ascii="Calibri" w:hAnsi="Calibri"/>
          <w:noProof/>
          <w:sz w:val="22"/>
        </w:rPr>
        <w:t>, 237–</w:t>
      </w:r>
      <w:r w:rsidR="007070D3">
        <w:rPr>
          <w:rFonts w:ascii="Calibri" w:hAnsi="Calibri"/>
          <w:noProof/>
          <w:sz w:val="22"/>
        </w:rPr>
        <w:t>23</w:t>
      </w:r>
      <w:r w:rsidRPr="007334E9">
        <w:rPr>
          <w:rFonts w:ascii="Calibri" w:hAnsi="Calibri"/>
          <w:noProof/>
          <w:sz w:val="22"/>
        </w:rPr>
        <w:t>9.</w:t>
      </w:r>
    </w:p>
    <w:p w14:paraId="60707D94" w14:textId="31FE2E4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Finlayson B.</w:t>
      </w:r>
      <w:r w:rsidR="00F669AC">
        <w:rPr>
          <w:rFonts w:ascii="Calibri" w:hAnsi="Calibri"/>
          <w:noProof/>
          <w:sz w:val="22"/>
        </w:rPr>
        <w:t xml:space="preserve"> </w:t>
      </w:r>
      <w:r w:rsidRPr="007334E9">
        <w:rPr>
          <w:rFonts w:ascii="Calibri" w:hAnsi="Calibri"/>
          <w:noProof/>
          <w:sz w:val="22"/>
        </w:rPr>
        <w:t>L. &amp; McMahon T.</w:t>
      </w:r>
      <w:r w:rsidR="00F669AC">
        <w:rPr>
          <w:rFonts w:ascii="Calibri" w:hAnsi="Calibri"/>
          <w:noProof/>
          <w:sz w:val="22"/>
        </w:rPr>
        <w:t xml:space="preserve"> </w:t>
      </w:r>
      <w:r w:rsidRPr="007334E9">
        <w:rPr>
          <w:rFonts w:ascii="Calibri" w:hAnsi="Calibri"/>
          <w:noProof/>
          <w:sz w:val="22"/>
        </w:rPr>
        <w:t xml:space="preserve">A. (1988) Australia vs. the world: a comparative analysis of streamflow characteristics. </w:t>
      </w:r>
      <w:r w:rsidRPr="007334E9">
        <w:rPr>
          <w:rFonts w:ascii="Calibri" w:hAnsi="Calibri"/>
          <w:i/>
          <w:iCs/>
          <w:noProof/>
          <w:sz w:val="22"/>
        </w:rPr>
        <w:t>Fluvial Geomorphology of Australia</w:t>
      </w:r>
      <w:r w:rsidR="007070D3">
        <w:rPr>
          <w:rFonts w:ascii="Calibri" w:hAnsi="Calibri"/>
          <w:noProof/>
          <w:sz w:val="22"/>
        </w:rPr>
        <w:t>.</w:t>
      </w:r>
      <w:r w:rsidRPr="007334E9">
        <w:rPr>
          <w:rFonts w:ascii="Calibri" w:hAnsi="Calibri"/>
          <w:noProof/>
          <w:sz w:val="22"/>
        </w:rPr>
        <w:t xml:space="preserve"> </w:t>
      </w:r>
      <w:r w:rsidR="007070D3">
        <w:rPr>
          <w:rFonts w:ascii="Calibri" w:hAnsi="Calibri"/>
          <w:noProof/>
          <w:sz w:val="22"/>
        </w:rPr>
        <w:t xml:space="preserve">Academic Press, Sydney. </w:t>
      </w:r>
    </w:p>
    <w:p w14:paraId="568E9000" w14:textId="638A438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Ford H.</w:t>
      </w:r>
      <w:r w:rsidR="00F669AC">
        <w:rPr>
          <w:rFonts w:ascii="Calibri" w:hAnsi="Calibri"/>
          <w:noProof/>
          <w:sz w:val="22"/>
        </w:rPr>
        <w:t xml:space="preserve"> </w:t>
      </w:r>
      <w:r w:rsidRPr="007334E9">
        <w:rPr>
          <w:rFonts w:ascii="Calibri" w:hAnsi="Calibri"/>
          <w:noProof/>
          <w:sz w:val="22"/>
        </w:rPr>
        <w:t>A., Paton D.</w:t>
      </w:r>
      <w:r w:rsidR="00F669AC">
        <w:rPr>
          <w:rFonts w:ascii="Calibri" w:hAnsi="Calibri"/>
          <w:noProof/>
          <w:sz w:val="22"/>
        </w:rPr>
        <w:t xml:space="preserve"> </w:t>
      </w:r>
      <w:r w:rsidRPr="007334E9">
        <w:rPr>
          <w:rFonts w:ascii="Calibri" w:hAnsi="Calibri"/>
          <w:noProof/>
          <w:sz w:val="22"/>
        </w:rPr>
        <w:t xml:space="preserve">C. &amp; Forde N. (1979) Birds as pollinators of Australian plants. </w:t>
      </w:r>
      <w:r w:rsidRPr="007334E9">
        <w:rPr>
          <w:rFonts w:ascii="Calibri" w:hAnsi="Calibri"/>
          <w:i/>
          <w:iCs/>
          <w:noProof/>
          <w:sz w:val="22"/>
        </w:rPr>
        <w:t>New Zealand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w:t>
      </w:r>
      <w:r w:rsidRPr="007334E9">
        <w:rPr>
          <w:rFonts w:ascii="Calibri" w:hAnsi="Calibri"/>
          <w:noProof/>
          <w:sz w:val="22"/>
        </w:rPr>
        <w:t>, 509–519.</w:t>
      </w:r>
    </w:p>
    <w:p w14:paraId="363725CB" w14:textId="438B0CA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Garssen A.</w:t>
      </w:r>
      <w:r w:rsidR="00F669AC">
        <w:rPr>
          <w:rFonts w:ascii="Calibri" w:hAnsi="Calibri"/>
          <w:noProof/>
          <w:sz w:val="22"/>
        </w:rPr>
        <w:t xml:space="preserve"> </w:t>
      </w:r>
      <w:r w:rsidRPr="007334E9">
        <w:rPr>
          <w:rFonts w:ascii="Calibri" w:hAnsi="Calibri"/>
          <w:noProof/>
          <w:sz w:val="22"/>
        </w:rPr>
        <w:t>G., Verhoeven J.</w:t>
      </w:r>
      <w:r w:rsidR="00F669AC">
        <w:rPr>
          <w:rFonts w:ascii="Calibri" w:hAnsi="Calibri"/>
          <w:noProof/>
          <w:sz w:val="22"/>
        </w:rPr>
        <w:t xml:space="preserve"> </w:t>
      </w:r>
      <w:r w:rsidRPr="007334E9">
        <w:rPr>
          <w:rFonts w:ascii="Calibri" w:hAnsi="Calibri"/>
          <w:noProof/>
          <w:sz w:val="22"/>
        </w:rPr>
        <w:t>T.</w:t>
      </w:r>
      <w:r w:rsidR="00F669AC">
        <w:rPr>
          <w:rFonts w:ascii="Calibri" w:hAnsi="Calibri"/>
          <w:noProof/>
          <w:sz w:val="22"/>
        </w:rPr>
        <w:t xml:space="preserve"> </w:t>
      </w:r>
      <w:r w:rsidRPr="007334E9">
        <w:rPr>
          <w:rFonts w:ascii="Calibri" w:hAnsi="Calibri"/>
          <w:noProof/>
          <w:sz w:val="22"/>
        </w:rPr>
        <w:t>A. &amp; Soons M.</w:t>
      </w:r>
      <w:r w:rsidR="00F669AC">
        <w:rPr>
          <w:rFonts w:ascii="Calibri" w:hAnsi="Calibri"/>
          <w:noProof/>
          <w:sz w:val="22"/>
        </w:rPr>
        <w:t xml:space="preserve"> </w:t>
      </w:r>
      <w:r w:rsidRPr="007334E9">
        <w:rPr>
          <w:rFonts w:ascii="Calibri" w:hAnsi="Calibri"/>
          <w:noProof/>
          <w:sz w:val="22"/>
        </w:rPr>
        <w:t xml:space="preserve">B. (2014) Effects of climate-induced increases in summer drought on riparian plant species: a meta-analysis.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59</w:t>
      </w:r>
      <w:r w:rsidRPr="007334E9">
        <w:rPr>
          <w:rFonts w:ascii="Calibri" w:hAnsi="Calibri"/>
          <w:noProof/>
          <w:sz w:val="22"/>
        </w:rPr>
        <w:t>, 1052–1063.</w:t>
      </w:r>
    </w:p>
    <w:p w14:paraId="7CB1B5C2" w14:textId="77ACDD9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Gower J. (1971) A general coefficient of similarity and some of its properties. </w:t>
      </w:r>
      <w:r w:rsidRPr="007334E9">
        <w:rPr>
          <w:rFonts w:ascii="Calibri" w:hAnsi="Calibri"/>
          <w:i/>
          <w:iCs/>
          <w:noProof/>
          <w:sz w:val="22"/>
        </w:rPr>
        <w:t>Biometrics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w:t>
      </w:r>
      <w:r w:rsidRPr="007334E9">
        <w:rPr>
          <w:rFonts w:ascii="Calibri" w:hAnsi="Calibri"/>
          <w:noProof/>
          <w:sz w:val="22"/>
        </w:rPr>
        <w:t>, 857–871.</w:t>
      </w:r>
    </w:p>
    <w:p w14:paraId="4896CB96" w14:textId="78FB69D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Graf W. (2006) Downstream hydrologic and geomorphic effects of large dams on American rivers. </w:t>
      </w:r>
      <w:r w:rsidRPr="007334E9">
        <w:rPr>
          <w:rFonts w:ascii="Calibri" w:hAnsi="Calibri"/>
          <w:i/>
          <w:iCs/>
          <w:noProof/>
          <w:sz w:val="22"/>
        </w:rPr>
        <w:t>Geomorphology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79</w:t>
      </w:r>
      <w:r w:rsidRPr="007334E9">
        <w:rPr>
          <w:rFonts w:ascii="Calibri" w:hAnsi="Calibri"/>
          <w:noProof/>
          <w:sz w:val="22"/>
        </w:rPr>
        <w:t>, 336–360.</w:t>
      </w:r>
    </w:p>
    <w:p w14:paraId="5C0D19EC" w14:textId="158C0EF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Greet J., Angus Webb J. &amp; Cousens R.</w:t>
      </w:r>
      <w:r w:rsidR="00F669AC">
        <w:rPr>
          <w:rFonts w:ascii="Calibri" w:hAnsi="Calibri"/>
          <w:noProof/>
          <w:sz w:val="22"/>
        </w:rPr>
        <w:t xml:space="preserve"> </w:t>
      </w:r>
      <w:r w:rsidRPr="007334E9">
        <w:rPr>
          <w:rFonts w:ascii="Calibri" w:hAnsi="Calibri"/>
          <w:noProof/>
          <w:sz w:val="22"/>
        </w:rPr>
        <w:t xml:space="preserve">D. (2011) The importance of seasonal flow timing for riparian vegetation dynamics: a systematic review using causal criteria analysis.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56</w:t>
      </w:r>
      <w:r w:rsidRPr="007334E9">
        <w:rPr>
          <w:rFonts w:ascii="Calibri" w:hAnsi="Calibri"/>
          <w:noProof/>
          <w:sz w:val="22"/>
        </w:rPr>
        <w:t>, 1231–1247.</w:t>
      </w:r>
    </w:p>
    <w:p w14:paraId="40FDE1FE" w14:textId="27399FA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Heiberger R.</w:t>
      </w:r>
      <w:r w:rsidR="00F669AC">
        <w:rPr>
          <w:rFonts w:ascii="Calibri" w:hAnsi="Calibri"/>
          <w:noProof/>
          <w:sz w:val="22"/>
        </w:rPr>
        <w:t xml:space="preserve"> </w:t>
      </w:r>
      <w:r w:rsidRPr="007334E9">
        <w:rPr>
          <w:rFonts w:ascii="Calibri" w:hAnsi="Calibri"/>
          <w:noProof/>
          <w:sz w:val="22"/>
        </w:rPr>
        <w:t xml:space="preserve">M. &amp; Holland B. (2004) </w:t>
      </w:r>
      <w:r w:rsidRPr="007334E9">
        <w:rPr>
          <w:rFonts w:ascii="Calibri" w:hAnsi="Calibri"/>
          <w:i/>
          <w:iCs/>
          <w:noProof/>
          <w:sz w:val="22"/>
        </w:rPr>
        <w:t>Statistical analysis and data display: an intermediate course with examples in S-Plus, R, and SAS</w:t>
      </w:r>
      <w:r w:rsidRPr="007334E9">
        <w:rPr>
          <w:rFonts w:ascii="Calibri" w:hAnsi="Calibri"/>
          <w:noProof/>
          <w:sz w:val="22"/>
        </w:rPr>
        <w:t>. Springer</w:t>
      </w:r>
      <w:r w:rsidR="007070D3">
        <w:rPr>
          <w:rFonts w:ascii="Calibri" w:hAnsi="Calibri"/>
          <w:noProof/>
          <w:sz w:val="22"/>
        </w:rPr>
        <w:t>, New York City</w:t>
      </w:r>
      <w:r w:rsidRPr="007334E9">
        <w:rPr>
          <w:rFonts w:ascii="Calibri" w:hAnsi="Calibri"/>
          <w:noProof/>
          <w:sz w:val="22"/>
        </w:rPr>
        <w:t>.</w:t>
      </w:r>
    </w:p>
    <w:p w14:paraId="66D3962D" w14:textId="0A8F5BC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Hennessy K., Fawcett R., Kirono D., Mpelasoka M., Jones D., Bathols J., </w:t>
      </w:r>
      <w:r w:rsidRPr="007334E9">
        <w:rPr>
          <w:rFonts w:ascii="Calibri" w:hAnsi="Calibri"/>
          <w:i/>
          <w:iCs/>
          <w:noProof/>
          <w:sz w:val="22"/>
        </w:rPr>
        <w:t>et al.</w:t>
      </w:r>
      <w:r w:rsidRPr="007334E9">
        <w:rPr>
          <w:rFonts w:ascii="Calibri" w:hAnsi="Calibri"/>
          <w:noProof/>
          <w:sz w:val="22"/>
        </w:rPr>
        <w:t xml:space="preserve"> (2008) </w:t>
      </w:r>
      <w:r w:rsidRPr="007334E9">
        <w:rPr>
          <w:rFonts w:ascii="Calibri" w:hAnsi="Calibri"/>
          <w:i/>
          <w:iCs/>
          <w:noProof/>
          <w:sz w:val="22"/>
        </w:rPr>
        <w:t>An assessment of the impact of climate change on the nature and frequency of exceptional climatic events. Australian Government, Bureau of Meterology</w:t>
      </w:r>
      <w:r w:rsidRPr="007334E9">
        <w:rPr>
          <w:rFonts w:ascii="Calibri" w:hAnsi="Calibri"/>
          <w:noProof/>
          <w:sz w:val="22"/>
        </w:rPr>
        <w:t>. Department of Agriculture, Fisheries and Forestry, Canberra.</w:t>
      </w:r>
    </w:p>
    <w:p w14:paraId="5E35326F" w14:textId="12D7678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Hennessy K., Fitzharris B., Bates B.</w:t>
      </w:r>
      <w:r w:rsidR="00F669AC">
        <w:rPr>
          <w:rFonts w:ascii="Calibri" w:hAnsi="Calibri"/>
          <w:noProof/>
          <w:sz w:val="22"/>
        </w:rPr>
        <w:t xml:space="preserve"> </w:t>
      </w:r>
      <w:r w:rsidRPr="007334E9">
        <w:rPr>
          <w:rFonts w:ascii="Calibri" w:hAnsi="Calibri"/>
          <w:noProof/>
          <w:sz w:val="22"/>
        </w:rPr>
        <w:t xml:space="preserve">C., Harvey N., Howden S., Highes L., </w:t>
      </w:r>
      <w:r w:rsidRPr="007334E9">
        <w:rPr>
          <w:rFonts w:ascii="Calibri" w:hAnsi="Calibri"/>
          <w:i/>
          <w:iCs/>
          <w:noProof/>
          <w:sz w:val="22"/>
        </w:rPr>
        <w:t>et al.</w:t>
      </w:r>
      <w:r w:rsidRPr="007334E9">
        <w:rPr>
          <w:rFonts w:ascii="Calibri" w:hAnsi="Calibri"/>
          <w:noProof/>
          <w:sz w:val="22"/>
        </w:rPr>
        <w:t xml:space="preserve"> (2007) </w:t>
      </w:r>
      <w:r w:rsidRPr="007334E9">
        <w:rPr>
          <w:rFonts w:ascii="Calibri" w:hAnsi="Calibri"/>
          <w:i/>
          <w:iCs/>
          <w:noProof/>
          <w:sz w:val="22"/>
        </w:rPr>
        <w:t>Climate Change 2007: Impacts, Adaptation and Vulnerability. Contribution of Working Group II to the Fourth Assessment Report of the Intergovernmental Panel on Climate Change</w:t>
      </w:r>
      <w:r w:rsidRPr="007334E9">
        <w:rPr>
          <w:rFonts w:ascii="Calibri" w:hAnsi="Calibri"/>
          <w:noProof/>
          <w:sz w:val="22"/>
        </w:rPr>
        <w:t>. (Eds M. Parry, O. Canziani, J. Palutikof, P. van der Linden &amp; C. Hanson), Cambridge University Press, Cambridge.</w:t>
      </w:r>
    </w:p>
    <w:p w14:paraId="39DCB05B" w14:textId="49C9781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Hooper D., Iii F.</w:t>
      </w:r>
      <w:r w:rsidR="00F669AC">
        <w:rPr>
          <w:rFonts w:ascii="Calibri" w:hAnsi="Calibri"/>
          <w:noProof/>
          <w:sz w:val="22"/>
        </w:rPr>
        <w:t xml:space="preserve"> </w:t>
      </w:r>
      <w:r w:rsidRPr="007334E9">
        <w:rPr>
          <w:rFonts w:ascii="Calibri" w:hAnsi="Calibri"/>
          <w:noProof/>
          <w:sz w:val="22"/>
        </w:rPr>
        <w:t xml:space="preserve">C. &amp; Ewel J. (2005) Effects of biodiversity on ecosystem functioning: a consensus of current knowledge.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75</w:t>
      </w:r>
      <w:r w:rsidRPr="007334E9">
        <w:rPr>
          <w:rFonts w:ascii="Calibri" w:hAnsi="Calibri"/>
          <w:noProof/>
          <w:sz w:val="22"/>
        </w:rPr>
        <w:t>, 3–35.</w:t>
      </w:r>
    </w:p>
    <w:p w14:paraId="62665957" w14:textId="625F045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Howell J. &amp; Benson D. (2000) Predicting potential impacts of environmental flows on weedy riparian vegetation of the Hawkesbury–Nepean River, south‐eastern Australia. </w:t>
      </w:r>
      <w:r w:rsidRPr="007334E9">
        <w:rPr>
          <w:rFonts w:ascii="Calibri" w:hAnsi="Calibri"/>
          <w:i/>
          <w:iCs/>
          <w:noProof/>
          <w:sz w:val="22"/>
        </w:rPr>
        <w:t>Austral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25</w:t>
      </w:r>
      <w:r w:rsidRPr="007334E9">
        <w:rPr>
          <w:rFonts w:ascii="Calibri" w:hAnsi="Calibri"/>
          <w:noProof/>
          <w:sz w:val="22"/>
        </w:rPr>
        <w:t>, 463–475.</w:t>
      </w:r>
    </w:p>
    <w:p w14:paraId="0B7E46FC" w14:textId="0203E00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Huang X. &amp; Niemann J. (2006) An evaluation of the geomorphically effective event for fluvial processes over long periods. </w:t>
      </w:r>
      <w:r w:rsidRPr="007334E9">
        <w:rPr>
          <w:rFonts w:ascii="Calibri" w:hAnsi="Calibri"/>
          <w:i/>
          <w:iCs/>
          <w:noProof/>
          <w:sz w:val="22"/>
        </w:rPr>
        <w:t>Journal of Geophysical Research</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111</w:t>
      </w:r>
      <w:r w:rsidRPr="007334E9">
        <w:rPr>
          <w:rFonts w:ascii="Calibri" w:hAnsi="Calibri"/>
          <w:noProof/>
          <w:sz w:val="22"/>
        </w:rPr>
        <w:t>, F03015.</w:t>
      </w:r>
    </w:p>
    <w:p w14:paraId="0675E600" w14:textId="2EDD527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Huston M. (1979) A general hypothesis of species diversity. </w:t>
      </w:r>
      <w:r w:rsidRPr="007334E9">
        <w:rPr>
          <w:rFonts w:ascii="Calibri" w:hAnsi="Calibri"/>
          <w:i/>
          <w:iCs/>
          <w:noProof/>
          <w:sz w:val="22"/>
        </w:rPr>
        <w:t>American Naturalist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113</w:t>
      </w:r>
      <w:r w:rsidRPr="007334E9">
        <w:rPr>
          <w:rFonts w:ascii="Calibri" w:hAnsi="Calibri"/>
          <w:noProof/>
          <w:sz w:val="22"/>
        </w:rPr>
        <w:t>, 81–101.</w:t>
      </w:r>
    </w:p>
    <w:p w14:paraId="7405472B" w14:textId="14031BC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Kennard M.</w:t>
      </w:r>
      <w:r w:rsidR="00F669AC">
        <w:rPr>
          <w:rFonts w:ascii="Calibri" w:hAnsi="Calibri"/>
          <w:noProof/>
          <w:sz w:val="22"/>
        </w:rPr>
        <w:t xml:space="preserve"> </w:t>
      </w:r>
      <w:r w:rsidRPr="007334E9">
        <w:rPr>
          <w:rFonts w:ascii="Calibri" w:hAnsi="Calibri"/>
          <w:noProof/>
          <w:sz w:val="22"/>
        </w:rPr>
        <w:t>J., Pusey B.</w:t>
      </w:r>
      <w:r w:rsidR="00F669AC">
        <w:rPr>
          <w:rFonts w:ascii="Calibri" w:hAnsi="Calibri"/>
          <w:noProof/>
          <w:sz w:val="22"/>
        </w:rPr>
        <w:t xml:space="preserve"> </w:t>
      </w:r>
      <w:r w:rsidRPr="007334E9">
        <w:rPr>
          <w:rFonts w:ascii="Calibri" w:hAnsi="Calibri"/>
          <w:noProof/>
          <w:sz w:val="22"/>
        </w:rPr>
        <w:t>J., Olden J.</w:t>
      </w:r>
      <w:r w:rsidR="00F669AC">
        <w:rPr>
          <w:rFonts w:ascii="Calibri" w:hAnsi="Calibri"/>
          <w:noProof/>
          <w:sz w:val="22"/>
        </w:rPr>
        <w:t xml:space="preserve"> </w:t>
      </w:r>
      <w:r w:rsidRPr="007334E9">
        <w:rPr>
          <w:rFonts w:ascii="Calibri" w:hAnsi="Calibri"/>
          <w:noProof/>
          <w:sz w:val="22"/>
        </w:rPr>
        <w:t>D., Mackay S.</w:t>
      </w:r>
      <w:r w:rsidR="00F669AC">
        <w:rPr>
          <w:rFonts w:ascii="Calibri" w:hAnsi="Calibri"/>
          <w:noProof/>
          <w:sz w:val="22"/>
        </w:rPr>
        <w:t xml:space="preserve"> </w:t>
      </w:r>
      <w:r w:rsidRPr="007334E9">
        <w:rPr>
          <w:rFonts w:ascii="Calibri" w:hAnsi="Calibri"/>
          <w:noProof/>
          <w:sz w:val="22"/>
        </w:rPr>
        <w:t>J., Stein J.</w:t>
      </w:r>
      <w:r w:rsidR="00F669AC">
        <w:rPr>
          <w:rFonts w:ascii="Calibri" w:hAnsi="Calibri"/>
          <w:noProof/>
          <w:sz w:val="22"/>
        </w:rPr>
        <w:t xml:space="preserve"> </w:t>
      </w:r>
      <w:r w:rsidRPr="007334E9">
        <w:rPr>
          <w:rFonts w:ascii="Calibri" w:hAnsi="Calibri"/>
          <w:noProof/>
          <w:sz w:val="22"/>
        </w:rPr>
        <w:t xml:space="preserve">L. &amp; Marsh N. (2010) Classification of natural flow regimes in Australia to support environmental flow management. </w:t>
      </w:r>
      <w:r w:rsidRPr="007334E9">
        <w:rPr>
          <w:rFonts w:ascii="Calibri" w:hAnsi="Calibri"/>
          <w:i/>
          <w:iCs/>
          <w:noProof/>
          <w:sz w:val="22"/>
        </w:rPr>
        <w:t>Freshwater Biology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55</w:t>
      </w:r>
      <w:r w:rsidRPr="007334E9">
        <w:rPr>
          <w:rFonts w:ascii="Calibri" w:hAnsi="Calibri"/>
          <w:noProof/>
          <w:sz w:val="22"/>
        </w:rPr>
        <w:t>, 171–193.</w:t>
      </w:r>
    </w:p>
    <w:p w14:paraId="09882D2B" w14:textId="0E44EE6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King D.</w:t>
      </w:r>
      <w:r w:rsidR="00F669AC">
        <w:rPr>
          <w:rFonts w:ascii="Calibri" w:hAnsi="Calibri"/>
          <w:noProof/>
          <w:sz w:val="22"/>
        </w:rPr>
        <w:t xml:space="preserve"> </w:t>
      </w:r>
      <w:r w:rsidRPr="007334E9">
        <w:rPr>
          <w:rFonts w:ascii="Calibri" w:hAnsi="Calibri"/>
          <w:noProof/>
          <w:sz w:val="22"/>
        </w:rPr>
        <w:t>A., Davies S.</w:t>
      </w:r>
      <w:r w:rsidR="00F669AC">
        <w:rPr>
          <w:rFonts w:ascii="Calibri" w:hAnsi="Calibri"/>
          <w:noProof/>
          <w:sz w:val="22"/>
        </w:rPr>
        <w:t xml:space="preserve"> </w:t>
      </w:r>
      <w:r w:rsidRPr="007334E9">
        <w:rPr>
          <w:rFonts w:ascii="Calibri" w:hAnsi="Calibri"/>
          <w:noProof/>
          <w:sz w:val="22"/>
        </w:rPr>
        <w:t>J., Tan S. &amp; Noor N.</w:t>
      </w:r>
      <w:r w:rsidR="00F669AC">
        <w:rPr>
          <w:rFonts w:ascii="Calibri" w:hAnsi="Calibri"/>
          <w:noProof/>
          <w:sz w:val="22"/>
        </w:rPr>
        <w:t xml:space="preserve"> </w:t>
      </w:r>
      <w:r w:rsidRPr="007334E9">
        <w:rPr>
          <w:rFonts w:ascii="Calibri" w:hAnsi="Calibri"/>
          <w:noProof/>
          <w:sz w:val="22"/>
        </w:rPr>
        <w:t>S.</w:t>
      </w:r>
      <w:r w:rsidR="00F669AC">
        <w:rPr>
          <w:rFonts w:ascii="Calibri" w:hAnsi="Calibri"/>
          <w:noProof/>
          <w:sz w:val="22"/>
        </w:rPr>
        <w:t xml:space="preserve"> </w:t>
      </w:r>
      <w:r w:rsidRPr="007334E9">
        <w:rPr>
          <w:rFonts w:ascii="Calibri" w:hAnsi="Calibri"/>
          <w:noProof/>
          <w:sz w:val="22"/>
        </w:rPr>
        <w:t xml:space="preserve">M. (2006) The role of wood density and stem support costs in the growth and mortality of tropical trees. </w:t>
      </w:r>
      <w:r w:rsidRPr="007334E9">
        <w:rPr>
          <w:rFonts w:ascii="Calibri" w:hAnsi="Calibri"/>
          <w:i/>
          <w:iCs/>
          <w:noProof/>
          <w:sz w:val="22"/>
        </w:rPr>
        <w:t>Journal of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94</w:t>
      </w:r>
      <w:r w:rsidRPr="007334E9">
        <w:rPr>
          <w:rFonts w:ascii="Calibri" w:hAnsi="Calibri"/>
          <w:noProof/>
          <w:sz w:val="22"/>
        </w:rPr>
        <w:t>, 670–680.</w:t>
      </w:r>
    </w:p>
    <w:p w14:paraId="48397781" w14:textId="7A768E7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Kraft N.</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B., Metz M.</w:t>
      </w:r>
      <w:r w:rsidR="00F669AC">
        <w:rPr>
          <w:rFonts w:ascii="Calibri" w:hAnsi="Calibri"/>
          <w:noProof/>
          <w:sz w:val="22"/>
        </w:rPr>
        <w:t xml:space="preserve"> </w:t>
      </w:r>
      <w:r w:rsidRPr="007334E9">
        <w:rPr>
          <w:rFonts w:ascii="Calibri" w:hAnsi="Calibri"/>
          <w:noProof/>
          <w:sz w:val="22"/>
        </w:rPr>
        <w:t xml:space="preserve">R., Condit R.S. &amp; Chave J. (2010) The relationship between wood density and mortality in a global tropical forest data set.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188</w:t>
      </w:r>
      <w:r w:rsidRPr="007334E9">
        <w:rPr>
          <w:rFonts w:ascii="Calibri" w:hAnsi="Calibri"/>
          <w:noProof/>
          <w:sz w:val="22"/>
        </w:rPr>
        <w:t>, 1124–36.</w:t>
      </w:r>
    </w:p>
    <w:p w14:paraId="5FAA6222" w14:textId="3CF5BDC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Laliberté E. &amp; Legendre P. (2010) A distance-based framework for measuring functional diversity from multiple traits.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299–305.</w:t>
      </w:r>
    </w:p>
    <w:p w14:paraId="26839D20" w14:textId="56B84E1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Laliberté E., Wells J.</w:t>
      </w:r>
      <w:r w:rsidR="00F669AC">
        <w:rPr>
          <w:rFonts w:ascii="Calibri" w:hAnsi="Calibri"/>
          <w:noProof/>
          <w:sz w:val="22"/>
        </w:rPr>
        <w:t xml:space="preserve"> </w:t>
      </w:r>
      <w:r w:rsidRPr="007334E9">
        <w:rPr>
          <w:rFonts w:ascii="Calibri" w:hAnsi="Calibri"/>
          <w:noProof/>
          <w:sz w:val="22"/>
        </w:rPr>
        <w:t>A., Declerck F., Metcalfe D.</w:t>
      </w:r>
      <w:r w:rsidR="00F669AC">
        <w:rPr>
          <w:rFonts w:ascii="Calibri" w:hAnsi="Calibri"/>
          <w:noProof/>
          <w:sz w:val="22"/>
        </w:rPr>
        <w:t xml:space="preserve"> </w:t>
      </w:r>
      <w:r w:rsidRPr="007334E9">
        <w:rPr>
          <w:rFonts w:ascii="Calibri" w:hAnsi="Calibri"/>
          <w:noProof/>
          <w:sz w:val="22"/>
        </w:rPr>
        <w:t>J., Catterall C.</w:t>
      </w:r>
      <w:r w:rsidR="00F669AC">
        <w:rPr>
          <w:rFonts w:ascii="Calibri" w:hAnsi="Calibri"/>
          <w:noProof/>
          <w:sz w:val="22"/>
        </w:rPr>
        <w:t xml:space="preserve"> </w:t>
      </w:r>
      <w:r w:rsidRPr="007334E9">
        <w:rPr>
          <w:rFonts w:ascii="Calibri" w:hAnsi="Calibri"/>
          <w:noProof/>
          <w:sz w:val="22"/>
        </w:rPr>
        <w:t xml:space="preserve">P., Queiroz C., </w:t>
      </w:r>
      <w:r w:rsidRPr="007334E9">
        <w:rPr>
          <w:rFonts w:ascii="Calibri" w:hAnsi="Calibri"/>
          <w:i/>
          <w:iCs/>
          <w:noProof/>
          <w:sz w:val="22"/>
        </w:rPr>
        <w:t>et al.</w:t>
      </w:r>
      <w:r w:rsidRPr="007334E9">
        <w:rPr>
          <w:rFonts w:ascii="Calibri" w:hAnsi="Calibri"/>
          <w:noProof/>
          <w:sz w:val="22"/>
        </w:rPr>
        <w:t xml:space="preserve"> (2010) Land-use intensification reduces functional redundancy and response diversity in plant communities. </w:t>
      </w:r>
      <w:r w:rsidRPr="007334E9">
        <w:rPr>
          <w:rFonts w:ascii="Calibri" w:hAnsi="Calibri"/>
          <w:i/>
          <w:iCs/>
          <w:noProof/>
          <w:sz w:val="22"/>
        </w:rPr>
        <w:t>Ecology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13</w:t>
      </w:r>
      <w:r w:rsidRPr="007334E9">
        <w:rPr>
          <w:rFonts w:ascii="Calibri" w:hAnsi="Calibri"/>
          <w:noProof/>
          <w:sz w:val="22"/>
        </w:rPr>
        <w:t>, 76–86.</w:t>
      </w:r>
    </w:p>
    <w:p w14:paraId="222FA83F" w14:textId="4708A83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Laurance W. &amp; Pérez-Salicrup D. (2001) Rain forest fragmentation and the structure of Amazonian liana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82</w:t>
      </w:r>
      <w:r w:rsidRPr="007334E9">
        <w:rPr>
          <w:rFonts w:ascii="Calibri" w:hAnsi="Calibri"/>
          <w:noProof/>
          <w:sz w:val="22"/>
        </w:rPr>
        <w:t>, 105–116.</w:t>
      </w:r>
    </w:p>
    <w:p w14:paraId="195647A4" w14:textId="4E4364C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 xml:space="preserve">Leishman M., Wright I., Moles A. &amp; Westoby M. (2000) The evolutionary ecology of seed size. </w:t>
      </w:r>
      <w:r w:rsidRPr="007334E9">
        <w:rPr>
          <w:rFonts w:ascii="Calibri" w:hAnsi="Calibri"/>
          <w:i/>
          <w:iCs/>
          <w:noProof/>
          <w:sz w:val="22"/>
        </w:rPr>
        <w:t xml:space="preserve">Seeds: the ecology of regeneration in plant communities </w:t>
      </w:r>
      <w:r w:rsidR="007070D3">
        <w:rPr>
          <w:rFonts w:ascii="Calibri" w:hAnsi="Calibri"/>
          <w:i/>
          <w:iCs/>
          <w:noProof/>
          <w:sz w:val="22"/>
        </w:rPr>
        <w:t>2</w:t>
      </w:r>
      <w:r w:rsidR="007070D3" w:rsidRPr="00BA41DB">
        <w:rPr>
          <w:rFonts w:ascii="Calibri" w:hAnsi="Calibri"/>
          <w:i/>
          <w:iCs/>
          <w:noProof/>
          <w:sz w:val="22"/>
          <w:vertAlign w:val="superscript"/>
        </w:rPr>
        <w:t>nd</w:t>
      </w:r>
      <w:r w:rsidR="007070D3">
        <w:rPr>
          <w:rFonts w:ascii="Calibri" w:hAnsi="Calibri"/>
          <w:i/>
          <w:iCs/>
          <w:noProof/>
          <w:sz w:val="22"/>
        </w:rPr>
        <w:t xml:space="preserve"> Edition</w:t>
      </w:r>
      <w:r w:rsidR="00FC665C">
        <w:rPr>
          <w:rFonts w:ascii="Calibri" w:hAnsi="Calibri"/>
          <w:i/>
          <w:iCs/>
          <w:noProof/>
          <w:sz w:val="22"/>
        </w:rPr>
        <w:t xml:space="preserve"> (ed. M. Fenner)</w:t>
      </w:r>
      <w:r w:rsidR="007070D3">
        <w:rPr>
          <w:rFonts w:ascii="Calibri" w:hAnsi="Calibri"/>
          <w:noProof/>
          <w:sz w:val="22"/>
        </w:rPr>
        <w:t>. CABI Publishing, New York City,</w:t>
      </w:r>
      <w:r w:rsidRPr="007334E9">
        <w:rPr>
          <w:rFonts w:ascii="Calibri" w:hAnsi="Calibri"/>
          <w:noProof/>
          <w:sz w:val="22"/>
        </w:rPr>
        <w:t xml:space="preserve"> 31–58.</w:t>
      </w:r>
    </w:p>
    <w:p w14:paraId="1E070E63" w14:textId="0A7F30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Leps J., </w:t>
      </w:r>
      <w:r w:rsidR="007070D3">
        <w:rPr>
          <w:rFonts w:ascii="Calibri" w:hAnsi="Calibri"/>
          <w:noProof/>
          <w:sz w:val="22"/>
        </w:rPr>
        <w:t xml:space="preserve">de </w:t>
      </w:r>
      <w:r w:rsidRPr="007334E9">
        <w:rPr>
          <w:rFonts w:ascii="Calibri" w:hAnsi="Calibri"/>
          <w:noProof/>
          <w:sz w:val="22"/>
        </w:rPr>
        <w:t xml:space="preserve">Bello F., Lavorel S. &amp; Berman S. (2006) Quantifying and interpreting functional diversity of natural communities: practical considerations matter. </w:t>
      </w:r>
      <w:r w:rsidRPr="007334E9">
        <w:rPr>
          <w:rFonts w:ascii="Calibri" w:hAnsi="Calibri"/>
          <w:i/>
          <w:iCs/>
          <w:noProof/>
          <w:sz w:val="22"/>
        </w:rPr>
        <w:t>Preslia</w:t>
      </w:r>
      <w:r w:rsidRPr="007334E9">
        <w:rPr>
          <w:rFonts w:ascii="Calibri" w:hAnsi="Calibri"/>
          <w:noProof/>
          <w:sz w:val="22"/>
        </w:rPr>
        <w:t xml:space="preserve">, </w:t>
      </w:r>
      <w:r w:rsidR="0049742B" w:rsidRPr="00BA41DB">
        <w:rPr>
          <w:rFonts w:ascii="Calibri" w:hAnsi="Calibri"/>
          <w:b/>
          <w:noProof/>
          <w:sz w:val="22"/>
        </w:rPr>
        <w:t>78</w:t>
      </w:r>
      <w:r w:rsidR="0049742B">
        <w:rPr>
          <w:rFonts w:ascii="Calibri" w:hAnsi="Calibri"/>
          <w:noProof/>
          <w:sz w:val="22"/>
        </w:rPr>
        <w:t xml:space="preserve">, </w:t>
      </w:r>
      <w:r w:rsidRPr="007334E9">
        <w:rPr>
          <w:rFonts w:ascii="Calibri" w:hAnsi="Calibri"/>
          <w:noProof/>
          <w:sz w:val="22"/>
        </w:rPr>
        <w:t>481–501.</w:t>
      </w:r>
    </w:p>
    <w:p w14:paraId="0FBF9B19" w14:textId="2B9CEA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Lite S.</w:t>
      </w:r>
      <w:r w:rsidR="00F669AC">
        <w:rPr>
          <w:rFonts w:ascii="Calibri" w:hAnsi="Calibri"/>
          <w:noProof/>
          <w:sz w:val="22"/>
        </w:rPr>
        <w:t xml:space="preserve"> </w:t>
      </w:r>
      <w:r w:rsidRPr="007334E9">
        <w:rPr>
          <w:rFonts w:ascii="Calibri" w:hAnsi="Calibri"/>
          <w:noProof/>
          <w:sz w:val="22"/>
        </w:rPr>
        <w:t>J., Bagstad K.</w:t>
      </w:r>
      <w:r w:rsidR="00F669AC">
        <w:rPr>
          <w:rFonts w:ascii="Calibri" w:hAnsi="Calibri"/>
          <w:noProof/>
          <w:sz w:val="22"/>
        </w:rPr>
        <w:t xml:space="preserve"> </w:t>
      </w:r>
      <w:r w:rsidRPr="007334E9">
        <w:rPr>
          <w:rFonts w:ascii="Calibri" w:hAnsi="Calibri"/>
          <w:noProof/>
          <w:sz w:val="22"/>
        </w:rPr>
        <w:t>J. &amp; Stromberg J.</w:t>
      </w:r>
      <w:r w:rsidR="00F669AC">
        <w:rPr>
          <w:rFonts w:ascii="Calibri" w:hAnsi="Calibri"/>
          <w:noProof/>
          <w:sz w:val="22"/>
        </w:rPr>
        <w:t xml:space="preserve"> </w:t>
      </w:r>
      <w:r w:rsidRPr="007334E9">
        <w:rPr>
          <w:rFonts w:ascii="Calibri" w:hAnsi="Calibri"/>
          <w:noProof/>
          <w:sz w:val="22"/>
        </w:rPr>
        <w:t xml:space="preserve">C. (2005) Riparian plant species richness along lateral and longitudinal gradients of water stress and flood disturbance, San Pedro River, Arizona, USA. </w:t>
      </w:r>
      <w:r w:rsidRPr="007334E9">
        <w:rPr>
          <w:rFonts w:ascii="Calibri" w:hAnsi="Calibri"/>
          <w:i/>
          <w:iCs/>
          <w:noProof/>
          <w:sz w:val="22"/>
        </w:rPr>
        <w:t>Journal of Arid Environments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63</w:t>
      </w:r>
      <w:r w:rsidRPr="007334E9">
        <w:rPr>
          <w:rFonts w:ascii="Calibri" w:hAnsi="Calibri"/>
          <w:noProof/>
          <w:sz w:val="22"/>
        </w:rPr>
        <w:t>, 785–813.</w:t>
      </w:r>
    </w:p>
    <w:p w14:paraId="44ADCB39" w14:textId="57626CC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Maheshwari B., Walker K. &amp; McMahon T. (1995) Effects of regulation on the flow regime of the River Murray, Australia. </w:t>
      </w:r>
      <w:r w:rsidRPr="007334E9">
        <w:rPr>
          <w:rFonts w:ascii="Calibri" w:hAnsi="Calibri"/>
          <w:i/>
          <w:iCs/>
          <w:noProof/>
          <w:sz w:val="22"/>
        </w:rPr>
        <w:t>Regulated Rivers: Research and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10</w:t>
      </w:r>
      <w:r w:rsidRPr="007334E9">
        <w:rPr>
          <w:rFonts w:ascii="Calibri" w:hAnsi="Calibri"/>
          <w:noProof/>
          <w:sz w:val="22"/>
        </w:rPr>
        <w:t>, 15–38.</w:t>
      </w:r>
    </w:p>
    <w:p w14:paraId="5A5A2BF0" w14:textId="687FFF6A"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Marsh N.</w:t>
      </w:r>
      <w:r w:rsidR="00F669AC">
        <w:rPr>
          <w:rFonts w:ascii="Calibri" w:hAnsi="Calibri"/>
          <w:noProof/>
          <w:sz w:val="22"/>
        </w:rPr>
        <w:t xml:space="preserve"> </w:t>
      </w:r>
      <w:r w:rsidRPr="007334E9">
        <w:rPr>
          <w:rFonts w:ascii="Calibri" w:hAnsi="Calibri"/>
          <w:noProof/>
          <w:sz w:val="22"/>
        </w:rPr>
        <w:t>A., Stewardson M.</w:t>
      </w:r>
      <w:r w:rsidR="00F669AC">
        <w:rPr>
          <w:rFonts w:ascii="Calibri" w:hAnsi="Calibri"/>
          <w:noProof/>
          <w:sz w:val="22"/>
        </w:rPr>
        <w:t xml:space="preserve"> </w:t>
      </w:r>
      <w:r w:rsidRPr="007334E9">
        <w:rPr>
          <w:rFonts w:ascii="Calibri" w:hAnsi="Calibri"/>
          <w:noProof/>
          <w:sz w:val="22"/>
        </w:rPr>
        <w:t>J. &amp; Kennard M.</w:t>
      </w:r>
      <w:r w:rsidR="00F669AC">
        <w:rPr>
          <w:rFonts w:ascii="Calibri" w:hAnsi="Calibri"/>
          <w:noProof/>
          <w:sz w:val="22"/>
        </w:rPr>
        <w:t xml:space="preserve"> </w:t>
      </w:r>
      <w:r w:rsidRPr="007334E9">
        <w:rPr>
          <w:rFonts w:ascii="Calibri" w:hAnsi="Calibri"/>
          <w:noProof/>
          <w:sz w:val="22"/>
        </w:rPr>
        <w:t xml:space="preserve">J. (2003) River Analysis Package. Cooperative Research Centre for Catchment Hydrology, Monash University Melbourne. </w:t>
      </w:r>
      <w:r w:rsidRPr="007334E9">
        <w:rPr>
          <w:rFonts w:ascii="Calibri" w:hAnsi="Calibri"/>
          <w:i/>
          <w:iCs/>
          <w:noProof/>
          <w:sz w:val="22"/>
        </w:rPr>
        <w:t>Software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5054750C" w14:textId="1F6C2C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Martínez-Cabrera H.</w:t>
      </w:r>
      <w:r w:rsidR="00F669AC">
        <w:rPr>
          <w:rFonts w:ascii="Calibri" w:hAnsi="Calibri"/>
          <w:noProof/>
          <w:sz w:val="22"/>
        </w:rPr>
        <w:t xml:space="preserve"> </w:t>
      </w:r>
      <w:r w:rsidRPr="007334E9">
        <w:rPr>
          <w:rFonts w:ascii="Calibri" w:hAnsi="Calibri"/>
          <w:noProof/>
          <w:sz w:val="22"/>
        </w:rPr>
        <w:t>I., Jones C.</w:t>
      </w:r>
      <w:r w:rsidR="00F669AC">
        <w:rPr>
          <w:rFonts w:ascii="Calibri" w:hAnsi="Calibri"/>
          <w:noProof/>
          <w:sz w:val="22"/>
        </w:rPr>
        <w:t xml:space="preserve"> </w:t>
      </w:r>
      <w:r w:rsidRPr="007334E9">
        <w:rPr>
          <w:rFonts w:ascii="Calibri" w:hAnsi="Calibri"/>
          <w:noProof/>
          <w:sz w:val="22"/>
        </w:rPr>
        <w:t>S., Espino S. &amp; Schenk H.</w:t>
      </w:r>
      <w:r w:rsidR="00F669AC">
        <w:rPr>
          <w:rFonts w:ascii="Calibri" w:hAnsi="Calibri"/>
          <w:noProof/>
          <w:sz w:val="22"/>
        </w:rPr>
        <w:t xml:space="preserve"> </w:t>
      </w:r>
      <w:r w:rsidRPr="007334E9">
        <w:rPr>
          <w:rFonts w:ascii="Calibri" w:hAnsi="Calibri"/>
          <w:noProof/>
          <w:sz w:val="22"/>
        </w:rPr>
        <w:t xml:space="preserve">J. (2009) Wood anatomy and wood density in shrubs: Responses to varying aridity along transcontinental transects. </w:t>
      </w:r>
      <w:r w:rsidRPr="007334E9">
        <w:rPr>
          <w:rFonts w:ascii="Calibri" w:hAnsi="Calibri"/>
          <w:i/>
          <w:iCs/>
          <w:noProof/>
          <w:sz w:val="22"/>
        </w:rPr>
        <w:t>American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96</w:t>
      </w:r>
      <w:r w:rsidRPr="007334E9">
        <w:rPr>
          <w:rFonts w:ascii="Calibri" w:hAnsi="Calibri"/>
          <w:noProof/>
          <w:sz w:val="22"/>
        </w:rPr>
        <w:t>, 1388–98.</w:t>
      </w:r>
    </w:p>
    <w:p w14:paraId="531B258D" w14:textId="5294F9B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Melick D. (1990) Regenerative succession of </w:t>
      </w:r>
      <w:r w:rsidRPr="00BA41DB">
        <w:rPr>
          <w:rFonts w:ascii="Calibri" w:hAnsi="Calibri"/>
          <w:i/>
          <w:noProof/>
          <w:sz w:val="22"/>
        </w:rPr>
        <w:t>Tristaniopsis laurina</w:t>
      </w:r>
      <w:r w:rsidRPr="007334E9">
        <w:rPr>
          <w:rFonts w:ascii="Calibri" w:hAnsi="Calibri"/>
          <w:noProof/>
          <w:sz w:val="22"/>
        </w:rPr>
        <w:t xml:space="preserve"> and </w:t>
      </w:r>
      <w:r w:rsidRPr="00BA41DB">
        <w:rPr>
          <w:rFonts w:ascii="Calibri" w:hAnsi="Calibri"/>
          <w:i/>
          <w:noProof/>
          <w:sz w:val="22"/>
        </w:rPr>
        <w:t>Acmena smithii</w:t>
      </w:r>
      <w:r w:rsidRPr="007334E9">
        <w:rPr>
          <w:rFonts w:ascii="Calibri" w:hAnsi="Calibri"/>
          <w:noProof/>
          <w:sz w:val="22"/>
        </w:rPr>
        <w:t xml:space="preserve"> in riparian warm temperate rain-forest in Victoria, in relation to light and nutrient regimes.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38</w:t>
      </w:r>
      <w:r w:rsidRPr="007334E9">
        <w:rPr>
          <w:rFonts w:ascii="Calibri" w:hAnsi="Calibri"/>
          <w:noProof/>
          <w:sz w:val="22"/>
        </w:rPr>
        <w:t>, 111–120.</w:t>
      </w:r>
    </w:p>
    <w:p w14:paraId="537C640B" w14:textId="1FF011D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Merritt D., Nilsson C. &amp; Jansson R. (2010) Consequences of propagule dispersal and river fragmentation for riparian plant community diversity and turnover.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80</w:t>
      </w:r>
      <w:r w:rsidRPr="007334E9">
        <w:rPr>
          <w:rFonts w:ascii="Calibri" w:hAnsi="Calibri"/>
          <w:noProof/>
          <w:sz w:val="22"/>
        </w:rPr>
        <w:t>, 609–626.</w:t>
      </w:r>
    </w:p>
    <w:p w14:paraId="6616E152" w14:textId="111F727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Michaels H., Benner B. &amp; Hartgerink A. (1988) Seed size variation: magnitude, distribution, and ecological correlates. </w:t>
      </w:r>
      <w:r w:rsidRPr="007334E9">
        <w:rPr>
          <w:rFonts w:ascii="Calibri" w:hAnsi="Calibri"/>
          <w:i/>
          <w:iCs/>
          <w:noProof/>
          <w:sz w:val="22"/>
        </w:rPr>
        <w:t>Evolutionary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w:t>
      </w:r>
      <w:r w:rsidRPr="007334E9">
        <w:rPr>
          <w:rFonts w:ascii="Calibri" w:hAnsi="Calibri"/>
          <w:noProof/>
          <w:sz w:val="22"/>
        </w:rPr>
        <w:t>, 157–166.</w:t>
      </w:r>
    </w:p>
    <w:p w14:paraId="16CEF323" w14:textId="0252A16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Montoya D., Rogers L. &amp; Memmott J. (2012) Emerging perspectives in the restoration of biodiversity-based ecosystem services.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w:t>
      </w:r>
      <w:r w:rsidRPr="007334E9">
        <w:rPr>
          <w:rFonts w:ascii="Calibri" w:hAnsi="Calibri"/>
          <w:noProof/>
          <w:sz w:val="22"/>
        </w:rPr>
        <w:t>, 666–72.</w:t>
      </w:r>
    </w:p>
    <w:p w14:paraId="1C525238" w14:textId="765457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Mouillot D., Graham N.</w:t>
      </w:r>
      <w:r w:rsidR="00F669AC">
        <w:rPr>
          <w:rFonts w:ascii="Calibri" w:hAnsi="Calibri"/>
          <w:noProof/>
          <w:sz w:val="22"/>
        </w:rPr>
        <w:t xml:space="preserve"> </w:t>
      </w:r>
      <w:r w:rsidRPr="007334E9">
        <w:rPr>
          <w:rFonts w:ascii="Calibri" w:hAnsi="Calibri"/>
          <w:noProof/>
          <w:sz w:val="22"/>
        </w:rPr>
        <w:t>A.</w:t>
      </w:r>
      <w:r w:rsidR="00F669AC">
        <w:rPr>
          <w:rFonts w:ascii="Calibri" w:hAnsi="Calibri"/>
          <w:noProof/>
          <w:sz w:val="22"/>
        </w:rPr>
        <w:t xml:space="preserve"> </w:t>
      </w:r>
      <w:r w:rsidRPr="007334E9">
        <w:rPr>
          <w:rFonts w:ascii="Calibri" w:hAnsi="Calibri"/>
          <w:noProof/>
          <w:sz w:val="22"/>
        </w:rPr>
        <w:t>J., Villéger S., Mason N.</w:t>
      </w:r>
      <w:r w:rsidR="00F669AC">
        <w:rPr>
          <w:rFonts w:ascii="Calibri" w:hAnsi="Calibri"/>
          <w:noProof/>
          <w:sz w:val="22"/>
        </w:rPr>
        <w:t xml:space="preserve"> </w:t>
      </w:r>
      <w:r w:rsidRPr="007334E9">
        <w:rPr>
          <w:rFonts w:ascii="Calibri" w:hAnsi="Calibri"/>
          <w:noProof/>
          <w:sz w:val="22"/>
        </w:rPr>
        <w:t>W.</w:t>
      </w:r>
      <w:r w:rsidR="00F669AC">
        <w:rPr>
          <w:rFonts w:ascii="Calibri" w:hAnsi="Calibri"/>
          <w:noProof/>
          <w:sz w:val="22"/>
        </w:rPr>
        <w:t xml:space="preserve"> </w:t>
      </w:r>
      <w:r w:rsidRPr="007334E9">
        <w:rPr>
          <w:rFonts w:ascii="Calibri" w:hAnsi="Calibri"/>
          <w:noProof/>
          <w:sz w:val="22"/>
        </w:rPr>
        <w:t>H. &amp; Bellwood D.</w:t>
      </w:r>
      <w:r w:rsidR="00F669AC">
        <w:rPr>
          <w:rFonts w:ascii="Calibri" w:hAnsi="Calibri"/>
          <w:noProof/>
          <w:sz w:val="22"/>
        </w:rPr>
        <w:t xml:space="preserve"> </w:t>
      </w:r>
      <w:r w:rsidRPr="007334E9">
        <w:rPr>
          <w:rFonts w:ascii="Calibri" w:hAnsi="Calibri"/>
          <w:noProof/>
          <w:sz w:val="22"/>
        </w:rPr>
        <w:t xml:space="preserve">R. (2013) A functional approach reveals community responses to disturbances. </w:t>
      </w:r>
      <w:r w:rsidRPr="007334E9">
        <w:rPr>
          <w:rFonts w:ascii="Calibri" w:hAnsi="Calibri"/>
          <w:i/>
          <w:iCs/>
          <w:noProof/>
          <w:sz w:val="22"/>
        </w:rPr>
        <w:t>Trends in Ecology &amp;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167–77.</w:t>
      </w:r>
    </w:p>
    <w:p w14:paraId="1D28F348" w14:textId="7B5C449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Naiman R. &amp; Decamps H. (1997) The ecology of interfaces: riparian zones. </w:t>
      </w:r>
      <w:r w:rsidRPr="007334E9">
        <w:rPr>
          <w:rFonts w:ascii="Calibri" w:hAnsi="Calibri"/>
          <w:i/>
          <w:iCs/>
          <w:noProof/>
          <w:sz w:val="22"/>
        </w:rPr>
        <w:t>Annual Review of Ecology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28</w:t>
      </w:r>
      <w:r w:rsidRPr="007334E9">
        <w:rPr>
          <w:rFonts w:ascii="Calibri" w:hAnsi="Calibri"/>
          <w:noProof/>
          <w:sz w:val="22"/>
        </w:rPr>
        <w:t>, 621–658.</w:t>
      </w:r>
    </w:p>
    <w:p w14:paraId="4709C8D4" w14:textId="149C471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Naiman R., Decamps H. &amp; Pollock M. (1993) The role of riparian corridors in maintaining regional biodiversity. </w:t>
      </w:r>
      <w:r w:rsidRPr="007334E9">
        <w:rPr>
          <w:rFonts w:ascii="Calibri" w:hAnsi="Calibri"/>
          <w:i/>
          <w:iCs/>
          <w:noProof/>
          <w:sz w:val="22"/>
        </w:rPr>
        <w:t>Ecological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w:t>
      </w:r>
      <w:r w:rsidRPr="007334E9">
        <w:rPr>
          <w:rFonts w:ascii="Calibri" w:hAnsi="Calibri"/>
          <w:noProof/>
          <w:sz w:val="22"/>
        </w:rPr>
        <w:t>, 209–212.</w:t>
      </w:r>
    </w:p>
    <w:p w14:paraId="5D6A4548" w14:textId="69E8B7D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Nepstad D., Tohver I., Ray D., Moutinho P. &amp; Cardinot G. (2007) Mortality of large trees and lianas following experimental drought in an Amazon forest.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88</w:t>
      </w:r>
      <w:r w:rsidRPr="007334E9">
        <w:rPr>
          <w:rFonts w:ascii="Calibri" w:hAnsi="Calibri"/>
          <w:noProof/>
          <w:sz w:val="22"/>
        </w:rPr>
        <w:t>, 2259–2269.</w:t>
      </w:r>
    </w:p>
    <w:p w14:paraId="50F0B3F2" w14:textId="04AC5F7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Nicholls N. (1989) Sea surface temperatures and Australian winter rainfall. </w:t>
      </w:r>
      <w:r w:rsidRPr="007334E9">
        <w:rPr>
          <w:rFonts w:ascii="Calibri" w:hAnsi="Calibri"/>
          <w:i/>
          <w:iCs/>
          <w:noProof/>
          <w:sz w:val="22"/>
        </w:rPr>
        <w:t>Journal of Climate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w:t>
      </w:r>
      <w:r w:rsidRPr="007334E9">
        <w:rPr>
          <w:rFonts w:ascii="Calibri" w:hAnsi="Calibri"/>
          <w:noProof/>
          <w:sz w:val="22"/>
        </w:rPr>
        <w:t>, 965–973.</w:t>
      </w:r>
    </w:p>
    <w:p w14:paraId="3D342E1F" w14:textId="7DDBDA2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Niklas K.</w:t>
      </w:r>
      <w:r w:rsidR="00F669AC">
        <w:rPr>
          <w:rFonts w:ascii="Calibri" w:hAnsi="Calibri"/>
          <w:noProof/>
          <w:sz w:val="22"/>
        </w:rPr>
        <w:t xml:space="preserve"> </w:t>
      </w:r>
      <w:r w:rsidRPr="007334E9">
        <w:rPr>
          <w:rFonts w:ascii="Calibri" w:hAnsi="Calibri"/>
          <w:noProof/>
          <w:sz w:val="22"/>
        </w:rPr>
        <w:t xml:space="preserve">J. &amp; Spatz H.-C. (2010) Worldwide correlations of mechanical properties and green wood density. </w:t>
      </w:r>
      <w:r w:rsidRPr="007334E9">
        <w:rPr>
          <w:rFonts w:ascii="Calibri" w:hAnsi="Calibri"/>
          <w:i/>
          <w:iCs/>
          <w:noProof/>
          <w:sz w:val="22"/>
        </w:rPr>
        <w:t>American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97</w:t>
      </w:r>
      <w:r w:rsidRPr="007334E9">
        <w:rPr>
          <w:rFonts w:ascii="Calibri" w:hAnsi="Calibri"/>
          <w:noProof/>
          <w:sz w:val="22"/>
        </w:rPr>
        <w:t>, 1587–94.</w:t>
      </w:r>
    </w:p>
    <w:p w14:paraId="15DA219F" w14:textId="3B3DFED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Nilsson C., Grelsson G., Johansson M. &amp; Sperens U. (1989) Patterns of plant species richness along riverbanks.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70</w:t>
      </w:r>
      <w:r w:rsidRPr="007334E9">
        <w:rPr>
          <w:rFonts w:ascii="Calibri" w:hAnsi="Calibri"/>
          <w:noProof/>
          <w:sz w:val="22"/>
        </w:rPr>
        <w:t>, 77–84.</w:t>
      </w:r>
    </w:p>
    <w:p w14:paraId="6C4899BD" w14:textId="75C697B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Nilsson C. &amp; Svedmark M. (2002) Basic </w:t>
      </w:r>
      <w:r w:rsidR="007070D3">
        <w:rPr>
          <w:rFonts w:ascii="Calibri" w:hAnsi="Calibri"/>
          <w:noProof/>
          <w:sz w:val="22"/>
        </w:rPr>
        <w:t>p</w:t>
      </w:r>
      <w:r w:rsidR="007070D3" w:rsidRPr="007334E9">
        <w:rPr>
          <w:rFonts w:ascii="Calibri" w:hAnsi="Calibri"/>
          <w:noProof/>
          <w:sz w:val="22"/>
        </w:rPr>
        <w:t xml:space="preserve">rinciples </w:t>
      </w:r>
      <w:r w:rsidRPr="007334E9">
        <w:rPr>
          <w:rFonts w:ascii="Calibri" w:hAnsi="Calibri"/>
          <w:noProof/>
          <w:sz w:val="22"/>
        </w:rPr>
        <w:t xml:space="preserve">and </w:t>
      </w:r>
      <w:r w:rsidR="007070D3">
        <w:rPr>
          <w:rFonts w:ascii="Calibri" w:hAnsi="Calibri"/>
          <w:noProof/>
          <w:sz w:val="22"/>
        </w:rPr>
        <w:t>e</w:t>
      </w:r>
      <w:r w:rsidR="007070D3" w:rsidRPr="007334E9">
        <w:rPr>
          <w:rFonts w:ascii="Calibri" w:hAnsi="Calibri"/>
          <w:noProof/>
          <w:sz w:val="22"/>
        </w:rPr>
        <w:t xml:space="preserve">cological </w:t>
      </w:r>
      <w:r w:rsidR="007070D3">
        <w:rPr>
          <w:rFonts w:ascii="Calibri" w:hAnsi="Calibri"/>
          <w:noProof/>
          <w:sz w:val="22"/>
        </w:rPr>
        <w:t>c</w:t>
      </w:r>
      <w:r w:rsidR="007070D3" w:rsidRPr="007334E9">
        <w:rPr>
          <w:rFonts w:ascii="Calibri" w:hAnsi="Calibri"/>
          <w:noProof/>
          <w:sz w:val="22"/>
        </w:rPr>
        <w:t xml:space="preserve">onsequences </w:t>
      </w:r>
      <w:r w:rsidRPr="007334E9">
        <w:rPr>
          <w:rFonts w:ascii="Calibri" w:hAnsi="Calibri"/>
          <w:noProof/>
          <w:sz w:val="22"/>
        </w:rPr>
        <w:t xml:space="preserve">of </w:t>
      </w:r>
      <w:r w:rsidR="007070D3">
        <w:rPr>
          <w:rFonts w:ascii="Calibri" w:hAnsi="Calibri"/>
          <w:noProof/>
          <w:sz w:val="22"/>
        </w:rPr>
        <w:t>c</w:t>
      </w:r>
      <w:r w:rsidR="007070D3" w:rsidRPr="007334E9">
        <w:rPr>
          <w:rFonts w:ascii="Calibri" w:hAnsi="Calibri"/>
          <w:noProof/>
          <w:sz w:val="22"/>
        </w:rPr>
        <w:t xml:space="preserve">hanging </w:t>
      </w:r>
      <w:r w:rsidR="007070D3">
        <w:rPr>
          <w:rFonts w:ascii="Calibri" w:hAnsi="Calibri"/>
          <w:noProof/>
          <w:sz w:val="22"/>
        </w:rPr>
        <w:t>w</w:t>
      </w:r>
      <w:r w:rsidR="007070D3" w:rsidRPr="007334E9">
        <w:rPr>
          <w:rFonts w:ascii="Calibri" w:hAnsi="Calibri"/>
          <w:noProof/>
          <w:sz w:val="22"/>
        </w:rPr>
        <w:t xml:space="preserve">ater </w:t>
      </w:r>
      <w:r w:rsidR="007070D3">
        <w:rPr>
          <w:rFonts w:ascii="Calibri" w:hAnsi="Calibri"/>
          <w:noProof/>
          <w:sz w:val="22"/>
        </w:rPr>
        <w:t>r</w:t>
      </w:r>
      <w:r w:rsidR="007070D3" w:rsidRPr="007334E9">
        <w:rPr>
          <w:rFonts w:ascii="Calibri" w:hAnsi="Calibri"/>
          <w:noProof/>
          <w:sz w:val="22"/>
        </w:rPr>
        <w:t>egimes</w:t>
      </w:r>
      <w:r w:rsidRPr="007334E9">
        <w:rPr>
          <w:rFonts w:ascii="Calibri" w:hAnsi="Calibri"/>
          <w:noProof/>
          <w:sz w:val="22"/>
        </w:rPr>
        <w:t xml:space="preserve">: </w:t>
      </w:r>
      <w:r w:rsidR="007070D3">
        <w:rPr>
          <w:rFonts w:ascii="Calibri" w:hAnsi="Calibri"/>
          <w:noProof/>
          <w:sz w:val="22"/>
        </w:rPr>
        <w:t>r</w:t>
      </w:r>
      <w:r w:rsidR="007070D3" w:rsidRPr="007334E9">
        <w:rPr>
          <w:rFonts w:ascii="Calibri" w:hAnsi="Calibri"/>
          <w:noProof/>
          <w:sz w:val="22"/>
        </w:rPr>
        <w:t xml:space="preserve">iparian </w:t>
      </w:r>
      <w:r w:rsidR="007070D3">
        <w:rPr>
          <w:rFonts w:ascii="Calibri" w:hAnsi="Calibri"/>
          <w:noProof/>
          <w:sz w:val="22"/>
        </w:rPr>
        <w:t>p</w:t>
      </w:r>
      <w:r w:rsidR="007070D3" w:rsidRPr="007334E9">
        <w:rPr>
          <w:rFonts w:ascii="Calibri" w:hAnsi="Calibri"/>
          <w:noProof/>
          <w:sz w:val="22"/>
        </w:rPr>
        <w:t xml:space="preserve">lant </w:t>
      </w:r>
      <w:r w:rsidR="007070D3">
        <w:rPr>
          <w:rFonts w:ascii="Calibri" w:hAnsi="Calibri"/>
          <w:noProof/>
          <w:sz w:val="22"/>
        </w:rPr>
        <w:t>c</w:t>
      </w:r>
      <w:r w:rsidR="007070D3" w:rsidRPr="007334E9">
        <w:rPr>
          <w:rFonts w:ascii="Calibri" w:hAnsi="Calibri"/>
          <w:noProof/>
          <w:sz w:val="22"/>
        </w:rPr>
        <w:t>ommunities</w:t>
      </w:r>
      <w:r w:rsidRPr="007334E9">
        <w:rPr>
          <w:rFonts w:ascii="Calibri" w:hAnsi="Calibri"/>
          <w:noProof/>
          <w:sz w:val="22"/>
        </w:rPr>
        <w:t xml:space="preserve">. </w:t>
      </w:r>
      <w:r w:rsidRPr="007334E9">
        <w:rPr>
          <w:rFonts w:ascii="Calibri" w:hAnsi="Calibri"/>
          <w:i/>
          <w:iCs/>
          <w:noProof/>
          <w:sz w:val="22"/>
        </w:rPr>
        <w:t>Environmental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30</w:t>
      </w:r>
      <w:r w:rsidRPr="007334E9">
        <w:rPr>
          <w:rFonts w:ascii="Calibri" w:hAnsi="Calibri"/>
          <w:noProof/>
          <w:sz w:val="22"/>
        </w:rPr>
        <w:t>, 468–480.</w:t>
      </w:r>
    </w:p>
    <w:p w14:paraId="383EE4B7" w14:textId="6BD0A4B0"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Pakeman R.</w:t>
      </w:r>
      <w:r w:rsidR="00F669AC">
        <w:rPr>
          <w:rFonts w:ascii="Calibri" w:hAnsi="Calibri"/>
          <w:noProof/>
          <w:sz w:val="22"/>
        </w:rPr>
        <w:t xml:space="preserve"> </w:t>
      </w:r>
      <w:r w:rsidRPr="007334E9">
        <w:rPr>
          <w:rFonts w:ascii="Calibri" w:hAnsi="Calibri"/>
          <w:noProof/>
          <w:sz w:val="22"/>
        </w:rPr>
        <w:t xml:space="preserve">J. (2011) Functional diversity indices reveal the impacts of land use intensification on plant community assembly. </w:t>
      </w:r>
      <w:r w:rsidRPr="007334E9">
        <w:rPr>
          <w:rFonts w:ascii="Calibri" w:hAnsi="Calibri"/>
          <w:i/>
          <w:iCs/>
          <w:noProof/>
          <w:sz w:val="22"/>
        </w:rPr>
        <w:t>Journal of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99</w:t>
      </w:r>
      <w:r w:rsidRPr="007334E9">
        <w:rPr>
          <w:rFonts w:ascii="Calibri" w:hAnsi="Calibri"/>
          <w:noProof/>
          <w:sz w:val="22"/>
        </w:rPr>
        <w:t>, 1143–1151.</w:t>
      </w:r>
    </w:p>
    <w:p w14:paraId="5FD92076" w14:textId="2E6B53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Pakeman R.</w:t>
      </w:r>
      <w:r w:rsidR="00F669AC">
        <w:rPr>
          <w:rFonts w:ascii="Calibri" w:hAnsi="Calibri"/>
          <w:noProof/>
          <w:sz w:val="22"/>
        </w:rPr>
        <w:t xml:space="preserve"> </w:t>
      </w:r>
      <w:r w:rsidRPr="007334E9">
        <w:rPr>
          <w:rFonts w:ascii="Calibri" w:hAnsi="Calibri"/>
          <w:noProof/>
          <w:sz w:val="22"/>
        </w:rPr>
        <w:t xml:space="preserve">J. (2014) Functional trait metrics are sensitive to the completeness of the species’ trait data? </w:t>
      </w:r>
      <w:r w:rsidRPr="007334E9">
        <w:rPr>
          <w:rFonts w:ascii="Calibri" w:hAnsi="Calibri"/>
          <w:i/>
          <w:iCs/>
          <w:noProof/>
          <w:sz w:val="22"/>
        </w:rPr>
        <w:t>Methods in Ecology and Evolution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5</w:t>
      </w:r>
      <w:r w:rsidRPr="007334E9">
        <w:rPr>
          <w:rFonts w:ascii="Calibri" w:hAnsi="Calibri"/>
          <w:noProof/>
          <w:sz w:val="22"/>
        </w:rPr>
        <w:t>, 9–15.</w:t>
      </w:r>
    </w:p>
    <w:p w14:paraId="27BF42DC" w14:textId="7FABB85A"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Palmer M. &amp; Poff N. (1997) The influence of environmental heterogeneity on patterns and processes in streams. </w:t>
      </w:r>
      <w:r w:rsidRPr="007334E9">
        <w:rPr>
          <w:rFonts w:ascii="Calibri" w:hAnsi="Calibri"/>
          <w:i/>
          <w:iCs/>
          <w:noProof/>
          <w:sz w:val="22"/>
        </w:rPr>
        <w:t>Journal of the North American Benthological Society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w:t>
      </w:r>
      <w:r w:rsidRPr="007334E9">
        <w:rPr>
          <w:rFonts w:ascii="Calibri" w:hAnsi="Calibri"/>
          <w:noProof/>
          <w:sz w:val="22"/>
        </w:rPr>
        <w:t>, 169–173.</w:t>
      </w:r>
    </w:p>
    <w:p w14:paraId="6F74AC4A" w14:textId="0C05F62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Peel M., Finlayson B. &amp; McMahon T. (2007) Updated world map of the Köppen-Geiger climate classification. </w:t>
      </w:r>
      <w:r w:rsidRPr="007334E9">
        <w:rPr>
          <w:rFonts w:ascii="Calibri" w:hAnsi="Calibri"/>
          <w:i/>
          <w:iCs/>
          <w:noProof/>
          <w:sz w:val="22"/>
        </w:rPr>
        <w:t>Hydrology and Earth System Sciences Discussions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w:t>
      </w:r>
      <w:r w:rsidRPr="007334E9">
        <w:rPr>
          <w:rFonts w:ascii="Calibri" w:hAnsi="Calibri"/>
          <w:noProof/>
          <w:sz w:val="22"/>
        </w:rPr>
        <w:t>, 439–473.</w:t>
      </w:r>
    </w:p>
    <w:p w14:paraId="6A027FD4" w14:textId="4E0D764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Peel M., McMahon T. &amp; Finlayson B. (2004) Continental differences in the variability of annual runoff-update and reassessment. </w:t>
      </w:r>
      <w:r w:rsidRPr="007334E9">
        <w:rPr>
          <w:rFonts w:ascii="Calibri" w:hAnsi="Calibri"/>
          <w:i/>
          <w:iCs/>
          <w:noProof/>
          <w:sz w:val="22"/>
        </w:rPr>
        <w:t>Journal of Hydrology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295</w:t>
      </w:r>
      <w:r w:rsidRPr="007334E9">
        <w:rPr>
          <w:rFonts w:ascii="Calibri" w:hAnsi="Calibri"/>
          <w:noProof/>
          <w:sz w:val="22"/>
        </w:rPr>
        <w:t>, 185–197.</w:t>
      </w:r>
    </w:p>
    <w:p w14:paraId="7CEEC60C" w14:textId="457B5958"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Poff N.</w:t>
      </w:r>
      <w:r w:rsidR="00F669AC">
        <w:rPr>
          <w:rFonts w:ascii="Calibri" w:hAnsi="Calibri"/>
          <w:noProof/>
          <w:sz w:val="22"/>
        </w:rPr>
        <w:t>L.</w:t>
      </w:r>
      <w:r w:rsidRPr="007334E9">
        <w:rPr>
          <w:rFonts w:ascii="Calibri" w:hAnsi="Calibri"/>
          <w:noProof/>
          <w:sz w:val="22"/>
        </w:rPr>
        <w:t xml:space="preserve">, Allan J. &amp; Bain M. (1997) The natural flow regime. </w:t>
      </w:r>
      <w:r w:rsidRPr="007334E9">
        <w:rPr>
          <w:rFonts w:ascii="Calibri" w:hAnsi="Calibri"/>
          <w:i/>
          <w:iCs/>
          <w:noProof/>
          <w:sz w:val="22"/>
        </w:rPr>
        <w:t>BioScience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47</w:t>
      </w:r>
      <w:r w:rsidRPr="007334E9">
        <w:rPr>
          <w:rFonts w:ascii="Calibri" w:hAnsi="Calibri"/>
          <w:noProof/>
          <w:sz w:val="22"/>
        </w:rPr>
        <w:t>, 769–784.</w:t>
      </w:r>
    </w:p>
    <w:p w14:paraId="6F30B8FC" w14:textId="59D5B3B1"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Poff N.</w:t>
      </w:r>
      <w:r w:rsidR="00F669AC">
        <w:rPr>
          <w:rFonts w:ascii="Calibri" w:hAnsi="Calibri"/>
          <w:noProof/>
          <w:sz w:val="22"/>
        </w:rPr>
        <w:t>L.</w:t>
      </w:r>
      <w:r w:rsidRPr="007334E9">
        <w:rPr>
          <w:rFonts w:ascii="Calibri" w:hAnsi="Calibri"/>
          <w:noProof/>
          <w:sz w:val="22"/>
        </w:rPr>
        <w:t xml:space="preserve"> (2002) Ecological response to and management of increased flooding caused by climate change. </w:t>
      </w:r>
      <w:r w:rsidRPr="007334E9">
        <w:rPr>
          <w:rFonts w:ascii="Calibri" w:hAnsi="Calibri"/>
          <w:i/>
          <w:iCs/>
          <w:noProof/>
          <w:sz w:val="22"/>
        </w:rPr>
        <w:t>Philosophical Transactions of the Royal Society of London. Series A, Mathematical, Physical, and Engineering 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360</w:t>
      </w:r>
      <w:r w:rsidRPr="007334E9">
        <w:rPr>
          <w:rFonts w:ascii="Calibri" w:hAnsi="Calibri"/>
          <w:noProof/>
          <w:sz w:val="22"/>
        </w:rPr>
        <w:t>, 1497–510.</w:t>
      </w:r>
    </w:p>
    <w:p w14:paraId="3B359ADA" w14:textId="279DF3F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Pollard K.</w:t>
      </w:r>
      <w:r w:rsidR="00F669AC">
        <w:rPr>
          <w:rFonts w:ascii="Calibri" w:hAnsi="Calibri"/>
          <w:noProof/>
          <w:sz w:val="22"/>
        </w:rPr>
        <w:t xml:space="preserve"> </w:t>
      </w:r>
      <w:r w:rsidRPr="007334E9">
        <w:rPr>
          <w:rFonts w:ascii="Calibri" w:hAnsi="Calibri"/>
          <w:noProof/>
          <w:sz w:val="22"/>
        </w:rPr>
        <w:t xml:space="preserve">S., Ge Y. &amp; Dudoit S. (2008) multtest: Resampling-based multiple hypothesis testing. </w:t>
      </w:r>
      <w:r w:rsidRPr="007334E9">
        <w:rPr>
          <w:rFonts w:ascii="Calibri" w:hAnsi="Calibri"/>
          <w:i/>
          <w:iCs/>
          <w:noProof/>
          <w:sz w:val="22"/>
        </w:rPr>
        <w:t>R package version</w:t>
      </w:r>
      <w:r w:rsidRPr="007334E9">
        <w:rPr>
          <w:rFonts w:ascii="Calibri" w:hAnsi="Calibri"/>
          <w:noProof/>
          <w:sz w:val="22"/>
        </w:rPr>
        <w:t xml:space="preserve"> </w:t>
      </w:r>
      <w:r w:rsidRPr="007334E9">
        <w:rPr>
          <w:rFonts w:ascii="Calibri" w:hAnsi="Calibri"/>
          <w:b/>
          <w:bCs/>
          <w:noProof/>
          <w:sz w:val="22"/>
        </w:rPr>
        <w:t>1</w:t>
      </w:r>
      <w:r w:rsidRPr="007334E9">
        <w:rPr>
          <w:rFonts w:ascii="Calibri" w:hAnsi="Calibri"/>
          <w:noProof/>
          <w:sz w:val="22"/>
        </w:rPr>
        <w:t>.</w:t>
      </w:r>
    </w:p>
    <w:p w14:paraId="1282680D" w14:textId="2413EE0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Poorter L., Wright S.</w:t>
      </w:r>
      <w:r w:rsidR="00F669AC">
        <w:rPr>
          <w:rFonts w:ascii="Calibri" w:hAnsi="Calibri"/>
          <w:noProof/>
          <w:sz w:val="22"/>
        </w:rPr>
        <w:t xml:space="preserve"> </w:t>
      </w:r>
      <w:r w:rsidRPr="007334E9">
        <w:rPr>
          <w:rFonts w:ascii="Calibri" w:hAnsi="Calibri"/>
          <w:noProof/>
          <w:sz w:val="22"/>
        </w:rPr>
        <w:t>J., Paz H., Ackerly D.</w:t>
      </w:r>
      <w:r w:rsidR="00F669AC">
        <w:rPr>
          <w:rFonts w:ascii="Calibri" w:hAnsi="Calibri"/>
          <w:noProof/>
          <w:sz w:val="22"/>
        </w:rPr>
        <w:t xml:space="preserve"> </w:t>
      </w:r>
      <w:r w:rsidRPr="007334E9">
        <w:rPr>
          <w:rFonts w:ascii="Calibri" w:hAnsi="Calibri"/>
          <w:noProof/>
          <w:sz w:val="22"/>
        </w:rPr>
        <w:t xml:space="preserve">D., Condit R., Ibarra-Manríquez G., </w:t>
      </w:r>
      <w:r w:rsidRPr="007334E9">
        <w:rPr>
          <w:rFonts w:ascii="Calibri" w:hAnsi="Calibri"/>
          <w:i/>
          <w:iCs/>
          <w:noProof/>
          <w:sz w:val="22"/>
        </w:rPr>
        <w:t>et al.</w:t>
      </w:r>
      <w:r w:rsidRPr="007334E9">
        <w:rPr>
          <w:rFonts w:ascii="Calibri" w:hAnsi="Calibri"/>
          <w:noProof/>
          <w:sz w:val="22"/>
        </w:rPr>
        <w:t xml:space="preserve"> (2008) Are functional traits good predictors of demographic rates? Evidence from five neotropical forests.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89</w:t>
      </w:r>
      <w:r w:rsidRPr="007334E9">
        <w:rPr>
          <w:rFonts w:ascii="Calibri" w:hAnsi="Calibri"/>
          <w:noProof/>
          <w:sz w:val="22"/>
        </w:rPr>
        <w:t>, 1908–20.</w:t>
      </w:r>
    </w:p>
    <w:p w14:paraId="2FDE7FCF" w14:textId="5F84927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Preston K.</w:t>
      </w:r>
      <w:r w:rsidR="00F669AC">
        <w:rPr>
          <w:rFonts w:ascii="Calibri" w:hAnsi="Calibri"/>
          <w:noProof/>
          <w:sz w:val="22"/>
        </w:rPr>
        <w:t xml:space="preserve"> </w:t>
      </w:r>
      <w:r w:rsidRPr="007334E9">
        <w:rPr>
          <w:rFonts w:ascii="Calibri" w:hAnsi="Calibri"/>
          <w:noProof/>
          <w:sz w:val="22"/>
        </w:rPr>
        <w:t>A., Cornwell W.</w:t>
      </w:r>
      <w:r w:rsidR="00F669AC">
        <w:rPr>
          <w:rFonts w:ascii="Calibri" w:hAnsi="Calibri"/>
          <w:noProof/>
          <w:sz w:val="22"/>
        </w:rPr>
        <w:t xml:space="preserve"> </w:t>
      </w:r>
      <w:r w:rsidRPr="007334E9">
        <w:rPr>
          <w:rFonts w:ascii="Calibri" w:hAnsi="Calibri"/>
          <w:noProof/>
          <w:sz w:val="22"/>
        </w:rPr>
        <w:t>K. &amp; Denoyer J.</w:t>
      </w:r>
      <w:r w:rsidR="00F669AC">
        <w:rPr>
          <w:rFonts w:ascii="Calibri" w:hAnsi="Calibri"/>
          <w:noProof/>
          <w:sz w:val="22"/>
        </w:rPr>
        <w:t xml:space="preserve"> </w:t>
      </w:r>
      <w:r w:rsidRPr="007334E9">
        <w:rPr>
          <w:rFonts w:ascii="Calibri" w:hAnsi="Calibri"/>
          <w:noProof/>
          <w:sz w:val="22"/>
        </w:rPr>
        <w:t xml:space="preserve">L. (2006) Wood density and vessel traits as distinct correlates of ecological strategy in 51 California coast range angiosperms. </w:t>
      </w:r>
      <w:r w:rsidRPr="007334E9">
        <w:rPr>
          <w:rFonts w:ascii="Calibri" w:hAnsi="Calibri"/>
          <w:i/>
          <w:iCs/>
          <w:noProof/>
          <w:sz w:val="22"/>
        </w:rPr>
        <w:t>The New Phytologist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170</w:t>
      </w:r>
      <w:r w:rsidRPr="007334E9">
        <w:rPr>
          <w:rFonts w:ascii="Calibri" w:hAnsi="Calibri"/>
          <w:noProof/>
          <w:sz w:val="22"/>
        </w:rPr>
        <w:t>, 807–18.</w:t>
      </w:r>
    </w:p>
    <w:p w14:paraId="05D9EDD0" w14:textId="7777777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 Core Team (2013) R: A Language and Environment for Statistical Computing.</w:t>
      </w:r>
    </w:p>
    <w:p w14:paraId="1484EE3A" w14:textId="093D52D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Reich P. &amp; Wright I.</w:t>
      </w:r>
      <w:r w:rsidR="007070D3">
        <w:rPr>
          <w:rFonts w:ascii="Calibri" w:hAnsi="Calibri"/>
          <w:noProof/>
          <w:sz w:val="22"/>
        </w:rPr>
        <w:t xml:space="preserve"> J.</w:t>
      </w:r>
      <w:r w:rsidRPr="007334E9">
        <w:rPr>
          <w:rFonts w:ascii="Calibri" w:hAnsi="Calibri"/>
          <w:noProof/>
          <w:sz w:val="22"/>
        </w:rPr>
        <w:t xml:space="preserve"> (2003) The evolution of plant functional variation: traits, spectra, and strategies. </w:t>
      </w:r>
      <w:r w:rsidRPr="007334E9">
        <w:rPr>
          <w:rFonts w:ascii="Calibri" w:hAnsi="Calibri"/>
          <w:i/>
          <w:iCs/>
          <w:noProof/>
          <w:sz w:val="22"/>
        </w:rPr>
        <w:t>International Journal of Plant 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164</w:t>
      </w:r>
      <w:r w:rsidRPr="007334E9">
        <w:rPr>
          <w:rFonts w:ascii="Calibri" w:hAnsi="Calibri"/>
          <w:noProof/>
          <w:sz w:val="22"/>
        </w:rPr>
        <w:t>, 146–164.</w:t>
      </w:r>
    </w:p>
    <w:p w14:paraId="4AB3DA3F" w14:textId="4977A4AD"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Robertson A.</w:t>
      </w:r>
      <w:r w:rsidR="00F669AC">
        <w:rPr>
          <w:rFonts w:ascii="Calibri" w:hAnsi="Calibri"/>
          <w:noProof/>
          <w:sz w:val="22"/>
        </w:rPr>
        <w:t xml:space="preserve"> </w:t>
      </w:r>
      <w:r w:rsidRPr="007334E9">
        <w:rPr>
          <w:rFonts w:ascii="Calibri" w:hAnsi="Calibri"/>
          <w:noProof/>
          <w:sz w:val="22"/>
        </w:rPr>
        <w:t xml:space="preserve">I. (2001) The responses of floodplain primary production to flood frequency and timing. </w:t>
      </w:r>
      <w:r w:rsidRPr="007334E9">
        <w:rPr>
          <w:rFonts w:ascii="Calibri" w:hAnsi="Calibri"/>
          <w:i/>
          <w:iCs/>
          <w:noProof/>
          <w:sz w:val="22"/>
        </w:rPr>
        <w:t>Journal of Applied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38</w:t>
      </w:r>
      <w:r w:rsidRPr="007334E9">
        <w:rPr>
          <w:rFonts w:ascii="Calibri" w:hAnsi="Calibri"/>
          <w:noProof/>
          <w:sz w:val="22"/>
        </w:rPr>
        <w:t>, 126–136.</w:t>
      </w:r>
    </w:p>
    <w:p w14:paraId="70C87F0C" w14:textId="044E650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Robinson C. &amp; Schumacker R. (2009) Interaction effects: centering, variance inflation factor, and interpretation issues. </w:t>
      </w:r>
      <w:r w:rsidRPr="007334E9">
        <w:rPr>
          <w:rFonts w:ascii="Calibri" w:hAnsi="Calibri"/>
          <w:i/>
          <w:iCs/>
          <w:noProof/>
          <w:sz w:val="22"/>
        </w:rPr>
        <w:t>Multiple Linear Regression Viewpoints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35</w:t>
      </w:r>
      <w:r w:rsidRPr="007334E9">
        <w:rPr>
          <w:rFonts w:ascii="Calibri" w:hAnsi="Calibri"/>
          <w:noProof/>
          <w:sz w:val="22"/>
        </w:rPr>
        <w:t>, 6–11.</w:t>
      </w:r>
    </w:p>
    <w:p w14:paraId="56BED93B" w14:textId="219C09DC"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 xml:space="preserve">Savage J. &amp; Cavender-Bares J. (2012) Habitat specialization and the role of trait lability in structuring diverse willow (genus Salix) communities.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93</w:t>
      </w:r>
      <w:r w:rsidRPr="007334E9">
        <w:rPr>
          <w:rFonts w:ascii="Calibri" w:hAnsi="Calibri"/>
          <w:noProof/>
          <w:sz w:val="22"/>
        </w:rPr>
        <w:t>, 138–150.</w:t>
      </w:r>
    </w:p>
    <w:p w14:paraId="72A09F98" w14:textId="5B0F8332"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Schleuter D. &amp; Daufresne M. (2010) A user’s guide to functional diversity indices. </w:t>
      </w:r>
      <w:r w:rsidRPr="007334E9">
        <w:rPr>
          <w:rFonts w:ascii="Calibri" w:hAnsi="Calibri"/>
          <w:i/>
          <w:iCs/>
          <w:noProof/>
          <w:sz w:val="22"/>
        </w:rPr>
        <w:t>Ecological Monographs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80</w:t>
      </w:r>
      <w:r w:rsidRPr="007334E9">
        <w:rPr>
          <w:rFonts w:ascii="Calibri" w:hAnsi="Calibri"/>
          <w:noProof/>
          <w:sz w:val="22"/>
        </w:rPr>
        <w:t>, 469–484.</w:t>
      </w:r>
    </w:p>
    <w:p w14:paraId="17179164" w14:textId="0BCD815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Siebentritt M.</w:t>
      </w:r>
      <w:r w:rsidR="00F669AC">
        <w:rPr>
          <w:rFonts w:ascii="Calibri" w:hAnsi="Calibri"/>
          <w:noProof/>
          <w:sz w:val="22"/>
        </w:rPr>
        <w:t xml:space="preserve"> </w:t>
      </w:r>
      <w:r w:rsidRPr="007334E9">
        <w:rPr>
          <w:rFonts w:ascii="Calibri" w:hAnsi="Calibri"/>
          <w:noProof/>
          <w:sz w:val="22"/>
        </w:rPr>
        <w:t xml:space="preserve">A., Ganf G.G. &amp; Walker K.F. (2004) Effects of an enhanced flood on riparian plants of the River Murray, South Australia. </w:t>
      </w:r>
      <w:r w:rsidRPr="007334E9">
        <w:rPr>
          <w:rFonts w:ascii="Calibri" w:hAnsi="Calibri"/>
          <w:i/>
          <w:iCs/>
          <w:noProof/>
          <w:sz w:val="22"/>
        </w:rPr>
        <w:t>River Research and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20</w:t>
      </w:r>
      <w:r w:rsidRPr="007334E9">
        <w:rPr>
          <w:rFonts w:ascii="Calibri" w:hAnsi="Calibri"/>
          <w:noProof/>
          <w:sz w:val="22"/>
        </w:rPr>
        <w:t>, 765–774.</w:t>
      </w:r>
    </w:p>
    <w:p w14:paraId="7E3176E0" w14:textId="452FD5D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Singer M. (2007) The influence of major dams on hydrology through the drainage network of the Sacramento River basin, California. </w:t>
      </w:r>
      <w:r w:rsidRPr="007334E9">
        <w:rPr>
          <w:rFonts w:ascii="Calibri" w:hAnsi="Calibri"/>
          <w:i/>
          <w:iCs/>
          <w:noProof/>
          <w:sz w:val="22"/>
        </w:rPr>
        <w:t>River Research and Applications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72</w:t>
      </w:r>
      <w:r w:rsidRPr="007334E9">
        <w:rPr>
          <w:rFonts w:ascii="Calibri" w:hAnsi="Calibri"/>
          <w:noProof/>
          <w:sz w:val="22"/>
        </w:rPr>
        <w:t>, 55–72.</w:t>
      </w:r>
    </w:p>
    <w:p w14:paraId="4AAA6F81" w14:textId="131D87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Standish R.</w:t>
      </w:r>
      <w:r w:rsidR="00F669AC">
        <w:rPr>
          <w:rFonts w:ascii="Calibri" w:hAnsi="Calibri"/>
          <w:noProof/>
          <w:sz w:val="22"/>
        </w:rPr>
        <w:t xml:space="preserve"> </w:t>
      </w:r>
      <w:r w:rsidRPr="007334E9">
        <w:rPr>
          <w:rFonts w:ascii="Calibri" w:hAnsi="Calibri"/>
          <w:noProof/>
          <w:sz w:val="22"/>
        </w:rPr>
        <w:t>J., Hobbs R.</w:t>
      </w:r>
      <w:r w:rsidR="00F669AC">
        <w:rPr>
          <w:rFonts w:ascii="Calibri" w:hAnsi="Calibri"/>
          <w:noProof/>
          <w:sz w:val="22"/>
        </w:rPr>
        <w:t xml:space="preserve"> </w:t>
      </w:r>
      <w:r w:rsidRPr="007334E9">
        <w:rPr>
          <w:rFonts w:ascii="Calibri" w:hAnsi="Calibri"/>
          <w:noProof/>
          <w:sz w:val="22"/>
        </w:rPr>
        <w:t>J., Mayfield M.</w:t>
      </w:r>
      <w:r w:rsidR="00F669AC">
        <w:rPr>
          <w:rFonts w:ascii="Calibri" w:hAnsi="Calibri"/>
          <w:noProof/>
          <w:sz w:val="22"/>
        </w:rPr>
        <w:t xml:space="preserve"> </w:t>
      </w:r>
      <w:r w:rsidRPr="007334E9">
        <w:rPr>
          <w:rFonts w:ascii="Calibri" w:hAnsi="Calibri"/>
          <w:noProof/>
          <w:sz w:val="22"/>
        </w:rPr>
        <w:t>M., Bestelmeyer B.</w:t>
      </w:r>
      <w:r w:rsidR="00F669AC">
        <w:rPr>
          <w:rFonts w:ascii="Calibri" w:hAnsi="Calibri"/>
          <w:noProof/>
          <w:sz w:val="22"/>
        </w:rPr>
        <w:t xml:space="preserve"> </w:t>
      </w:r>
      <w:r w:rsidRPr="007334E9">
        <w:rPr>
          <w:rFonts w:ascii="Calibri" w:hAnsi="Calibri"/>
          <w:noProof/>
          <w:sz w:val="22"/>
        </w:rPr>
        <w:t>T., Suding K.</w:t>
      </w:r>
      <w:r w:rsidR="00F669AC">
        <w:rPr>
          <w:rFonts w:ascii="Calibri" w:hAnsi="Calibri"/>
          <w:noProof/>
          <w:sz w:val="22"/>
        </w:rPr>
        <w:t xml:space="preserve"> </w:t>
      </w:r>
      <w:r w:rsidRPr="007334E9">
        <w:rPr>
          <w:rFonts w:ascii="Calibri" w:hAnsi="Calibri"/>
          <w:noProof/>
          <w:sz w:val="22"/>
        </w:rPr>
        <w:t>N., Battaglia L.</w:t>
      </w:r>
      <w:r w:rsidR="00F669AC">
        <w:rPr>
          <w:rFonts w:ascii="Calibri" w:hAnsi="Calibri"/>
          <w:noProof/>
          <w:sz w:val="22"/>
        </w:rPr>
        <w:t xml:space="preserve"> </w:t>
      </w:r>
      <w:r w:rsidRPr="007334E9">
        <w:rPr>
          <w:rFonts w:ascii="Calibri" w:hAnsi="Calibri"/>
          <w:noProof/>
          <w:sz w:val="22"/>
        </w:rPr>
        <w:t xml:space="preserve">L., </w:t>
      </w:r>
      <w:r w:rsidRPr="007334E9">
        <w:rPr>
          <w:rFonts w:ascii="Calibri" w:hAnsi="Calibri"/>
          <w:i/>
          <w:iCs/>
          <w:noProof/>
          <w:sz w:val="22"/>
        </w:rPr>
        <w:t>et al.</w:t>
      </w:r>
      <w:r w:rsidRPr="007334E9">
        <w:rPr>
          <w:rFonts w:ascii="Calibri" w:hAnsi="Calibri"/>
          <w:noProof/>
          <w:sz w:val="22"/>
        </w:rPr>
        <w:t xml:space="preserve"> (2014) Resilience in ecology: Abstraction, distraction, or where the action is? </w:t>
      </w:r>
      <w:r w:rsidRPr="007334E9">
        <w:rPr>
          <w:rFonts w:ascii="Calibri" w:hAnsi="Calibri"/>
          <w:i/>
          <w:iCs/>
          <w:noProof/>
          <w:sz w:val="22"/>
        </w:rPr>
        <w:t>Biological Conservation</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177</w:t>
      </w:r>
      <w:r w:rsidRPr="007334E9">
        <w:rPr>
          <w:rFonts w:ascii="Calibri" w:hAnsi="Calibri"/>
          <w:noProof/>
          <w:sz w:val="22"/>
        </w:rPr>
        <w:t>, 43–51.</w:t>
      </w:r>
    </w:p>
    <w:p w14:paraId="078472B8" w14:textId="7F9508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Van Steenis C.</w:t>
      </w:r>
      <w:r w:rsidR="00F669AC">
        <w:rPr>
          <w:rFonts w:ascii="Calibri" w:hAnsi="Calibri"/>
          <w:noProof/>
          <w:sz w:val="22"/>
        </w:rPr>
        <w:t xml:space="preserve"> </w:t>
      </w:r>
      <w:r w:rsidRPr="007334E9">
        <w:rPr>
          <w:rFonts w:ascii="Calibri" w:hAnsi="Calibri"/>
          <w:noProof/>
          <w:sz w:val="22"/>
        </w:rPr>
        <w:t>G.</w:t>
      </w:r>
      <w:r w:rsidR="00F669AC">
        <w:rPr>
          <w:rFonts w:ascii="Calibri" w:hAnsi="Calibri"/>
          <w:noProof/>
          <w:sz w:val="22"/>
        </w:rPr>
        <w:t xml:space="preserve"> </w:t>
      </w:r>
      <w:r w:rsidRPr="007334E9">
        <w:rPr>
          <w:rFonts w:ascii="Calibri" w:hAnsi="Calibri"/>
          <w:noProof/>
          <w:sz w:val="22"/>
        </w:rPr>
        <w:t>G.</w:t>
      </w:r>
      <w:r w:rsidR="00F669AC">
        <w:rPr>
          <w:rFonts w:ascii="Calibri" w:hAnsi="Calibri"/>
          <w:noProof/>
          <w:sz w:val="22"/>
        </w:rPr>
        <w:t xml:space="preserve"> </w:t>
      </w:r>
      <w:r w:rsidRPr="007334E9">
        <w:rPr>
          <w:rFonts w:ascii="Calibri" w:hAnsi="Calibri"/>
          <w:noProof/>
          <w:sz w:val="22"/>
        </w:rPr>
        <w:t xml:space="preserve">J. (1981) </w:t>
      </w:r>
      <w:r w:rsidRPr="007334E9">
        <w:rPr>
          <w:rFonts w:ascii="Calibri" w:hAnsi="Calibri"/>
          <w:i/>
          <w:iCs/>
          <w:noProof/>
          <w:sz w:val="22"/>
        </w:rPr>
        <w:t>Rheophytes of the world: an account of the flood-resistant flowering plants and ferns and the theory of autonomous evolution</w:t>
      </w:r>
      <w:r w:rsidRPr="007334E9">
        <w:rPr>
          <w:rFonts w:ascii="Calibri" w:hAnsi="Calibri"/>
          <w:noProof/>
          <w:sz w:val="22"/>
        </w:rPr>
        <w:t>. Sijthoff &amp; Noordhoff</w:t>
      </w:r>
      <w:r w:rsidR="0049742B">
        <w:rPr>
          <w:rFonts w:ascii="Calibri" w:hAnsi="Calibri"/>
          <w:noProof/>
          <w:sz w:val="22"/>
        </w:rPr>
        <w:t>,</w:t>
      </w:r>
      <w:r w:rsidRPr="007334E9">
        <w:rPr>
          <w:rFonts w:ascii="Calibri" w:hAnsi="Calibri"/>
          <w:noProof/>
          <w:sz w:val="22"/>
        </w:rPr>
        <w:t xml:space="preserve"> Alphen aan den Rijn, Netherlands.</w:t>
      </w:r>
    </w:p>
    <w:p w14:paraId="7F31C1ED" w14:textId="0A7532E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Steiger J. &amp; Corenblit D. (2012) The emergence of an “evolutionary geomorphology”? </w:t>
      </w:r>
      <w:r w:rsidRPr="007334E9">
        <w:rPr>
          <w:rFonts w:ascii="Calibri" w:hAnsi="Calibri"/>
          <w:i/>
          <w:iCs/>
          <w:noProof/>
          <w:sz w:val="22"/>
        </w:rPr>
        <w:t>Central European Journal of Geosciences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w:t>
      </w:r>
      <w:r w:rsidRPr="007334E9">
        <w:rPr>
          <w:rFonts w:ascii="Calibri" w:hAnsi="Calibri"/>
          <w:noProof/>
          <w:sz w:val="22"/>
        </w:rPr>
        <w:t>, 376–382.</w:t>
      </w:r>
    </w:p>
    <w:p w14:paraId="32E98D12" w14:textId="73792204"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Stromberg J. (2001) Restoration of riparian vegetation in the south-western United States: importance of flow regimes and fluvial dynamism. </w:t>
      </w:r>
      <w:r w:rsidRPr="007334E9">
        <w:rPr>
          <w:rFonts w:ascii="Calibri" w:hAnsi="Calibri"/>
          <w:i/>
          <w:iCs/>
          <w:noProof/>
          <w:sz w:val="22"/>
        </w:rPr>
        <w:t>Journal of Arid Environments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49</w:t>
      </w:r>
      <w:r w:rsidRPr="007334E9">
        <w:rPr>
          <w:rFonts w:ascii="Calibri" w:hAnsi="Calibri"/>
          <w:noProof/>
          <w:sz w:val="22"/>
        </w:rPr>
        <w:t>, 17–34.</w:t>
      </w:r>
    </w:p>
    <w:p w14:paraId="44D5BBA3" w14:textId="7FFF937B"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Swaine M.</w:t>
      </w:r>
      <w:r w:rsidR="00F669AC">
        <w:rPr>
          <w:rFonts w:ascii="Calibri" w:hAnsi="Calibri"/>
          <w:noProof/>
          <w:sz w:val="22"/>
        </w:rPr>
        <w:t xml:space="preserve"> </w:t>
      </w:r>
      <w:r w:rsidRPr="007334E9">
        <w:rPr>
          <w:rFonts w:ascii="Calibri" w:hAnsi="Calibri"/>
          <w:noProof/>
          <w:sz w:val="22"/>
        </w:rPr>
        <w:t xml:space="preserve">D. &amp; Grace J. (2007) Lianas may be favoured by low rainfall: evidence from Ghana. </w:t>
      </w:r>
      <w:r w:rsidRPr="007334E9">
        <w:rPr>
          <w:rFonts w:ascii="Calibri" w:hAnsi="Calibri"/>
          <w:i/>
          <w:iCs/>
          <w:noProof/>
          <w:sz w:val="22"/>
        </w:rPr>
        <w:t>Plant 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192</w:t>
      </w:r>
      <w:r w:rsidRPr="007334E9">
        <w:rPr>
          <w:rFonts w:ascii="Calibri" w:hAnsi="Calibri"/>
          <w:noProof/>
          <w:sz w:val="22"/>
        </w:rPr>
        <w:t>, 271–276.</w:t>
      </w:r>
    </w:p>
    <w:p w14:paraId="568C3CB9" w14:textId="78E0E08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Tabacchi E., Planty-Tabbacchi A., Salinas M.</w:t>
      </w:r>
      <w:r w:rsidR="00F669AC">
        <w:rPr>
          <w:rFonts w:ascii="Calibri" w:hAnsi="Calibri"/>
          <w:noProof/>
          <w:sz w:val="22"/>
        </w:rPr>
        <w:t xml:space="preserve"> </w:t>
      </w:r>
      <w:r w:rsidRPr="007334E9">
        <w:rPr>
          <w:rFonts w:ascii="Calibri" w:hAnsi="Calibri"/>
          <w:noProof/>
          <w:sz w:val="22"/>
        </w:rPr>
        <w:t xml:space="preserve">J. &amp; Decamps H. (1996) Landscape structure and diversity in riparian plant communities: a longitudinal comparative study. </w:t>
      </w:r>
      <w:r w:rsidRPr="007334E9">
        <w:rPr>
          <w:rFonts w:ascii="Calibri" w:hAnsi="Calibri"/>
          <w:i/>
          <w:iCs/>
          <w:noProof/>
          <w:sz w:val="22"/>
        </w:rPr>
        <w:t>Regulated Rivers: Research and Management</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12</w:t>
      </w:r>
      <w:r w:rsidRPr="007334E9">
        <w:rPr>
          <w:rFonts w:ascii="Calibri" w:hAnsi="Calibri"/>
          <w:noProof/>
          <w:sz w:val="22"/>
        </w:rPr>
        <w:t>, 367–390.</w:t>
      </w:r>
    </w:p>
    <w:p w14:paraId="5D025D3F" w14:textId="631AB42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Telewski F.</w:t>
      </w:r>
      <w:r w:rsidR="00F669AC">
        <w:rPr>
          <w:rFonts w:ascii="Calibri" w:hAnsi="Calibri"/>
          <w:noProof/>
          <w:sz w:val="22"/>
        </w:rPr>
        <w:t xml:space="preserve"> </w:t>
      </w:r>
      <w:r w:rsidRPr="007334E9">
        <w:rPr>
          <w:rFonts w:ascii="Calibri" w:hAnsi="Calibri"/>
          <w:noProof/>
          <w:sz w:val="22"/>
        </w:rPr>
        <w:t xml:space="preserve">W. (1995) Wind-induced physiological and developmental responses in trees. </w:t>
      </w:r>
      <w:r w:rsidRPr="007334E9">
        <w:rPr>
          <w:rFonts w:ascii="Calibri" w:hAnsi="Calibri"/>
          <w:i/>
          <w:iCs/>
          <w:noProof/>
          <w:sz w:val="22"/>
        </w:rPr>
        <w:t>Wind and trees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237</w:t>
      </w:r>
      <w:r w:rsidRPr="007334E9">
        <w:rPr>
          <w:rFonts w:ascii="Calibri" w:hAnsi="Calibri"/>
          <w:noProof/>
          <w:sz w:val="22"/>
        </w:rPr>
        <w:t>, 263.</w:t>
      </w:r>
    </w:p>
    <w:p w14:paraId="3EC02423" w14:textId="75EA631E"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Tilman D., Knops J., Wedin D., Reich P., Ritchie M. &amp; Siemann E. (1997) The </w:t>
      </w:r>
      <w:r w:rsidR="007070D3">
        <w:rPr>
          <w:rFonts w:ascii="Calibri" w:hAnsi="Calibri"/>
          <w:noProof/>
          <w:sz w:val="22"/>
        </w:rPr>
        <w:t>i</w:t>
      </w:r>
      <w:r w:rsidR="007070D3" w:rsidRPr="007334E9">
        <w:rPr>
          <w:rFonts w:ascii="Calibri" w:hAnsi="Calibri"/>
          <w:noProof/>
          <w:sz w:val="22"/>
        </w:rPr>
        <w:t xml:space="preserve">nfluence </w:t>
      </w:r>
      <w:r w:rsidRPr="007334E9">
        <w:rPr>
          <w:rFonts w:ascii="Calibri" w:hAnsi="Calibri"/>
          <w:noProof/>
          <w:sz w:val="22"/>
        </w:rPr>
        <w:t xml:space="preserve">of </w:t>
      </w:r>
      <w:r w:rsidR="007070D3">
        <w:rPr>
          <w:rFonts w:ascii="Calibri" w:hAnsi="Calibri"/>
          <w:noProof/>
          <w:sz w:val="22"/>
        </w:rPr>
        <w:t>f</w:t>
      </w:r>
      <w:r w:rsidR="007070D3" w:rsidRPr="007334E9">
        <w:rPr>
          <w:rFonts w:ascii="Calibri" w:hAnsi="Calibri"/>
          <w:noProof/>
          <w:sz w:val="22"/>
        </w:rPr>
        <w:t xml:space="preserve">unctional </w:t>
      </w:r>
      <w:r w:rsidR="007070D3">
        <w:rPr>
          <w:rFonts w:ascii="Calibri" w:hAnsi="Calibri"/>
          <w:noProof/>
          <w:sz w:val="22"/>
        </w:rPr>
        <w:t>d</w:t>
      </w:r>
      <w:r w:rsidR="007070D3" w:rsidRPr="007334E9">
        <w:rPr>
          <w:rFonts w:ascii="Calibri" w:hAnsi="Calibri"/>
          <w:noProof/>
          <w:sz w:val="22"/>
        </w:rPr>
        <w:t xml:space="preserve">iversity </w:t>
      </w:r>
      <w:r w:rsidRPr="007334E9">
        <w:rPr>
          <w:rFonts w:ascii="Calibri" w:hAnsi="Calibri"/>
          <w:noProof/>
          <w:sz w:val="22"/>
        </w:rPr>
        <w:t xml:space="preserve">and </w:t>
      </w:r>
      <w:r w:rsidR="007070D3">
        <w:rPr>
          <w:rFonts w:ascii="Calibri" w:hAnsi="Calibri"/>
          <w:noProof/>
          <w:sz w:val="22"/>
        </w:rPr>
        <w:t>c</w:t>
      </w:r>
      <w:r w:rsidR="007070D3" w:rsidRPr="007334E9">
        <w:rPr>
          <w:rFonts w:ascii="Calibri" w:hAnsi="Calibri"/>
          <w:noProof/>
          <w:sz w:val="22"/>
        </w:rPr>
        <w:t xml:space="preserve">omposition </w:t>
      </w:r>
      <w:r w:rsidRPr="007334E9">
        <w:rPr>
          <w:rFonts w:ascii="Calibri" w:hAnsi="Calibri"/>
          <w:noProof/>
          <w:sz w:val="22"/>
        </w:rPr>
        <w:t xml:space="preserve">on </w:t>
      </w:r>
      <w:r w:rsidR="007070D3">
        <w:rPr>
          <w:rFonts w:ascii="Calibri" w:hAnsi="Calibri"/>
          <w:noProof/>
          <w:sz w:val="22"/>
        </w:rPr>
        <w:t>e</w:t>
      </w:r>
      <w:r w:rsidR="007070D3" w:rsidRPr="007334E9">
        <w:rPr>
          <w:rFonts w:ascii="Calibri" w:hAnsi="Calibri"/>
          <w:noProof/>
          <w:sz w:val="22"/>
        </w:rPr>
        <w:t xml:space="preserve">cosystem </w:t>
      </w:r>
      <w:r w:rsidR="007070D3">
        <w:rPr>
          <w:rFonts w:ascii="Calibri" w:hAnsi="Calibri"/>
          <w:noProof/>
          <w:sz w:val="22"/>
        </w:rPr>
        <w:t>p</w:t>
      </w:r>
      <w:r w:rsidR="007070D3" w:rsidRPr="007334E9">
        <w:rPr>
          <w:rFonts w:ascii="Calibri" w:hAnsi="Calibri"/>
          <w:noProof/>
          <w:sz w:val="22"/>
        </w:rPr>
        <w:t>rocesses</w:t>
      </w:r>
      <w:r w:rsidRPr="007334E9">
        <w:rPr>
          <w:rFonts w:ascii="Calibri" w:hAnsi="Calibri"/>
          <w:noProof/>
          <w:sz w:val="22"/>
        </w:rPr>
        <w:t xml:space="preserve">. </w:t>
      </w:r>
      <w:r w:rsidRPr="007334E9">
        <w:rPr>
          <w:rFonts w:ascii="Calibri" w:hAnsi="Calibri"/>
          <w:i/>
          <w:iCs/>
          <w:noProof/>
          <w:sz w:val="22"/>
        </w:rPr>
        <w:t>Science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277</w:t>
      </w:r>
      <w:r w:rsidRPr="007334E9">
        <w:rPr>
          <w:rFonts w:ascii="Calibri" w:hAnsi="Calibri"/>
          <w:noProof/>
          <w:sz w:val="22"/>
        </w:rPr>
        <w:t>, 1300–1302.</w:t>
      </w:r>
    </w:p>
    <w:p w14:paraId="6C371BEB" w14:textId="5C5D37A5"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Villéger S., Mason N.</w:t>
      </w:r>
      <w:r w:rsidR="00F669AC">
        <w:rPr>
          <w:rFonts w:ascii="Calibri" w:hAnsi="Calibri"/>
          <w:noProof/>
          <w:sz w:val="22"/>
        </w:rPr>
        <w:t xml:space="preserve"> </w:t>
      </w:r>
      <w:r w:rsidRPr="007334E9">
        <w:rPr>
          <w:rFonts w:ascii="Calibri" w:hAnsi="Calibri"/>
          <w:noProof/>
          <w:sz w:val="22"/>
        </w:rPr>
        <w:t>W.</w:t>
      </w:r>
      <w:r w:rsidR="00F669AC">
        <w:rPr>
          <w:rFonts w:ascii="Calibri" w:hAnsi="Calibri"/>
          <w:noProof/>
          <w:sz w:val="22"/>
        </w:rPr>
        <w:t xml:space="preserve"> </w:t>
      </w:r>
      <w:r w:rsidRPr="007334E9">
        <w:rPr>
          <w:rFonts w:ascii="Calibri" w:hAnsi="Calibri"/>
          <w:noProof/>
          <w:sz w:val="22"/>
        </w:rPr>
        <w:t xml:space="preserve">H. &amp; Mouillot D. (2008) New multidimensional functional diversity indices for a multifaceted framework in functional ecology.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89</w:t>
      </w:r>
      <w:r w:rsidRPr="007334E9">
        <w:rPr>
          <w:rFonts w:ascii="Calibri" w:hAnsi="Calibri"/>
          <w:noProof/>
          <w:sz w:val="22"/>
        </w:rPr>
        <w:t>, 2290–301.</w:t>
      </w:r>
    </w:p>
    <w:p w14:paraId="1936F1F9" w14:textId="0595FC4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Ward P.</w:t>
      </w:r>
      <w:r w:rsidR="00F669AC">
        <w:rPr>
          <w:rFonts w:ascii="Calibri" w:hAnsi="Calibri"/>
          <w:noProof/>
          <w:sz w:val="22"/>
        </w:rPr>
        <w:t xml:space="preserve"> </w:t>
      </w:r>
      <w:r w:rsidRPr="007334E9">
        <w:rPr>
          <w:rFonts w:ascii="Calibri" w:hAnsi="Calibri"/>
          <w:noProof/>
          <w:sz w:val="22"/>
        </w:rPr>
        <w:t>J., Beets W., Bouwer L.</w:t>
      </w:r>
      <w:r w:rsidR="00F669AC">
        <w:rPr>
          <w:rFonts w:ascii="Calibri" w:hAnsi="Calibri"/>
          <w:noProof/>
          <w:sz w:val="22"/>
        </w:rPr>
        <w:t xml:space="preserve"> </w:t>
      </w:r>
      <w:r w:rsidRPr="007334E9">
        <w:rPr>
          <w:rFonts w:ascii="Calibri" w:hAnsi="Calibri"/>
          <w:noProof/>
          <w:sz w:val="22"/>
        </w:rPr>
        <w:t>M., Aerts J.</w:t>
      </w:r>
      <w:r w:rsidR="00F669AC">
        <w:rPr>
          <w:rFonts w:ascii="Calibri" w:hAnsi="Calibri"/>
          <w:noProof/>
          <w:sz w:val="22"/>
        </w:rPr>
        <w:t xml:space="preserve"> </w:t>
      </w:r>
      <w:r w:rsidRPr="007334E9">
        <w:rPr>
          <w:rFonts w:ascii="Calibri" w:hAnsi="Calibri"/>
          <w:noProof/>
          <w:sz w:val="22"/>
        </w:rPr>
        <w:t>C.</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 xml:space="preserve">H. &amp; Renssen H. (2010) Sensitivity of river discharge to ENSO. </w:t>
      </w:r>
      <w:r w:rsidRPr="007334E9">
        <w:rPr>
          <w:rFonts w:ascii="Calibri" w:hAnsi="Calibri"/>
          <w:i/>
          <w:iCs/>
          <w:noProof/>
          <w:sz w:val="22"/>
        </w:rPr>
        <w:t>Geophysical Research Letters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37</w:t>
      </w:r>
      <w:r w:rsidRPr="007334E9">
        <w:rPr>
          <w:rFonts w:ascii="Calibri" w:hAnsi="Calibri"/>
          <w:noProof/>
          <w:sz w:val="22"/>
        </w:rPr>
        <w:t>.</w:t>
      </w:r>
    </w:p>
    <w:p w14:paraId="6BED8AA3" w14:textId="3F851EA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 xml:space="preserve">Westoby M. (1998) A leaf-height-seed (LHS) plant ecology strategy scheme. </w:t>
      </w:r>
      <w:r w:rsidRPr="007334E9">
        <w:rPr>
          <w:rFonts w:ascii="Calibri" w:hAnsi="Calibri"/>
          <w:i/>
          <w:iCs/>
          <w:noProof/>
          <w:sz w:val="22"/>
        </w:rPr>
        <w:t>Plant and Soil</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199</w:t>
      </w:r>
      <w:r w:rsidRPr="007334E9">
        <w:rPr>
          <w:rFonts w:ascii="Calibri" w:hAnsi="Calibri"/>
          <w:noProof/>
          <w:sz w:val="22"/>
        </w:rPr>
        <w:t>, 213–227.</w:t>
      </w:r>
    </w:p>
    <w:p w14:paraId="12EC7D5D" w14:textId="5A2F9D89"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Westoby M., Falster D.</w:t>
      </w:r>
      <w:r w:rsidR="00F669AC">
        <w:rPr>
          <w:rFonts w:ascii="Calibri" w:hAnsi="Calibri"/>
          <w:noProof/>
          <w:sz w:val="22"/>
        </w:rPr>
        <w:t xml:space="preserve"> </w:t>
      </w:r>
      <w:r w:rsidRPr="007334E9">
        <w:rPr>
          <w:rFonts w:ascii="Calibri" w:hAnsi="Calibri"/>
          <w:noProof/>
          <w:sz w:val="22"/>
        </w:rPr>
        <w:t>S., Moles A.</w:t>
      </w:r>
      <w:r w:rsidR="00F669AC">
        <w:rPr>
          <w:rFonts w:ascii="Calibri" w:hAnsi="Calibri"/>
          <w:noProof/>
          <w:sz w:val="22"/>
        </w:rPr>
        <w:t xml:space="preserve"> </w:t>
      </w:r>
      <w:r w:rsidRPr="007334E9">
        <w:rPr>
          <w:rFonts w:ascii="Calibri" w:hAnsi="Calibri"/>
          <w:noProof/>
          <w:sz w:val="22"/>
        </w:rPr>
        <w:t>T., Vesk P.</w:t>
      </w:r>
      <w:r w:rsidR="00F669AC">
        <w:rPr>
          <w:rFonts w:ascii="Calibri" w:hAnsi="Calibri"/>
          <w:noProof/>
          <w:sz w:val="22"/>
        </w:rPr>
        <w:t xml:space="preserve"> </w:t>
      </w:r>
      <w:r w:rsidRPr="007334E9">
        <w:rPr>
          <w:rFonts w:ascii="Calibri" w:hAnsi="Calibri"/>
          <w:noProof/>
          <w:sz w:val="22"/>
        </w:rPr>
        <w:t>A. &amp; Wright I.</w:t>
      </w:r>
      <w:r w:rsidR="00F669AC">
        <w:rPr>
          <w:rFonts w:ascii="Calibri" w:hAnsi="Calibri"/>
          <w:noProof/>
          <w:sz w:val="22"/>
        </w:rPr>
        <w:t xml:space="preserve"> </w:t>
      </w:r>
      <w:r w:rsidRPr="007334E9">
        <w:rPr>
          <w:rFonts w:ascii="Calibri" w:hAnsi="Calibri"/>
          <w:noProof/>
          <w:sz w:val="22"/>
        </w:rPr>
        <w:t xml:space="preserve">J. (2002) Plant </w:t>
      </w:r>
      <w:r w:rsidR="007070D3">
        <w:rPr>
          <w:rFonts w:ascii="Calibri" w:hAnsi="Calibri"/>
          <w:noProof/>
          <w:sz w:val="22"/>
        </w:rPr>
        <w:t>e</w:t>
      </w:r>
      <w:r w:rsidR="007070D3" w:rsidRPr="007334E9">
        <w:rPr>
          <w:rFonts w:ascii="Calibri" w:hAnsi="Calibri"/>
          <w:noProof/>
          <w:sz w:val="22"/>
        </w:rPr>
        <w:t xml:space="preserve">cological </w:t>
      </w:r>
      <w:r w:rsidR="007070D3">
        <w:rPr>
          <w:rFonts w:ascii="Calibri" w:hAnsi="Calibri"/>
          <w:noProof/>
          <w:sz w:val="22"/>
        </w:rPr>
        <w:t>s</w:t>
      </w:r>
      <w:r w:rsidR="007070D3" w:rsidRPr="007334E9">
        <w:rPr>
          <w:rFonts w:ascii="Calibri" w:hAnsi="Calibri"/>
          <w:noProof/>
          <w:sz w:val="22"/>
        </w:rPr>
        <w:t>trategies</w:t>
      </w:r>
      <w:r w:rsidRPr="007334E9">
        <w:rPr>
          <w:rFonts w:ascii="Calibri" w:hAnsi="Calibri"/>
          <w:noProof/>
          <w:sz w:val="22"/>
        </w:rPr>
        <w:t xml:space="preserve">: </w:t>
      </w:r>
      <w:r w:rsidR="007070D3">
        <w:rPr>
          <w:rFonts w:ascii="Calibri" w:hAnsi="Calibri"/>
          <w:noProof/>
          <w:sz w:val="22"/>
        </w:rPr>
        <w:t>s</w:t>
      </w:r>
      <w:r w:rsidR="007070D3" w:rsidRPr="007334E9">
        <w:rPr>
          <w:rFonts w:ascii="Calibri" w:hAnsi="Calibri"/>
          <w:noProof/>
          <w:sz w:val="22"/>
        </w:rPr>
        <w:t xml:space="preserve">ome </w:t>
      </w:r>
      <w:r w:rsidR="007070D3">
        <w:rPr>
          <w:rFonts w:ascii="Calibri" w:hAnsi="Calibri"/>
          <w:noProof/>
          <w:sz w:val="22"/>
        </w:rPr>
        <w:t>l</w:t>
      </w:r>
      <w:r w:rsidR="007070D3" w:rsidRPr="007334E9">
        <w:rPr>
          <w:rFonts w:ascii="Calibri" w:hAnsi="Calibri"/>
          <w:noProof/>
          <w:sz w:val="22"/>
        </w:rPr>
        <w:t xml:space="preserve">eading </w:t>
      </w:r>
      <w:r w:rsidR="007070D3">
        <w:rPr>
          <w:rFonts w:ascii="Calibri" w:hAnsi="Calibri"/>
          <w:noProof/>
          <w:sz w:val="22"/>
        </w:rPr>
        <w:t>d</w:t>
      </w:r>
      <w:r w:rsidR="007070D3" w:rsidRPr="007334E9">
        <w:rPr>
          <w:rFonts w:ascii="Calibri" w:hAnsi="Calibri"/>
          <w:noProof/>
          <w:sz w:val="22"/>
        </w:rPr>
        <w:t xml:space="preserve">imensions </w:t>
      </w:r>
      <w:r w:rsidRPr="007334E9">
        <w:rPr>
          <w:rFonts w:ascii="Calibri" w:hAnsi="Calibri"/>
          <w:noProof/>
          <w:sz w:val="22"/>
        </w:rPr>
        <w:t xml:space="preserve">of </w:t>
      </w:r>
      <w:r w:rsidR="007070D3">
        <w:rPr>
          <w:rFonts w:ascii="Calibri" w:hAnsi="Calibri"/>
          <w:noProof/>
          <w:sz w:val="22"/>
        </w:rPr>
        <w:t>v</w:t>
      </w:r>
      <w:r w:rsidR="007070D3" w:rsidRPr="007334E9">
        <w:rPr>
          <w:rFonts w:ascii="Calibri" w:hAnsi="Calibri"/>
          <w:noProof/>
          <w:sz w:val="22"/>
        </w:rPr>
        <w:t xml:space="preserve">ariation </w:t>
      </w:r>
      <w:r w:rsidR="007070D3">
        <w:rPr>
          <w:rFonts w:ascii="Calibri" w:hAnsi="Calibri"/>
          <w:noProof/>
          <w:sz w:val="22"/>
        </w:rPr>
        <w:t>b</w:t>
      </w:r>
      <w:r w:rsidR="007070D3" w:rsidRPr="007334E9">
        <w:rPr>
          <w:rFonts w:ascii="Calibri" w:hAnsi="Calibri"/>
          <w:noProof/>
          <w:sz w:val="22"/>
        </w:rPr>
        <w:t xml:space="preserve">etween </w:t>
      </w:r>
      <w:r w:rsidR="007070D3">
        <w:rPr>
          <w:rFonts w:ascii="Calibri" w:hAnsi="Calibri"/>
          <w:noProof/>
          <w:sz w:val="22"/>
        </w:rPr>
        <w:t>s</w:t>
      </w:r>
      <w:r w:rsidR="007070D3" w:rsidRPr="007334E9">
        <w:rPr>
          <w:rFonts w:ascii="Calibri" w:hAnsi="Calibri"/>
          <w:noProof/>
          <w:sz w:val="22"/>
        </w:rPr>
        <w:t>pecies</w:t>
      </w:r>
      <w:r w:rsidRPr="007334E9">
        <w:rPr>
          <w:rFonts w:ascii="Calibri" w:hAnsi="Calibri"/>
          <w:noProof/>
          <w:sz w:val="22"/>
        </w:rPr>
        <w:t xml:space="preserve">. </w:t>
      </w:r>
      <w:r w:rsidRPr="007334E9">
        <w:rPr>
          <w:rFonts w:ascii="Calibri" w:hAnsi="Calibri"/>
          <w:i/>
          <w:iCs/>
          <w:noProof/>
          <w:sz w:val="22"/>
        </w:rPr>
        <w:t>Annual Review of Ecology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33</w:t>
      </w:r>
      <w:r w:rsidRPr="007334E9">
        <w:rPr>
          <w:rFonts w:ascii="Calibri" w:hAnsi="Calibri"/>
          <w:noProof/>
          <w:sz w:val="22"/>
        </w:rPr>
        <w:t>, 125–159.</w:t>
      </w:r>
    </w:p>
    <w:p w14:paraId="15920CDD" w14:textId="03E40C0F"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lastRenderedPageBreak/>
        <w:t>Willig M.</w:t>
      </w:r>
      <w:r w:rsidR="00F669AC">
        <w:rPr>
          <w:rFonts w:ascii="Calibri" w:hAnsi="Calibri"/>
          <w:noProof/>
          <w:sz w:val="22"/>
        </w:rPr>
        <w:t xml:space="preserve"> </w:t>
      </w:r>
      <w:r w:rsidRPr="007334E9">
        <w:rPr>
          <w:rFonts w:ascii="Calibri" w:hAnsi="Calibri"/>
          <w:noProof/>
          <w:sz w:val="22"/>
        </w:rPr>
        <w:t>R., Kaufman D.</w:t>
      </w:r>
      <w:r w:rsidR="00F669AC">
        <w:rPr>
          <w:rFonts w:ascii="Calibri" w:hAnsi="Calibri"/>
          <w:noProof/>
          <w:sz w:val="22"/>
        </w:rPr>
        <w:t xml:space="preserve"> </w:t>
      </w:r>
      <w:r w:rsidRPr="007334E9">
        <w:rPr>
          <w:rFonts w:ascii="Calibri" w:hAnsi="Calibri"/>
          <w:noProof/>
          <w:sz w:val="22"/>
        </w:rPr>
        <w:t>M. &amp; Stevens R.</w:t>
      </w:r>
      <w:r w:rsidR="00F669AC">
        <w:rPr>
          <w:rFonts w:ascii="Calibri" w:hAnsi="Calibri"/>
          <w:noProof/>
          <w:sz w:val="22"/>
        </w:rPr>
        <w:t xml:space="preserve"> </w:t>
      </w:r>
      <w:r w:rsidRPr="007334E9">
        <w:rPr>
          <w:rFonts w:ascii="Calibri" w:hAnsi="Calibri"/>
          <w:noProof/>
          <w:sz w:val="22"/>
        </w:rPr>
        <w:t xml:space="preserve">D. (2003) Latitudinal gradients of biodiversity : </w:t>
      </w:r>
      <w:r w:rsidR="007070D3">
        <w:rPr>
          <w:rFonts w:ascii="Calibri" w:hAnsi="Calibri"/>
          <w:noProof/>
          <w:sz w:val="22"/>
        </w:rPr>
        <w:t>p</w:t>
      </w:r>
      <w:r w:rsidR="007070D3" w:rsidRPr="007334E9">
        <w:rPr>
          <w:rFonts w:ascii="Calibri" w:hAnsi="Calibri"/>
          <w:noProof/>
          <w:sz w:val="22"/>
        </w:rPr>
        <w:t>attern</w:t>
      </w:r>
      <w:r w:rsidRPr="007334E9">
        <w:rPr>
          <w:rFonts w:ascii="Calibri" w:hAnsi="Calibri"/>
          <w:noProof/>
          <w:sz w:val="22"/>
        </w:rPr>
        <w:t xml:space="preserve">, </w:t>
      </w:r>
      <w:r w:rsidR="007070D3">
        <w:rPr>
          <w:rFonts w:ascii="Calibri" w:hAnsi="Calibri"/>
          <w:noProof/>
          <w:sz w:val="22"/>
        </w:rPr>
        <w:t>p</w:t>
      </w:r>
      <w:r w:rsidR="007070D3" w:rsidRPr="007334E9">
        <w:rPr>
          <w:rFonts w:ascii="Calibri" w:hAnsi="Calibri"/>
          <w:noProof/>
          <w:sz w:val="22"/>
        </w:rPr>
        <w:t>rocess</w:t>
      </w:r>
      <w:r w:rsidRPr="007334E9">
        <w:rPr>
          <w:rFonts w:ascii="Calibri" w:hAnsi="Calibri"/>
          <w:noProof/>
          <w:sz w:val="22"/>
        </w:rPr>
        <w:t xml:space="preserve">, </w:t>
      </w:r>
      <w:r w:rsidR="007070D3">
        <w:rPr>
          <w:rFonts w:ascii="Calibri" w:hAnsi="Calibri"/>
          <w:noProof/>
          <w:sz w:val="22"/>
        </w:rPr>
        <w:t>s</w:t>
      </w:r>
      <w:r w:rsidR="007070D3" w:rsidRPr="007334E9">
        <w:rPr>
          <w:rFonts w:ascii="Calibri" w:hAnsi="Calibri"/>
          <w:noProof/>
          <w:sz w:val="22"/>
        </w:rPr>
        <w:t>cale</w:t>
      </w:r>
      <w:r w:rsidRPr="007334E9">
        <w:rPr>
          <w:rFonts w:ascii="Calibri" w:hAnsi="Calibri"/>
          <w:noProof/>
          <w:sz w:val="22"/>
        </w:rPr>
        <w:t xml:space="preserve">, and </w:t>
      </w:r>
      <w:r w:rsidR="007070D3">
        <w:rPr>
          <w:rFonts w:ascii="Calibri" w:hAnsi="Calibri"/>
          <w:noProof/>
          <w:sz w:val="22"/>
        </w:rPr>
        <w:t>s</w:t>
      </w:r>
      <w:r w:rsidR="007070D3" w:rsidRPr="007334E9">
        <w:rPr>
          <w:rFonts w:ascii="Calibri" w:hAnsi="Calibri"/>
          <w:noProof/>
          <w:sz w:val="22"/>
        </w:rPr>
        <w:t>ynthesis</w:t>
      </w:r>
      <w:r w:rsidRPr="007334E9">
        <w:rPr>
          <w:rFonts w:ascii="Calibri" w:hAnsi="Calibri"/>
          <w:noProof/>
          <w:sz w:val="22"/>
        </w:rPr>
        <w:t xml:space="preserve">. </w:t>
      </w:r>
      <w:r w:rsidRPr="007334E9">
        <w:rPr>
          <w:rFonts w:ascii="Calibri" w:hAnsi="Calibri"/>
          <w:i/>
          <w:iCs/>
          <w:noProof/>
          <w:sz w:val="22"/>
        </w:rPr>
        <w:t>Annual Review of Ecology, Evolution, and Systematics</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34</w:t>
      </w:r>
      <w:r w:rsidRPr="007334E9">
        <w:rPr>
          <w:rFonts w:ascii="Calibri" w:hAnsi="Calibri"/>
          <w:noProof/>
          <w:sz w:val="22"/>
        </w:rPr>
        <w:t>, 273–309.</w:t>
      </w:r>
    </w:p>
    <w:p w14:paraId="1F0436FB" w14:textId="58B1A287"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Woolfrey A.</w:t>
      </w:r>
      <w:r w:rsidR="00F669AC">
        <w:rPr>
          <w:rFonts w:ascii="Calibri" w:hAnsi="Calibri"/>
          <w:noProof/>
          <w:sz w:val="22"/>
        </w:rPr>
        <w:t xml:space="preserve"> </w:t>
      </w:r>
      <w:r w:rsidRPr="007334E9">
        <w:rPr>
          <w:rFonts w:ascii="Calibri" w:hAnsi="Calibri"/>
          <w:noProof/>
          <w:sz w:val="22"/>
        </w:rPr>
        <w:t>R. &amp; Ladd P.</w:t>
      </w:r>
      <w:r w:rsidR="00F669AC">
        <w:rPr>
          <w:rFonts w:ascii="Calibri" w:hAnsi="Calibri"/>
          <w:noProof/>
          <w:sz w:val="22"/>
        </w:rPr>
        <w:t xml:space="preserve"> </w:t>
      </w:r>
      <w:r w:rsidRPr="007334E9">
        <w:rPr>
          <w:rFonts w:ascii="Calibri" w:hAnsi="Calibri"/>
          <w:noProof/>
          <w:sz w:val="22"/>
        </w:rPr>
        <w:t>G. (2001) Habitat preference and reproductive traits of a major Australian riparian tree species (</w:t>
      </w:r>
      <w:r w:rsidRPr="00BA41DB">
        <w:rPr>
          <w:rFonts w:ascii="Calibri" w:hAnsi="Calibri"/>
          <w:i/>
          <w:noProof/>
          <w:sz w:val="22"/>
        </w:rPr>
        <w:t>Casuarina cunninghamiana</w:t>
      </w:r>
      <w:r w:rsidRPr="007334E9">
        <w:rPr>
          <w:rFonts w:ascii="Calibri" w:hAnsi="Calibri"/>
          <w:noProof/>
          <w:sz w:val="22"/>
        </w:rPr>
        <w:t xml:space="preserve">). </w:t>
      </w:r>
      <w:r w:rsidRPr="007334E9">
        <w:rPr>
          <w:rFonts w:ascii="Calibri" w:hAnsi="Calibri"/>
          <w:i/>
          <w:iCs/>
          <w:noProof/>
          <w:sz w:val="22"/>
        </w:rPr>
        <w:t>Australian Journal of Botany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49</w:t>
      </w:r>
      <w:r w:rsidRPr="007334E9">
        <w:rPr>
          <w:rFonts w:ascii="Calibri" w:hAnsi="Calibri"/>
          <w:noProof/>
          <w:sz w:val="22"/>
        </w:rPr>
        <w:t>, 705–715.</w:t>
      </w:r>
    </w:p>
    <w:p w14:paraId="7FBDF39A" w14:textId="41ABD846"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Wright I.</w:t>
      </w:r>
      <w:r w:rsidR="00F669AC">
        <w:rPr>
          <w:rFonts w:ascii="Calibri" w:hAnsi="Calibri"/>
          <w:noProof/>
          <w:sz w:val="22"/>
        </w:rPr>
        <w:t xml:space="preserve"> </w:t>
      </w:r>
      <w:r w:rsidRPr="007334E9">
        <w:rPr>
          <w:rFonts w:ascii="Calibri" w:hAnsi="Calibri"/>
          <w:noProof/>
          <w:sz w:val="22"/>
        </w:rPr>
        <w:t>J., Reich P.</w:t>
      </w:r>
      <w:r w:rsidR="00F669AC">
        <w:rPr>
          <w:rFonts w:ascii="Calibri" w:hAnsi="Calibri"/>
          <w:noProof/>
          <w:sz w:val="22"/>
        </w:rPr>
        <w:t xml:space="preserve"> </w:t>
      </w:r>
      <w:r w:rsidRPr="007334E9">
        <w:rPr>
          <w:rFonts w:ascii="Calibri" w:hAnsi="Calibri"/>
          <w:noProof/>
          <w:sz w:val="22"/>
        </w:rPr>
        <w:t>B., Westoby M., Ackerly D.</w:t>
      </w:r>
      <w:r w:rsidR="00F669AC">
        <w:rPr>
          <w:rFonts w:ascii="Calibri" w:hAnsi="Calibri"/>
          <w:noProof/>
          <w:sz w:val="22"/>
        </w:rPr>
        <w:t xml:space="preserve"> </w:t>
      </w:r>
      <w:r w:rsidRPr="007334E9">
        <w:rPr>
          <w:rFonts w:ascii="Calibri" w:hAnsi="Calibri"/>
          <w:noProof/>
          <w:sz w:val="22"/>
        </w:rPr>
        <w:t xml:space="preserve">D., Baruch Z., Bongers F., </w:t>
      </w:r>
      <w:r w:rsidRPr="007334E9">
        <w:rPr>
          <w:rFonts w:ascii="Calibri" w:hAnsi="Calibri"/>
          <w:i/>
          <w:iCs/>
          <w:noProof/>
          <w:sz w:val="22"/>
        </w:rPr>
        <w:t>et al.</w:t>
      </w:r>
      <w:r w:rsidRPr="007334E9">
        <w:rPr>
          <w:rFonts w:ascii="Calibri" w:hAnsi="Calibri"/>
          <w:noProof/>
          <w:sz w:val="22"/>
        </w:rPr>
        <w:t xml:space="preserve"> (2004) The worldwide leaf economics spectrum. </w:t>
      </w:r>
      <w:r w:rsidRPr="007334E9">
        <w:rPr>
          <w:rFonts w:ascii="Calibri" w:hAnsi="Calibri"/>
          <w:i/>
          <w:iCs/>
          <w:noProof/>
          <w:sz w:val="22"/>
        </w:rPr>
        <w:t>Nature</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428</w:t>
      </w:r>
      <w:r w:rsidRPr="007334E9">
        <w:rPr>
          <w:rFonts w:ascii="Calibri" w:hAnsi="Calibri"/>
          <w:noProof/>
          <w:sz w:val="22"/>
        </w:rPr>
        <w:t>, 821–827.</w:t>
      </w:r>
    </w:p>
    <w:p w14:paraId="35375288" w14:textId="1B3C9E63" w:rsidR="007334E9" w:rsidRPr="007334E9" w:rsidRDefault="007334E9">
      <w:pPr>
        <w:pStyle w:val="NormalWeb"/>
        <w:ind w:left="480" w:hanging="480"/>
        <w:divId w:val="1151827736"/>
        <w:rPr>
          <w:rFonts w:ascii="Calibri" w:hAnsi="Calibri"/>
          <w:noProof/>
          <w:sz w:val="22"/>
        </w:rPr>
      </w:pPr>
      <w:r w:rsidRPr="007334E9">
        <w:rPr>
          <w:rFonts w:ascii="Calibri" w:hAnsi="Calibri"/>
          <w:noProof/>
          <w:sz w:val="22"/>
        </w:rPr>
        <w:t>Wright S.</w:t>
      </w:r>
      <w:r w:rsidR="00F669AC">
        <w:rPr>
          <w:rFonts w:ascii="Calibri" w:hAnsi="Calibri"/>
          <w:noProof/>
          <w:sz w:val="22"/>
        </w:rPr>
        <w:t xml:space="preserve"> </w:t>
      </w:r>
      <w:r w:rsidRPr="007334E9">
        <w:rPr>
          <w:rFonts w:ascii="Calibri" w:hAnsi="Calibri"/>
          <w:noProof/>
          <w:sz w:val="22"/>
        </w:rPr>
        <w:t>J., Kitajima K., Kraft N.</w:t>
      </w:r>
      <w:r w:rsidR="00F669AC">
        <w:rPr>
          <w:rFonts w:ascii="Calibri" w:hAnsi="Calibri"/>
          <w:noProof/>
          <w:sz w:val="22"/>
        </w:rPr>
        <w:t xml:space="preserve"> </w:t>
      </w:r>
      <w:r w:rsidRPr="007334E9">
        <w:rPr>
          <w:rFonts w:ascii="Calibri" w:hAnsi="Calibri"/>
          <w:noProof/>
          <w:sz w:val="22"/>
        </w:rPr>
        <w:t>J.</w:t>
      </w:r>
      <w:r w:rsidR="00F669AC">
        <w:rPr>
          <w:rFonts w:ascii="Calibri" w:hAnsi="Calibri"/>
          <w:noProof/>
          <w:sz w:val="22"/>
        </w:rPr>
        <w:t xml:space="preserve"> </w:t>
      </w:r>
      <w:r w:rsidRPr="007334E9">
        <w:rPr>
          <w:rFonts w:ascii="Calibri" w:hAnsi="Calibri"/>
          <w:noProof/>
          <w:sz w:val="22"/>
        </w:rPr>
        <w:t>B., Reich P.</w:t>
      </w:r>
      <w:r w:rsidR="00F669AC">
        <w:rPr>
          <w:rFonts w:ascii="Calibri" w:hAnsi="Calibri"/>
          <w:noProof/>
          <w:sz w:val="22"/>
        </w:rPr>
        <w:t xml:space="preserve"> </w:t>
      </w:r>
      <w:r w:rsidRPr="007334E9">
        <w:rPr>
          <w:rFonts w:ascii="Calibri" w:hAnsi="Calibri"/>
          <w:noProof/>
          <w:sz w:val="22"/>
        </w:rPr>
        <w:t>B., Wright I.</w:t>
      </w:r>
      <w:r w:rsidR="00F669AC">
        <w:rPr>
          <w:rFonts w:ascii="Calibri" w:hAnsi="Calibri"/>
          <w:noProof/>
          <w:sz w:val="22"/>
        </w:rPr>
        <w:t xml:space="preserve"> </w:t>
      </w:r>
      <w:r w:rsidRPr="007334E9">
        <w:rPr>
          <w:rFonts w:ascii="Calibri" w:hAnsi="Calibri"/>
          <w:noProof/>
          <w:sz w:val="22"/>
        </w:rPr>
        <w:t>J., Bunker D.</w:t>
      </w:r>
      <w:r w:rsidR="00F669AC">
        <w:rPr>
          <w:rFonts w:ascii="Calibri" w:hAnsi="Calibri"/>
          <w:noProof/>
          <w:sz w:val="22"/>
        </w:rPr>
        <w:t xml:space="preserve"> </w:t>
      </w:r>
      <w:r w:rsidRPr="007334E9">
        <w:rPr>
          <w:rFonts w:ascii="Calibri" w:hAnsi="Calibri"/>
          <w:noProof/>
          <w:sz w:val="22"/>
        </w:rPr>
        <w:t xml:space="preserve">E., </w:t>
      </w:r>
      <w:r w:rsidRPr="007334E9">
        <w:rPr>
          <w:rFonts w:ascii="Calibri" w:hAnsi="Calibri"/>
          <w:i/>
          <w:iCs/>
          <w:noProof/>
          <w:sz w:val="22"/>
        </w:rPr>
        <w:t>et al.</w:t>
      </w:r>
      <w:r w:rsidRPr="007334E9">
        <w:rPr>
          <w:rFonts w:ascii="Calibri" w:hAnsi="Calibri"/>
          <w:noProof/>
          <w:sz w:val="22"/>
        </w:rPr>
        <w:t xml:space="preserve"> (2010) Functional traits and the growth-mortality trade-off in tropical trees. </w:t>
      </w:r>
      <w:r w:rsidRPr="007334E9">
        <w:rPr>
          <w:rFonts w:ascii="Calibri" w:hAnsi="Calibri"/>
          <w:i/>
          <w:iCs/>
          <w:noProof/>
          <w:sz w:val="22"/>
        </w:rPr>
        <w:t>Ecology</w:t>
      </w:r>
      <w:r w:rsidR="0049742B">
        <w:rPr>
          <w:rFonts w:ascii="Calibri" w:hAnsi="Calibri"/>
          <w:i/>
          <w:iCs/>
          <w:noProof/>
          <w:sz w:val="22"/>
        </w:rPr>
        <w:t>,</w:t>
      </w:r>
      <w:r w:rsidRPr="007334E9">
        <w:rPr>
          <w:rFonts w:ascii="Calibri" w:hAnsi="Calibri"/>
          <w:noProof/>
          <w:sz w:val="22"/>
        </w:rPr>
        <w:t xml:space="preserve"> </w:t>
      </w:r>
      <w:r w:rsidRPr="007334E9">
        <w:rPr>
          <w:rFonts w:ascii="Calibri" w:hAnsi="Calibri"/>
          <w:b/>
          <w:bCs/>
          <w:noProof/>
          <w:sz w:val="22"/>
        </w:rPr>
        <w:t>91</w:t>
      </w:r>
      <w:r w:rsidRPr="007334E9">
        <w:rPr>
          <w:rFonts w:ascii="Calibri" w:hAnsi="Calibri"/>
          <w:noProof/>
          <w:sz w:val="22"/>
        </w:rPr>
        <w:t>, 3664–74.</w:t>
      </w:r>
    </w:p>
    <w:p w14:paraId="2666015A" w14:textId="77777777" w:rsidR="00774F53" w:rsidRDefault="0007531A" w:rsidP="00F75551">
      <w:pPr>
        <w:spacing w:line="480" w:lineRule="auto"/>
      </w:pPr>
      <w:r>
        <w:fldChar w:fldCharType="end"/>
      </w:r>
    </w:p>
    <w:p w14:paraId="324E9A49" w14:textId="77777777" w:rsidR="00875B90" w:rsidRDefault="00875B90" w:rsidP="00F75551">
      <w:pPr>
        <w:spacing w:line="480" w:lineRule="auto"/>
      </w:pPr>
    </w:p>
    <w:p w14:paraId="0C81AC07" w14:textId="77777777" w:rsidR="00875B90" w:rsidRDefault="00875B90" w:rsidP="00F75551">
      <w:pPr>
        <w:spacing w:line="480" w:lineRule="auto"/>
      </w:pPr>
    </w:p>
    <w:p w14:paraId="65B14349" w14:textId="77777777" w:rsidR="00875B90" w:rsidRDefault="00875B90" w:rsidP="00F75551">
      <w:pPr>
        <w:spacing w:line="480" w:lineRule="auto"/>
      </w:pPr>
    </w:p>
    <w:p w14:paraId="5C6F30F1" w14:textId="77777777" w:rsidR="00875B90" w:rsidRDefault="00875B90" w:rsidP="00F75551">
      <w:pPr>
        <w:spacing w:line="480" w:lineRule="auto"/>
      </w:pPr>
    </w:p>
    <w:p w14:paraId="30B57D32" w14:textId="77777777" w:rsidR="00B1781D" w:rsidRDefault="00B1781D" w:rsidP="00F75551">
      <w:pPr>
        <w:spacing w:line="480" w:lineRule="auto"/>
      </w:pPr>
    </w:p>
    <w:p w14:paraId="3D90B35E" w14:textId="77777777" w:rsidR="00B1781D" w:rsidRDefault="00B1781D" w:rsidP="00F75551">
      <w:pPr>
        <w:spacing w:line="480" w:lineRule="auto"/>
      </w:pPr>
    </w:p>
    <w:p w14:paraId="733DEC92" w14:textId="77777777" w:rsidR="00B1781D" w:rsidRDefault="00B1781D" w:rsidP="00F75551">
      <w:pPr>
        <w:spacing w:line="480" w:lineRule="auto"/>
      </w:pPr>
    </w:p>
    <w:p w14:paraId="29A98B8F" w14:textId="77777777" w:rsidR="009524E3" w:rsidRDefault="009524E3">
      <w:r>
        <w:br w:type="page"/>
      </w:r>
    </w:p>
    <w:p w14:paraId="685BC3CA" w14:textId="77777777" w:rsidR="00875B90" w:rsidRDefault="00875B90" w:rsidP="00F75551">
      <w:pPr>
        <w:spacing w:line="480" w:lineRule="auto"/>
      </w:pPr>
      <w:r>
        <w:lastRenderedPageBreak/>
        <w:t>TABLES</w:t>
      </w:r>
    </w:p>
    <w:p w14:paraId="23730A3B" w14:textId="77777777" w:rsidR="00875B90" w:rsidRPr="00BA41DB" w:rsidRDefault="0007531A" w:rsidP="00875B90">
      <w:pPr>
        <w:pStyle w:val="Caption"/>
        <w:keepNext/>
        <w:spacing w:line="480" w:lineRule="auto"/>
        <w:rPr>
          <w:sz w:val="24"/>
          <w:szCs w:val="24"/>
        </w:rPr>
      </w:pPr>
      <w:r w:rsidRPr="00BA41DB">
        <w:rPr>
          <w:sz w:val="24"/>
          <w:szCs w:val="24"/>
        </w:rPr>
        <w:t>Table 1. Hydrological parameters used as metrics of frequency and magnitude of flooding disturbance and variability in seasonal water availability 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875B90" w:rsidRPr="00DE2EFD" w14:paraId="72018BCB" w14:textId="77777777" w:rsidTr="0062542F">
        <w:tc>
          <w:tcPr>
            <w:tcW w:w="2204" w:type="dxa"/>
            <w:tcBorders>
              <w:top w:val="single" w:sz="4" w:space="0" w:color="auto"/>
              <w:bottom w:val="single" w:sz="4" w:space="0" w:color="auto"/>
              <w:right w:val="single" w:sz="4" w:space="0" w:color="auto"/>
            </w:tcBorders>
          </w:tcPr>
          <w:p w14:paraId="0F5C37DA" w14:textId="77777777" w:rsidR="00875B90" w:rsidRPr="00DA6200" w:rsidRDefault="00875B90" w:rsidP="0062542F">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5FD7656F" w14:textId="77777777" w:rsidR="00875B90" w:rsidRPr="00DA6200" w:rsidRDefault="00875B90" w:rsidP="0062542F">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655B38DA" w14:textId="77777777" w:rsidR="00875B90" w:rsidRPr="00DA6200" w:rsidRDefault="00875B90" w:rsidP="0062542F">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77A0E1C0" w14:textId="77777777" w:rsidR="00875B90" w:rsidRPr="00DA6200" w:rsidRDefault="00875B90" w:rsidP="0062542F">
            <w:pPr>
              <w:spacing w:line="480" w:lineRule="auto"/>
              <w:rPr>
                <w:b/>
                <w:sz w:val="20"/>
                <w:szCs w:val="20"/>
              </w:rPr>
            </w:pPr>
            <w:r w:rsidRPr="00DA6200">
              <w:rPr>
                <w:b/>
                <w:sz w:val="20"/>
                <w:szCs w:val="20"/>
              </w:rPr>
              <w:t>Description</w:t>
            </w:r>
          </w:p>
        </w:tc>
      </w:tr>
      <w:tr w:rsidR="00875B90" w:rsidRPr="00DE2EFD" w14:paraId="4336317F" w14:textId="77777777" w:rsidTr="0062542F">
        <w:tc>
          <w:tcPr>
            <w:tcW w:w="9016" w:type="dxa"/>
            <w:gridSpan w:val="4"/>
            <w:tcBorders>
              <w:top w:val="single" w:sz="4" w:space="0" w:color="auto"/>
              <w:bottom w:val="single" w:sz="4" w:space="0" w:color="auto"/>
            </w:tcBorders>
          </w:tcPr>
          <w:p w14:paraId="405CCD21" w14:textId="77777777" w:rsidR="00875B90" w:rsidRPr="00DA6200" w:rsidRDefault="00875B90" w:rsidP="0062542F">
            <w:pPr>
              <w:spacing w:line="480" w:lineRule="auto"/>
              <w:rPr>
                <w:i/>
                <w:sz w:val="20"/>
                <w:szCs w:val="20"/>
              </w:rPr>
            </w:pPr>
            <w:r w:rsidRPr="00DA6200">
              <w:rPr>
                <w:i/>
                <w:sz w:val="20"/>
                <w:szCs w:val="20"/>
              </w:rPr>
              <w:t>Flood frequency and magnitude</w:t>
            </w:r>
            <w:r>
              <w:rPr>
                <w:i/>
                <w:sz w:val="20"/>
                <w:szCs w:val="20"/>
              </w:rPr>
              <w:t xml:space="preserve"> </w:t>
            </w:r>
          </w:p>
        </w:tc>
      </w:tr>
      <w:tr w:rsidR="00875B90" w:rsidRPr="00DE2EFD" w14:paraId="162DEF69" w14:textId="77777777" w:rsidTr="0062542F">
        <w:tc>
          <w:tcPr>
            <w:tcW w:w="2204" w:type="dxa"/>
            <w:tcBorders>
              <w:top w:val="single" w:sz="4" w:space="0" w:color="auto"/>
              <w:bottom w:val="nil"/>
              <w:right w:val="single" w:sz="4" w:space="0" w:color="auto"/>
            </w:tcBorders>
          </w:tcPr>
          <w:p w14:paraId="1115AC0F" w14:textId="77777777" w:rsidR="00875B90" w:rsidRPr="00DA6200" w:rsidRDefault="00875B90" w:rsidP="0062542F">
            <w:pPr>
              <w:spacing w:line="480" w:lineRule="auto"/>
              <w:rPr>
                <w:sz w:val="20"/>
                <w:szCs w:val="20"/>
              </w:rPr>
            </w:pPr>
            <w:r w:rsidRPr="00DA6200">
              <w:rPr>
                <w:sz w:val="20"/>
                <w:szCs w:val="20"/>
              </w:rPr>
              <w:t>Mean magnitude of high spells*</w:t>
            </w:r>
          </w:p>
        </w:tc>
        <w:tc>
          <w:tcPr>
            <w:tcW w:w="1902" w:type="dxa"/>
            <w:tcBorders>
              <w:top w:val="single" w:sz="4" w:space="0" w:color="auto"/>
              <w:left w:val="single" w:sz="4" w:space="0" w:color="auto"/>
              <w:right w:val="single" w:sz="4" w:space="0" w:color="auto"/>
            </w:tcBorders>
          </w:tcPr>
          <w:p w14:paraId="0776638A" w14:textId="77777777" w:rsidR="00875B90" w:rsidRPr="00DA6200" w:rsidRDefault="00875B90" w:rsidP="0062542F">
            <w:pPr>
              <w:spacing w:line="48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63D55F6D"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BBABE94" w14:textId="77777777" w:rsidR="00875B90" w:rsidRPr="00DA6200" w:rsidRDefault="00875B90" w:rsidP="0062542F">
            <w:pPr>
              <w:spacing w:line="480" w:lineRule="auto"/>
              <w:rPr>
                <w:sz w:val="20"/>
                <w:szCs w:val="20"/>
              </w:rPr>
            </w:pPr>
            <w:commentRangeStart w:id="14"/>
            <w:r w:rsidRPr="00DA6200">
              <w:rPr>
                <w:sz w:val="20"/>
                <w:szCs w:val="20"/>
              </w:rPr>
              <w:t>Together</w:t>
            </w:r>
            <w:commentRangeEnd w:id="14"/>
            <w:r w:rsidR="00A97E68">
              <w:rPr>
                <w:rStyle w:val="CommentReference"/>
                <w:rFonts w:eastAsia="MS Mincho"/>
              </w:rPr>
              <w:commentReference w:id="14"/>
            </w:r>
            <w:r w:rsidRPr="00DA6200">
              <w:rPr>
                <w:sz w:val="20"/>
                <w:szCs w:val="20"/>
              </w:rPr>
              <w:t xml:space="preserve">,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r w:rsidRPr="00DA6200">
              <w:rPr>
                <w:sz w:val="20"/>
                <w:szCs w:val="20"/>
              </w:rPr>
              <w:t>High spells are periods of flow above the 95</w:t>
            </w:r>
            <w:r w:rsidRPr="00DA6200">
              <w:rPr>
                <w:sz w:val="20"/>
                <w:szCs w:val="20"/>
                <w:vertAlign w:val="superscript"/>
              </w:rPr>
              <w:t>th</w:t>
            </w:r>
            <w:r w:rsidRPr="00DA6200">
              <w:rPr>
                <w:sz w:val="20"/>
                <w:szCs w:val="20"/>
              </w:rPr>
              <w:t xml:space="preserve"> percentile on the flow duration curve. </w:t>
            </w:r>
            <w:proofErr w:type="spellStart"/>
            <w:r>
              <w:rPr>
                <w:sz w:val="20"/>
                <w:szCs w:val="20"/>
              </w:rPr>
              <w:t>HSPeak</w:t>
            </w:r>
            <w:proofErr w:type="spellEnd"/>
            <w:r>
              <w:rPr>
                <w:sz w:val="20"/>
                <w:szCs w:val="20"/>
              </w:rPr>
              <w:t xml:space="preserve"> describes the mean magnitude of peak flows during high spells throughout the record. </w:t>
            </w:r>
            <w:proofErr w:type="spellStart"/>
            <w:r>
              <w:rPr>
                <w:sz w:val="20"/>
                <w:szCs w:val="20"/>
              </w:rPr>
              <w:t>MDFAnnHSNum</w:t>
            </w:r>
            <w:proofErr w:type="spellEnd"/>
            <w:r>
              <w:rPr>
                <w:sz w:val="20"/>
                <w:szCs w:val="20"/>
              </w:rPr>
              <w:t xml:space="preserve"> describes the mean annual frequency of high spell periods. The coefficients of variation of these metrics between years characterise hydrological variability as it pertains to patterns of high flows. </w:t>
            </w:r>
            <w:r w:rsidRPr="00DA6200">
              <w:rPr>
                <w:sz w:val="20"/>
                <w:szCs w:val="20"/>
              </w:rPr>
              <w:t xml:space="preserve"> 20 year average return interval (ARI) floods </w:t>
            </w:r>
            <w:r>
              <w:rPr>
                <w:sz w:val="20"/>
                <w:szCs w:val="20"/>
              </w:rPr>
              <w:t xml:space="preserve">are larger flow events with the potential to be </w:t>
            </w:r>
            <w:proofErr w:type="spellStart"/>
            <w:r>
              <w:rPr>
                <w:sz w:val="20"/>
                <w:szCs w:val="20"/>
              </w:rPr>
              <w:t>geomorphically</w:t>
            </w:r>
            <w:proofErr w:type="spellEnd"/>
            <w:r>
              <w:rPr>
                <w:sz w:val="20"/>
                <w:szCs w:val="20"/>
              </w:rPr>
              <w:t xml:space="preserve"> effective and rework the fluvial landscape</w:t>
            </w:r>
            <w:r w:rsidRPr="00DA6200">
              <w:rPr>
                <w:sz w:val="20"/>
                <w:szCs w:val="20"/>
              </w:rPr>
              <w:t xml:space="preserve">. </w:t>
            </w:r>
          </w:p>
        </w:tc>
      </w:tr>
      <w:tr w:rsidR="00875B90" w:rsidRPr="00DE2EFD" w14:paraId="35E7E1FD" w14:textId="77777777" w:rsidTr="0062542F">
        <w:tc>
          <w:tcPr>
            <w:tcW w:w="2204" w:type="dxa"/>
            <w:tcBorders>
              <w:top w:val="nil"/>
              <w:bottom w:val="nil"/>
              <w:right w:val="single" w:sz="4" w:space="0" w:color="auto"/>
            </w:tcBorders>
          </w:tcPr>
          <w:p w14:paraId="7B465918" w14:textId="77777777" w:rsidR="00875B90" w:rsidRPr="00DA6200" w:rsidRDefault="00875B90" w:rsidP="0062542F">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54D4F8A3" w14:textId="77777777" w:rsidR="00875B90" w:rsidRPr="00DA6200" w:rsidRDefault="00875B90" w:rsidP="0062542F">
            <w:pPr>
              <w:spacing w:line="48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953561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5D197D47" w14:textId="77777777" w:rsidR="00875B90" w:rsidRPr="00DA6200" w:rsidRDefault="00875B90" w:rsidP="0062542F">
            <w:pPr>
              <w:spacing w:line="480" w:lineRule="auto"/>
              <w:rPr>
                <w:sz w:val="20"/>
                <w:szCs w:val="20"/>
              </w:rPr>
            </w:pPr>
          </w:p>
        </w:tc>
      </w:tr>
      <w:tr w:rsidR="00875B90" w:rsidRPr="00DE2EFD" w14:paraId="6DC33CDB" w14:textId="77777777" w:rsidTr="0062542F">
        <w:tc>
          <w:tcPr>
            <w:tcW w:w="2204" w:type="dxa"/>
            <w:tcBorders>
              <w:top w:val="nil"/>
              <w:bottom w:val="nil"/>
              <w:right w:val="single" w:sz="4" w:space="0" w:color="auto"/>
            </w:tcBorders>
          </w:tcPr>
          <w:p w14:paraId="1BD56E8B" w14:textId="77777777" w:rsidR="00875B90" w:rsidRPr="00DA6200" w:rsidRDefault="00875B90" w:rsidP="0062542F">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5FE96D9" w14:textId="77777777" w:rsidR="00875B90" w:rsidRPr="00DA6200" w:rsidRDefault="00875B90" w:rsidP="0062542F">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72EDE03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ABE9E14" w14:textId="77777777" w:rsidR="00875B90" w:rsidRPr="00DA6200" w:rsidRDefault="00875B90" w:rsidP="0062542F">
            <w:pPr>
              <w:spacing w:line="480" w:lineRule="auto"/>
              <w:rPr>
                <w:sz w:val="20"/>
                <w:szCs w:val="20"/>
              </w:rPr>
            </w:pPr>
          </w:p>
        </w:tc>
      </w:tr>
      <w:tr w:rsidR="00875B90" w:rsidRPr="00DE2EFD" w14:paraId="0F19C7B4" w14:textId="77777777" w:rsidTr="0062542F">
        <w:tc>
          <w:tcPr>
            <w:tcW w:w="2204" w:type="dxa"/>
            <w:tcBorders>
              <w:top w:val="nil"/>
              <w:bottom w:val="nil"/>
              <w:right w:val="single" w:sz="4" w:space="0" w:color="auto"/>
            </w:tcBorders>
          </w:tcPr>
          <w:p w14:paraId="7602845B" w14:textId="77777777" w:rsidR="00875B90" w:rsidRPr="00DA6200" w:rsidRDefault="00875B90" w:rsidP="0062542F">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599C9F5A" w14:textId="77777777" w:rsidR="00875B90" w:rsidRPr="00DA6200" w:rsidRDefault="00875B90" w:rsidP="0062542F">
            <w:pPr>
              <w:spacing w:line="48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689A291E" w14:textId="77777777" w:rsidR="00875B90" w:rsidRPr="00DA6200" w:rsidRDefault="00875B90" w:rsidP="0062542F">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D28538A" w14:textId="77777777" w:rsidR="00875B90" w:rsidRPr="00DA6200" w:rsidRDefault="00875B90" w:rsidP="0062542F">
            <w:pPr>
              <w:spacing w:line="480" w:lineRule="auto"/>
              <w:rPr>
                <w:sz w:val="20"/>
                <w:szCs w:val="20"/>
              </w:rPr>
            </w:pPr>
          </w:p>
        </w:tc>
      </w:tr>
      <w:tr w:rsidR="00875B90" w:rsidRPr="00DE2EFD" w14:paraId="3552E405" w14:textId="77777777" w:rsidTr="0062542F">
        <w:tc>
          <w:tcPr>
            <w:tcW w:w="2204" w:type="dxa"/>
            <w:tcBorders>
              <w:top w:val="nil"/>
              <w:bottom w:val="single" w:sz="4" w:space="0" w:color="auto"/>
              <w:right w:val="single" w:sz="4" w:space="0" w:color="auto"/>
            </w:tcBorders>
          </w:tcPr>
          <w:p w14:paraId="6B0EED86" w14:textId="77777777" w:rsidR="00875B90" w:rsidRPr="00DA6200" w:rsidRDefault="00875B90" w:rsidP="0062542F">
            <w:pPr>
              <w:spacing w:line="48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36BB232B" w14:textId="77777777" w:rsidR="00875B90" w:rsidRPr="00DA6200" w:rsidRDefault="00875B90" w:rsidP="0062542F">
            <w:pPr>
              <w:spacing w:line="48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4440FB44"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0BF446F5" w14:textId="77777777" w:rsidR="00875B90" w:rsidRPr="00DA6200" w:rsidRDefault="00875B90" w:rsidP="0062542F">
            <w:pPr>
              <w:spacing w:line="480" w:lineRule="auto"/>
              <w:rPr>
                <w:sz w:val="20"/>
                <w:szCs w:val="20"/>
              </w:rPr>
            </w:pPr>
          </w:p>
        </w:tc>
      </w:tr>
      <w:tr w:rsidR="00875B90" w:rsidRPr="00DE2EFD" w14:paraId="1ED4079D" w14:textId="77777777" w:rsidTr="0062542F">
        <w:tc>
          <w:tcPr>
            <w:tcW w:w="9016" w:type="dxa"/>
            <w:gridSpan w:val="4"/>
            <w:tcBorders>
              <w:top w:val="single" w:sz="4" w:space="0" w:color="auto"/>
              <w:bottom w:val="single" w:sz="4" w:space="0" w:color="auto"/>
            </w:tcBorders>
          </w:tcPr>
          <w:p w14:paraId="48026470" w14:textId="77777777" w:rsidR="00875B90" w:rsidRPr="00DA6200" w:rsidRDefault="00875B90" w:rsidP="0062542F">
            <w:pPr>
              <w:spacing w:line="480" w:lineRule="auto"/>
              <w:rPr>
                <w:i/>
                <w:sz w:val="20"/>
                <w:szCs w:val="20"/>
              </w:rPr>
            </w:pPr>
            <w:r w:rsidRPr="00DA6200">
              <w:rPr>
                <w:i/>
                <w:sz w:val="20"/>
                <w:szCs w:val="20"/>
              </w:rPr>
              <w:t>Rise and fall rates</w:t>
            </w:r>
          </w:p>
        </w:tc>
      </w:tr>
      <w:tr w:rsidR="00875B90" w:rsidRPr="00DE2EFD" w14:paraId="2D74CE84" w14:textId="77777777" w:rsidTr="0062542F">
        <w:tc>
          <w:tcPr>
            <w:tcW w:w="2204" w:type="dxa"/>
            <w:tcBorders>
              <w:top w:val="single" w:sz="4" w:space="0" w:color="auto"/>
              <w:bottom w:val="nil"/>
              <w:right w:val="single" w:sz="4" w:space="0" w:color="auto"/>
            </w:tcBorders>
          </w:tcPr>
          <w:p w14:paraId="4734CD3A" w14:textId="77777777" w:rsidR="00875B90" w:rsidRPr="00DA6200" w:rsidRDefault="00875B90" w:rsidP="0062542F">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4FB216F1" w14:textId="77777777" w:rsidR="00875B90" w:rsidRPr="00DA6200" w:rsidRDefault="00875B90" w:rsidP="0062542F">
            <w:pPr>
              <w:spacing w:line="48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7E26F277" w14:textId="77777777" w:rsidR="00875B90" w:rsidRPr="00DA6200" w:rsidRDefault="00875B90" w:rsidP="0062542F">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3730B40B" w14:textId="064F07BE" w:rsidR="00875B90" w:rsidRDefault="00875B90" w:rsidP="0062542F">
            <w:pPr>
              <w:spacing w:line="480" w:lineRule="auto"/>
              <w:rPr>
                <w:sz w:val="20"/>
                <w:szCs w:val="20"/>
              </w:rPr>
            </w:pPr>
            <w:commentRangeStart w:id="15"/>
            <w:r>
              <w:rPr>
                <w:sz w:val="20"/>
                <w:szCs w:val="20"/>
              </w:rPr>
              <w:t>Flow</w:t>
            </w:r>
            <w:commentRangeEnd w:id="15"/>
            <w:r w:rsidR="00A97E68">
              <w:rPr>
                <w:rStyle w:val="CommentReference"/>
                <w:rFonts w:eastAsia="MS Mincho"/>
              </w:rPr>
              <w:commentReference w:id="15"/>
            </w:r>
            <w:r>
              <w:rPr>
                <w:sz w:val="20"/>
                <w:szCs w:val="20"/>
              </w:rPr>
              <w:t xml:space="preserve"> rise and fall rates describe the </w:t>
            </w:r>
            <w:r>
              <w:rPr>
                <w:sz w:val="20"/>
                <w:szCs w:val="20"/>
              </w:rPr>
              <w:lastRenderedPageBreak/>
              <w:t xml:space="preserve">shape of high flow curves.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6277EABA" w14:textId="77777777" w:rsidR="00875B90" w:rsidRPr="00DA6200" w:rsidRDefault="00875B90" w:rsidP="0062542F">
            <w:pPr>
              <w:spacing w:line="480" w:lineRule="auto"/>
              <w:rPr>
                <w:sz w:val="20"/>
                <w:szCs w:val="20"/>
              </w:rPr>
            </w:pPr>
          </w:p>
        </w:tc>
      </w:tr>
      <w:tr w:rsidR="00875B90" w:rsidRPr="00DE2EFD" w14:paraId="544C1639" w14:textId="77777777" w:rsidTr="0062542F">
        <w:tc>
          <w:tcPr>
            <w:tcW w:w="2204" w:type="dxa"/>
            <w:tcBorders>
              <w:top w:val="nil"/>
              <w:bottom w:val="nil"/>
              <w:right w:val="single" w:sz="4" w:space="0" w:color="auto"/>
            </w:tcBorders>
          </w:tcPr>
          <w:p w14:paraId="75237BD6" w14:textId="77777777" w:rsidR="00875B90" w:rsidRPr="00DA6200" w:rsidRDefault="00875B90" w:rsidP="0062542F">
            <w:pPr>
              <w:spacing w:line="480" w:lineRule="auto"/>
              <w:rPr>
                <w:sz w:val="20"/>
                <w:szCs w:val="20"/>
              </w:rPr>
            </w:pPr>
            <w:r w:rsidRPr="00DA6200">
              <w:rPr>
                <w:sz w:val="20"/>
                <w:szCs w:val="20"/>
              </w:rPr>
              <w:lastRenderedPageBreak/>
              <w:t>Mean rate of fall *</w:t>
            </w:r>
          </w:p>
        </w:tc>
        <w:tc>
          <w:tcPr>
            <w:tcW w:w="1902" w:type="dxa"/>
            <w:tcBorders>
              <w:left w:val="single" w:sz="4" w:space="0" w:color="auto"/>
              <w:right w:val="single" w:sz="4" w:space="0" w:color="auto"/>
            </w:tcBorders>
          </w:tcPr>
          <w:p w14:paraId="6D52B16F" w14:textId="77777777" w:rsidR="00875B90" w:rsidRPr="00DA6200" w:rsidRDefault="00875B90" w:rsidP="0062542F">
            <w:pPr>
              <w:spacing w:line="48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186DD05C" w14:textId="77777777" w:rsidR="00875B90" w:rsidRPr="00DA6200" w:rsidRDefault="00875B90" w:rsidP="0062542F">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47DF1597" w14:textId="77777777" w:rsidR="00875B90" w:rsidRPr="00DA6200" w:rsidRDefault="00875B90" w:rsidP="0062542F">
            <w:pPr>
              <w:spacing w:line="480" w:lineRule="auto"/>
              <w:rPr>
                <w:sz w:val="20"/>
                <w:szCs w:val="20"/>
              </w:rPr>
            </w:pPr>
          </w:p>
        </w:tc>
      </w:tr>
      <w:tr w:rsidR="00875B90" w:rsidRPr="00DE2EFD" w14:paraId="2BFB3CA0" w14:textId="77777777" w:rsidTr="0062542F">
        <w:tc>
          <w:tcPr>
            <w:tcW w:w="2204" w:type="dxa"/>
            <w:tcBorders>
              <w:top w:val="nil"/>
              <w:bottom w:val="nil"/>
              <w:right w:val="single" w:sz="4" w:space="0" w:color="auto"/>
            </w:tcBorders>
          </w:tcPr>
          <w:p w14:paraId="05FD76C8" w14:textId="77777777" w:rsidR="00875B90" w:rsidRPr="00DA6200" w:rsidRDefault="00875B90" w:rsidP="0062542F">
            <w:pPr>
              <w:spacing w:line="480" w:lineRule="auto"/>
              <w:rPr>
                <w:sz w:val="20"/>
                <w:szCs w:val="20"/>
              </w:rPr>
            </w:pPr>
            <w:r w:rsidRPr="00DA6200">
              <w:rPr>
                <w:sz w:val="20"/>
                <w:szCs w:val="20"/>
              </w:rPr>
              <w:lastRenderedPageBreak/>
              <w:t>CV of all years’ mean rate of rise</w:t>
            </w:r>
          </w:p>
        </w:tc>
        <w:tc>
          <w:tcPr>
            <w:tcW w:w="1902" w:type="dxa"/>
            <w:tcBorders>
              <w:left w:val="single" w:sz="4" w:space="0" w:color="auto"/>
              <w:right w:val="single" w:sz="4" w:space="0" w:color="auto"/>
            </w:tcBorders>
          </w:tcPr>
          <w:p w14:paraId="67C2839C" w14:textId="77777777" w:rsidR="00875B90" w:rsidRPr="00DA6200" w:rsidRDefault="00875B90" w:rsidP="0062542F">
            <w:pPr>
              <w:spacing w:line="48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2C3FF747"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CFE1F15" w14:textId="77777777" w:rsidR="00875B90" w:rsidRPr="00DA6200" w:rsidRDefault="00875B90" w:rsidP="0062542F">
            <w:pPr>
              <w:spacing w:line="480" w:lineRule="auto"/>
              <w:rPr>
                <w:sz w:val="20"/>
                <w:szCs w:val="20"/>
              </w:rPr>
            </w:pPr>
          </w:p>
        </w:tc>
      </w:tr>
      <w:tr w:rsidR="00875B90" w:rsidRPr="00DE2EFD" w14:paraId="30303B66" w14:textId="77777777" w:rsidTr="0062542F">
        <w:tc>
          <w:tcPr>
            <w:tcW w:w="2204" w:type="dxa"/>
            <w:tcBorders>
              <w:top w:val="nil"/>
              <w:bottom w:val="single" w:sz="4" w:space="0" w:color="auto"/>
              <w:right w:val="single" w:sz="4" w:space="0" w:color="auto"/>
            </w:tcBorders>
          </w:tcPr>
          <w:p w14:paraId="6051915A" w14:textId="77777777" w:rsidR="00875B90" w:rsidRPr="00DA6200" w:rsidRDefault="00875B90" w:rsidP="0062542F">
            <w:pPr>
              <w:spacing w:line="48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3442119F" w14:textId="77777777" w:rsidR="00875B90" w:rsidRPr="00DA6200" w:rsidRDefault="00875B90" w:rsidP="0062542F">
            <w:pPr>
              <w:spacing w:line="48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5AAD820"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66323BE2" w14:textId="77777777" w:rsidR="00875B90" w:rsidRPr="00DA6200" w:rsidRDefault="00875B90" w:rsidP="0062542F">
            <w:pPr>
              <w:spacing w:line="480" w:lineRule="auto"/>
              <w:rPr>
                <w:sz w:val="20"/>
                <w:szCs w:val="20"/>
              </w:rPr>
            </w:pPr>
          </w:p>
        </w:tc>
      </w:tr>
      <w:tr w:rsidR="00875B90" w:rsidRPr="00DE2EFD" w14:paraId="1448F940" w14:textId="77777777" w:rsidTr="0062542F">
        <w:tc>
          <w:tcPr>
            <w:tcW w:w="9016" w:type="dxa"/>
            <w:gridSpan w:val="4"/>
            <w:tcBorders>
              <w:top w:val="single" w:sz="4" w:space="0" w:color="auto"/>
              <w:bottom w:val="single" w:sz="4" w:space="0" w:color="auto"/>
            </w:tcBorders>
          </w:tcPr>
          <w:p w14:paraId="456379EB" w14:textId="77777777" w:rsidR="00875B90" w:rsidRPr="00DA6200" w:rsidRDefault="00875B90" w:rsidP="0062542F">
            <w:pPr>
              <w:spacing w:line="480" w:lineRule="auto"/>
              <w:rPr>
                <w:sz w:val="20"/>
                <w:szCs w:val="20"/>
              </w:rPr>
            </w:pPr>
            <w:r w:rsidRPr="00DA6200">
              <w:rPr>
                <w:i/>
                <w:sz w:val="20"/>
                <w:szCs w:val="20"/>
              </w:rPr>
              <w:t xml:space="preserve">Colwell’s </w:t>
            </w:r>
            <w:commentRangeStart w:id="16"/>
            <w:r w:rsidRPr="00DA6200">
              <w:rPr>
                <w:i/>
                <w:sz w:val="20"/>
                <w:szCs w:val="20"/>
              </w:rPr>
              <w:t>indices</w:t>
            </w:r>
            <w:commentRangeEnd w:id="16"/>
            <w:r w:rsidR="00A97E68">
              <w:rPr>
                <w:rStyle w:val="CommentReference"/>
                <w:rFonts w:eastAsia="MS Mincho"/>
              </w:rPr>
              <w:commentReference w:id="16"/>
            </w:r>
          </w:p>
        </w:tc>
      </w:tr>
      <w:tr w:rsidR="00875B90" w:rsidRPr="00DE2EFD" w14:paraId="471F262F" w14:textId="77777777" w:rsidTr="0062542F">
        <w:tc>
          <w:tcPr>
            <w:tcW w:w="2204" w:type="dxa"/>
            <w:tcBorders>
              <w:top w:val="single" w:sz="4" w:space="0" w:color="auto"/>
              <w:bottom w:val="nil"/>
              <w:right w:val="single" w:sz="4" w:space="0" w:color="auto"/>
            </w:tcBorders>
          </w:tcPr>
          <w:p w14:paraId="4E8ECDA9" w14:textId="77777777" w:rsidR="00875B90" w:rsidRPr="00DA6200" w:rsidRDefault="00875B90" w:rsidP="0062542F">
            <w:pPr>
              <w:spacing w:line="480" w:lineRule="auto"/>
              <w:rPr>
                <w:sz w:val="20"/>
                <w:szCs w:val="20"/>
              </w:rPr>
            </w:pPr>
            <w:commentRangeStart w:id="17"/>
            <w:commentRangeStart w:id="18"/>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5774BC30" w14:textId="77777777" w:rsidR="00875B90" w:rsidRPr="00DA6200" w:rsidRDefault="00875B90" w:rsidP="0062542F">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34645794"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08808FF4" w14:textId="77777777" w:rsidR="00875B90" w:rsidRPr="00DA6200" w:rsidRDefault="00875B90" w:rsidP="0062542F">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t>Constancy</w:t>
            </w:r>
            <w:r>
              <w:rPr>
                <w:sz w:val="20"/>
                <w:szCs w:val="20"/>
              </w:rPr>
              <w:t xml:space="preserve"> (C</w:t>
            </w:r>
            <w:proofErr w:type="gramStart"/>
            <w:r>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17"/>
            <w:r w:rsidRPr="00DA6200">
              <w:rPr>
                <w:rStyle w:val="CommentReference"/>
                <w:sz w:val="20"/>
                <w:szCs w:val="20"/>
              </w:rPr>
              <w:commentReference w:id="17"/>
            </w:r>
            <w:r>
              <w:rPr>
                <w:rStyle w:val="CommentReference"/>
                <w:rFonts w:eastAsia="MS Mincho"/>
              </w:rPr>
              <w:commentReference w:id="18"/>
            </w:r>
          </w:p>
        </w:tc>
      </w:tr>
      <w:commentRangeEnd w:id="18"/>
      <w:tr w:rsidR="00875B90" w:rsidRPr="00DE2EFD" w14:paraId="4BD8F2EC" w14:textId="77777777" w:rsidTr="0062542F">
        <w:tc>
          <w:tcPr>
            <w:tcW w:w="2204" w:type="dxa"/>
            <w:tcBorders>
              <w:top w:val="nil"/>
              <w:bottom w:val="nil"/>
              <w:right w:val="single" w:sz="4" w:space="0" w:color="auto"/>
            </w:tcBorders>
          </w:tcPr>
          <w:p w14:paraId="1108A8CD" w14:textId="77777777" w:rsidR="00875B90" w:rsidRPr="00DA6200" w:rsidRDefault="00875B90" w:rsidP="0062542F">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14407E24" w14:textId="77777777" w:rsidR="00875B90" w:rsidRPr="00DA6200" w:rsidRDefault="00875B90" w:rsidP="0062542F">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0933F15D"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8BF3ECC" w14:textId="77777777" w:rsidR="00875B90" w:rsidRPr="00DA6200" w:rsidRDefault="00875B90" w:rsidP="0062542F">
            <w:pPr>
              <w:spacing w:line="480" w:lineRule="auto"/>
              <w:rPr>
                <w:sz w:val="20"/>
                <w:szCs w:val="20"/>
              </w:rPr>
            </w:pPr>
          </w:p>
        </w:tc>
      </w:tr>
      <w:tr w:rsidR="00875B90" w:rsidRPr="00DE2EFD" w14:paraId="3A3DCCC1" w14:textId="77777777" w:rsidTr="0062542F">
        <w:tc>
          <w:tcPr>
            <w:tcW w:w="2204" w:type="dxa"/>
            <w:tcBorders>
              <w:top w:val="nil"/>
              <w:bottom w:val="nil"/>
              <w:right w:val="single" w:sz="4" w:space="0" w:color="auto"/>
            </w:tcBorders>
          </w:tcPr>
          <w:p w14:paraId="5CEC2744" w14:textId="77777777" w:rsidR="00875B90" w:rsidRPr="00DA6200" w:rsidRDefault="00875B90" w:rsidP="0062542F">
            <w:pPr>
              <w:spacing w:line="480" w:lineRule="auto"/>
              <w:rPr>
                <w:sz w:val="20"/>
                <w:szCs w:val="20"/>
              </w:rPr>
            </w:pPr>
            <w:r w:rsidRPr="00DA6200">
              <w:rPr>
                <w:sz w:val="20"/>
                <w:szCs w:val="20"/>
              </w:rPr>
              <w:t>Constancy based on monthly minimum daily flow</w:t>
            </w:r>
          </w:p>
        </w:tc>
        <w:tc>
          <w:tcPr>
            <w:tcW w:w="1902" w:type="dxa"/>
            <w:tcBorders>
              <w:left w:val="single" w:sz="4" w:space="0" w:color="auto"/>
              <w:right w:val="single" w:sz="4" w:space="0" w:color="auto"/>
            </w:tcBorders>
          </w:tcPr>
          <w:p w14:paraId="6AAB4C3E" w14:textId="77777777" w:rsidR="00875B90" w:rsidRPr="00DA6200" w:rsidRDefault="00875B90" w:rsidP="0062542F">
            <w:pPr>
              <w:spacing w:line="48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4898DFFB"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tcBorders>
          </w:tcPr>
          <w:p w14:paraId="2BD58AE2" w14:textId="77777777" w:rsidR="00875B90" w:rsidRPr="00DA6200" w:rsidRDefault="00875B90" w:rsidP="0062542F">
            <w:pPr>
              <w:spacing w:line="480" w:lineRule="auto"/>
              <w:rPr>
                <w:sz w:val="20"/>
                <w:szCs w:val="20"/>
              </w:rPr>
            </w:pPr>
          </w:p>
        </w:tc>
      </w:tr>
      <w:tr w:rsidR="00875B90" w:rsidRPr="00DE2EFD" w14:paraId="2F721F7A" w14:textId="77777777" w:rsidTr="0062542F">
        <w:tc>
          <w:tcPr>
            <w:tcW w:w="2204" w:type="dxa"/>
            <w:tcBorders>
              <w:top w:val="nil"/>
              <w:bottom w:val="single" w:sz="4" w:space="0" w:color="auto"/>
              <w:right w:val="single" w:sz="4" w:space="0" w:color="auto"/>
            </w:tcBorders>
          </w:tcPr>
          <w:p w14:paraId="6FE4DAFB" w14:textId="77777777" w:rsidR="00875B90" w:rsidRPr="00DA6200" w:rsidRDefault="00875B90" w:rsidP="0062542F">
            <w:pPr>
              <w:spacing w:line="480" w:lineRule="auto"/>
              <w:rPr>
                <w:sz w:val="20"/>
                <w:szCs w:val="20"/>
              </w:rPr>
            </w:pPr>
            <w:r w:rsidRPr="00DA6200">
              <w:rPr>
                <w:sz w:val="20"/>
                <w:szCs w:val="20"/>
              </w:rPr>
              <w:t xml:space="preserve">Contingency based on monthly minimum daily flow </w:t>
            </w:r>
          </w:p>
        </w:tc>
        <w:tc>
          <w:tcPr>
            <w:tcW w:w="1902" w:type="dxa"/>
            <w:tcBorders>
              <w:left w:val="single" w:sz="4" w:space="0" w:color="auto"/>
              <w:bottom w:val="single" w:sz="4" w:space="0" w:color="auto"/>
              <w:right w:val="single" w:sz="4" w:space="0" w:color="auto"/>
            </w:tcBorders>
          </w:tcPr>
          <w:p w14:paraId="39B1CB57" w14:textId="77777777" w:rsidR="00875B90" w:rsidRPr="00DA6200" w:rsidRDefault="00875B90" w:rsidP="0062542F">
            <w:pPr>
              <w:spacing w:line="48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74D2A1B1"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F920261" w14:textId="77777777" w:rsidR="00875B90" w:rsidRPr="00DA6200" w:rsidRDefault="00875B90" w:rsidP="0062542F">
            <w:pPr>
              <w:spacing w:line="480" w:lineRule="auto"/>
              <w:rPr>
                <w:sz w:val="20"/>
                <w:szCs w:val="20"/>
              </w:rPr>
            </w:pPr>
          </w:p>
        </w:tc>
      </w:tr>
      <w:tr w:rsidR="00875B90" w:rsidRPr="00DE2EFD" w14:paraId="349E6214" w14:textId="77777777" w:rsidTr="0062542F">
        <w:tc>
          <w:tcPr>
            <w:tcW w:w="9016" w:type="dxa"/>
            <w:gridSpan w:val="4"/>
            <w:tcBorders>
              <w:top w:val="single" w:sz="4" w:space="0" w:color="auto"/>
              <w:bottom w:val="single" w:sz="4" w:space="0" w:color="auto"/>
            </w:tcBorders>
          </w:tcPr>
          <w:p w14:paraId="482E55CD" w14:textId="77777777" w:rsidR="00875B90" w:rsidRPr="00DA6200" w:rsidRDefault="00875B90" w:rsidP="0062542F">
            <w:pPr>
              <w:spacing w:line="480" w:lineRule="auto"/>
              <w:rPr>
                <w:i/>
                <w:sz w:val="20"/>
                <w:szCs w:val="20"/>
              </w:rPr>
            </w:pPr>
            <w:commentRangeStart w:id="19"/>
            <w:r w:rsidRPr="00DA6200">
              <w:rPr>
                <w:i/>
                <w:sz w:val="20"/>
                <w:szCs w:val="20"/>
              </w:rPr>
              <w:t xml:space="preserve">Flow seasonality </w:t>
            </w:r>
            <w:commentRangeEnd w:id="19"/>
            <w:r w:rsidR="00A97E68">
              <w:rPr>
                <w:rStyle w:val="CommentReference"/>
                <w:rFonts w:eastAsia="MS Mincho"/>
              </w:rPr>
              <w:commentReference w:id="19"/>
            </w:r>
          </w:p>
        </w:tc>
      </w:tr>
      <w:tr w:rsidR="00875B90" w:rsidRPr="00DE2EFD" w14:paraId="153B59AA" w14:textId="77777777" w:rsidTr="0062542F">
        <w:tc>
          <w:tcPr>
            <w:tcW w:w="2204" w:type="dxa"/>
            <w:tcBorders>
              <w:top w:val="single" w:sz="4" w:space="0" w:color="auto"/>
              <w:bottom w:val="nil"/>
              <w:right w:val="single" w:sz="4" w:space="0" w:color="auto"/>
            </w:tcBorders>
          </w:tcPr>
          <w:p w14:paraId="3B25737B" w14:textId="77777777" w:rsidR="00875B90" w:rsidRPr="00DA6200" w:rsidRDefault="00875B90" w:rsidP="0062542F">
            <w:pPr>
              <w:spacing w:line="480" w:lineRule="auto"/>
              <w:rPr>
                <w:sz w:val="20"/>
                <w:szCs w:val="20"/>
              </w:rPr>
            </w:pPr>
            <w:r w:rsidRPr="00DA6200">
              <w:rPr>
                <w:sz w:val="20"/>
                <w:szCs w:val="20"/>
              </w:rPr>
              <w:lastRenderedPageBreak/>
              <w:t>Average mean daily flow for Spring *</w:t>
            </w:r>
          </w:p>
        </w:tc>
        <w:tc>
          <w:tcPr>
            <w:tcW w:w="1902" w:type="dxa"/>
            <w:tcBorders>
              <w:top w:val="single" w:sz="4" w:space="0" w:color="auto"/>
              <w:left w:val="single" w:sz="4" w:space="0" w:color="auto"/>
              <w:right w:val="single" w:sz="4" w:space="0" w:color="auto"/>
            </w:tcBorders>
          </w:tcPr>
          <w:p w14:paraId="26CC03D6" w14:textId="77777777" w:rsidR="00875B90" w:rsidRPr="00DA6200" w:rsidRDefault="00875B90" w:rsidP="0062542F">
            <w:pPr>
              <w:spacing w:line="48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7BBBED86" w14:textId="77777777" w:rsidR="00875B90" w:rsidRPr="00DA6200" w:rsidRDefault="00875B90" w:rsidP="0062542F">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3942423" w14:textId="77777777" w:rsidR="00875B90" w:rsidRPr="00DA6200" w:rsidRDefault="00875B90" w:rsidP="0062542F">
            <w:pPr>
              <w:spacing w:line="48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875B90" w:rsidRPr="00DE2EFD" w14:paraId="177AA984" w14:textId="77777777" w:rsidTr="0062542F">
        <w:tc>
          <w:tcPr>
            <w:tcW w:w="2204" w:type="dxa"/>
            <w:tcBorders>
              <w:top w:val="nil"/>
              <w:bottom w:val="nil"/>
              <w:right w:val="single" w:sz="4" w:space="0" w:color="auto"/>
            </w:tcBorders>
          </w:tcPr>
          <w:p w14:paraId="20EB877B" w14:textId="77777777" w:rsidR="00875B90" w:rsidRPr="00DE2EFD" w:rsidRDefault="00875B90" w:rsidP="0062542F">
            <w:pPr>
              <w:spacing w:line="480" w:lineRule="auto"/>
            </w:pPr>
            <w:r>
              <w:t>Average mean daily flow for Summer *</w:t>
            </w:r>
          </w:p>
        </w:tc>
        <w:tc>
          <w:tcPr>
            <w:tcW w:w="1902" w:type="dxa"/>
            <w:tcBorders>
              <w:left w:val="single" w:sz="4" w:space="0" w:color="auto"/>
              <w:right w:val="single" w:sz="4" w:space="0" w:color="auto"/>
            </w:tcBorders>
          </w:tcPr>
          <w:p w14:paraId="06B9406B" w14:textId="77777777" w:rsidR="00875B90" w:rsidRPr="00DE2EFD" w:rsidRDefault="00875B90" w:rsidP="0062542F">
            <w:pPr>
              <w:spacing w:line="480" w:lineRule="auto"/>
            </w:pPr>
            <w:proofErr w:type="spellStart"/>
            <w:r>
              <w:t>MDFMDFSummer</w:t>
            </w:r>
            <w:proofErr w:type="spellEnd"/>
          </w:p>
        </w:tc>
        <w:tc>
          <w:tcPr>
            <w:tcW w:w="1559" w:type="dxa"/>
            <w:tcBorders>
              <w:left w:val="single" w:sz="4" w:space="0" w:color="auto"/>
              <w:right w:val="single" w:sz="4" w:space="0" w:color="auto"/>
            </w:tcBorders>
          </w:tcPr>
          <w:p w14:paraId="0BE90E55"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6D794F8" w14:textId="77777777" w:rsidR="00875B90" w:rsidRPr="00DE2EFD" w:rsidRDefault="00875B90" w:rsidP="0062542F">
            <w:pPr>
              <w:spacing w:line="480" w:lineRule="auto"/>
            </w:pPr>
          </w:p>
        </w:tc>
      </w:tr>
      <w:tr w:rsidR="00875B90" w:rsidRPr="00DE2EFD" w14:paraId="061E7555" w14:textId="77777777" w:rsidTr="0062542F">
        <w:tc>
          <w:tcPr>
            <w:tcW w:w="2204" w:type="dxa"/>
            <w:tcBorders>
              <w:top w:val="nil"/>
              <w:bottom w:val="nil"/>
              <w:right w:val="single" w:sz="4" w:space="0" w:color="auto"/>
            </w:tcBorders>
          </w:tcPr>
          <w:p w14:paraId="57C5E200" w14:textId="77777777" w:rsidR="00875B90" w:rsidRPr="00DE2EFD" w:rsidRDefault="00875B90" w:rsidP="0062542F">
            <w:pPr>
              <w:spacing w:line="480" w:lineRule="auto"/>
            </w:pPr>
            <w:r>
              <w:t>Average mean daily flow for Autumn *</w:t>
            </w:r>
          </w:p>
        </w:tc>
        <w:tc>
          <w:tcPr>
            <w:tcW w:w="1902" w:type="dxa"/>
            <w:tcBorders>
              <w:left w:val="single" w:sz="4" w:space="0" w:color="auto"/>
              <w:right w:val="single" w:sz="4" w:space="0" w:color="auto"/>
            </w:tcBorders>
          </w:tcPr>
          <w:p w14:paraId="5D7C0AEA" w14:textId="77777777" w:rsidR="00875B90" w:rsidRPr="00DE2EFD" w:rsidRDefault="00875B90" w:rsidP="0062542F">
            <w:pPr>
              <w:spacing w:line="480" w:lineRule="auto"/>
            </w:pPr>
            <w:proofErr w:type="spellStart"/>
            <w:r>
              <w:t>MDFMDFAutumn</w:t>
            </w:r>
            <w:proofErr w:type="spellEnd"/>
          </w:p>
        </w:tc>
        <w:tc>
          <w:tcPr>
            <w:tcW w:w="1559" w:type="dxa"/>
            <w:tcBorders>
              <w:left w:val="single" w:sz="4" w:space="0" w:color="auto"/>
              <w:right w:val="single" w:sz="4" w:space="0" w:color="auto"/>
            </w:tcBorders>
          </w:tcPr>
          <w:p w14:paraId="7ABBA8F1"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C4D2203" w14:textId="77777777" w:rsidR="00875B90" w:rsidRPr="00DE2EFD" w:rsidRDefault="00875B90" w:rsidP="0062542F">
            <w:pPr>
              <w:spacing w:line="480" w:lineRule="auto"/>
            </w:pPr>
          </w:p>
        </w:tc>
      </w:tr>
      <w:tr w:rsidR="00875B90" w:rsidRPr="00DE2EFD" w14:paraId="35A64347" w14:textId="77777777" w:rsidTr="0062542F">
        <w:tc>
          <w:tcPr>
            <w:tcW w:w="2204" w:type="dxa"/>
            <w:tcBorders>
              <w:top w:val="nil"/>
              <w:bottom w:val="nil"/>
              <w:right w:val="single" w:sz="4" w:space="0" w:color="auto"/>
            </w:tcBorders>
          </w:tcPr>
          <w:p w14:paraId="5987DFBF" w14:textId="77777777" w:rsidR="00875B90" w:rsidRPr="00DE2EFD" w:rsidRDefault="00875B90" w:rsidP="0062542F">
            <w:pPr>
              <w:spacing w:line="480" w:lineRule="auto"/>
            </w:pPr>
            <w:r>
              <w:t>Average mean daily flow for Winter *</w:t>
            </w:r>
          </w:p>
        </w:tc>
        <w:tc>
          <w:tcPr>
            <w:tcW w:w="1902" w:type="dxa"/>
            <w:tcBorders>
              <w:left w:val="single" w:sz="4" w:space="0" w:color="auto"/>
              <w:right w:val="single" w:sz="4" w:space="0" w:color="auto"/>
            </w:tcBorders>
          </w:tcPr>
          <w:p w14:paraId="4C9F801F" w14:textId="77777777" w:rsidR="00875B90" w:rsidRPr="00DE2EFD" w:rsidRDefault="00875B90" w:rsidP="0062542F">
            <w:pPr>
              <w:spacing w:line="480" w:lineRule="auto"/>
            </w:pPr>
            <w:proofErr w:type="spellStart"/>
            <w:r>
              <w:t>MDFMDFWinter</w:t>
            </w:r>
            <w:proofErr w:type="spellEnd"/>
          </w:p>
        </w:tc>
        <w:tc>
          <w:tcPr>
            <w:tcW w:w="1559" w:type="dxa"/>
            <w:tcBorders>
              <w:left w:val="single" w:sz="4" w:space="0" w:color="auto"/>
              <w:right w:val="single" w:sz="4" w:space="0" w:color="auto"/>
            </w:tcBorders>
          </w:tcPr>
          <w:p w14:paraId="1E030805"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75576AB9" w14:textId="77777777" w:rsidR="00875B90" w:rsidRPr="00DE2EFD" w:rsidRDefault="00875B90" w:rsidP="0062542F">
            <w:pPr>
              <w:spacing w:line="480" w:lineRule="auto"/>
            </w:pPr>
          </w:p>
        </w:tc>
      </w:tr>
      <w:tr w:rsidR="00875B90" w:rsidRPr="00DE2EFD" w14:paraId="58318263" w14:textId="77777777" w:rsidTr="0062542F">
        <w:tc>
          <w:tcPr>
            <w:tcW w:w="2204" w:type="dxa"/>
            <w:tcBorders>
              <w:top w:val="nil"/>
              <w:bottom w:val="nil"/>
              <w:right w:val="single" w:sz="4" w:space="0" w:color="auto"/>
            </w:tcBorders>
          </w:tcPr>
          <w:p w14:paraId="466FCF3D" w14:textId="77777777" w:rsidR="00875B90" w:rsidRPr="00DE2EFD" w:rsidRDefault="00875B90" w:rsidP="0062542F">
            <w:pPr>
              <w:spacing w:line="480" w:lineRule="auto"/>
            </w:pPr>
            <w:r>
              <w:t xml:space="preserve">CV of mean daily flow for Spring </w:t>
            </w:r>
          </w:p>
        </w:tc>
        <w:tc>
          <w:tcPr>
            <w:tcW w:w="1902" w:type="dxa"/>
            <w:tcBorders>
              <w:left w:val="single" w:sz="4" w:space="0" w:color="auto"/>
              <w:right w:val="single" w:sz="4" w:space="0" w:color="auto"/>
            </w:tcBorders>
          </w:tcPr>
          <w:p w14:paraId="4A6E25D6" w14:textId="77777777" w:rsidR="00875B90" w:rsidRPr="00DE2EFD" w:rsidRDefault="00875B90" w:rsidP="0062542F">
            <w:pPr>
              <w:spacing w:line="480" w:lineRule="auto"/>
            </w:pPr>
            <w:proofErr w:type="spellStart"/>
            <w:r>
              <w:t>CVMDFSpring</w:t>
            </w:r>
            <w:proofErr w:type="spellEnd"/>
          </w:p>
        </w:tc>
        <w:tc>
          <w:tcPr>
            <w:tcW w:w="1559" w:type="dxa"/>
            <w:tcBorders>
              <w:left w:val="single" w:sz="4" w:space="0" w:color="auto"/>
              <w:right w:val="single" w:sz="4" w:space="0" w:color="auto"/>
            </w:tcBorders>
          </w:tcPr>
          <w:p w14:paraId="7EAE51F0"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008A642B" w14:textId="77777777" w:rsidR="00875B90" w:rsidRPr="00DE2EFD" w:rsidRDefault="00875B90" w:rsidP="0062542F">
            <w:pPr>
              <w:spacing w:line="480" w:lineRule="auto"/>
            </w:pPr>
          </w:p>
        </w:tc>
      </w:tr>
      <w:tr w:rsidR="00875B90" w:rsidRPr="00DE2EFD" w14:paraId="66C6985A" w14:textId="77777777" w:rsidTr="0062542F">
        <w:tc>
          <w:tcPr>
            <w:tcW w:w="2204" w:type="dxa"/>
            <w:tcBorders>
              <w:top w:val="nil"/>
              <w:bottom w:val="nil"/>
              <w:right w:val="single" w:sz="4" w:space="0" w:color="auto"/>
            </w:tcBorders>
          </w:tcPr>
          <w:p w14:paraId="7E63F5B7" w14:textId="77777777" w:rsidR="00875B90" w:rsidRPr="00DE2EFD" w:rsidRDefault="00875B90" w:rsidP="0062542F">
            <w:pPr>
              <w:spacing w:line="480" w:lineRule="auto"/>
            </w:pPr>
            <w:r>
              <w:t xml:space="preserve">CV of mean daily flow for Summer </w:t>
            </w:r>
          </w:p>
        </w:tc>
        <w:tc>
          <w:tcPr>
            <w:tcW w:w="1902" w:type="dxa"/>
            <w:tcBorders>
              <w:left w:val="single" w:sz="4" w:space="0" w:color="auto"/>
              <w:right w:val="single" w:sz="4" w:space="0" w:color="auto"/>
            </w:tcBorders>
          </w:tcPr>
          <w:p w14:paraId="5BD66C68" w14:textId="77777777" w:rsidR="00875B90" w:rsidRPr="00DE2EFD" w:rsidRDefault="00875B90" w:rsidP="0062542F">
            <w:pPr>
              <w:spacing w:line="480" w:lineRule="auto"/>
            </w:pPr>
            <w:proofErr w:type="spellStart"/>
            <w:r>
              <w:t>CVMDFSummer</w:t>
            </w:r>
            <w:proofErr w:type="spellEnd"/>
          </w:p>
        </w:tc>
        <w:tc>
          <w:tcPr>
            <w:tcW w:w="1559" w:type="dxa"/>
            <w:tcBorders>
              <w:left w:val="single" w:sz="4" w:space="0" w:color="auto"/>
              <w:right w:val="single" w:sz="4" w:space="0" w:color="auto"/>
            </w:tcBorders>
          </w:tcPr>
          <w:p w14:paraId="4C09C698"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2E1495E1" w14:textId="77777777" w:rsidR="00875B90" w:rsidRPr="00DE2EFD" w:rsidRDefault="00875B90" w:rsidP="0062542F">
            <w:pPr>
              <w:spacing w:line="480" w:lineRule="auto"/>
            </w:pPr>
          </w:p>
        </w:tc>
      </w:tr>
      <w:tr w:rsidR="00875B90" w:rsidRPr="00DE2EFD" w14:paraId="5582E8A8" w14:textId="77777777" w:rsidTr="0062542F">
        <w:tc>
          <w:tcPr>
            <w:tcW w:w="2204" w:type="dxa"/>
            <w:tcBorders>
              <w:top w:val="nil"/>
              <w:bottom w:val="nil"/>
              <w:right w:val="single" w:sz="4" w:space="0" w:color="auto"/>
            </w:tcBorders>
          </w:tcPr>
          <w:p w14:paraId="6BCF96B3" w14:textId="77777777" w:rsidR="00875B90" w:rsidRPr="00DE2EFD" w:rsidRDefault="00875B90" w:rsidP="0062542F">
            <w:pPr>
              <w:spacing w:line="480" w:lineRule="auto"/>
            </w:pPr>
            <w:r>
              <w:t xml:space="preserve">CV of mean daily flow for Autumn </w:t>
            </w:r>
          </w:p>
        </w:tc>
        <w:tc>
          <w:tcPr>
            <w:tcW w:w="1902" w:type="dxa"/>
            <w:tcBorders>
              <w:left w:val="single" w:sz="4" w:space="0" w:color="auto"/>
              <w:right w:val="single" w:sz="4" w:space="0" w:color="auto"/>
            </w:tcBorders>
          </w:tcPr>
          <w:p w14:paraId="15D54159" w14:textId="77777777" w:rsidR="00875B90" w:rsidRPr="00DE2EFD" w:rsidRDefault="00875B90" w:rsidP="0062542F">
            <w:pPr>
              <w:spacing w:line="480" w:lineRule="auto"/>
            </w:pPr>
            <w:proofErr w:type="spellStart"/>
            <w:r>
              <w:t>CVMDFAutumn</w:t>
            </w:r>
            <w:proofErr w:type="spellEnd"/>
          </w:p>
        </w:tc>
        <w:tc>
          <w:tcPr>
            <w:tcW w:w="1559" w:type="dxa"/>
            <w:tcBorders>
              <w:left w:val="single" w:sz="4" w:space="0" w:color="auto"/>
              <w:right w:val="single" w:sz="4" w:space="0" w:color="auto"/>
            </w:tcBorders>
          </w:tcPr>
          <w:p w14:paraId="3138B199"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6702123F" w14:textId="77777777" w:rsidR="00875B90" w:rsidRPr="00DE2EFD" w:rsidRDefault="00875B90" w:rsidP="0062542F">
            <w:pPr>
              <w:spacing w:line="480" w:lineRule="auto"/>
            </w:pPr>
          </w:p>
        </w:tc>
      </w:tr>
      <w:tr w:rsidR="00875B90" w:rsidRPr="00DE2EFD" w14:paraId="2666C20E" w14:textId="77777777" w:rsidTr="0062542F">
        <w:tc>
          <w:tcPr>
            <w:tcW w:w="2204" w:type="dxa"/>
            <w:tcBorders>
              <w:top w:val="nil"/>
              <w:bottom w:val="single" w:sz="4" w:space="0" w:color="auto"/>
              <w:right w:val="single" w:sz="4" w:space="0" w:color="auto"/>
            </w:tcBorders>
          </w:tcPr>
          <w:p w14:paraId="1A2452D8" w14:textId="77777777" w:rsidR="00875B90" w:rsidRPr="00DE2EFD" w:rsidRDefault="00875B90" w:rsidP="0062542F">
            <w:pPr>
              <w:spacing w:line="480" w:lineRule="auto"/>
            </w:pPr>
            <w:r>
              <w:t xml:space="preserve">CV of mean daily flow for Winter </w:t>
            </w:r>
          </w:p>
        </w:tc>
        <w:tc>
          <w:tcPr>
            <w:tcW w:w="1902" w:type="dxa"/>
            <w:tcBorders>
              <w:left w:val="single" w:sz="4" w:space="0" w:color="auto"/>
              <w:bottom w:val="single" w:sz="4" w:space="0" w:color="auto"/>
              <w:right w:val="single" w:sz="4" w:space="0" w:color="auto"/>
            </w:tcBorders>
          </w:tcPr>
          <w:p w14:paraId="7E8AEBD3" w14:textId="77777777" w:rsidR="00875B90" w:rsidRPr="00DE2EFD" w:rsidRDefault="00875B90" w:rsidP="0062542F">
            <w:pPr>
              <w:spacing w:line="48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3286092C" w14:textId="77777777" w:rsidR="00875B90" w:rsidRPr="00DE2EFD" w:rsidRDefault="00875B90" w:rsidP="0062542F">
            <w:pPr>
              <w:spacing w:line="480" w:lineRule="auto"/>
            </w:pPr>
            <w:r>
              <w:t>dimensionless</w:t>
            </w:r>
          </w:p>
        </w:tc>
        <w:tc>
          <w:tcPr>
            <w:tcW w:w="3351" w:type="dxa"/>
            <w:vMerge/>
            <w:tcBorders>
              <w:left w:val="single" w:sz="4" w:space="0" w:color="auto"/>
            </w:tcBorders>
          </w:tcPr>
          <w:p w14:paraId="5B1A98DA" w14:textId="77777777" w:rsidR="00875B90" w:rsidRPr="00DE2EFD" w:rsidRDefault="00875B90" w:rsidP="0062542F">
            <w:pPr>
              <w:spacing w:line="480" w:lineRule="auto"/>
            </w:pPr>
          </w:p>
        </w:tc>
      </w:tr>
    </w:tbl>
    <w:p w14:paraId="4F2F6B47" w14:textId="77777777" w:rsidR="00875B90" w:rsidRDefault="00875B90" w:rsidP="00F75551">
      <w:pPr>
        <w:spacing w:line="480" w:lineRule="auto"/>
        <w:rPr>
          <w:ins w:id="20" w:author="Faculty of Science" w:date="2015-02-03T11:32:00Z"/>
        </w:rPr>
      </w:pPr>
    </w:p>
    <w:p w14:paraId="5A37C3A0" w14:textId="77777777" w:rsidR="00D266B1" w:rsidRDefault="00D266B1" w:rsidP="00F75551">
      <w:pPr>
        <w:spacing w:line="480" w:lineRule="auto"/>
      </w:pPr>
    </w:p>
    <w:p w14:paraId="724B392A" w14:textId="77777777" w:rsidR="00875B90" w:rsidRPr="00BA41DB" w:rsidRDefault="0007531A" w:rsidP="00875B90">
      <w:pPr>
        <w:pStyle w:val="Caption"/>
        <w:keepNext/>
        <w:spacing w:line="480" w:lineRule="auto"/>
        <w:rPr>
          <w:sz w:val="24"/>
          <w:szCs w:val="24"/>
        </w:rPr>
      </w:pPr>
      <w:r w:rsidRPr="00BA41DB">
        <w:rPr>
          <w:sz w:val="24"/>
          <w:szCs w:val="24"/>
        </w:rPr>
        <w:lastRenderedPageBreak/>
        <w:t xml:space="preserve">Table 2. Multiple regression models with associated fitting parameters. * </w:t>
      </w:r>
      <w:proofErr w:type="gramStart"/>
      <w:r w:rsidRPr="00BA41DB">
        <w:rPr>
          <w:sz w:val="24"/>
          <w:szCs w:val="24"/>
        </w:rPr>
        <w:t>in</w:t>
      </w:r>
      <w:proofErr w:type="gramEnd"/>
      <w:r w:rsidRPr="00BA41DB">
        <w:rPr>
          <w:sz w:val="24"/>
          <w:szCs w:val="24"/>
        </w:rPr>
        <w:t xml:space="preserve"> the model formula denotes both summation as well as interaction between variables. R</w:t>
      </w:r>
      <w:r w:rsidRPr="00BA41DB">
        <w:rPr>
          <w:sz w:val="24"/>
          <w:szCs w:val="24"/>
          <w:vertAlign w:val="superscript"/>
        </w:rPr>
        <w:t>2</w:t>
      </w:r>
      <w:r w:rsidRPr="00BA41DB">
        <w:rPr>
          <w:sz w:val="24"/>
          <w:szCs w:val="24"/>
        </w:rPr>
        <w:t xml:space="preserve"> values have been adjusted for multiple regression for models using more than one variable. The optimal model according to </w:t>
      </w:r>
      <w:proofErr w:type="spellStart"/>
      <w:r w:rsidRPr="00BA41DB">
        <w:rPr>
          <w:sz w:val="24"/>
          <w:szCs w:val="24"/>
        </w:rPr>
        <w:t>AICc</w:t>
      </w:r>
      <w:proofErr w:type="spellEnd"/>
      <w:r w:rsidRPr="00BA41DB">
        <w:rPr>
          <w:sz w:val="24"/>
          <w:szCs w:val="24"/>
        </w:rPr>
        <w:t xml:space="preserve"> is indicated by bold typeface.</w:t>
      </w:r>
    </w:p>
    <w:tbl>
      <w:tblPr>
        <w:tblW w:w="9397" w:type="dxa"/>
        <w:tblLook w:val="04A0" w:firstRow="1" w:lastRow="0" w:firstColumn="1" w:lastColumn="0" w:noHBand="0" w:noVBand="1"/>
      </w:tblPr>
      <w:tblGrid>
        <w:gridCol w:w="1000"/>
        <w:gridCol w:w="5062"/>
        <w:gridCol w:w="1398"/>
        <w:gridCol w:w="960"/>
        <w:gridCol w:w="977"/>
      </w:tblGrid>
      <w:tr w:rsidR="00875B90" w:rsidRPr="005B1214" w14:paraId="0E00D184" w14:textId="77777777" w:rsidTr="00BA41DB">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01F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062" w:type="dxa"/>
            <w:tcBorders>
              <w:top w:val="single" w:sz="4" w:space="0" w:color="auto"/>
              <w:left w:val="nil"/>
              <w:bottom w:val="single" w:sz="4" w:space="0" w:color="auto"/>
              <w:right w:val="single" w:sz="4" w:space="0" w:color="auto"/>
            </w:tcBorders>
            <w:shd w:val="clear" w:color="auto" w:fill="auto"/>
            <w:noWrap/>
            <w:vAlign w:val="bottom"/>
            <w:hideMark/>
          </w:tcPr>
          <w:p w14:paraId="1BA26DEE"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1398" w:type="dxa"/>
            <w:tcBorders>
              <w:top w:val="single" w:sz="4" w:space="0" w:color="auto"/>
              <w:left w:val="nil"/>
              <w:bottom w:val="single" w:sz="4" w:space="0" w:color="auto"/>
              <w:right w:val="nil"/>
            </w:tcBorders>
            <w:shd w:val="clear" w:color="auto" w:fill="auto"/>
            <w:noWrap/>
            <w:vAlign w:val="bottom"/>
            <w:hideMark/>
          </w:tcPr>
          <w:p w14:paraId="415FF237"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8DC0F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77" w:type="dxa"/>
            <w:tcBorders>
              <w:top w:val="single" w:sz="4" w:space="0" w:color="auto"/>
              <w:left w:val="nil"/>
              <w:bottom w:val="single" w:sz="4" w:space="0" w:color="auto"/>
              <w:right w:val="single" w:sz="4" w:space="0" w:color="auto"/>
            </w:tcBorders>
            <w:shd w:val="clear" w:color="auto" w:fill="auto"/>
            <w:noWrap/>
            <w:vAlign w:val="bottom"/>
            <w:hideMark/>
          </w:tcPr>
          <w:p w14:paraId="4D38903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875B90" w:rsidRPr="005B1214" w14:paraId="01D115E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072786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062" w:type="dxa"/>
            <w:tcBorders>
              <w:top w:val="nil"/>
              <w:left w:val="nil"/>
              <w:bottom w:val="nil"/>
              <w:right w:val="single" w:sz="4" w:space="0" w:color="auto"/>
            </w:tcBorders>
            <w:shd w:val="clear" w:color="auto" w:fill="auto"/>
            <w:noWrap/>
            <w:vAlign w:val="bottom"/>
            <w:hideMark/>
          </w:tcPr>
          <w:p w14:paraId="52815A16"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1398" w:type="dxa"/>
            <w:tcBorders>
              <w:top w:val="nil"/>
              <w:left w:val="nil"/>
              <w:bottom w:val="nil"/>
              <w:right w:val="nil"/>
            </w:tcBorders>
            <w:shd w:val="clear" w:color="auto" w:fill="auto"/>
            <w:noWrap/>
            <w:vAlign w:val="bottom"/>
            <w:hideMark/>
          </w:tcPr>
          <w:p w14:paraId="4769DBF4" w14:textId="62B53D95"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w:t>
            </w:r>
          </w:p>
        </w:tc>
        <w:tc>
          <w:tcPr>
            <w:tcW w:w="960" w:type="dxa"/>
            <w:tcBorders>
              <w:top w:val="nil"/>
              <w:left w:val="nil"/>
              <w:bottom w:val="nil"/>
              <w:right w:val="nil"/>
            </w:tcBorders>
            <w:shd w:val="clear" w:color="auto" w:fill="auto"/>
            <w:noWrap/>
            <w:vAlign w:val="bottom"/>
            <w:hideMark/>
          </w:tcPr>
          <w:p w14:paraId="4327F0F0" w14:textId="5E0870B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w:t>
            </w:r>
          </w:p>
        </w:tc>
        <w:tc>
          <w:tcPr>
            <w:tcW w:w="977" w:type="dxa"/>
            <w:tcBorders>
              <w:top w:val="nil"/>
              <w:left w:val="nil"/>
              <w:bottom w:val="nil"/>
              <w:right w:val="single" w:sz="4" w:space="0" w:color="auto"/>
            </w:tcBorders>
            <w:shd w:val="clear" w:color="auto" w:fill="auto"/>
            <w:noWrap/>
            <w:vAlign w:val="bottom"/>
            <w:hideMark/>
          </w:tcPr>
          <w:p w14:paraId="6E530419" w14:textId="04DA0D4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w:t>
            </w:r>
          </w:p>
        </w:tc>
      </w:tr>
      <w:tr w:rsidR="00875B90" w:rsidRPr="005B1214" w14:paraId="68FD8EFB"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D427BF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062" w:type="dxa"/>
            <w:tcBorders>
              <w:top w:val="nil"/>
              <w:left w:val="nil"/>
              <w:bottom w:val="nil"/>
              <w:right w:val="single" w:sz="4" w:space="0" w:color="auto"/>
            </w:tcBorders>
            <w:shd w:val="clear" w:color="auto" w:fill="auto"/>
            <w:noWrap/>
            <w:vAlign w:val="bottom"/>
            <w:hideMark/>
          </w:tcPr>
          <w:p w14:paraId="0A9A70E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61EAF56F" w14:textId="3C3C37FB"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w:t>
            </w:r>
          </w:p>
        </w:tc>
        <w:tc>
          <w:tcPr>
            <w:tcW w:w="960" w:type="dxa"/>
            <w:tcBorders>
              <w:top w:val="nil"/>
              <w:left w:val="nil"/>
              <w:bottom w:val="nil"/>
              <w:right w:val="nil"/>
            </w:tcBorders>
            <w:shd w:val="clear" w:color="auto" w:fill="auto"/>
            <w:noWrap/>
            <w:vAlign w:val="bottom"/>
            <w:hideMark/>
          </w:tcPr>
          <w:p w14:paraId="0DD68C27" w14:textId="6D3C743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c>
          <w:tcPr>
            <w:tcW w:w="977" w:type="dxa"/>
            <w:tcBorders>
              <w:top w:val="nil"/>
              <w:left w:val="nil"/>
              <w:bottom w:val="nil"/>
              <w:right w:val="single" w:sz="4" w:space="0" w:color="auto"/>
            </w:tcBorders>
            <w:shd w:val="clear" w:color="auto" w:fill="auto"/>
            <w:noWrap/>
            <w:vAlign w:val="bottom"/>
            <w:hideMark/>
          </w:tcPr>
          <w:p w14:paraId="7ACB6C10" w14:textId="43427E1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w:t>
            </w:r>
          </w:p>
        </w:tc>
      </w:tr>
      <w:tr w:rsidR="00875B90" w:rsidRPr="005B1214" w14:paraId="06247621"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263260C"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062" w:type="dxa"/>
            <w:tcBorders>
              <w:top w:val="nil"/>
              <w:left w:val="nil"/>
              <w:bottom w:val="nil"/>
              <w:right w:val="single" w:sz="4" w:space="0" w:color="auto"/>
            </w:tcBorders>
            <w:shd w:val="clear" w:color="auto" w:fill="auto"/>
            <w:noWrap/>
            <w:vAlign w:val="bottom"/>
            <w:hideMark/>
          </w:tcPr>
          <w:p w14:paraId="10B785A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B8F5C10" w14:textId="68EC807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w:t>
            </w:r>
          </w:p>
        </w:tc>
        <w:tc>
          <w:tcPr>
            <w:tcW w:w="960" w:type="dxa"/>
            <w:tcBorders>
              <w:top w:val="nil"/>
              <w:left w:val="nil"/>
              <w:bottom w:val="nil"/>
              <w:right w:val="nil"/>
            </w:tcBorders>
            <w:shd w:val="clear" w:color="auto" w:fill="auto"/>
            <w:noWrap/>
            <w:vAlign w:val="bottom"/>
            <w:hideMark/>
          </w:tcPr>
          <w:p w14:paraId="75CBD070" w14:textId="540A1B7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7</w:t>
            </w:r>
          </w:p>
        </w:tc>
        <w:tc>
          <w:tcPr>
            <w:tcW w:w="977" w:type="dxa"/>
            <w:tcBorders>
              <w:top w:val="nil"/>
              <w:left w:val="nil"/>
              <w:bottom w:val="nil"/>
              <w:right w:val="single" w:sz="4" w:space="0" w:color="auto"/>
            </w:tcBorders>
            <w:shd w:val="clear" w:color="auto" w:fill="auto"/>
            <w:noWrap/>
            <w:vAlign w:val="bottom"/>
            <w:hideMark/>
          </w:tcPr>
          <w:p w14:paraId="270857FE" w14:textId="1F03D10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w:t>
            </w:r>
            <w:r w:rsidR="001F6E17">
              <w:rPr>
                <w:rFonts w:eastAsia="Times New Roman" w:cs="Times New Roman"/>
                <w:color w:val="000000"/>
                <w:sz w:val="20"/>
                <w:szCs w:val="20"/>
                <w:lang w:eastAsia="en-AU"/>
              </w:rPr>
              <w:t>6</w:t>
            </w:r>
          </w:p>
        </w:tc>
      </w:tr>
      <w:tr w:rsidR="00875B90" w:rsidRPr="005B1214" w14:paraId="0D69590F"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FD49513"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062" w:type="dxa"/>
            <w:tcBorders>
              <w:top w:val="nil"/>
              <w:left w:val="nil"/>
              <w:bottom w:val="nil"/>
              <w:right w:val="single" w:sz="4" w:space="0" w:color="auto"/>
            </w:tcBorders>
            <w:shd w:val="clear" w:color="auto" w:fill="auto"/>
            <w:noWrap/>
            <w:vAlign w:val="bottom"/>
            <w:hideMark/>
          </w:tcPr>
          <w:p w14:paraId="5967BF82"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C2AD49C" w14:textId="7077A6AD"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63</w:t>
            </w:r>
            <w:r w:rsidR="00D266B1">
              <w:rPr>
                <w:rFonts w:eastAsia="Times New Roman" w:cs="Times New Roman"/>
                <w:color w:val="000000"/>
                <w:sz w:val="20"/>
                <w:szCs w:val="20"/>
                <w:lang w:eastAsia="en-AU"/>
              </w:rPr>
              <w:t>6</w:t>
            </w:r>
          </w:p>
        </w:tc>
        <w:tc>
          <w:tcPr>
            <w:tcW w:w="960" w:type="dxa"/>
            <w:tcBorders>
              <w:top w:val="nil"/>
              <w:left w:val="nil"/>
              <w:bottom w:val="nil"/>
              <w:right w:val="nil"/>
            </w:tcBorders>
            <w:shd w:val="clear" w:color="auto" w:fill="auto"/>
            <w:noWrap/>
            <w:vAlign w:val="bottom"/>
            <w:hideMark/>
          </w:tcPr>
          <w:p w14:paraId="122B6494" w14:textId="39423B93"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w:t>
            </w:r>
          </w:p>
        </w:tc>
        <w:tc>
          <w:tcPr>
            <w:tcW w:w="977" w:type="dxa"/>
            <w:tcBorders>
              <w:top w:val="nil"/>
              <w:left w:val="nil"/>
              <w:bottom w:val="nil"/>
              <w:right w:val="single" w:sz="4" w:space="0" w:color="auto"/>
            </w:tcBorders>
            <w:shd w:val="clear" w:color="auto" w:fill="auto"/>
            <w:noWrap/>
            <w:vAlign w:val="bottom"/>
            <w:hideMark/>
          </w:tcPr>
          <w:p w14:paraId="25BE37A4" w14:textId="3CF452A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Pr>
                <w:rFonts w:eastAsia="Times New Roman" w:cs="Times New Roman"/>
                <w:color w:val="000000"/>
                <w:sz w:val="20"/>
                <w:szCs w:val="20"/>
                <w:lang w:eastAsia="en-AU"/>
              </w:rPr>
              <w:t>40</w:t>
            </w:r>
          </w:p>
        </w:tc>
      </w:tr>
      <w:tr w:rsidR="00875B90" w:rsidRPr="005B1214" w14:paraId="13EE4B1C"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D8A5D0F"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062" w:type="dxa"/>
            <w:tcBorders>
              <w:top w:val="nil"/>
              <w:left w:val="nil"/>
              <w:bottom w:val="nil"/>
              <w:right w:val="single" w:sz="4" w:space="0" w:color="auto"/>
            </w:tcBorders>
            <w:shd w:val="clear" w:color="auto" w:fill="auto"/>
            <w:noWrap/>
            <w:vAlign w:val="bottom"/>
            <w:hideMark/>
          </w:tcPr>
          <w:p w14:paraId="6020BC4C"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2E4A41F" w14:textId="6DF4900D"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78792468" w14:textId="5A47434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w:t>
            </w:r>
          </w:p>
        </w:tc>
        <w:tc>
          <w:tcPr>
            <w:tcW w:w="977" w:type="dxa"/>
            <w:tcBorders>
              <w:top w:val="nil"/>
              <w:left w:val="nil"/>
              <w:bottom w:val="nil"/>
              <w:right w:val="single" w:sz="4" w:space="0" w:color="auto"/>
            </w:tcBorders>
            <w:shd w:val="clear" w:color="auto" w:fill="auto"/>
            <w:noWrap/>
            <w:vAlign w:val="bottom"/>
            <w:hideMark/>
          </w:tcPr>
          <w:p w14:paraId="5A76A03E" w14:textId="7AEDAF1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w:t>
            </w:r>
          </w:p>
        </w:tc>
      </w:tr>
      <w:tr w:rsidR="00875B90" w:rsidRPr="005B1214" w14:paraId="77CCA70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7C429D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062" w:type="dxa"/>
            <w:tcBorders>
              <w:top w:val="nil"/>
              <w:left w:val="nil"/>
              <w:bottom w:val="nil"/>
              <w:right w:val="single" w:sz="4" w:space="0" w:color="auto"/>
            </w:tcBorders>
            <w:shd w:val="clear" w:color="auto" w:fill="auto"/>
            <w:noWrap/>
            <w:vAlign w:val="bottom"/>
            <w:hideMark/>
          </w:tcPr>
          <w:p w14:paraId="7B851D0D"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3CB86BAB" w14:textId="0B64236A" w:rsidR="00875B90" w:rsidRPr="005B1214" w:rsidRDefault="00875B90" w:rsidP="00D266B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D266B1" w:rsidRPr="005B1214">
              <w:rPr>
                <w:rFonts w:eastAsia="Times New Roman" w:cs="Times New Roman"/>
                <w:color w:val="000000"/>
                <w:sz w:val="20"/>
                <w:szCs w:val="20"/>
                <w:lang w:eastAsia="en-AU"/>
              </w:rPr>
              <w:t>56</w:t>
            </w:r>
            <w:r w:rsidR="00D266B1">
              <w:rPr>
                <w:rFonts w:eastAsia="Times New Roman" w:cs="Times New Roman"/>
                <w:color w:val="000000"/>
                <w:sz w:val="20"/>
                <w:szCs w:val="20"/>
                <w:lang w:eastAsia="en-AU"/>
              </w:rPr>
              <w:t>1</w:t>
            </w:r>
          </w:p>
        </w:tc>
        <w:tc>
          <w:tcPr>
            <w:tcW w:w="960" w:type="dxa"/>
            <w:tcBorders>
              <w:top w:val="nil"/>
              <w:left w:val="nil"/>
              <w:bottom w:val="nil"/>
              <w:right w:val="nil"/>
            </w:tcBorders>
            <w:shd w:val="clear" w:color="auto" w:fill="auto"/>
            <w:noWrap/>
            <w:vAlign w:val="bottom"/>
            <w:hideMark/>
          </w:tcPr>
          <w:p w14:paraId="0A0740FD" w14:textId="1BAF436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w:t>
            </w:r>
          </w:p>
        </w:tc>
        <w:tc>
          <w:tcPr>
            <w:tcW w:w="977" w:type="dxa"/>
            <w:tcBorders>
              <w:top w:val="nil"/>
              <w:left w:val="nil"/>
              <w:bottom w:val="nil"/>
              <w:right w:val="single" w:sz="4" w:space="0" w:color="auto"/>
            </w:tcBorders>
            <w:shd w:val="clear" w:color="auto" w:fill="auto"/>
            <w:noWrap/>
            <w:vAlign w:val="bottom"/>
            <w:hideMark/>
          </w:tcPr>
          <w:p w14:paraId="5354D06C" w14:textId="2DB941C6"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w:t>
            </w:r>
          </w:p>
        </w:tc>
      </w:tr>
      <w:tr w:rsidR="00875B90" w:rsidRPr="005B1214" w14:paraId="525CD5DA"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12FE786"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062" w:type="dxa"/>
            <w:tcBorders>
              <w:top w:val="nil"/>
              <w:left w:val="nil"/>
              <w:bottom w:val="nil"/>
              <w:right w:val="single" w:sz="4" w:space="0" w:color="auto"/>
            </w:tcBorders>
            <w:shd w:val="clear" w:color="auto" w:fill="auto"/>
            <w:noWrap/>
            <w:vAlign w:val="bottom"/>
            <w:hideMark/>
          </w:tcPr>
          <w:p w14:paraId="25D1B37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1398" w:type="dxa"/>
            <w:tcBorders>
              <w:top w:val="nil"/>
              <w:left w:val="nil"/>
              <w:bottom w:val="nil"/>
              <w:right w:val="nil"/>
            </w:tcBorders>
            <w:shd w:val="clear" w:color="auto" w:fill="auto"/>
            <w:noWrap/>
            <w:vAlign w:val="bottom"/>
            <w:hideMark/>
          </w:tcPr>
          <w:p w14:paraId="78DE56AF" w14:textId="371D18B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65</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04B07259" w14:textId="724A829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w:t>
            </w:r>
            <w:r w:rsidR="001F6E17" w:rsidRPr="005B1214">
              <w:rPr>
                <w:rFonts w:eastAsia="Times New Roman" w:cs="Times New Roman"/>
                <w:color w:val="000000"/>
                <w:sz w:val="20"/>
                <w:szCs w:val="20"/>
                <w:lang w:eastAsia="en-AU"/>
              </w:rPr>
              <w:t>9</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001F7875" w14:textId="2F7FDD3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w:t>
            </w:r>
          </w:p>
        </w:tc>
      </w:tr>
      <w:tr w:rsidR="00875B90" w:rsidRPr="005B1214" w14:paraId="462EF677"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E84F2A0"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062" w:type="dxa"/>
            <w:tcBorders>
              <w:top w:val="nil"/>
              <w:left w:val="nil"/>
              <w:bottom w:val="nil"/>
              <w:right w:val="single" w:sz="4" w:space="0" w:color="auto"/>
            </w:tcBorders>
            <w:shd w:val="clear" w:color="auto" w:fill="auto"/>
            <w:noWrap/>
            <w:vAlign w:val="bottom"/>
            <w:hideMark/>
          </w:tcPr>
          <w:p w14:paraId="5D5CB199"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81633BE" w14:textId="5755D65A"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66</w:t>
            </w:r>
            <w:r w:rsidR="001F6E17">
              <w:rPr>
                <w:rFonts w:eastAsia="Times New Roman" w:cs="Times New Roman"/>
                <w:color w:val="000000"/>
                <w:sz w:val="20"/>
                <w:szCs w:val="20"/>
                <w:lang w:eastAsia="en-AU"/>
              </w:rPr>
              <w:t>5</w:t>
            </w:r>
          </w:p>
        </w:tc>
        <w:tc>
          <w:tcPr>
            <w:tcW w:w="960" w:type="dxa"/>
            <w:tcBorders>
              <w:top w:val="nil"/>
              <w:left w:val="nil"/>
              <w:bottom w:val="nil"/>
              <w:right w:val="nil"/>
            </w:tcBorders>
            <w:shd w:val="clear" w:color="auto" w:fill="auto"/>
            <w:noWrap/>
            <w:vAlign w:val="bottom"/>
            <w:hideMark/>
          </w:tcPr>
          <w:p w14:paraId="16CBCEDA" w14:textId="130D18F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w:t>
            </w:r>
            <w:r w:rsidR="001F6E17">
              <w:rPr>
                <w:rFonts w:eastAsia="Times New Roman" w:cs="Times New Roman"/>
                <w:color w:val="000000"/>
                <w:sz w:val="20"/>
                <w:szCs w:val="20"/>
                <w:lang w:eastAsia="en-AU"/>
              </w:rPr>
              <w:t>40</w:t>
            </w:r>
          </w:p>
        </w:tc>
        <w:tc>
          <w:tcPr>
            <w:tcW w:w="977" w:type="dxa"/>
            <w:tcBorders>
              <w:top w:val="nil"/>
              <w:left w:val="nil"/>
              <w:bottom w:val="nil"/>
              <w:right w:val="single" w:sz="4" w:space="0" w:color="auto"/>
            </w:tcBorders>
            <w:shd w:val="clear" w:color="auto" w:fill="auto"/>
            <w:noWrap/>
            <w:vAlign w:val="bottom"/>
            <w:hideMark/>
          </w:tcPr>
          <w:p w14:paraId="23CB37F8" w14:textId="788335CF"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3</w:t>
            </w:r>
          </w:p>
        </w:tc>
      </w:tr>
      <w:tr w:rsidR="00875B90" w:rsidRPr="005B1214" w14:paraId="478E4C22"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12B2171D"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9</w:t>
            </w:r>
          </w:p>
        </w:tc>
        <w:tc>
          <w:tcPr>
            <w:tcW w:w="5062" w:type="dxa"/>
            <w:tcBorders>
              <w:top w:val="nil"/>
              <w:left w:val="nil"/>
              <w:bottom w:val="nil"/>
              <w:right w:val="single" w:sz="4" w:space="0" w:color="auto"/>
            </w:tcBorders>
            <w:shd w:val="clear" w:color="auto" w:fill="auto"/>
            <w:noWrap/>
            <w:vAlign w:val="bottom"/>
            <w:hideMark/>
          </w:tcPr>
          <w:p w14:paraId="552D6BE1"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4A90875B" w14:textId="5CB438FD"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w:t>
            </w:r>
          </w:p>
        </w:tc>
        <w:tc>
          <w:tcPr>
            <w:tcW w:w="960" w:type="dxa"/>
            <w:tcBorders>
              <w:top w:val="nil"/>
              <w:left w:val="nil"/>
              <w:bottom w:val="nil"/>
              <w:right w:val="nil"/>
            </w:tcBorders>
            <w:shd w:val="clear" w:color="auto" w:fill="auto"/>
            <w:noWrap/>
            <w:vAlign w:val="bottom"/>
            <w:hideMark/>
          </w:tcPr>
          <w:p w14:paraId="25A58820" w14:textId="08FB26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w:t>
            </w:r>
            <w:r w:rsidR="001F6E17" w:rsidRPr="005B1214">
              <w:rPr>
                <w:rFonts w:eastAsia="Times New Roman" w:cs="Times New Roman"/>
                <w:color w:val="000000"/>
                <w:sz w:val="20"/>
                <w:szCs w:val="20"/>
                <w:lang w:eastAsia="en-AU"/>
              </w:rPr>
              <w:t>5</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5A63F3D6" w14:textId="25F6D451"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r w:rsidR="001F6E17" w:rsidRPr="005B1214">
              <w:rPr>
                <w:rFonts w:eastAsia="Times New Roman" w:cs="Times New Roman"/>
                <w:color w:val="000000"/>
                <w:sz w:val="20"/>
                <w:szCs w:val="20"/>
                <w:lang w:eastAsia="en-AU"/>
              </w:rPr>
              <w:t>3</w:t>
            </w:r>
            <w:r w:rsidR="001F6E17">
              <w:rPr>
                <w:rFonts w:eastAsia="Times New Roman" w:cs="Times New Roman"/>
                <w:color w:val="000000"/>
                <w:sz w:val="20"/>
                <w:szCs w:val="20"/>
                <w:lang w:eastAsia="en-AU"/>
              </w:rPr>
              <w:t>9</w:t>
            </w:r>
          </w:p>
        </w:tc>
      </w:tr>
      <w:tr w:rsidR="00875B90" w:rsidRPr="005B1214" w14:paraId="27DBFD78"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90B83B4"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062" w:type="dxa"/>
            <w:tcBorders>
              <w:top w:val="nil"/>
              <w:left w:val="nil"/>
              <w:bottom w:val="nil"/>
              <w:right w:val="single" w:sz="4" w:space="0" w:color="auto"/>
            </w:tcBorders>
            <w:shd w:val="clear" w:color="auto" w:fill="auto"/>
            <w:noWrap/>
            <w:vAlign w:val="bottom"/>
            <w:hideMark/>
          </w:tcPr>
          <w:p w14:paraId="09C8519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64EE75A7" w14:textId="5DBEA2BC"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w:t>
            </w:r>
            <w:r w:rsidR="001F6E17">
              <w:rPr>
                <w:rFonts w:eastAsia="Times New Roman" w:cs="Times New Roman"/>
                <w:color w:val="000000"/>
                <w:sz w:val="20"/>
                <w:szCs w:val="20"/>
                <w:lang w:eastAsia="en-AU"/>
              </w:rPr>
              <w:t>4</w:t>
            </w:r>
          </w:p>
        </w:tc>
        <w:tc>
          <w:tcPr>
            <w:tcW w:w="960" w:type="dxa"/>
            <w:tcBorders>
              <w:top w:val="nil"/>
              <w:left w:val="nil"/>
              <w:bottom w:val="nil"/>
              <w:right w:val="nil"/>
            </w:tcBorders>
            <w:shd w:val="clear" w:color="auto" w:fill="auto"/>
            <w:noWrap/>
            <w:vAlign w:val="bottom"/>
            <w:hideMark/>
          </w:tcPr>
          <w:p w14:paraId="2B246E2C" w14:textId="7575FE1B"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w:t>
            </w:r>
            <w:r w:rsidR="001F6E17" w:rsidRPr="005B1214">
              <w:rPr>
                <w:rFonts w:eastAsia="Times New Roman" w:cs="Times New Roman"/>
                <w:color w:val="000000"/>
                <w:sz w:val="20"/>
                <w:szCs w:val="20"/>
                <w:lang w:eastAsia="en-AU"/>
              </w:rPr>
              <w:t>2</w:t>
            </w:r>
            <w:r w:rsidR="001F6E17">
              <w:rPr>
                <w:rFonts w:eastAsia="Times New Roman" w:cs="Times New Roman"/>
                <w:color w:val="000000"/>
                <w:sz w:val="20"/>
                <w:szCs w:val="20"/>
                <w:lang w:eastAsia="en-AU"/>
              </w:rPr>
              <w:t>5</w:t>
            </w:r>
          </w:p>
        </w:tc>
        <w:tc>
          <w:tcPr>
            <w:tcW w:w="977" w:type="dxa"/>
            <w:tcBorders>
              <w:top w:val="nil"/>
              <w:left w:val="nil"/>
              <w:bottom w:val="nil"/>
              <w:right w:val="single" w:sz="4" w:space="0" w:color="auto"/>
            </w:tcBorders>
            <w:shd w:val="clear" w:color="auto" w:fill="auto"/>
            <w:noWrap/>
            <w:vAlign w:val="bottom"/>
            <w:hideMark/>
          </w:tcPr>
          <w:p w14:paraId="2FA3540B" w14:textId="4CFDD3C5"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r w:rsidR="001F6E17" w:rsidRPr="005B1214">
              <w:rPr>
                <w:rFonts w:eastAsia="Times New Roman" w:cs="Times New Roman"/>
                <w:color w:val="000000"/>
                <w:sz w:val="20"/>
                <w:szCs w:val="20"/>
                <w:lang w:eastAsia="en-AU"/>
              </w:rPr>
              <w:t>6</w:t>
            </w:r>
            <w:r w:rsidR="001F6E17">
              <w:rPr>
                <w:rFonts w:eastAsia="Times New Roman" w:cs="Times New Roman"/>
                <w:color w:val="000000"/>
                <w:sz w:val="20"/>
                <w:szCs w:val="20"/>
                <w:lang w:eastAsia="en-AU"/>
              </w:rPr>
              <w:t>8</w:t>
            </w:r>
          </w:p>
        </w:tc>
      </w:tr>
      <w:tr w:rsidR="00875B90" w:rsidRPr="005B1214" w14:paraId="69FDE50E"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D97A568"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062" w:type="dxa"/>
            <w:tcBorders>
              <w:top w:val="nil"/>
              <w:left w:val="nil"/>
              <w:bottom w:val="nil"/>
              <w:right w:val="single" w:sz="4" w:space="0" w:color="auto"/>
            </w:tcBorders>
            <w:shd w:val="clear" w:color="auto" w:fill="auto"/>
            <w:noWrap/>
            <w:vAlign w:val="bottom"/>
            <w:hideMark/>
          </w:tcPr>
          <w:p w14:paraId="7DB16530"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1983DD8C" w14:textId="40B20522"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w:t>
            </w:r>
          </w:p>
        </w:tc>
        <w:tc>
          <w:tcPr>
            <w:tcW w:w="960" w:type="dxa"/>
            <w:tcBorders>
              <w:top w:val="nil"/>
              <w:left w:val="nil"/>
              <w:bottom w:val="nil"/>
              <w:right w:val="nil"/>
            </w:tcBorders>
            <w:shd w:val="clear" w:color="auto" w:fill="auto"/>
            <w:noWrap/>
            <w:vAlign w:val="bottom"/>
            <w:hideMark/>
          </w:tcPr>
          <w:p w14:paraId="72D7081E" w14:textId="087BB7A8"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w:t>
            </w:r>
            <w:r w:rsidR="001F6E17" w:rsidRPr="005B1214">
              <w:rPr>
                <w:rFonts w:eastAsia="Times New Roman" w:cs="Times New Roman"/>
                <w:color w:val="000000"/>
                <w:sz w:val="20"/>
                <w:szCs w:val="20"/>
                <w:lang w:eastAsia="en-AU"/>
              </w:rPr>
              <w:t>1</w:t>
            </w:r>
            <w:r w:rsidR="001F6E17">
              <w:rPr>
                <w:rFonts w:eastAsia="Times New Roman" w:cs="Times New Roman"/>
                <w:color w:val="000000"/>
                <w:sz w:val="20"/>
                <w:szCs w:val="20"/>
                <w:lang w:eastAsia="en-AU"/>
              </w:rPr>
              <w:t>4</w:t>
            </w:r>
          </w:p>
        </w:tc>
        <w:tc>
          <w:tcPr>
            <w:tcW w:w="977" w:type="dxa"/>
            <w:tcBorders>
              <w:top w:val="nil"/>
              <w:left w:val="nil"/>
              <w:bottom w:val="nil"/>
              <w:right w:val="single" w:sz="4" w:space="0" w:color="auto"/>
            </w:tcBorders>
            <w:shd w:val="clear" w:color="auto" w:fill="auto"/>
            <w:noWrap/>
            <w:vAlign w:val="bottom"/>
            <w:hideMark/>
          </w:tcPr>
          <w:p w14:paraId="3E5F52F2" w14:textId="0D415464"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r w:rsidR="001F6E17" w:rsidRPr="005B1214">
              <w:rPr>
                <w:rFonts w:eastAsia="Times New Roman" w:cs="Times New Roman"/>
                <w:color w:val="000000"/>
                <w:sz w:val="20"/>
                <w:szCs w:val="20"/>
                <w:lang w:eastAsia="en-AU"/>
              </w:rPr>
              <w:t>7</w:t>
            </w:r>
            <w:r w:rsidR="001F6E17">
              <w:rPr>
                <w:rFonts w:eastAsia="Times New Roman" w:cs="Times New Roman"/>
                <w:color w:val="000000"/>
                <w:sz w:val="20"/>
                <w:szCs w:val="20"/>
                <w:lang w:eastAsia="en-AU"/>
              </w:rPr>
              <w:t>9</w:t>
            </w:r>
          </w:p>
        </w:tc>
      </w:tr>
      <w:tr w:rsidR="00875B90" w:rsidRPr="005B1214" w14:paraId="36457489" w14:textId="77777777" w:rsidTr="00BA41DB">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4C492D71"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062" w:type="dxa"/>
            <w:tcBorders>
              <w:top w:val="nil"/>
              <w:left w:val="nil"/>
              <w:bottom w:val="nil"/>
              <w:right w:val="single" w:sz="4" w:space="0" w:color="auto"/>
            </w:tcBorders>
            <w:shd w:val="clear" w:color="auto" w:fill="auto"/>
            <w:noWrap/>
            <w:vAlign w:val="bottom"/>
            <w:hideMark/>
          </w:tcPr>
          <w:p w14:paraId="2E611C59" w14:textId="77777777" w:rsidR="00875B90" w:rsidRPr="00BE259E" w:rsidRDefault="00875B90" w:rsidP="0062542F">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1398" w:type="dxa"/>
            <w:tcBorders>
              <w:top w:val="nil"/>
              <w:left w:val="nil"/>
              <w:bottom w:val="nil"/>
              <w:right w:val="nil"/>
            </w:tcBorders>
            <w:shd w:val="clear" w:color="auto" w:fill="auto"/>
            <w:noWrap/>
            <w:vAlign w:val="bottom"/>
            <w:hideMark/>
          </w:tcPr>
          <w:p w14:paraId="5E894312" w14:textId="1E4F4830"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w:t>
            </w:r>
          </w:p>
        </w:tc>
        <w:tc>
          <w:tcPr>
            <w:tcW w:w="960" w:type="dxa"/>
            <w:tcBorders>
              <w:top w:val="nil"/>
              <w:left w:val="nil"/>
              <w:bottom w:val="nil"/>
              <w:right w:val="nil"/>
            </w:tcBorders>
            <w:shd w:val="clear" w:color="auto" w:fill="auto"/>
            <w:noWrap/>
            <w:vAlign w:val="bottom"/>
            <w:hideMark/>
          </w:tcPr>
          <w:p w14:paraId="52DEE0FB" w14:textId="62911454" w:rsidR="00875B90" w:rsidRPr="00BE259E" w:rsidRDefault="00875B90" w:rsidP="001F6E17">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w:t>
            </w:r>
          </w:p>
        </w:tc>
        <w:tc>
          <w:tcPr>
            <w:tcW w:w="977" w:type="dxa"/>
            <w:tcBorders>
              <w:top w:val="nil"/>
              <w:left w:val="nil"/>
              <w:bottom w:val="nil"/>
              <w:right w:val="single" w:sz="4" w:space="0" w:color="auto"/>
            </w:tcBorders>
            <w:shd w:val="clear" w:color="auto" w:fill="auto"/>
            <w:noWrap/>
            <w:vAlign w:val="bottom"/>
            <w:hideMark/>
          </w:tcPr>
          <w:p w14:paraId="4B69D60C" w14:textId="77777777" w:rsidR="00875B90" w:rsidRPr="00BE259E" w:rsidRDefault="00875B90" w:rsidP="0062542F">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875B90" w:rsidRPr="005B1214" w14:paraId="5C2DE2E5" w14:textId="77777777" w:rsidTr="00BA41DB">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1946E02" w14:textId="77777777" w:rsidR="00875B90" w:rsidRPr="005B1214"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062" w:type="dxa"/>
            <w:tcBorders>
              <w:top w:val="nil"/>
              <w:left w:val="nil"/>
              <w:bottom w:val="single" w:sz="4" w:space="0" w:color="auto"/>
              <w:right w:val="single" w:sz="4" w:space="0" w:color="auto"/>
            </w:tcBorders>
            <w:shd w:val="clear" w:color="auto" w:fill="auto"/>
            <w:noWrap/>
            <w:vAlign w:val="bottom"/>
            <w:hideMark/>
          </w:tcPr>
          <w:p w14:paraId="564D0C15" w14:textId="77777777" w:rsidR="00875B90" w:rsidRPr="005B1214"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1398" w:type="dxa"/>
            <w:tcBorders>
              <w:top w:val="nil"/>
              <w:left w:val="nil"/>
              <w:bottom w:val="single" w:sz="4" w:space="0" w:color="auto"/>
              <w:right w:val="nil"/>
            </w:tcBorders>
            <w:shd w:val="clear" w:color="auto" w:fill="auto"/>
            <w:noWrap/>
            <w:vAlign w:val="bottom"/>
            <w:hideMark/>
          </w:tcPr>
          <w:p w14:paraId="64D554CC" w14:textId="72C5D1E0"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w:t>
            </w:r>
            <w:r w:rsidR="001F6E17" w:rsidRPr="005B1214">
              <w:rPr>
                <w:rFonts w:eastAsia="Times New Roman" w:cs="Times New Roman"/>
                <w:color w:val="000000"/>
                <w:sz w:val="20"/>
                <w:szCs w:val="20"/>
                <w:lang w:eastAsia="en-AU"/>
              </w:rPr>
              <w:t>94</w:t>
            </w:r>
            <w:r w:rsidR="001F6E17">
              <w:rPr>
                <w:rFonts w:eastAsia="Times New Roman" w:cs="Times New Roman"/>
                <w:color w:val="000000"/>
                <w:sz w:val="20"/>
                <w:szCs w:val="20"/>
                <w:lang w:eastAsia="en-AU"/>
              </w:rPr>
              <w:t>4</w:t>
            </w:r>
          </w:p>
        </w:tc>
        <w:tc>
          <w:tcPr>
            <w:tcW w:w="960" w:type="dxa"/>
            <w:tcBorders>
              <w:top w:val="nil"/>
              <w:left w:val="nil"/>
              <w:bottom w:val="single" w:sz="4" w:space="0" w:color="auto"/>
              <w:right w:val="nil"/>
            </w:tcBorders>
            <w:shd w:val="clear" w:color="auto" w:fill="auto"/>
            <w:noWrap/>
            <w:vAlign w:val="bottom"/>
            <w:hideMark/>
          </w:tcPr>
          <w:p w14:paraId="672307C6" w14:textId="2A1165C7"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w:t>
            </w:r>
          </w:p>
        </w:tc>
        <w:tc>
          <w:tcPr>
            <w:tcW w:w="977" w:type="dxa"/>
            <w:tcBorders>
              <w:top w:val="nil"/>
              <w:left w:val="nil"/>
              <w:bottom w:val="single" w:sz="4" w:space="0" w:color="auto"/>
              <w:right w:val="single" w:sz="4" w:space="0" w:color="auto"/>
            </w:tcBorders>
            <w:shd w:val="clear" w:color="auto" w:fill="auto"/>
            <w:noWrap/>
            <w:vAlign w:val="bottom"/>
            <w:hideMark/>
          </w:tcPr>
          <w:p w14:paraId="45EE25D3" w14:textId="787A503E" w:rsidR="00875B90" w:rsidRPr="005B1214"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w:t>
            </w:r>
          </w:p>
        </w:tc>
      </w:tr>
    </w:tbl>
    <w:p w14:paraId="676663D3" w14:textId="77777777" w:rsidR="00875B90" w:rsidRDefault="00875B90" w:rsidP="00F75551">
      <w:pPr>
        <w:spacing w:line="480" w:lineRule="auto"/>
      </w:pPr>
    </w:p>
    <w:p w14:paraId="5E10806C" w14:textId="77777777" w:rsidR="00875B90" w:rsidRDefault="00875B90" w:rsidP="00F75551">
      <w:pPr>
        <w:spacing w:line="480" w:lineRule="auto"/>
      </w:pPr>
    </w:p>
    <w:p w14:paraId="3A1BA938" w14:textId="77777777" w:rsidR="00875B90" w:rsidRDefault="00875B90" w:rsidP="00F75551">
      <w:pPr>
        <w:spacing w:line="480" w:lineRule="auto"/>
      </w:pPr>
    </w:p>
    <w:p w14:paraId="52379818" w14:textId="77777777" w:rsidR="00875B90" w:rsidRDefault="00875B90" w:rsidP="00F75551">
      <w:pPr>
        <w:spacing w:line="480" w:lineRule="auto"/>
      </w:pPr>
    </w:p>
    <w:p w14:paraId="39D2A6E3" w14:textId="77777777" w:rsidR="00875B90" w:rsidRDefault="00875B90" w:rsidP="00F75551">
      <w:pPr>
        <w:spacing w:line="480" w:lineRule="auto"/>
      </w:pPr>
    </w:p>
    <w:p w14:paraId="615927F5" w14:textId="77777777" w:rsidR="00875B90" w:rsidRDefault="00875B90" w:rsidP="00F75551">
      <w:pPr>
        <w:spacing w:line="480" w:lineRule="auto"/>
      </w:pPr>
    </w:p>
    <w:p w14:paraId="5487DD5D" w14:textId="77777777" w:rsidR="00A97E68" w:rsidRDefault="00A97E68">
      <w:pPr>
        <w:rPr>
          <w:i/>
          <w:iCs/>
          <w:color w:val="44546A" w:themeColor="text2"/>
          <w:sz w:val="18"/>
          <w:szCs w:val="18"/>
        </w:rPr>
      </w:pPr>
      <w:r>
        <w:br w:type="page"/>
      </w:r>
    </w:p>
    <w:p w14:paraId="7B4410F9" w14:textId="069140E1" w:rsidR="00875B90" w:rsidRPr="00BA41DB" w:rsidRDefault="0007531A" w:rsidP="00875B90">
      <w:pPr>
        <w:pStyle w:val="Caption"/>
        <w:keepNext/>
        <w:spacing w:line="480" w:lineRule="auto"/>
        <w:rPr>
          <w:sz w:val="24"/>
          <w:szCs w:val="24"/>
        </w:rPr>
      </w:pPr>
      <w:r w:rsidRPr="00BA41DB">
        <w:rPr>
          <w:sz w:val="24"/>
          <w:szCs w:val="24"/>
        </w:rPr>
        <w:lastRenderedPageBreak/>
        <w:t xml:space="preserve">Table 3. Regression summary for Model 12. Beta values are regression </w:t>
      </w:r>
      <w:proofErr w:type="spellStart"/>
      <w:r w:rsidRPr="00BA41DB">
        <w:rPr>
          <w:sz w:val="24"/>
          <w:szCs w:val="24"/>
        </w:rPr>
        <w:t>coefficents</w:t>
      </w:r>
      <w:proofErr w:type="spellEnd"/>
      <w:r w:rsidRPr="00BA41DB">
        <w:rPr>
          <w:sz w:val="24"/>
          <w:szCs w:val="24"/>
        </w:rPr>
        <w:t xml:space="preserve"> </w:t>
      </w:r>
      <w:ins w:id="21" w:author="Faculty of Science" w:date="2015-02-03T11:37:00Z">
        <w:r w:rsidR="001F6E17">
          <w:rPr>
            <w:sz w:val="24"/>
            <w:szCs w:val="24"/>
          </w:rPr>
          <w:t xml:space="preserve">(B) </w:t>
        </w:r>
      </w:ins>
      <w:r w:rsidRPr="00BA41DB">
        <w:rPr>
          <w:sz w:val="24"/>
          <w:szCs w:val="24"/>
        </w:rPr>
        <w:t>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1078"/>
      </w:tblGrid>
      <w:tr w:rsidR="00875B90" w:rsidRPr="00CA69C7" w14:paraId="6D1FC9D5" w14:textId="77777777" w:rsidTr="0062542F">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C18A3"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B5A32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7E5FB456"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3896412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74E3D05"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7F07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875B90" w:rsidRPr="00CA69C7" w14:paraId="16571D96"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778EE5B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400F88B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2EFC388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1D119CC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47B7B922" w14:textId="77777777" w:rsidR="00875B90" w:rsidRPr="00CA69C7" w:rsidRDefault="00875B90" w:rsidP="0062542F">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6E463473" w14:textId="48379221"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w:t>
            </w:r>
            <w:del w:id="22" w:author="Faculty of Science" w:date="2015-02-03T11:37:00Z">
              <w:r w:rsidRPr="00CA69C7" w:rsidDel="001F6E17">
                <w:rPr>
                  <w:rFonts w:eastAsia="Times New Roman" w:cs="Times New Roman"/>
                  <w:color w:val="000000"/>
                  <w:sz w:val="20"/>
                  <w:szCs w:val="20"/>
                  <w:lang w:eastAsia="en-AU"/>
                </w:rPr>
                <w:delText>3</w:delText>
              </w:r>
            </w:del>
          </w:p>
        </w:tc>
      </w:tr>
      <w:tr w:rsidR="00875B90" w:rsidRPr="00CA69C7" w14:paraId="5B9364C2"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2716B612"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2D539B52"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B7A56E7"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64CC03"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78F35EBC"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2B8655B9" w14:textId="20970846"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del w:id="23" w:author="Faculty of Science" w:date="2015-02-03T11:37:00Z">
              <w:r w:rsidRPr="00CA69C7" w:rsidDel="001F6E17">
                <w:rPr>
                  <w:rFonts w:eastAsia="Times New Roman" w:cs="Times New Roman"/>
                  <w:color w:val="000000"/>
                  <w:sz w:val="20"/>
                  <w:szCs w:val="20"/>
                  <w:lang w:eastAsia="en-AU"/>
                </w:rPr>
                <w:delText>0197</w:delText>
              </w:r>
            </w:del>
            <w:ins w:id="24" w:author="Faculty of Science" w:date="2015-02-03T11:37:00Z">
              <w:r w:rsidR="001F6E17" w:rsidRPr="00CA69C7">
                <w:rPr>
                  <w:rFonts w:eastAsia="Times New Roman" w:cs="Times New Roman"/>
                  <w:color w:val="000000"/>
                  <w:sz w:val="20"/>
                  <w:szCs w:val="20"/>
                  <w:lang w:eastAsia="en-AU"/>
                </w:rPr>
                <w:t>0</w:t>
              </w:r>
              <w:r w:rsidR="001F6E17">
                <w:rPr>
                  <w:rFonts w:eastAsia="Times New Roman" w:cs="Times New Roman"/>
                  <w:color w:val="000000"/>
                  <w:sz w:val="20"/>
                  <w:szCs w:val="20"/>
                  <w:lang w:eastAsia="en-AU"/>
                </w:rPr>
                <w:t>20</w:t>
              </w:r>
            </w:ins>
          </w:p>
        </w:tc>
      </w:tr>
      <w:tr w:rsidR="00875B90" w:rsidRPr="00CA69C7" w14:paraId="7F5A9A13" w14:textId="77777777" w:rsidTr="0062542F">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408D5C6A"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0A1F249B"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67CBF678"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16BB4139"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28C1E334"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3135FDE9" w14:textId="5D2536A7"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w:t>
            </w:r>
            <w:del w:id="25" w:author="Faculty of Science" w:date="2015-02-03T11:37:00Z">
              <w:r w:rsidRPr="00CA69C7" w:rsidDel="001F6E17">
                <w:rPr>
                  <w:rFonts w:eastAsia="Times New Roman" w:cs="Times New Roman"/>
                  <w:color w:val="000000"/>
                  <w:sz w:val="20"/>
                  <w:szCs w:val="20"/>
                  <w:lang w:eastAsia="en-AU"/>
                </w:rPr>
                <w:delText>1</w:delText>
              </w:r>
            </w:del>
          </w:p>
        </w:tc>
      </w:tr>
      <w:tr w:rsidR="00875B90" w:rsidRPr="00CA69C7" w14:paraId="3973FC67" w14:textId="77777777" w:rsidTr="0062542F">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1D5C137" w14:textId="77777777" w:rsidR="00875B90" w:rsidRPr="00CA69C7" w:rsidRDefault="00875B90" w:rsidP="0062542F">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10622DA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217D3A61"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5C355A40"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5D4403D" w14:textId="77777777" w:rsidR="00875B90" w:rsidRPr="00CA69C7" w:rsidRDefault="00875B90" w:rsidP="0062542F">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AB128B8" w14:textId="05D5B67B" w:rsidR="00875B90" w:rsidRPr="00CA69C7" w:rsidRDefault="00875B90" w:rsidP="001F6E17">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w:t>
            </w:r>
            <w:del w:id="26" w:author="Faculty of Science" w:date="2015-02-03T11:37:00Z">
              <w:r w:rsidRPr="00CA69C7" w:rsidDel="001F6E17">
                <w:rPr>
                  <w:rFonts w:eastAsia="Times New Roman" w:cs="Times New Roman"/>
                  <w:color w:val="000000"/>
                  <w:sz w:val="20"/>
                  <w:szCs w:val="20"/>
                  <w:lang w:eastAsia="en-AU"/>
                </w:rPr>
                <w:delText>0097</w:delText>
              </w:r>
            </w:del>
            <w:ins w:id="27" w:author="Faculty of Science" w:date="2015-02-03T11:37:00Z">
              <w:r w:rsidR="001F6E17" w:rsidRPr="00CA69C7">
                <w:rPr>
                  <w:rFonts w:eastAsia="Times New Roman" w:cs="Times New Roman"/>
                  <w:color w:val="000000"/>
                  <w:sz w:val="20"/>
                  <w:szCs w:val="20"/>
                  <w:lang w:eastAsia="en-AU"/>
                </w:rPr>
                <w:t>00</w:t>
              </w:r>
              <w:r w:rsidR="001F6E17">
                <w:rPr>
                  <w:rFonts w:eastAsia="Times New Roman" w:cs="Times New Roman"/>
                  <w:color w:val="000000"/>
                  <w:sz w:val="20"/>
                  <w:szCs w:val="20"/>
                  <w:lang w:eastAsia="en-AU"/>
                </w:rPr>
                <w:t>1</w:t>
              </w:r>
            </w:ins>
            <w:bookmarkStart w:id="28" w:name="_GoBack"/>
            <w:bookmarkEnd w:id="28"/>
          </w:p>
        </w:tc>
      </w:tr>
    </w:tbl>
    <w:p w14:paraId="31A6C1ED" w14:textId="77777777" w:rsidR="00875B90" w:rsidRDefault="00875B90" w:rsidP="00F75551">
      <w:pPr>
        <w:spacing w:line="480" w:lineRule="auto"/>
      </w:pPr>
    </w:p>
    <w:p w14:paraId="656A7803" w14:textId="77777777" w:rsidR="00875B90" w:rsidRDefault="00875B90" w:rsidP="00F75551">
      <w:pPr>
        <w:spacing w:line="480" w:lineRule="auto"/>
      </w:pPr>
    </w:p>
    <w:p w14:paraId="408AFFE7" w14:textId="77777777" w:rsidR="00875B90" w:rsidRDefault="00875B90" w:rsidP="00F75551">
      <w:pPr>
        <w:spacing w:line="480" w:lineRule="auto"/>
      </w:pPr>
    </w:p>
    <w:p w14:paraId="2F882194" w14:textId="77777777" w:rsidR="00875B90" w:rsidRDefault="00875B90" w:rsidP="00F75551">
      <w:pPr>
        <w:spacing w:line="480" w:lineRule="auto"/>
      </w:pPr>
    </w:p>
    <w:p w14:paraId="147CEA62" w14:textId="77777777" w:rsidR="00875B90" w:rsidRDefault="00875B90" w:rsidP="00F75551">
      <w:pPr>
        <w:spacing w:line="480" w:lineRule="auto"/>
      </w:pPr>
    </w:p>
    <w:p w14:paraId="17386D3F" w14:textId="77777777" w:rsidR="00875B90" w:rsidRDefault="00875B90" w:rsidP="00F75551">
      <w:pPr>
        <w:spacing w:line="480" w:lineRule="auto"/>
      </w:pPr>
    </w:p>
    <w:p w14:paraId="6AC3D3D7" w14:textId="77777777" w:rsidR="00875B90" w:rsidRDefault="00875B90" w:rsidP="00F75551">
      <w:pPr>
        <w:spacing w:line="480" w:lineRule="auto"/>
      </w:pPr>
    </w:p>
    <w:p w14:paraId="75A2C3A8" w14:textId="77777777" w:rsidR="00875B90" w:rsidRDefault="00875B90" w:rsidP="00F75551">
      <w:pPr>
        <w:spacing w:line="480" w:lineRule="auto"/>
      </w:pPr>
    </w:p>
    <w:p w14:paraId="0038FB19" w14:textId="77777777" w:rsidR="00875B90" w:rsidRDefault="00875B90" w:rsidP="00F75551">
      <w:pPr>
        <w:spacing w:line="480" w:lineRule="auto"/>
      </w:pPr>
    </w:p>
    <w:p w14:paraId="25059353" w14:textId="77777777" w:rsidR="00875B90" w:rsidRDefault="00875B90" w:rsidP="00F75551">
      <w:pPr>
        <w:spacing w:line="480" w:lineRule="auto"/>
      </w:pPr>
    </w:p>
    <w:p w14:paraId="61F19531" w14:textId="77777777" w:rsidR="00875B90" w:rsidRDefault="00875B90" w:rsidP="00F75551">
      <w:pPr>
        <w:spacing w:line="480" w:lineRule="auto"/>
      </w:pPr>
    </w:p>
    <w:p w14:paraId="0BF57051" w14:textId="77777777" w:rsidR="00875B90" w:rsidRDefault="00875B90" w:rsidP="00F75551">
      <w:pPr>
        <w:spacing w:line="480" w:lineRule="auto"/>
      </w:pPr>
    </w:p>
    <w:p w14:paraId="61E27C09" w14:textId="77777777" w:rsidR="00875B90" w:rsidRDefault="00875B90" w:rsidP="00F75551">
      <w:pPr>
        <w:spacing w:line="480" w:lineRule="auto"/>
      </w:pPr>
    </w:p>
    <w:p w14:paraId="48BD5058" w14:textId="77777777" w:rsidR="00875B90" w:rsidRDefault="00875B90" w:rsidP="00F75551">
      <w:pPr>
        <w:spacing w:line="480" w:lineRule="auto"/>
      </w:pPr>
    </w:p>
    <w:p w14:paraId="21C0091A" w14:textId="77777777" w:rsidR="00875B90" w:rsidRDefault="00875B90" w:rsidP="00F75551">
      <w:pPr>
        <w:spacing w:line="480" w:lineRule="auto"/>
      </w:pPr>
    </w:p>
    <w:p w14:paraId="5F29E8B6" w14:textId="77777777" w:rsidR="00875B90" w:rsidRDefault="00875B90" w:rsidP="00F75551">
      <w:pPr>
        <w:spacing w:line="480" w:lineRule="auto"/>
      </w:pPr>
      <w:r>
        <w:lastRenderedPageBreak/>
        <w:t>FIGURES</w:t>
      </w:r>
    </w:p>
    <w:p w14:paraId="65D165C8" w14:textId="77777777" w:rsidR="00875B90" w:rsidRDefault="00CE18F5" w:rsidP="00875B90">
      <w:pPr>
        <w:keepNext/>
        <w:spacing w:line="480" w:lineRule="auto"/>
      </w:pPr>
      <w:r>
        <w:rPr>
          <w:noProof/>
          <w:lang w:eastAsia="en-AU"/>
        </w:rPr>
        <w:drawing>
          <wp:inline distT="0" distB="0" distL="0" distR="0" wp14:anchorId="0C374290" wp14:editId="3F01501A">
            <wp:extent cx="5364491" cy="6192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2D3A976D" w14:textId="77777777" w:rsidR="009836DA" w:rsidRPr="00BA41DB" w:rsidRDefault="0007531A" w:rsidP="00BA41DB">
      <w:pPr>
        <w:pStyle w:val="Caption"/>
        <w:spacing w:line="360" w:lineRule="auto"/>
        <w:rPr>
          <w:sz w:val="24"/>
          <w:szCs w:val="24"/>
        </w:rPr>
      </w:pPr>
      <w:r w:rsidRPr="00BA41DB">
        <w:rPr>
          <w:sz w:val="24"/>
          <w:szCs w:val="24"/>
        </w:rPr>
        <w:t>Figure 1</w:t>
      </w:r>
      <w:r w:rsidRPr="00BA41DB">
        <w:rPr>
          <w:noProof/>
          <w:sz w:val="24"/>
          <w:szCs w:val="24"/>
        </w:rPr>
        <w:t>.</w:t>
      </w:r>
      <w:r w:rsidRPr="00BA41DB">
        <w:rPr>
          <w:sz w:val="24"/>
          <w:szCs w:val="24"/>
        </w:rPr>
        <w:t xml:space="preserve"> Relationships between </w:t>
      </w:r>
      <w:proofErr w:type="spellStart"/>
      <w:r w:rsidRPr="00BA41DB">
        <w:rPr>
          <w:sz w:val="24"/>
          <w:szCs w:val="24"/>
        </w:rPr>
        <w:t>FDis</w:t>
      </w:r>
      <w:proofErr w:type="spellEnd"/>
      <w:r w:rsidRPr="00BA41DB">
        <w:rPr>
          <w:sz w:val="24"/>
          <w:szCs w:val="24"/>
        </w:rPr>
        <w:t xml:space="preserve"> and hydrological metrics describing a) magnitude of the 20 year average return interval flood (AS20YrARI), b) </w:t>
      </w:r>
      <w:proofErr w:type="spellStart"/>
      <w:r w:rsidRPr="00BA41DB">
        <w:rPr>
          <w:sz w:val="24"/>
          <w:szCs w:val="24"/>
        </w:rPr>
        <w:t>interannual</w:t>
      </w:r>
      <w:proofErr w:type="spellEnd"/>
      <w:r w:rsidRPr="00BA41DB">
        <w:rPr>
          <w:sz w:val="24"/>
          <w:szCs w:val="24"/>
        </w:rPr>
        <w:t xml:space="preserve"> variability in high flow magnitude (</w:t>
      </w:r>
      <w:proofErr w:type="spellStart"/>
      <w:r w:rsidRPr="00BA41DB">
        <w:rPr>
          <w:sz w:val="24"/>
          <w:szCs w:val="24"/>
        </w:rPr>
        <w:t>CVAnnHSPeak</w:t>
      </w:r>
      <w:proofErr w:type="spellEnd"/>
      <w:r w:rsidRPr="00BA41DB">
        <w:rPr>
          <w:sz w:val="24"/>
          <w:szCs w:val="24"/>
        </w:rPr>
        <w:t xml:space="preserve">), c) </w:t>
      </w:r>
      <w:proofErr w:type="spellStart"/>
      <w:r w:rsidRPr="00BA41DB">
        <w:rPr>
          <w:sz w:val="24"/>
          <w:szCs w:val="24"/>
        </w:rPr>
        <w:t>interannual</w:t>
      </w:r>
      <w:proofErr w:type="spellEnd"/>
      <w:r w:rsidRPr="00BA41DB">
        <w:rPr>
          <w:sz w:val="24"/>
          <w:szCs w:val="24"/>
        </w:rPr>
        <w:t xml:space="preserve"> variability in flood rise rate (</w:t>
      </w:r>
      <w:proofErr w:type="spellStart"/>
      <w:r w:rsidRPr="00BA41DB">
        <w:rPr>
          <w:sz w:val="24"/>
          <w:szCs w:val="24"/>
        </w:rPr>
        <w:t>CVAnnMRateRise</w:t>
      </w:r>
      <w:proofErr w:type="spellEnd"/>
      <w:r w:rsidRPr="00BA41DB">
        <w:rPr>
          <w:sz w:val="24"/>
          <w:szCs w:val="24"/>
        </w:rPr>
        <w:t xml:space="preserve">), d) </w:t>
      </w:r>
      <w:proofErr w:type="spellStart"/>
      <w:r w:rsidRPr="00BA41DB">
        <w:rPr>
          <w:sz w:val="24"/>
          <w:szCs w:val="24"/>
        </w:rPr>
        <w:t>interannual</w:t>
      </w:r>
      <w:proofErr w:type="spellEnd"/>
      <w:r w:rsidRPr="00BA41DB">
        <w:rPr>
          <w:sz w:val="24"/>
          <w:szCs w:val="24"/>
        </w:rPr>
        <w:t xml:space="preserve"> variability in flood fall rate (</w:t>
      </w:r>
      <w:proofErr w:type="spellStart"/>
      <w:r w:rsidRPr="00BA41DB">
        <w:rPr>
          <w:sz w:val="24"/>
          <w:szCs w:val="24"/>
        </w:rPr>
        <w:t>CVAnnMRateFall</w:t>
      </w:r>
      <w:proofErr w:type="spellEnd"/>
      <w:r w:rsidRPr="00BA41DB">
        <w:rPr>
          <w:sz w:val="24"/>
          <w:szCs w:val="24"/>
        </w:rPr>
        <w:t xml:space="preserve">), e) </w:t>
      </w:r>
      <w:proofErr w:type="spellStart"/>
      <w:r w:rsidRPr="00BA41DB">
        <w:rPr>
          <w:sz w:val="24"/>
          <w:szCs w:val="24"/>
        </w:rPr>
        <w:t>interannual</w:t>
      </w:r>
      <w:proofErr w:type="spellEnd"/>
      <w:r w:rsidRPr="00BA41DB">
        <w:rPr>
          <w:sz w:val="24"/>
          <w:szCs w:val="24"/>
        </w:rPr>
        <w:t xml:space="preserve"> variability in high flow frequency. Fitted lines depict ordinary least squares regression models. All models are linear fits. Shaded areas depict the smoothed 95% confidence interval around the regression model. All relationships shown are significant.  </w:t>
      </w:r>
    </w:p>
    <w:p w14:paraId="3BD00E69" w14:textId="77777777" w:rsidR="00A97E68" w:rsidRDefault="00A97E68">
      <w:r>
        <w:lastRenderedPageBreak/>
        <w:br w:type="page"/>
      </w:r>
    </w:p>
    <w:p w14:paraId="32055B05" w14:textId="77777777" w:rsidR="00875B90" w:rsidRDefault="00CE18F5" w:rsidP="00875B90">
      <w:pPr>
        <w:keepNext/>
        <w:spacing w:line="480" w:lineRule="auto"/>
      </w:pPr>
      <w:r>
        <w:rPr>
          <w:noProof/>
          <w:lang w:eastAsia="en-AU"/>
        </w:rPr>
        <w:lastRenderedPageBreak/>
        <w:drawing>
          <wp:inline distT="0" distB="0" distL="0" distR="0" wp14:anchorId="306ABB5B" wp14:editId="09A25798">
            <wp:extent cx="5364491" cy="61920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12818A8A" w14:textId="77777777" w:rsidR="009836DA" w:rsidRPr="00BA41DB" w:rsidRDefault="0007531A" w:rsidP="00BA41DB">
      <w:pPr>
        <w:pStyle w:val="Caption"/>
        <w:rPr>
          <w:sz w:val="24"/>
          <w:szCs w:val="24"/>
        </w:rPr>
      </w:pPr>
      <w:r w:rsidRPr="00BA41DB">
        <w:rPr>
          <w:sz w:val="24"/>
          <w:szCs w:val="24"/>
        </w:rPr>
        <w:t xml:space="preserve">Figure 2. Relationships between </w:t>
      </w:r>
      <w:proofErr w:type="spellStart"/>
      <w:r w:rsidRPr="00BA41DB">
        <w:rPr>
          <w:sz w:val="24"/>
          <w:szCs w:val="24"/>
        </w:rPr>
        <w:t>FDis</w:t>
      </w:r>
      <w:proofErr w:type="spellEnd"/>
      <w:r w:rsidRPr="00BA41DB">
        <w:rPr>
          <w:sz w:val="24"/>
          <w:szCs w:val="24"/>
        </w:rPr>
        <w:t xml:space="preserve"> and hydrological metrics describing a) contingency of monthly minimum daily flow (</w:t>
      </w:r>
      <w:proofErr w:type="spellStart"/>
      <w:r w:rsidRPr="00BA41DB">
        <w:rPr>
          <w:sz w:val="24"/>
          <w:szCs w:val="24"/>
        </w:rPr>
        <w:t>M_MinM</w:t>
      </w:r>
      <w:proofErr w:type="spellEnd"/>
      <w:r w:rsidRPr="00BA41DB">
        <w:rPr>
          <w:sz w:val="24"/>
          <w:szCs w:val="24"/>
        </w:rPr>
        <w:t>), b) contingency of monthly maximum daily flow (</w:t>
      </w:r>
      <w:proofErr w:type="spellStart"/>
      <w:r w:rsidRPr="00BA41DB">
        <w:rPr>
          <w:sz w:val="24"/>
          <w:szCs w:val="24"/>
        </w:rPr>
        <w:t>M_MaxM</w:t>
      </w:r>
      <w:proofErr w:type="spellEnd"/>
      <w:r w:rsidRPr="00BA41DB">
        <w:rPr>
          <w:sz w:val="24"/>
          <w:szCs w:val="24"/>
        </w:rPr>
        <w:t>), c) contingency of monthly mean daily flow (M_MDFM), d) constancy of monthly minimum daily flow (</w:t>
      </w:r>
      <w:proofErr w:type="spellStart"/>
      <w:r w:rsidRPr="00BA41DB">
        <w:rPr>
          <w:sz w:val="24"/>
          <w:szCs w:val="24"/>
        </w:rPr>
        <w:t>C_MinM</w:t>
      </w:r>
      <w:proofErr w:type="spellEnd"/>
      <w:r w:rsidRPr="00BA41DB">
        <w:rPr>
          <w:sz w:val="24"/>
          <w:szCs w:val="24"/>
        </w:rPr>
        <w:t xml:space="preserve">), e) constancy of monthly mean daily flow (C_MDFM). Fitted lines depict ordinary least squares regression models. </w:t>
      </w:r>
      <w:proofErr w:type="gramStart"/>
      <w:r w:rsidRPr="00BA41DB">
        <w:rPr>
          <w:sz w:val="24"/>
          <w:szCs w:val="24"/>
        </w:rPr>
        <w:t>a</w:t>
      </w:r>
      <w:proofErr w:type="gramEnd"/>
      <w:r w:rsidRPr="00BA41DB">
        <w:rPr>
          <w:sz w:val="24"/>
          <w:szCs w:val="24"/>
        </w:rPr>
        <w:t xml:space="preserve">. is a quadratic fit, b. – e. are linear fits. Shaded areas depict the smoothed 95% confidence interval around the regression </w:t>
      </w:r>
      <w:commentRangeStart w:id="29"/>
      <w:r w:rsidRPr="00BA41DB">
        <w:rPr>
          <w:sz w:val="24"/>
          <w:szCs w:val="24"/>
        </w:rPr>
        <w:t>model</w:t>
      </w:r>
      <w:commentRangeEnd w:id="29"/>
      <w:r w:rsidRPr="00BA41DB">
        <w:rPr>
          <w:rStyle w:val="CommentReference"/>
          <w:rFonts w:eastAsia="MS Mincho"/>
          <w:i w:val="0"/>
          <w:iCs w:val="0"/>
          <w:color w:val="auto"/>
          <w:sz w:val="24"/>
          <w:szCs w:val="24"/>
        </w:rPr>
        <w:commentReference w:id="29"/>
      </w:r>
      <w:r w:rsidRPr="00BA41DB">
        <w:rPr>
          <w:sz w:val="24"/>
          <w:szCs w:val="24"/>
        </w:rPr>
        <w:t xml:space="preserve">. a. – c. depict significant relationships, d. and e. depict non-significant relationships (note the strong influence over the regression fit of the two points at the lower bound of </w:t>
      </w:r>
      <w:proofErr w:type="spellStart"/>
      <w:r w:rsidRPr="00BA41DB">
        <w:rPr>
          <w:sz w:val="24"/>
          <w:szCs w:val="24"/>
        </w:rPr>
        <w:t>FDis</w:t>
      </w:r>
      <w:proofErr w:type="spellEnd"/>
      <w:r w:rsidRPr="00BA41DB">
        <w:rPr>
          <w:sz w:val="24"/>
          <w:szCs w:val="24"/>
        </w:rPr>
        <w:t xml:space="preserve">).  </w:t>
      </w:r>
    </w:p>
    <w:p w14:paraId="0EAC7AB2" w14:textId="77777777" w:rsidR="00A97E68" w:rsidRDefault="00A97E68">
      <w:r>
        <w:br w:type="page"/>
      </w:r>
    </w:p>
    <w:p w14:paraId="331AD55F" w14:textId="77777777" w:rsidR="00875B90" w:rsidRDefault="00CE18F5" w:rsidP="00875B90">
      <w:pPr>
        <w:keepNext/>
        <w:spacing w:line="480" w:lineRule="auto"/>
      </w:pPr>
      <w:r>
        <w:rPr>
          <w:noProof/>
          <w:lang w:eastAsia="en-AU"/>
        </w:rPr>
        <w:lastRenderedPageBreak/>
        <w:drawing>
          <wp:inline distT="0" distB="0" distL="0" distR="0" wp14:anchorId="34072B46" wp14:editId="1213FA18">
            <wp:extent cx="5364491" cy="61920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4491" cy="6192025"/>
                    </a:xfrm>
                    <a:prstGeom prst="rect">
                      <a:avLst/>
                    </a:prstGeom>
                  </pic:spPr>
                </pic:pic>
              </a:graphicData>
            </a:graphic>
          </wp:inline>
        </w:drawing>
      </w:r>
    </w:p>
    <w:p w14:paraId="50DB6825" w14:textId="5EAF5059" w:rsidR="00CE4D12" w:rsidRDefault="0007531A" w:rsidP="00BA41DB">
      <w:pPr>
        <w:pStyle w:val="Caption"/>
        <w:spacing w:line="360" w:lineRule="auto"/>
      </w:pPr>
      <w:r w:rsidRPr="00BA41DB">
        <w:rPr>
          <w:sz w:val="24"/>
          <w:szCs w:val="24"/>
        </w:rPr>
        <w:t xml:space="preserve">Figure 3. Relationships between </w:t>
      </w:r>
      <w:proofErr w:type="spellStart"/>
      <w:r w:rsidRPr="00BA41DB">
        <w:rPr>
          <w:sz w:val="24"/>
          <w:szCs w:val="24"/>
        </w:rPr>
        <w:t>FDis</w:t>
      </w:r>
      <w:proofErr w:type="spellEnd"/>
      <w:r w:rsidRPr="00BA41DB">
        <w:rPr>
          <w:sz w:val="24"/>
          <w:szCs w:val="24"/>
        </w:rPr>
        <w:t xml:space="preserve"> and hydrological metrics describing a) variability in autumn mean daily flow, b) variability in winter mean daily flow, c) variability in spring mean daily flow, d) variability in summer mean daily flow, e) mean daily flow in summer, f) mean daily flow in spring. Fitted lines depict ordinary least squares regression models. All models are linear fits except d. which is a quadratic fit. Shaded areas depict the smoothed 95% confidence interval around the regression model.  All relationships shown are significant.  </w:t>
      </w:r>
    </w:p>
    <w:sectPr w:rsidR="00CE4D12"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elle Leishman" w:date="2015-01-29T10:36:00Z" w:initials="ML">
    <w:p w14:paraId="1005AA54" w14:textId="77777777" w:rsidR="000C2B5F" w:rsidRDefault="000C2B5F">
      <w:pPr>
        <w:pStyle w:val="CommentText"/>
      </w:pPr>
      <w:r>
        <w:rPr>
          <w:rStyle w:val="CommentReference"/>
        </w:rPr>
        <w:annotationRef/>
      </w:r>
      <w:r>
        <w:t>Maybe need a ref for this</w:t>
      </w:r>
    </w:p>
  </w:comment>
  <w:comment w:id="1" w:author="Michelle Leishman" w:date="2015-01-29T10:39:00Z" w:initials="ML">
    <w:p w14:paraId="446420AC" w14:textId="77777777" w:rsidR="000C2B5F" w:rsidRDefault="000C2B5F">
      <w:pPr>
        <w:pStyle w:val="CommentText"/>
      </w:pPr>
      <w:r>
        <w:rPr>
          <w:rStyle w:val="CommentReference"/>
        </w:rPr>
        <w:annotationRef/>
      </w:r>
      <w:r>
        <w:t>Need a ref for this quote</w:t>
      </w:r>
    </w:p>
  </w:comment>
  <w:comment w:id="2" w:author="Michelle Leishman" w:date="2015-01-21T14:51:00Z" w:initials="ML">
    <w:p w14:paraId="50463D40" w14:textId="77777777" w:rsidR="000C2B5F" w:rsidRDefault="000C2B5F">
      <w:pPr>
        <w:pStyle w:val="CommentText"/>
      </w:pPr>
      <w:r>
        <w:rPr>
          <w:rStyle w:val="CommentReference"/>
        </w:rPr>
        <w:annotationRef/>
      </w:r>
      <w:r>
        <w:t xml:space="preserve">I had to stop and think here about what was the opposite trend and what was it opposite to? Also it’s generally considered not good to be ‘looking for confirmation’ or something rather than objectively weighing evidence about something. See if you can re-phrase this sentence. </w:t>
      </w:r>
    </w:p>
  </w:comment>
  <w:comment w:id="3" w:author="Faculty of Science" w:date="2015-01-29T10:42:00Z" w:initials="FoS">
    <w:p w14:paraId="31A8A721" w14:textId="77777777" w:rsidR="000C2B5F" w:rsidRDefault="000C2B5F">
      <w:pPr>
        <w:pStyle w:val="CommentText"/>
      </w:pPr>
      <w:r>
        <w:rPr>
          <w:rStyle w:val="CommentReference"/>
        </w:rPr>
        <w:annotationRef/>
      </w:r>
      <w:r>
        <w:t>Hmm, is this sentence okay? I can’t decide whether I like it or not.</w:t>
      </w:r>
    </w:p>
    <w:p w14:paraId="2E205F87" w14:textId="77777777" w:rsidR="000C2B5F" w:rsidRDefault="000C2B5F">
      <w:pPr>
        <w:pStyle w:val="CommentText"/>
      </w:pPr>
    </w:p>
    <w:p w14:paraId="2AFD7CE9" w14:textId="77777777" w:rsidR="000C2B5F" w:rsidRPr="0062542F" w:rsidRDefault="000C2B5F">
      <w:pPr>
        <w:pStyle w:val="CommentText"/>
        <w:rPr>
          <w:b/>
        </w:rPr>
      </w:pPr>
      <w:r w:rsidRPr="0062542F">
        <w:rPr>
          <w:b/>
        </w:rPr>
        <w:t>ML – I’m OK with it</w:t>
      </w:r>
    </w:p>
  </w:comment>
  <w:comment w:id="4" w:author="Michelle Leishman" w:date="2015-01-29T14:42:00Z" w:initials="ML">
    <w:p w14:paraId="78ABBEAD" w14:textId="77777777" w:rsidR="000C2B5F" w:rsidRDefault="000C2B5F">
      <w:pPr>
        <w:pStyle w:val="CommentText"/>
      </w:pPr>
      <w:r>
        <w:rPr>
          <w:rStyle w:val="CommentReference"/>
        </w:rPr>
        <w:annotationRef/>
      </w:r>
      <w:r>
        <w:t>Note that these should be King et al 2006, Kraft et al 2006 as there are &gt;3 authors</w:t>
      </w:r>
    </w:p>
  </w:comment>
  <w:comment w:id="5" w:author="Michelle Leishman" w:date="2015-01-29T14:45:00Z" w:initials="ML">
    <w:p w14:paraId="6FBEFA04" w14:textId="77777777" w:rsidR="000C2B5F" w:rsidRDefault="000C2B5F">
      <w:pPr>
        <w:pStyle w:val="CommentText"/>
      </w:pPr>
      <w:r>
        <w:rPr>
          <w:rStyle w:val="CommentReference"/>
        </w:rPr>
        <w:annotationRef/>
      </w:r>
      <w:r>
        <w:t>See earlier comment</w:t>
      </w:r>
    </w:p>
  </w:comment>
  <w:comment w:id="6" w:author="Michelle Leishman" w:date="2015-01-29T14:45:00Z" w:initials="ML">
    <w:p w14:paraId="0C8A5F5F" w14:textId="77777777" w:rsidR="000C2B5F" w:rsidRDefault="000C2B5F">
      <w:pPr>
        <w:pStyle w:val="CommentText"/>
      </w:pPr>
      <w:r>
        <w:rPr>
          <w:rStyle w:val="CommentReference"/>
        </w:rPr>
        <w:annotationRef/>
      </w:r>
      <w:r>
        <w:t>See earlier comment</w:t>
      </w:r>
    </w:p>
  </w:comment>
  <w:comment w:id="7" w:author="Michelle Leishman" w:date="2015-01-29T14:46:00Z" w:initials="ML">
    <w:p w14:paraId="337972FD" w14:textId="77777777" w:rsidR="000C2B5F" w:rsidRDefault="000C2B5F">
      <w:pPr>
        <w:pStyle w:val="CommentText"/>
      </w:pPr>
      <w:r>
        <w:rPr>
          <w:rStyle w:val="CommentReference"/>
        </w:rPr>
        <w:annotationRef/>
      </w:r>
      <w:r>
        <w:t>See earlier comment</w:t>
      </w:r>
    </w:p>
  </w:comment>
  <w:comment w:id="8" w:author="Faculty of Science" w:date="2015-01-29T12:53:00Z" w:initials="FoS">
    <w:p w14:paraId="553D2595" w14:textId="77777777" w:rsidR="000C2B5F" w:rsidRDefault="000C2B5F">
      <w:pPr>
        <w:pStyle w:val="CommentText"/>
      </w:pPr>
      <w:r>
        <w:rPr>
          <w:rStyle w:val="CommentReference"/>
        </w:rPr>
        <w:annotationRef/>
      </w:r>
      <w:r>
        <w:t xml:space="preserve">So I’ve put all the R2’s and </w:t>
      </w:r>
      <w:proofErr w:type="spellStart"/>
      <w:r>
        <w:t>pvals</w:t>
      </w:r>
      <w:proofErr w:type="spellEnd"/>
      <w:r>
        <w:t xml:space="preserve"> in text, and that table is now in the supporting info.</w:t>
      </w:r>
    </w:p>
    <w:p w14:paraId="25D79E85" w14:textId="77777777" w:rsidR="000C2B5F" w:rsidRDefault="000C2B5F">
      <w:pPr>
        <w:pStyle w:val="CommentText"/>
      </w:pPr>
    </w:p>
    <w:p w14:paraId="5BE9228A" w14:textId="77777777" w:rsidR="000C2B5F" w:rsidRPr="00FB5049" w:rsidRDefault="000C2B5F">
      <w:pPr>
        <w:pStyle w:val="CommentText"/>
        <w:rPr>
          <w:b/>
        </w:rPr>
      </w:pPr>
      <w:r w:rsidRPr="00FB5049">
        <w:rPr>
          <w:b/>
        </w:rPr>
        <w:t>ML - OK</w:t>
      </w:r>
    </w:p>
  </w:comment>
  <w:comment w:id="9" w:author="Michelle Leishman" w:date="2015-01-29T13:35:00Z" w:initials="ML">
    <w:p w14:paraId="19DEFA40" w14:textId="77777777" w:rsidR="000C2B5F" w:rsidRDefault="000C2B5F">
      <w:pPr>
        <w:pStyle w:val="CommentText"/>
      </w:pPr>
      <w:r>
        <w:rPr>
          <w:rStyle w:val="CommentReference"/>
        </w:rPr>
        <w:annotationRef/>
      </w:r>
      <w:r>
        <w:t>How about ‘foster’ to be consistent with the title?</w:t>
      </w:r>
    </w:p>
  </w:comment>
  <w:comment w:id="10" w:author="Michelle Leishman" w:date="2015-01-29T13:39:00Z" w:initials="ML">
    <w:p w14:paraId="63668D89" w14:textId="77777777" w:rsidR="000C2B5F" w:rsidRDefault="000C2B5F">
      <w:pPr>
        <w:pStyle w:val="CommentText"/>
      </w:pPr>
      <w:r>
        <w:rPr>
          <w:rStyle w:val="CommentReference"/>
        </w:rPr>
        <w:annotationRef/>
      </w:r>
      <w:r>
        <w:t>Can you find a ref for this?</w:t>
      </w:r>
    </w:p>
  </w:comment>
  <w:comment w:id="11" w:author="kfryirs" w:date="2015-01-30T14:53:00Z" w:initials="k">
    <w:p w14:paraId="7050B235" w14:textId="77777777" w:rsidR="00683504" w:rsidRDefault="00683504" w:rsidP="00683504">
      <w:pPr>
        <w:pStyle w:val="CommentText"/>
      </w:pPr>
      <w:r>
        <w:rPr>
          <w:rStyle w:val="CommentReference"/>
        </w:rPr>
        <w:annotationRef/>
      </w:r>
      <w:r>
        <w:t xml:space="preserve">Common knowledge – loads of examples out there so probably </w:t>
      </w:r>
      <w:proofErr w:type="spellStart"/>
      <w:r>
        <w:t>don</w:t>
      </w:r>
      <w:proofErr w:type="gramStart"/>
      <w:r>
        <w:t>;t</w:t>
      </w:r>
      <w:proofErr w:type="spellEnd"/>
      <w:proofErr w:type="gramEnd"/>
      <w:r>
        <w:t xml:space="preserve"> need the examples. The point is made by the </w:t>
      </w:r>
      <w:proofErr w:type="spellStart"/>
      <w:r>
        <w:t>preceeding</w:t>
      </w:r>
      <w:proofErr w:type="spellEnd"/>
      <w:r>
        <w:t xml:space="preserve"> sentences</w:t>
      </w:r>
    </w:p>
  </w:comment>
  <w:comment w:id="12" w:author="Michelle Leishman" w:date="2015-01-29T14:31:00Z" w:initials="ML">
    <w:p w14:paraId="62D19B9B" w14:textId="77777777" w:rsidR="000C2B5F" w:rsidRDefault="000C2B5F">
      <w:pPr>
        <w:pStyle w:val="CommentText"/>
      </w:pPr>
      <w:r>
        <w:rPr>
          <w:rStyle w:val="CommentReference"/>
        </w:rPr>
        <w:annotationRef/>
      </w:r>
      <w:r>
        <w:t>Might be a good idea to deposit in DRYAD or equivalent</w:t>
      </w:r>
      <w:proofErr w:type="gramStart"/>
      <w:r>
        <w:t>,  get</w:t>
      </w:r>
      <w:proofErr w:type="gramEnd"/>
      <w:r>
        <w:t xml:space="preserve"> a DOI and then it can be on the PIREL website and citeable.</w:t>
      </w:r>
    </w:p>
    <w:p w14:paraId="1E4B68FF" w14:textId="77777777" w:rsidR="000C2B5F" w:rsidRDefault="000C2B5F">
      <w:pPr>
        <w:pStyle w:val="CommentText"/>
      </w:pPr>
    </w:p>
    <w:p w14:paraId="4E07B063" w14:textId="77777777" w:rsidR="000C2B5F" w:rsidRDefault="000C2B5F">
      <w:pPr>
        <w:pStyle w:val="CommentText"/>
      </w:pPr>
      <w:r>
        <w:t xml:space="preserve">Now that I’ve had a quick look at the Excel file, you’ll have to clean this up before publishing as supplementary </w:t>
      </w:r>
      <w:proofErr w:type="spellStart"/>
      <w:r>
        <w:t>ie</w:t>
      </w:r>
      <w:proofErr w:type="spellEnd"/>
      <w:r>
        <w:t xml:space="preserve"> get rid of superfluous columns, explain any coding, etc</w:t>
      </w:r>
    </w:p>
  </w:comment>
  <w:comment w:id="13" w:author="Michelle Leishman" w:date="2015-01-29T13:57:00Z" w:initials="ML">
    <w:p w14:paraId="1806B72F" w14:textId="77777777" w:rsidR="000C2B5F" w:rsidRDefault="000C2B5F">
      <w:pPr>
        <w:pStyle w:val="CommentText"/>
      </w:pPr>
      <w:r>
        <w:rPr>
          <w:rStyle w:val="CommentReference"/>
        </w:rPr>
        <w:annotationRef/>
      </w:r>
      <w:r>
        <w:t>See hard copy on your desk</w:t>
      </w:r>
    </w:p>
  </w:comment>
  <w:comment w:id="14" w:author="Michelle Leishman" w:date="2015-01-29T14:33:00Z" w:initials="ML">
    <w:p w14:paraId="5E3E07DC" w14:textId="77777777" w:rsidR="000C2B5F" w:rsidRDefault="000C2B5F">
      <w:pPr>
        <w:pStyle w:val="CommentText"/>
      </w:pPr>
      <w:r>
        <w:rPr>
          <w:rStyle w:val="CommentReference"/>
        </w:rPr>
        <w:annotationRef/>
      </w:r>
      <w:r>
        <w:t>I would be inclined to put this text in the row above, associated with the heading ‘Flood frequency and magnitude’</w:t>
      </w:r>
    </w:p>
    <w:p w14:paraId="0CC0629C" w14:textId="77777777" w:rsidR="000C2B5F" w:rsidRDefault="000C2B5F">
      <w:pPr>
        <w:pStyle w:val="CommentText"/>
      </w:pPr>
    </w:p>
    <w:p w14:paraId="4B93AC6D" w14:textId="77777777" w:rsidR="000C2B5F" w:rsidRDefault="000C2B5F">
      <w:pPr>
        <w:pStyle w:val="CommentText"/>
      </w:pPr>
      <w:r>
        <w:t>Also you could try landscape mode for this table</w:t>
      </w:r>
    </w:p>
  </w:comment>
  <w:comment w:id="15" w:author="Michelle Leishman" w:date="2015-01-29T13:58:00Z" w:initials="ML">
    <w:p w14:paraId="7B4A9C73" w14:textId="77777777" w:rsidR="000C2B5F" w:rsidRDefault="000C2B5F" w:rsidP="00A97E68">
      <w:pPr>
        <w:pStyle w:val="CommentText"/>
      </w:pPr>
      <w:r>
        <w:rPr>
          <w:rStyle w:val="CommentReference"/>
        </w:rPr>
        <w:annotationRef/>
      </w:r>
      <w:r>
        <w:t>As for ‘Flood frequency and magnitude’</w:t>
      </w:r>
    </w:p>
    <w:p w14:paraId="7860D339" w14:textId="77777777" w:rsidR="000C2B5F" w:rsidRDefault="000C2B5F">
      <w:pPr>
        <w:pStyle w:val="CommentText"/>
      </w:pPr>
    </w:p>
  </w:comment>
  <w:comment w:id="16" w:author="Michelle Leishman" w:date="2015-01-29T13:59:00Z" w:initials="ML">
    <w:p w14:paraId="35941DD4" w14:textId="77777777" w:rsidR="000C2B5F" w:rsidRDefault="000C2B5F" w:rsidP="00A97E68">
      <w:pPr>
        <w:pStyle w:val="CommentText"/>
      </w:pPr>
      <w:r>
        <w:rPr>
          <w:rStyle w:val="CommentReference"/>
        </w:rPr>
        <w:annotationRef/>
      </w:r>
      <w:r>
        <w:t>As for ‘Flood frequency and magnitude’</w:t>
      </w:r>
    </w:p>
    <w:p w14:paraId="0E492C0E" w14:textId="77777777" w:rsidR="000C2B5F" w:rsidRDefault="000C2B5F">
      <w:pPr>
        <w:pStyle w:val="CommentText"/>
      </w:pPr>
    </w:p>
  </w:comment>
  <w:comment w:id="17" w:author="Faculty of Science" w:date="2015-01-21T15:16:00Z" w:initials="FoS">
    <w:p w14:paraId="282BC6FD" w14:textId="77777777" w:rsidR="000C2B5F" w:rsidRDefault="000C2B5F" w:rsidP="00875B90">
      <w:pPr>
        <w:pStyle w:val="CommentText"/>
      </w:pPr>
      <w:r>
        <w:rPr>
          <w:rStyle w:val="CommentReference"/>
        </w:rPr>
        <w:annotationRef/>
      </w:r>
      <w:r>
        <w:t>Also pinched from WD paper… This had cell borders etc. before, not sure why word has deleted them now.</w:t>
      </w:r>
    </w:p>
    <w:p w14:paraId="327DB0B4" w14:textId="77777777" w:rsidR="000C2B5F" w:rsidRDefault="000C2B5F" w:rsidP="00875B90">
      <w:pPr>
        <w:pStyle w:val="CommentText"/>
      </w:pPr>
    </w:p>
    <w:p w14:paraId="1AF0A63C" w14:textId="77777777" w:rsidR="000C2B5F" w:rsidRDefault="000C2B5F" w:rsidP="00875B90">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p w14:paraId="1D261228" w14:textId="77777777" w:rsidR="000C2B5F" w:rsidRDefault="000C2B5F" w:rsidP="00875B90">
      <w:pPr>
        <w:pStyle w:val="CommentText"/>
        <w:rPr>
          <w:b/>
        </w:rPr>
      </w:pPr>
    </w:p>
    <w:p w14:paraId="58935183" w14:textId="77777777" w:rsidR="000C2B5F" w:rsidRPr="008408BF" w:rsidRDefault="000C2B5F" w:rsidP="00875B90">
      <w:pPr>
        <w:pStyle w:val="CommentText"/>
        <w:rPr>
          <w:b/>
        </w:rPr>
      </w:pPr>
      <w:r>
        <w:rPr>
          <w:b/>
        </w:rPr>
        <w:t>UPDATE – we just had a ms returned with please explain questions that used the same modelling methods as a previous paper (</w:t>
      </w:r>
      <w:proofErr w:type="spellStart"/>
      <w:r>
        <w:rPr>
          <w:b/>
        </w:rPr>
        <w:t>ie</w:t>
      </w:r>
      <w:proofErr w:type="spellEnd"/>
      <w:r>
        <w:rPr>
          <w:b/>
        </w:rPr>
        <w:t xml:space="preserve"> it was just an extension of the 1</w:t>
      </w:r>
      <w:r w:rsidRPr="00B740B9">
        <w:rPr>
          <w:b/>
          <w:vertAlign w:val="superscript"/>
        </w:rPr>
        <w:t>st</w:t>
      </w:r>
      <w:r>
        <w:rPr>
          <w:b/>
        </w:rPr>
        <w:t xml:space="preserve"> paper) – the journals </w:t>
      </w:r>
      <w:proofErr w:type="gramStart"/>
      <w:r>
        <w:rPr>
          <w:b/>
        </w:rPr>
        <w:t>now  use</w:t>
      </w:r>
      <w:proofErr w:type="gramEnd"/>
      <w:r>
        <w:rPr>
          <w:b/>
        </w:rPr>
        <w:t xml:space="preserve"> software to identify plagiarism before it goes to review</w:t>
      </w:r>
    </w:p>
  </w:comment>
  <w:comment w:id="18" w:author="Faculty of Science" w:date="2015-01-05T15:43:00Z" w:initials="FoS">
    <w:p w14:paraId="26AAE549" w14:textId="77777777" w:rsidR="000C2B5F" w:rsidRDefault="000C2B5F" w:rsidP="00875B90">
      <w:pPr>
        <w:pStyle w:val="CommentText"/>
      </w:pPr>
      <w:r>
        <w:rPr>
          <w:rStyle w:val="CommentReference"/>
        </w:rPr>
        <w:annotationRef/>
      </w:r>
      <w:r>
        <w:t>I’ve rewritten quite a lot of this.</w:t>
      </w:r>
    </w:p>
  </w:comment>
  <w:comment w:id="19" w:author="Michelle Leishman" w:date="2015-01-29T13:59:00Z" w:initials="ML">
    <w:p w14:paraId="052ADB12" w14:textId="77777777" w:rsidR="000C2B5F" w:rsidRDefault="000C2B5F" w:rsidP="00A97E68">
      <w:pPr>
        <w:pStyle w:val="CommentText"/>
      </w:pPr>
      <w:r>
        <w:rPr>
          <w:rStyle w:val="CommentReference"/>
        </w:rPr>
        <w:annotationRef/>
      </w:r>
      <w:r>
        <w:t>As for ‘Flood frequency and magnitude’</w:t>
      </w:r>
    </w:p>
    <w:p w14:paraId="5822E1D5" w14:textId="77777777" w:rsidR="000C2B5F" w:rsidRDefault="000C2B5F">
      <w:pPr>
        <w:pStyle w:val="CommentText"/>
      </w:pPr>
    </w:p>
  </w:comment>
  <w:comment w:id="29" w:author="Michelle Leishman" w:date="2014-12-18T14:06:00Z" w:initials="ML">
    <w:p w14:paraId="4D3E8D3B" w14:textId="77777777" w:rsidR="000C2B5F" w:rsidRDefault="000C2B5F" w:rsidP="00875B90">
      <w:pPr>
        <w:pStyle w:val="CommentText"/>
      </w:pPr>
      <w:r>
        <w:rPr>
          <w:rStyle w:val="CommentReference"/>
        </w:rPr>
        <w:annotationRef/>
      </w:r>
      <w:r>
        <w:t>Same comment on noting significance as for previous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05AA54" w15:done="0"/>
  <w15:commentEx w15:paraId="446420AC" w15:done="0"/>
  <w15:commentEx w15:paraId="50463D40" w15:done="0"/>
  <w15:commentEx w15:paraId="2AFD7CE9" w15:done="0"/>
  <w15:commentEx w15:paraId="78ABBEAD" w15:done="0"/>
  <w15:commentEx w15:paraId="6FBEFA04" w15:done="0"/>
  <w15:commentEx w15:paraId="0C8A5F5F" w15:done="0"/>
  <w15:commentEx w15:paraId="337972FD" w15:done="0"/>
  <w15:commentEx w15:paraId="5BE9228A" w15:done="0"/>
  <w15:commentEx w15:paraId="19DEFA40" w15:done="0"/>
  <w15:commentEx w15:paraId="63668D89" w15:done="0"/>
  <w15:commentEx w15:paraId="7050B235" w15:done="0"/>
  <w15:commentEx w15:paraId="4E07B063" w15:done="0"/>
  <w15:commentEx w15:paraId="1806B72F" w15:done="0"/>
  <w15:commentEx w15:paraId="4B93AC6D" w15:done="0"/>
  <w15:commentEx w15:paraId="7860D339" w15:done="0"/>
  <w15:commentEx w15:paraId="0E492C0E" w15:done="0"/>
  <w15:commentEx w15:paraId="58935183" w15:done="0"/>
  <w15:commentEx w15:paraId="26AAE549" w15:done="0"/>
  <w15:commentEx w15:paraId="5822E1D5" w15:done="0"/>
  <w15:commentEx w15:paraId="4D3E8D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2"/>
  </w:compat>
  <w:rsids>
    <w:rsidRoot w:val="00CD6025"/>
    <w:rsid w:val="00007C14"/>
    <w:rsid w:val="00023726"/>
    <w:rsid w:val="0003675A"/>
    <w:rsid w:val="00044A19"/>
    <w:rsid w:val="00051869"/>
    <w:rsid w:val="00064C80"/>
    <w:rsid w:val="0007531A"/>
    <w:rsid w:val="00080AC5"/>
    <w:rsid w:val="000B2412"/>
    <w:rsid w:val="000B29D5"/>
    <w:rsid w:val="000B336C"/>
    <w:rsid w:val="000B68BE"/>
    <w:rsid w:val="000C2B5F"/>
    <w:rsid w:val="000C4472"/>
    <w:rsid w:val="000C4CE9"/>
    <w:rsid w:val="000D37BE"/>
    <w:rsid w:val="000F57E6"/>
    <w:rsid w:val="000F69A1"/>
    <w:rsid w:val="00104830"/>
    <w:rsid w:val="001052DB"/>
    <w:rsid w:val="001149F4"/>
    <w:rsid w:val="00117101"/>
    <w:rsid w:val="001226A6"/>
    <w:rsid w:val="001270A9"/>
    <w:rsid w:val="0013064B"/>
    <w:rsid w:val="00136701"/>
    <w:rsid w:val="00137A05"/>
    <w:rsid w:val="00157B7D"/>
    <w:rsid w:val="001670BE"/>
    <w:rsid w:val="00170ECA"/>
    <w:rsid w:val="0017302A"/>
    <w:rsid w:val="0017691C"/>
    <w:rsid w:val="00196FA4"/>
    <w:rsid w:val="001A32C8"/>
    <w:rsid w:val="001B6B83"/>
    <w:rsid w:val="001C775C"/>
    <w:rsid w:val="001F5638"/>
    <w:rsid w:val="001F6E17"/>
    <w:rsid w:val="00206B13"/>
    <w:rsid w:val="00214B27"/>
    <w:rsid w:val="002159D6"/>
    <w:rsid w:val="00221263"/>
    <w:rsid w:val="00227DC8"/>
    <w:rsid w:val="00243D84"/>
    <w:rsid w:val="00247086"/>
    <w:rsid w:val="0026413F"/>
    <w:rsid w:val="00292966"/>
    <w:rsid w:val="002B284D"/>
    <w:rsid w:val="002B63C7"/>
    <w:rsid w:val="002C33DF"/>
    <w:rsid w:val="002E4577"/>
    <w:rsid w:val="002E5219"/>
    <w:rsid w:val="002E7F5C"/>
    <w:rsid w:val="00304017"/>
    <w:rsid w:val="00322735"/>
    <w:rsid w:val="00323B5B"/>
    <w:rsid w:val="00323E73"/>
    <w:rsid w:val="00324CAC"/>
    <w:rsid w:val="00330690"/>
    <w:rsid w:val="00330EC5"/>
    <w:rsid w:val="0034081B"/>
    <w:rsid w:val="00356249"/>
    <w:rsid w:val="003745F7"/>
    <w:rsid w:val="0038417C"/>
    <w:rsid w:val="003A198F"/>
    <w:rsid w:val="003B0CD8"/>
    <w:rsid w:val="003C0B25"/>
    <w:rsid w:val="003D73CD"/>
    <w:rsid w:val="00402F2B"/>
    <w:rsid w:val="00406234"/>
    <w:rsid w:val="00414076"/>
    <w:rsid w:val="00422092"/>
    <w:rsid w:val="00441B1D"/>
    <w:rsid w:val="00453E87"/>
    <w:rsid w:val="0047080B"/>
    <w:rsid w:val="0048162A"/>
    <w:rsid w:val="0049742B"/>
    <w:rsid w:val="004A7C71"/>
    <w:rsid w:val="004B2865"/>
    <w:rsid w:val="004D7797"/>
    <w:rsid w:val="004E60AF"/>
    <w:rsid w:val="004F0B21"/>
    <w:rsid w:val="004F77D0"/>
    <w:rsid w:val="005448FF"/>
    <w:rsid w:val="0054559E"/>
    <w:rsid w:val="0054572C"/>
    <w:rsid w:val="00574ADC"/>
    <w:rsid w:val="00582A18"/>
    <w:rsid w:val="005A614F"/>
    <w:rsid w:val="005D01C8"/>
    <w:rsid w:val="0062542F"/>
    <w:rsid w:val="006338C7"/>
    <w:rsid w:val="00634000"/>
    <w:rsid w:val="00652EA2"/>
    <w:rsid w:val="00683504"/>
    <w:rsid w:val="006901A4"/>
    <w:rsid w:val="006910EA"/>
    <w:rsid w:val="006B15FB"/>
    <w:rsid w:val="006B396F"/>
    <w:rsid w:val="006C4B45"/>
    <w:rsid w:val="006E2E2C"/>
    <w:rsid w:val="006F3085"/>
    <w:rsid w:val="007070D3"/>
    <w:rsid w:val="007158BF"/>
    <w:rsid w:val="007334E9"/>
    <w:rsid w:val="00734F75"/>
    <w:rsid w:val="007417C9"/>
    <w:rsid w:val="00747F5E"/>
    <w:rsid w:val="0075326A"/>
    <w:rsid w:val="00774F53"/>
    <w:rsid w:val="007946B2"/>
    <w:rsid w:val="007A07AA"/>
    <w:rsid w:val="007D44FD"/>
    <w:rsid w:val="007E734F"/>
    <w:rsid w:val="007F1B56"/>
    <w:rsid w:val="007F1CC1"/>
    <w:rsid w:val="007F5C89"/>
    <w:rsid w:val="00803713"/>
    <w:rsid w:val="00803BAF"/>
    <w:rsid w:val="00804D89"/>
    <w:rsid w:val="00813BD2"/>
    <w:rsid w:val="00817535"/>
    <w:rsid w:val="00820683"/>
    <w:rsid w:val="00820B71"/>
    <w:rsid w:val="0083100C"/>
    <w:rsid w:val="008408BF"/>
    <w:rsid w:val="00843FE5"/>
    <w:rsid w:val="0085351F"/>
    <w:rsid w:val="00875B90"/>
    <w:rsid w:val="008A18DF"/>
    <w:rsid w:val="008B1C9A"/>
    <w:rsid w:val="008B20CA"/>
    <w:rsid w:val="008C48F0"/>
    <w:rsid w:val="008D4E5B"/>
    <w:rsid w:val="008E69E4"/>
    <w:rsid w:val="009334F1"/>
    <w:rsid w:val="00945553"/>
    <w:rsid w:val="009524E3"/>
    <w:rsid w:val="00957308"/>
    <w:rsid w:val="009836DA"/>
    <w:rsid w:val="009A2EC3"/>
    <w:rsid w:val="009B14EC"/>
    <w:rsid w:val="009B5D59"/>
    <w:rsid w:val="009B73E7"/>
    <w:rsid w:val="009C087B"/>
    <w:rsid w:val="009D11D4"/>
    <w:rsid w:val="009D3B24"/>
    <w:rsid w:val="009E49B7"/>
    <w:rsid w:val="009F548B"/>
    <w:rsid w:val="00A0040E"/>
    <w:rsid w:val="00A06BFA"/>
    <w:rsid w:val="00A21996"/>
    <w:rsid w:val="00A41779"/>
    <w:rsid w:val="00A53B3E"/>
    <w:rsid w:val="00A62B96"/>
    <w:rsid w:val="00A808FA"/>
    <w:rsid w:val="00A80E93"/>
    <w:rsid w:val="00A92656"/>
    <w:rsid w:val="00A92D92"/>
    <w:rsid w:val="00A97E68"/>
    <w:rsid w:val="00AD2DF8"/>
    <w:rsid w:val="00AE07F4"/>
    <w:rsid w:val="00AF0161"/>
    <w:rsid w:val="00AF4E45"/>
    <w:rsid w:val="00B01109"/>
    <w:rsid w:val="00B1781D"/>
    <w:rsid w:val="00B26FDA"/>
    <w:rsid w:val="00B406DA"/>
    <w:rsid w:val="00B67068"/>
    <w:rsid w:val="00B740B9"/>
    <w:rsid w:val="00B747F4"/>
    <w:rsid w:val="00B819B5"/>
    <w:rsid w:val="00BA41DB"/>
    <w:rsid w:val="00BC6355"/>
    <w:rsid w:val="00BF7E8E"/>
    <w:rsid w:val="00C25640"/>
    <w:rsid w:val="00C272E7"/>
    <w:rsid w:val="00C42DD6"/>
    <w:rsid w:val="00C46908"/>
    <w:rsid w:val="00C56B88"/>
    <w:rsid w:val="00C905E8"/>
    <w:rsid w:val="00CB3BEE"/>
    <w:rsid w:val="00CC2513"/>
    <w:rsid w:val="00CC6D31"/>
    <w:rsid w:val="00CD02C3"/>
    <w:rsid w:val="00CD0B29"/>
    <w:rsid w:val="00CD3530"/>
    <w:rsid w:val="00CD6025"/>
    <w:rsid w:val="00CD78F8"/>
    <w:rsid w:val="00CE18F5"/>
    <w:rsid w:val="00CE4D12"/>
    <w:rsid w:val="00CF3E06"/>
    <w:rsid w:val="00CF5032"/>
    <w:rsid w:val="00CF703E"/>
    <w:rsid w:val="00D13EFB"/>
    <w:rsid w:val="00D266B1"/>
    <w:rsid w:val="00D540CC"/>
    <w:rsid w:val="00D614CC"/>
    <w:rsid w:val="00D70A2C"/>
    <w:rsid w:val="00D73CC6"/>
    <w:rsid w:val="00D76ADF"/>
    <w:rsid w:val="00D81CEC"/>
    <w:rsid w:val="00D94A21"/>
    <w:rsid w:val="00DB32AF"/>
    <w:rsid w:val="00DB71EF"/>
    <w:rsid w:val="00DC7012"/>
    <w:rsid w:val="00DD6553"/>
    <w:rsid w:val="00DE6485"/>
    <w:rsid w:val="00DE7B21"/>
    <w:rsid w:val="00DF1E6E"/>
    <w:rsid w:val="00DF6598"/>
    <w:rsid w:val="00E0648F"/>
    <w:rsid w:val="00E238E0"/>
    <w:rsid w:val="00E31A0C"/>
    <w:rsid w:val="00E31CB8"/>
    <w:rsid w:val="00E42B77"/>
    <w:rsid w:val="00E61109"/>
    <w:rsid w:val="00E651AA"/>
    <w:rsid w:val="00E8672D"/>
    <w:rsid w:val="00EB59E3"/>
    <w:rsid w:val="00EC7180"/>
    <w:rsid w:val="00F03677"/>
    <w:rsid w:val="00F15978"/>
    <w:rsid w:val="00F24375"/>
    <w:rsid w:val="00F3774D"/>
    <w:rsid w:val="00F510C5"/>
    <w:rsid w:val="00F63344"/>
    <w:rsid w:val="00F669AC"/>
    <w:rsid w:val="00F72D73"/>
    <w:rsid w:val="00F75551"/>
    <w:rsid w:val="00F9535F"/>
    <w:rsid w:val="00F97AE1"/>
    <w:rsid w:val="00FA00FA"/>
    <w:rsid w:val="00FA47C9"/>
    <w:rsid w:val="00FB4AA8"/>
    <w:rsid w:val="00FB5049"/>
    <w:rsid w:val="00FC10D0"/>
    <w:rsid w:val="00FC665C"/>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EA85"/>
  <w15:docId w15:val="{9DED60CF-5C19-4EFA-A176-298B3D0B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9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sChild>
                                                                                                                                        <w:div w:id="929195878">
                                                                                                                                          <w:marLeft w:val="0"/>
                                                                                                                                          <w:marRight w:val="0"/>
                                                                                                                                          <w:marTop w:val="0"/>
                                                                                                                                          <w:marBottom w:val="0"/>
                                                                                                                                          <w:divBdr>
                                                                                                                                            <w:top w:val="none" w:sz="0" w:space="0" w:color="auto"/>
                                                                                                                                            <w:left w:val="none" w:sz="0" w:space="0" w:color="auto"/>
                                                                                                                                            <w:bottom w:val="none" w:sz="0" w:space="0" w:color="auto"/>
                                                                                                                                            <w:right w:val="none" w:sz="0" w:space="0" w:color="auto"/>
                                                                                                                                          </w:divBdr>
                                                                                                                                          <w:divsChild>
                                                                                                                                            <w:div w:id="1116867757">
                                                                                                                                              <w:marLeft w:val="0"/>
                                                                                                                                              <w:marRight w:val="0"/>
                                                                                                                                              <w:marTop w:val="0"/>
                                                                                                                                              <w:marBottom w:val="0"/>
                                                                                                                                              <w:divBdr>
                                                                                                                                                <w:top w:val="none" w:sz="0" w:space="0" w:color="auto"/>
                                                                                                                                                <w:left w:val="none" w:sz="0" w:space="0" w:color="auto"/>
                                                                                                                                                <w:bottom w:val="none" w:sz="0" w:space="0" w:color="auto"/>
                                                                                                                                                <w:right w:val="none" w:sz="0" w:space="0" w:color="auto"/>
                                                                                                                                              </w:divBdr>
                                                                                                                                              <w:divsChild>
                                                                                                                                                <w:div w:id="832838915">
                                                                                                                                                  <w:marLeft w:val="0"/>
                                                                                                                                                  <w:marRight w:val="0"/>
                                                                                                                                                  <w:marTop w:val="0"/>
                                                                                                                                                  <w:marBottom w:val="0"/>
                                                                                                                                                  <w:divBdr>
                                                                                                                                                    <w:top w:val="none" w:sz="0" w:space="0" w:color="auto"/>
                                                                                                                                                    <w:left w:val="none" w:sz="0" w:space="0" w:color="auto"/>
                                                                                                                                                    <w:bottom w:val="none" w:sz="0" w:space="0" w:color="auto"/>
                                                                                                                                                    <w:right w:val="none" w:sz="0" w:space="0" w:color="auto"/>
                                                                                                                                                  </w:divBdr>
                                                                                                                                                  <w:divsChild>
                                                                                                                                                    <w:div w:id="2106268380">
                                                                                                                                                      <w:marLeft w:val="0"/>
                                                                                                                                                      <w:marRight w:val="0"/>
                                                                                                                                                      <w:marTop w:val="0"/>
                                                                                                                                                      <w:marBottom w:val="0"/>
                                                                                                                                                      <w:divBdr>
                                                                                                                                                        <w:top w:val="none" w:sz="0" w:space="0" w:color="auto"/>
                                                                                                                                                        <w:left w:val="none" w:sz="0" w:space="0" w:color="auto"/>
                                                                                                                                                        <w:bottom w:val="none" w:sz="0" w:space="0" w:color="auto"/>
                                                                                                                                                        <w:right w:val="none" w:sz="0" w:space="0" w:color="auto"/>
                                                                                                                                                      </w:divBdr>
                                                                                                                                                      <w:divsChild>
                                                                                                                                                        <w:div w:id="387581288">
                                                                                                                                                          <w:marLeft w:val="0"/>
                                                                                                                                                          <w:marRight w:val="0"/>
                                                                                                                                                          <w:marTop w:val="0"/>
                                                                                                                                                          <w:marBottom w:val="0"/>
                                                                                                                                                          <w:divBdr>
                                                                                                                                                            <w:top w:val="none" w:sz="0" w:space="0" w:color="auto"/>
                                                                                                                                                            <w:left w:val="none" w:sz="0" w:space="0" w:color="auto"/>
                                                                                                                                                            <w:bottom w:val="none" w:sz="0" w:space="0" w:color="auto"/>
                                                                                                                                                            <w:right w:val="none" w:sz="0" w:space="0" w:color="auto"/>
                                                                                                                                                          </w:divBdr>
                                                                                                                                                          <w:divsChild>
                                                                                                                                                            <w:div w:id="1649943705">
                                                                                                                                                              <w:marLeft w:val="0"/>
                                                                                                                                                              <w:marRight w:val="0"/>
                                                                                                                                                              <w:marTop w:val="0"/>
                                                                                                                                                              <w:marBottom w:val="0"/>
                                                                                                                                                              <w:divBdr>
                                                                                                                                                                <w:top w:val="none" w:sz="0" w:space="0" w:color="auto"/>
                                                                                                                                                                <w:left w:val="none" w:sz="0" w:space="0" w:color="auto"/>
                                                                                                                                                                <w:bottom w:val="none" w:sz="0" w:space="0" w:color="auto"/>
                                                                                                                                                                <w:right w:val="none" w:sz="0" w:space="0" w:color="auto"/>
                                                                                                                                                              </w:divBdr>
                                                                                                                                                              <w:divsChild>
                                                                                                                                                                <w:div w:id="1769697999">
                                                                                                                                                                  <w:marLeft w:val="0"/>
                                                                                                                                                                  <w:marRight w:val="0"/>
                                                                                                                                                                  <w:marTop w:val="0"/>
                                                                                                                                                                  <w:marBottom w:val="0"/>
                                                                                                                                                                  <w:divBdr>
                                                                                                                                                                    <w:top w:val="none" w:sz="0" w:space="0" w:color="auto"/>
                                                                                                                                                                    <w:left w:val="none" w:sz="0" w:space="0" w:color="auto"/>
                                                                                                                                                                    <w:bottom w:val="none" w:sz="0" w:space="0" w:color="auto"/>
                                                                                                                                                                    <w:right w:val="none" w:sz="0" w:space="0" w:color="auto"/>
                                                                                                                                                                  </w:divBdr>
                                                                                                                                                                  <w:divsChild>
                                                                                                                                                                    <w:div w:id="1431852189">
                                                                                                                                                                      <w:marLeft w:val="0"/>
                                                                                                                                                                      <w:marRight w:val="0"/>
                                                                                                                                                                      <w:marTop w:val="0"/>
                                                                                                                                                                      <w:marBottom w:val="0"/>
                                                                                                                                                                      <w:divBdr>
                                                                                                                                                                        <w:top w:val="none" w:sz="0" w:space="0" w:color="auto"/>
                                                                                                                                                                        <w:left w:val="none" w:sz="0" w:space="0" w:color="auto"/>
                                                                                                                                                                        <w:bottom w:val="none" w:sz="0" w:space="0" w:color="auto"/>
                                                                                                                                                                        <w:right w:val="none" w:sz="0" w:space="0" w:color="auto"/>
                                                                                                                                                                      </w:divBdr>
                                                                                                                                                                      <w:divsChild>
                                                                                                                                                                        <w:div w:id="511378574">
                                                                                                                                                                          <w:marLeft w:val="0"/>
                                                                                                                                                                          <w:marRight w:val="0"/>
                                                                                                                                                                          <w:marTop w:val="0"/>
                                                                                                                                                                          <w:marBottom w:val="0"/>
                                                                                                                                                                          <w:divBdr>
                                                                                                                                                                            <w:top w:val="none" w:sz="0" w:space="0" w:color="auto"/>
                                                                                                                                                                            <w:left w:val="none" w:sz="0" w:space="0" w:color="auto"/>
                                                                                                                                                                            <w:bottom w:val="none" w:sz="0" w:space="0" w:color="auto"/>
                                                                                                                                                                            <w:right w:val="none" w:sz="0" w:space="0" w:color="auto"/>
                                                                                                                                                                          </w:divBdr>
                                                                                                                                                                          <w:divsChild>
                                                                                                                                                                            <w:div w:id="111945861">
                                                                                                                                                                              <w:marLeft w:val="0"/>
                                                                                                                                                                              <w:marRight w:val="0"/>
                                                                                                                                                                              <w:marTop w:val="0"/>
                                                                                                                                                                              <w:marBottom w:val="0"/>
                                                                                                                                                                              <w:divBdr>
                                                                                                                                                                                <w:top w:val="none" w:sz="0" w:space="0" w:color="auto"/>
                                                                                                                                                                                <w:left w:val="none" w:sz="0" w:space="0" w:color="auto"/>
                                                                                                                                                                                <w:bottom w:val="none" w:sz="0" w:space="0" w:color="auto"/>
                                                                                                                                                                                <w:right w:val="none" w:sz="0" w:space="0" w:color="auto"/>
                                                                                                                                                                              </w:divBdr>
                                                                                                                                                                              <w:divsChild>
                                                                                                                                                                                <w:div w:id="949430872">
                                                                                                                                                                                  <w:marLeft w:val="0"/>
                                                                                                                                                                                  <w:marRight w:val="0"/>
                                                                                                                                                                                  <w:marTop w:val="0"/>
                                                                                                                                                                                  <w:marBottom w:val="0"/>
                                                                                                                                                                                  <w:divBdr>
                                                                                                                                                                                    <w:top w:val="none" w:sz="0" w:space="0" w:color="auto"/>
                                                                                                                                                                                    <w:left w:val="none" w:sz="0" w:space="0" w:color="auto"/>
                                                                                                                                                                                    <w:bottom w:val="none" w:sz="0" w:space="0" w:color="auto"/>
                                                                                                                                                                                    <w:right w:val="none" w:sz="0" w:space="0" w:color="auto"/>
                                                                                                                                                                                  </w:divBdr>
                                                                                                                                                                                  <w:divsChild>
                                                                                                                                                                                    <w:div w:id="477260279">
                                                                                                                                                                                      <w:marLeft w:val="0"/>
                                                                                                                                                                                      <w:marRight w:val="0"/>
                                                                                                                                                                                      <w:marTop w:val="0"/>
                                                                                                                                                                                      <w:marBottom w:val="0"/>
                                                                                                                                                                                      <w:divBdr>
                                                                                                                                                                                        <w:top w:val="none" w:sz="0" w:space="0" w:color="auto"/>
                                                                                                                                                                                        <w:left w:val="none" w:sz="0" w:space="0" w:color="auto"/>
                                                                                                                                                                                        <w:bottom w:val="none" w:sz="0" w:space="0" w:color="auto"/>
                                                                                                                                                                                        <w:right w:val="none" w:sz="0" w:space="0" w:color="auto"/>
                                                                                                                                                                                      </w:divBdr>
                                                                                                                                                                                      <w:divsChild>
                                                                                                                                                                                        <w:div w:id="1527056044">
                                                                                                                                                                                          <w:marLeft w:val="0"/>
                                                                                                                                                                                          <w:marRight w:val="0"/>
                                                                                                                                                                                          <w:marTop w:val="0"/>
                                                                                                                                                                                          <w:marBottom w:val="0"/>
                                                                                                                                                                                          <w:divBdr>
                                                                                                                                                                                            <w:top w:val="none" w:sz="0" w:space="0" w:color="auto"/>
                                                                                                                                                                                            <w:left w:val="none" w:sz="0" w:space="0" w:color="auto"/>
                                                                                                                                                                                            <w:bottom w:val="none" w:sz="0" w:space="0" w:color="auto"/>
                                                                                                                                                                                            <w:right w:val="none" w:sz="0" w:space="0" w:color="auto"/>
                                                                                                                                                                                          </w:divBdr>
                                                                                                                                                                                          <w:divsChild>
                                                                                                                                                                                            <w:div w:id="1778285913">
                                                                                                                                                                                              <w:marLeft w:val="0"/>
                                                                                                                                                                                              <w:marRight w:val="0"/>
                                                                                                                                                                                              <w:marTop w:val="0"/>
                                                                                                                                                                                              <w:marBottom w:val="0"/>
                                                                                                                                                                                              <w:divBdr>
                                                                                                                                                                                                <w:top w:val="none" w:sz="0" w:space="0" w:color="auto"/>
                                                                                                                                                                                                <w:left w:val="none" w:sz="0" w:space="0" w:color="auto"/>
                                                                                                                                                                                                <w:bottom w:val="none" w:sz="0" w:space="0" w:color="auto"/>
                                                                                                                                                                                                <w:right w:val="none" w:sz="0" w:space="0" w:color="auto"/>
                                                                                                                                                                                              </w:divBdr>
                                                                                                                                                                                              <w:divsChild>
                                                                                                                                                                                                <w:div w:id="139542629">
                                                                                                                                                                                                  <w:marLeft w:val="0"/>
                                                                                                                                                                                                  <w:marRight w:val="0"/>
                                                                                                                                                                                                  <w:marTop w:val="0"/>
                                                                                                                                                                                                  <w:marBottom w:val="0"/>
                                                                                                                                                                                                  <w:divBdr>
                                                                                                                                                                                                    <w:top w:val="none" w:sz="0" w:space="0" w:color="auto"/>
                                                                                                                                                                                                    <w:left w:val="none" w:sz="0" w:space="0" w:color="auto"/>
                                                                                                                                                                                                    <w:bottom w:val="none" w:sz="0" w:space="0" w:color="auto"/>
                                                                                                                                                                                                    <w:right w:val="none" w:sz="0" w:space="0" w:color="auto"/>
                                                                                                                                                                                                  </w:divBdr>
                                                                                                                                                                                                  <w:divsChild>
                                                                                                                                                                                                    <w:div w:id="660042365">
                                                                                                                                                                                                      <w:marLeft w:val="0"/>
                                                                                                                                                                                                      <w:marRight w:val="0"/>
                                                                                                                                                                                                      <w:marTop w:val="0"/>
                                                                                                                                                                                                      <w:marBottom w:val="0"/>
                                                                                                                                                                                                      <w:divBdr>
                                                                                                                                                                                                        <w:top w:val="none" w:sz="0" w:space="0" w:color="auto"/>
                                                                                                                                                                                                        <w:left w:val="none" w:sz="0" w:space="0" w:color="auto"/>
                                                                                                                                                                                                        <w:bottom w:val="none" w:sz="0" w:space="0" w:color="auto"/>
                                                                                                                                                                                                        <w:right w:val="none" w:sz="0" w:space="0" w:color="auto"/>
                                                                                                                                                                                                      </w:divBdr>
                                                                                                                                                                                                      <w:divsChild>
                                                                                                                                                                                                        <w:div w:id="1726634926">
                                                                                                                                                                                                          <w:marLeft w:val="0"/>
                                                                                                                                                                                                          <w:marRight w:val="0"/>
                                                                                                                                                                                                          <w:marTop w:val="0"/>
                                                                                                                                                                                                          <w:marBottom w:val="0"/>
                                                                                                                                                                                                          <w:divBdr>
                                                                                                                                                                                                            <w:top w:val="none" w:sz="0" w:space="0" w:color="auto"/>
                                                                                                                                                                                                            <w:left w:val="none" w:sz="0" w:space="0" w:color="auto"/>
                                                                                                                                                                                                            <w:bottom w:val="none" w:sz="0" w:space="0" w:color="auto"/>
                                                                                                                                                                                                            <w:right w:val="none" w:sz="0" w:space="0" w:color="auto"/>
                                                                                                                                                                                                          </w:divBdr>
                                                                                                                                                                                                          <w:divsChild>
                                                                                                                                                                                                            <w:div w:id="226888936">
                                                                                                                                                                                                              <w:marLeft w:val="0"/>
                                                                                                                                                                                                              <w:marRight w:val="0"/>
                                                                                                                                                                                                              <w:marTop w:val="0"/>
                                                                                                                                                                                                              <w:marBottom w:val="0"/>
                                                                                                                                                                                                              <w:divBdr>
                                                                                                                                                                                                                <w:top w:val="none" w:sz="0" w:space="0" w:color="auto"/>
                                                                                                                                                                                                                <w:left w:val="none" w:sz="0" w:space="0" w:color="auto"/>
                                                                                                                                                                                                                <w:bottom w:val="none" w:sz="0" w:space="0" w:color="auto"/>
                                                                                                                                                                                                                <w:right w:val="none" w:sz="0" w:space="0" w:color="auto"/>
                                                                                                                                                                                                              </w:divBdr>
                                                                                                                                                                                                              <w:divsChild>
                                                                                                                                                                                                                <w:div w:id="2085756910">
                                                                                                                                                                                                                  <w:marLeft w:val="0"/>
                                                                                                                                                                                                                  <w:marRight w:val="0"/>
                                                                                                                                                                                                                  <w:marTop w:val="0"/>
                                                                                                                                                                                                                  <w:marBottom w:val="0"/>
                                                                                                                                                                                                                  <w:divBdr>
                                                                                                                                                                                                                    <w:top w:val="none" w:sz="0" w:space="0" w:color="auto"/>
                                                                                                                                                                                                                    <w:left w:val="none" w:sz="0" w:space="0" w:color="auto"/>
                                                                                                                                                                                                                    <w:bottom w:val="none" w:sz="0" w:space="0" w:color="auto"/>
                                                                                                                                                                                                                    <w:right w:val="none" w:sz="0" w:space="0" w:color="auto"/>
                                                                                                                                                                                                                  </w:divBdr>
                                                                                                                                                                                                                  <w:divsChild>
                                                                                                                                                                                                                    <w:div w:id="61411799">
                                                                                                                                                                                                                      <w:marLeft w:val="0"/>
                                                                                                                                                                                                                      <w:marRight w:val="0"/>
                                                                                                                                                                                                                      <w:marTop w:val="0"/>
                                                                                                                                                                                                                      <w:marBottom w:val="0"/>
                                                                                                                                                                                                                      <w:divBdr>
                                                                                                                                                                                                                        <w:top w:val="none" w:sz="0" w:space="0" w:color="auto"/>
                                                                                                                                                                                                                        <w:left w:val="none" w:sz="0" w:space="0" w:color="auto"/>
                                                                                                                                                                                                                        <w:bottom w:val="none" w:sz="0" w:space="0" w:color="auto"/>
                                                                                                                                                                                                                        <w:right w:val="none" w:sz="0" w:space="0" w:color="auto"/>
                                                                                                                                                                                                                      </w:divBdr>
                                                                                                                                                                                                                      <w:divsChild>
                                                                                                                                                                                                                        <w:div w:id="813715668">
                                                                                                                                                                                                                          <w:marLeft w:val="0"/>
                                                                                                                                                                                                                          <w:marRight w:val="0"/>
                                                                                                                                                                                                                          <w:marTop w:val="0"/>
                                                                                                                                                                                                                          <w:marBottom w:val="0"/>
                                                                                                                                                                                                                          <w:divBdr>
                                                                                                                                                                                                                            <w:top w:val="none" w:sz="0" w:space="0" w:color="auto"/>
                                                                                                                                                                                                                            <w:left w:val="none" w:sz="0" w:space="0" w:color="auto"/>
                                                                                                                                                                                                                            <w:bottom w:val="none" w:sz="0" w:space="0" w:color="auto"/>
                                                                                                                                                                                                                            <w:right w:val="none" w:sz="0" w:space="0" w:color="auto"/>
                                                                                                                                                                                                                          </w:divBdr>
                                                                                                                                                                                                                          <w:divsChild>
                                                                                                                                                                                                                            <w:div w:id="998533627">
                                                                                                                                                                                                                              <w:marLeft w:val="0"/>
                                                                                                                                                                                                                              <w:marRight w:val="0"/>
                                                                                                                                                                                                                              <w:marTop w:val="0"/>
                                                                                                                                                                                                                              <w:marBottom w:val="0"/>
                                                                                                                                                                                                                              <w:divBdr>
                                                                                                                                                                                                                                <w:top w:val="none" w:sz="0" w:space="0" w:color="auto"/>
                                                                                                                                                                                                                                <w:left w:val="none" w:sz="0" w:space="0" w:color="auto"/>
                                                                                                                                                                                                                                <w:bottom w:val="none" w:sz="0" w:space="0" w:color="auto"/>
                                                                                                                                                                                                                                <w:right w:val="none" w:sz="0" w:space="0" w:color="auto"/>
                                                                                                                                                                                                                              </w:divBdr>
                                                                                                                                                                                                                              <w:divsChild>
                                                                                                                                                                                                                                <w:div w:id="903686556">
                                                                                                                                                                                                                                  <w:marLeft w:val="0"/>
                                                                                                                                                                                                                                  <w:marRight w:val="0"/>
                                                                                                                                                                                                                                  <w:marTop w:val="0"/>
                                                                                                                                                                                                                                  <w:marBottom w:val="0"/>
                                                                                                                                                                                                                                  <w:divBdr>
                                                                                                                                                                                                                                    <w:top w:val="none" w:sz="0" w:space="0" w:color="auto"/>
                                                                                                                                                                                                                                    <w:left w:val="none" w:sz="0" w:space="0" w:color="auto"/>
                                                                                                                                                                                                                                    <w:bottom w:val="none" w:sz="0" w:space="0" w:color="auto"/>
                                                                                                                                                                                                                                    <w:right w:val="none" w:sz="0" w:space="0" w:color="auto"/>
                                                                                                                                                                                                                                  </w:divBdr>
                                                                                                                                                                                                                                  <w:divsChild>
                                                                                                                                                                                                                                    <w:div w:id="39980770">
                                                                                                                                                                                                                                      <w:marLeft w:val="0"/>
                                                                                                                                                                                                                                      <w:marRight w:val="0"/>
                                                                                                                                                                                                                                      <w:marTop w:val="0"/>
                                                                                                                                                                                                                                      <w:marBottom w:val="0"/>
                                                                                                                                                                                                                                      <w:divBdr>
                                                                                                                                                                                                                                        <w:top w:val="none" w:sz="0" w:space="0" w:color="auto"/>
                                                                                                                                                                                                                                        <w:left w:val="none" w:sz="0" w:space="0" w:color="auto"/>
                                                                                                                                                                                                                                        <w:bottom w:val="none" w:sz="0" w:space="0" w:color="auto"/>
                                                                                                                                                                                                                                        <w:right w:val="none" w:sz="0" w:space="0" w:color="auto"/>
                                                                                                                                                                                                                                      </w:divBdr>
                                                                                                                                                                                                                                      <w:divsChild>
                                                                                                                                                                                                                                        <w:div w:id="1365599169">
                                                                                                                                                                                                                                          <w:marLeft w:val="0"/>
                                                                                                                                                                                                                                          <w:marRight w:val="0"/>
                                                                                                                                                                                                                                          <w:marTop w:val="0"/>
                                                                                                                                                                                                                                          <w:marBottom w:val="0"/>
                                                                                                                                                                                                                                          <w:divBdr>
                                                                                                                                                                                                                                            <w:top w:val="none" w:sz="0" w:space="0" w:color="auto"/>
                                                                                                                                                                                                                                            <w:left w:val="none" w:sz="0" w:space="0" w:color="auto"/>
                                                                                                                                                                                                                                            <w:bottom w:val="none" w:sz="0" w:space="0" w:color="auto"/>
                                                                                                                                                                                                                                            <w:right w:val="none" w:sz="0" w:space="0" w:color="auto"/>
                                                                                                                                                                                                                                          </w:divBdr>
                                                                                                                                                                                                                                          <w:divsChild>
                                                                                                                                                                                                                                            <w:div w:id="1679888226">
                                                                                                                                                                                                                                              <w:marLeft w:val="0"/>
                                                                                                                                                                                                                                              <w:marRight w:val="0"/>
                                                                                                                                                                                                                                              <w:marTop w:val="0"/>
                                                                                                                                                                                                                                              <w:marBottom w:val="0"/>
                                                                                                                                                                                                                                              <w:divBdr>
                                                                                                                                                                                                                                                <w:top w:val="none" w:sz="0" w:space="0" w:color="auto"/>
                                                                                                                                                                                                                                                <w:left w:val="none" w:sz="0" w:space="0" w:color="auto"/>
                                                                                                                                                                                                                                                <w:bottom w:val="none" w:sz="0" w:space="0" w:color="auto"/>
                                                                                                                                                                                                                                                <w:right w:val="none" w:sz="0" w:space="0" w:color="auto"/>
                                                                                                                                                                                                                                              </w:divBdr>
                                                                                                                                                                                                                                              <w:divsChild>
                                                                                                                                                                                                                                                <w:div w:id="2010907605">
                                                                                                                                                                                                                                                  <w:marLeft w:val="0"/>
                                                                                                                                                                                                                                                  <w:marRight w:val="0"/>
                                                                                                                                                                                                                                                  <w:marTop w:val="0"/>
                                                                                                                                                                                                                                                  <w:marBottom w:val="0"/>
                                                                                                                                                                                                                                                  <w:divBdr>
                                                                                                                                                                                                                                                    <w:top w:val="none" w:sz="0" w:space="0" w:color="auto"/>
                                                                                                                                                                                                                                                    <w:left w:val="none" w:sz="0" w:space="0" w:color="auto"/>
                                                                                                                                                                                                                                                    <w:bottom w:val="none" w:sz="0" w:space="0" w:color="auto"/>
                                                                                                                                                                                                                                                    <w:right w:val="none" w:sz="0" w:space="0" w:color="auto"/>
                                                                                                                                                                                                                                                  </w:divBdr>
                                                                                                                                                                                                                                                  <w:divsChild>
                                                                                                                                                                                                                                                    <w:div w:id="888801014">
                                                                                                                                                                                                                                                      <w:marLeft w:val="0"/>
                                                                                                                                                                                                                                                      <w:marRight w:val="0"/>
                                                                                                                                                                                                                                                      <w:marTop w:val="0"/>
                                                                                                                                                                                                                                                      <w:marBottom w:val="0"/>
                                                                                                                                                                                                                                                      <w:divBdr>
                                                                                                                                                                                                                                                        <w:top w:val="none" w:sz="0" w:space="0" w:color="auto"/>
                                                                                                                                                                                                                                                        <w:left w:val="none" w:sz="0" w:space="0" w:color="auto"/>
                                                                                                                                                                                                                                                        <w:bottom w:val="none" w:sz="0" w:space="0" w:color="auto"/>
                                                                                                                                                                                                                                                        <w:right w:val="none" w:sz="0" w:space="0" w:color="auto"/>
                                                                                                                                                                                                                                                      </w:divBdr>
                                                                                                                                                                                                                                                      <w:divsChild>
                                                                                                                                                                                                                                                        <w:div w:id="918712368">
                                                                                                                                                                                                                                                          <w:marLeft w:val="0"/>
                                                                                                                                                                                                                                                          <w:marRight w:val="0"/>
                                                                                                                                                                                                                                                          <w:marTop w:val="0"/>
                                                                                                                                                                                                                                                          <w:marBottom w:val="0"/>
                                                                                                                                                                                                                                                          <w:divBdr>
                                                                                                                                                                                                                                                            <w:top w:val="none" w:sz="0" w:space="0" w:color="auto"/>
                                                                                                                                                                                                                                                            <w:left w:val="none" w:sz="0" w:space="0" w:color="auto"/>
                                                                                                                                                                                                                                                            <w:bottom w:val="none" w:sz="0" w:space="0" w:color="auto"/>
                                                                                                                                                                                                                                                            <w:right w:val="none" w:sz="0" w:space="0" w:color="auto"/>
                                                                                                                                                                                                                                                          </w:divBdr>
                                                                                                                                                                                                                                                          <w:divsChild>
                                                                                                                                                                                                                                                            <w:div w:id="1151827736">
                                                                                                                                                                                                                                                              <w:marLeft w:val="0"/>
                                                                                                                                                                                                                                                              <w:marRight w:val="0"/>
                                                                                                                                                                                                                                                              <w:marTop w:val="0"/>
                                                                                                                                                                                                                                                              <w:marBottom w:val="0"/>
                                                                                                                                                                                                                                                              <w:divBdr>
                                                                                                                                                                                                                                                                <w:top w:val="none" w:sz="0" w:space="0" w:color="auto"/>
                                                                                                                                                                                                                                                                <w:left w:val="none" w:sz="0" w:space="0" w:color="auto"/>
                                                                                                                                                                                                                                                                <w:bottom w:val="none" w:sz="0" w:space="0" w:color="auto"/>
                                                                                                                                                                                                                                                                <w:right w:val="none" w:sz="0" w:space="0" w:color="auto"/>
                                                                                                                                                                                                                                                              </w:divBdr>
                                                                                                                                                                                                                                                              <w:divsChild>
                                                                                                                                                                                                                                                                <w:div w:id="1365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B832D-520C-4165-B9FF-5B44AFA6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39</Pages>
  <Words>38016</Words>
  <Characters>237603</Characters>
  <Application>Microsoft Office Word</Application>
  <DocSecurity>0</DocSecurity>
  <Lines>6092</Lines>
  <Paragraphs>1914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273705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 of Science</dc:creator>
  <cp:lastModifiedBy>Faculty of Science</cp:lastModifiedBy>
  <cp:revision>16</cp:revision>
  <dcterms:created xsi:type="dcterms:W3CDTF">2015-01-28T23:32:00Z</dcterms:created>
  <dcterms:modified xsi:type="dcterms:W3CDTF">2015-02-03T00:37:00Z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