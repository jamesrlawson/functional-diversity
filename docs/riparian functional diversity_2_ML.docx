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C2446" w14:textId="77777777" w:rsidR="006E2E2C" w:rsidRDefault="006E2E2C" w:rsidP="00F75551">
      <w:pPr>
        <w:spacing w:line="480" w:lineRule="auto"/>
      </w:pPr>
      <w:r>
        <w:t>ABSTRACT</w:t>
      </w:r>
    </w:p>
    <w:p w14:paraId="122878C2" w14:textId="6F238F2A" w:rsidR="00441B1D" w:rsidRPr="00441B1D" w:rsidRDefault="000C4CE9" w:rsidP="00F75551">
      <w:pPr>
        <w:spacing w:line="480" w:lineRule="auto"/>
      </w:pPr>
      <w:ins w:id="0" w:author="Faculty of Science" w:date="2015-01-27T14:32:00Z">
        <w:r>
          <w:t xml:space="preserve">1.) </w:t>
        </w:r>
      </w:ins>
      <w:commentRangeStart w:id="1"/>
      <w:commentRangeStart w:id="2"/>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ins w:id="3" w:author="Faculty of Science" w:date="2015-01-27T14:24:00Z">
        <w:r w:rsidR="009B5D59">
          <w:t xml:space="preserve">Flooding and variability in water </w:t>
        </w:r>
      </w:ins>
      <w:ins w:id="4" w:author="Faculty of Science" w:date="2015-01-27T14:26:00Z">
        <w:r w:rsidR="009B5D59">
          <w:t>availability</w:t>
        </w:r>
      </w:ins>
      <w:ins w:id="5" w:author="Faculty of Science" w:date="2015-01-27T14:24:00Z">
        <w:r w:rsidR="009B5D59">
          <w:t xml:space="preserve"> are known to be key drivers of taxonomic diversity, but </w:t>
        </w:r>
      </w:ins>
      <w:ins w:id="6" w:author="Faculty of Science" w:date="2015-01-27T14:25:00Z">
        <w:r w:rsidR="009B5D59">
          <w:t>t</w:t>
        </w:r>
      </w:ins>
      <w:ins w:id="7" w:author="Faculty of Science" w:date="2015-01-27T14:23:00Z">
        <w:r w:rsidR="009B5D59">
          <w:t>he</w:t>
        </w:r>
      </w:ins>
      <w:ins w:id="8" w:author="Faculty of Science" w:date="2015-01-27T14:25:00Z">
        <w:r w:rsidR="009B5D59">
          <w:t>ir</w:t>
        </w:r>
      </w:ins>
      <w:ins w:id="9" w:author="Faculty of Science" w:date="2015-01-27T14:23:00Z">
        <w:r w:rsidR="009B5D59">
          <w:t xml:space="preserve"> influence </w:t>
        </w:r>
      </w:ins>
      <w:ins w:id="10" w:author="Faculty of Science" w:date="2015-01-27T14:25:00Z">
        <w:r w:rsidR="009B5D59">
          <w:t xml:space="preserve">on the functional composition of riparian vegetation communities </w:t>
        </w:r>
      </w:ins>
      <w:ins w:id="11" w:author="Faculty of Science" w:date="2015-01-27T14:26:00Z">
        <w:r w:rsidR="009B5D59">
          <w:t>remains</w:t>
        </w:r>
      </w:ins>
      <w:ins w:id="12" w:author="Faculty of Science" w:date="2015-01-27T14:25:00Z">
        <w:r w:rsidR="009B5D59">
          <w:t xml:space="preserve"> largely unexplored. </w:t>
        </w:r>
      </w:ins>
      <w:moveFromRangeStart w:id="13" w:author="Faculty of Science" w:date="2015-01-27T14:20:00Z" w:name="move410131778"/>
      <w:moveFrom w:id="14" w:author="Faculty of Science" w:date="2015-01-27T14:20:00Z">
        <w:r w:rsidR="00441B1D" w:rsidRPr="00441B1D" w:rsidDel="009B5D59">
          <w:t xml:space="preserve">Australia is the most hydrologically variable continent on the planet, and so offers a unique </w:t>
        </w:r>
        <w:r w:rsidR="00D81CEC" w:rsidDel="009B5D59">
          <w:t>environment</w:t>
        </w:r>
        <w:r w:rsidR="00D81CEC" w:rsidRPr="00441B1D" w:rsidDel="009B5D59">
          <w:t xml:space="preserve"> </w:t>
        </w:r>
        <w:r w:rsidR="00441B1D" w:rsidRPr="00441B1D" w:rsidDel="009B5D59">
          <w:t xml:space="preserve">within which to </w:t>
        </w:r>
        <w:commentRangeStart w:id="15"/>
        <w:r w:rsidR="00441B1D" w:rsidRPr="00441B1D" w:rsidDel="009B5D59">
          <w:t xml:space="preserve">test ideas about how hydrology influences diversity within vegetation communities. </w:t>
        </w:r>
      </w:moveFrom>
      <w:moveFromRangeEnd w:id="13"/>
    </w:p>
    <w:p w14:paraId="4B4E0D99" w14:textId="04327F90" w:rsidR="009B5D59" w:rsidRPr="00441B1D" w:rsidDel="009B5D59" w:rsidRDefault="009B5D59" w:rsidP="009B5D59">
      <w:pPr>
        <w:spacing w:line="480" w:lineRule="auto"/>
        <w:rPr>
          <w:del w:id="16" w:author="Faculty of Science" w:date="2015-01-27T14:20:00Z"/>
        </w:rPr>
      </w:pPr>
      <w:moveToRangeStart w:id="17" w:author="Faculty of Science" w:date="2015-01-27T14:20:00Z" w:name="move410131778"/>
      <w:moveTo w:id="18" w:author="Faculty of Science" w:date="2015-01-27T14:20:00Z">
        <w:del w:id="19" w:author="Faculty of Science" w:date="2015-01-27T14:22:00Z">
          <w:r w:rsidRPr="00441B1D" w:rsidDel="009B5D59">
            <w:delText xml:space="preserve">Australia is the most hydrologically variable continent on the planet, and so offers a unique </w:delText>
          </w:r>
          <w:r w:rsidDel="009B5D59">
            <w:delText>environment</w:delText>
          </w:r>
          <w:r w:rsidRPr="00441B1D" w:rsidDel="009B5D59">
            <w:delText xml:space="preserve"> within which to test ideas about how hydrology influences diversity within vegetation communities. </w:delText>
          </w:r>
        </w:del>
      </w:moveTo>
    </w:p>
    <w:moveToRangeEnd w:id="17"/>
    <w:p w14:paraId="35AD7076" w14:textId="7617EF1D" w:rsidR="00441B1D" w:rsidRPr="00441B1D" w:rsidRDefault="000C4CE9" w:rsidP="00F75551">
      <w:pPr>
        <w:spacing w:line="480" w:lineRule="auto"/>
      </w:pPr>
      <w:ins w:id="20" w:author="Faculty of Science" w:date="2015-01-27T14:32:00Z">
        <w:r>
          <w:t xml:space="preserve">2.) </w:t>
        </w:r>
      </w:ins>
      <w:r w:rsidR="00441B1D" w:rsidRPr="00441B1D">
        <w:t>To this end, we collected data on species abundance, quantitative plant functional traits and hydrology from 15</w:t>
      </w:r>
      <w:r w:rsidR="00453E87">
        <w:t xml:space="preserve"> sites distributed across south-</w:t>
      </w:r>
      <w:r w:rsidR="00441B1D" w:rsidRPr="00441B1D">
        <w:t xml:space="preserve">eastern Australia. This study asked two questions: </w:t>
      </w:r>
      <w:del w:id="21" w:author="Faculty of Science" w:date="2015-01-27T14:33:00Z">
        <w:r w:rsidR="00441B1D" w:rsidRPr="00441B1D" w:rsidDel="000C4CE9">
          <w:delText>1</w:delText>
        </w:r>
      </w:del>
      <w:ins w:id="22" w:author="Faculty of Science" w:date="2015-01-27T14:33:00Z">
        <w:r>
          <w:t>a</w:t>
        </w:r>
      </w:ins>
      <w:r w:rsidR="00441B1D" w:rsidRPr="00441B1D">
        <w:t xml:space="preserve">.) is functional diversity related to frequency and magnitude of flooding disturbance, and </w:t>
      </w:r>
      <w:del w:id="23" w:author="Faculty of Science" w:date="2015-01-27T14:33:00Z">
        <w:r w:rsidR="00441B1D" w:rsidRPr="00441B1D" w:rsidDel="000C4CE9">
          <w:delText>2</w:delText>
        </w:r>
      </w:del>
      <w:ins w:id="24" w:author="Faculty of Science" w:date="2015-01-27T14:33:00Z">
        <w:r>
          <w:t>b</w:t>
        </w:r>
      </w:ins>
      <w:r w:rsidR="00441B1D" w:rsidRPr="00441B1D">
        <w:t>.) is functional diversity related to variability in seasonal water availability within the riparian zone?</w:t>
      </w:r>
    </w:p>
    <w:commentRangeEnd w:id="15"/>
    <w:p w14:paraId="59C02B5E" w14:textId="776B9528" w:rsidR="00441B1D" w:rsidRPr="00441B1D" w:rsidRDefault="00DD6553" w:rsidP="00F75551">
      <w:pPr>
        <w:spacing w:line="480" w:lineRule="auto"/>
      </w:pPr>
      <w:r>
        <w:rPr>
          <w:rStyle w:val="CommentReference"/>
          <w:rFonts w:eastAsia="MS Mincho"/>
        </w:rPr>
        <w:commentReference w:id="15"/>
      </w:r>
      <w:ins w:id="25" w:author="Faculty of Science" w:date="2015-01-27T14:32:00Z">
        <w:r w:rsidR="000C4CE9">
          <w:t xml:space="preserve">3.) </w:t>
        </w:r>
      </w:ins>
      <w:r w:rsidR="00441B1D" w:rsidRPr="00441B1D">
        <w:t xml:space="preserve">We were able to confirm that metrics describing both flooding disturbance and patterns of water </w:t>
      </w:r>
      <w:commentRangeStart w:id="26"/>
      <w:commentRangeStart w:id="27"/>
      <w:r w:rsidR="00441B1D" w:rsidRPr="00441B1D">
        <w:t>availability</w:t>
      </w:r>
      <w:commentRangeEnd w:id="26"/>
      <w:r>
        <w:rPr>
          <w:rStyle w:val="CommentReference"/>
          <w:rFonts w:eastAsia="MS Mincho"/>
        </w:rPr>
        <w:commentReference w:id="26"/>
      </w:r>
      <w:commentRangeEnd w:id="27"/>
      <w:r w:rsidR="000C4CE9">
        <w:rPr>
          <w:rStyle w:val="CommentReference"/>
          <w:rFonts w:eastAsia="MS Mincho"/>
        </w:rPr>
        <w:commentReference w:id="27"/>
      </w:r>
      <w:r w:rsidR="00441B1D" w:rsidRPr="00441B1D">
        <w:t xml:space="preserve"> exhibit strong relationships with functional diversity within riparian vegetation communities of south</w:t>
      </w:r>
      <w:r w:rsidR="00453E87">
        <w:t>-</w:t>
      </w:r>
      <w:r w:rsidR="00441B1D" w:rsidRPr="00441B1D">
        <w:t xml:space="preserve">eastern Australia. The key finding of this study is functional </w:t>
      </w:r>
      <w:del w:id="28" w:author="Faculty of Science" w:date="2015-01-27T14:31:00Z">
        <w:r w:rsidR="00441B1D" w:rsidRPr="00441B1D" w:rsidDel="000C4CE9">
          <w:delText xml:space="preserve">heterogeneity </w:delText>
        </w:r>
      </w:del>
      <w:ins w:id="29" w:author="Faculty of Science" w:date="2015-01-27T14:31:00Z">
        <w:r w:rsidR="000C4CE9">
          <w:t>diversity</w:t>
        </w:r>
        <w:r w:rsidR="000C4CE9" w:rsidRPr="00441B1D">
          <w:t xml:space="preserve"> </w:t>
        </w:r>
      </w:ins>
      <w:r w:rsidR="00441B1D" w:rsidRPr="00441B1D">
        <w:t xml:space="preserve">in these systems tends to be </w:t>
      </w:r>
      <w:ins w:id="30" w:author="Faculty of Science" w:date="2015-01-27T14:28:00Z">
        <w:r w:rsidR="009B5D59">
          <w:t xml:space="preserve">positively </w:t>
        </w:r>
      </w:ins>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3C4CA072" w14:textId="05236AE5" w:rsidR="00441B1D" w:rsidRPr="00441B1D" w:rsidRDefault="000C4CE9" w:rsidP="00F75551">
      <w:pPr>
        <w:spacing w:line="480" w:lineRule="auto"/>
      </w:pPr>
      <w:ins w:id="31" w:author="Faculty of Science" w:date="2015-01-27T14:33:00Z">
        <w:r>
          <w:t xml:space="preserve">4.) </w:t>
        </w:r>
      </w:ins>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 These relationships may have significant consequences for plant communities experiencing alterations to hydrology caused by anthropogenic flow modification and the changing climate. </w:t>
      </w:r>
      <w:commentRangeEnd w:id="1"/>
      <w:r w:rsidR="00441B1D">
        <w:rPr>
          <w:rStyle w:val="CommentReference"/>
          <w:rFonts w:eastAsia="MS Mincho"/>
        </w:rPr>
        <w:commentReference w:id="1"/>
      </w:r>
      <w:commentRangeEnd w:id="2"/>
      <w:r w:rsidR="00D81CEC">
        <w:rPr>
          <w:rStyle w:val="CommentReference"/>
          <w:rFonts w:eastAsia="MS Mincho"/>
        </w:rPr>
        <w:commentReference w:id="2"/>
      </w:r>
    </w:p>
    <w:p w14:paraId="62B41373" w14:textId="77777777" w:rsidR="00441B1D" w:rsidDel="000C4CE9" w:rsidRDefault="00441B1D" w:rsidP="00F75551">
      <w:pPr>
        <w:spacing w:line="480" w:lineRule="auto"/>
        <w:rPr>
          <w:del w:id="32" w:author="Faculty of Science" w:date="2015-01-27T14:33:00Z"/>
        </w:rPr>
      </w:pPr>
    </w:p>
    <w:p w14:paraId="315AFB0B" w14:textId="77777777" w:rsidR="006E2E2C" w:rsidDel="000C4CE9" w:rsidRDefault="006E2E2C" w:rsidP="00F75551">
      <w:pPr>
        <w:spacing w:line="480" w:lineRule="auto"/>
        <w:rPr>
          <w:del w:id="33" w:author="Faculty of Science" w:date="2015-01-27T14:33:00Z"/>
        </w:rPr>
      </w:pPr>
    </w:p>
    <w:p w14:paraId="0A5DADCA" w14:textId="77777777" w:rsidR="00441B1D" w:rsidDel="000C4CE9" w:rsidRDefault="00441B1D" w:rsidP="00F75551">
      <w:pPr>
        <w:spacing w:line="480" w:lineRule="auto"/>
        <w:rPr>
          <w:del w:id="34" w:author="Faculty of Science" w:date="2015-01-27T14:33:00Z"/>
        </w:rPr>
      </w:pPr>
    </w:p>
    <w:p w14:paraId="46E0DB39" w14:textId="77777777" w:rsidR="006E2E2C" w:rsidDel="000C4CE9" w:rsidRDefault="006E2E2C" w:rsidP="00F75551">
      <w:pPr>
        <w:spacing w:line="480" w:lineRule="auto"/>
        <w:rPr>
          <w:del w:id="35" w:author="Faculty of Science" w:date="2015-01-27T14:33:00Z"/>
        </w:rPr>
      </w:pPr>
    </w:p>
    <w:p w14:paraId="3B47066E" w14:textId="77777777" w:rsidR="0017691C" w:rsidRDefault="0017691C" w:rsidP="00F75551">
      <w:pPr>
        <w:spacing w:line="480" w:lineRule="auto"/>
      </w:pPr>
      <w:commentRangeStart w:id="36"/>
      <w:r>
        <w:t>INTRODUCTION</w:t>
      </w:r>
      <w:commentRangeEnd w:id="36"/>
      <w:r w:rsidR="00A06BFA">
        <w:rPr>
          <w:rStyle w:val="CommentReference"/>
          <w:rFonts w:eastAsia="MS Mincho"/>
        </w:rPr>
        <w:commentReference w:id="36"/>
      </w:r>
    </w:p>
    <w:p w14:paraId="2ECE72F1" w14:textId="526538FF" w:rsidR="0017691C" w:rsidRDefault="0017691C" w:rsidP="00F75551">
      <w:pPr>
        <w:spacing w:line="480" w:lineRule="auto"/>
        <w:jc w:val="both"/>
      </w:pPr>
      <w:r>
        <w:t xml:space="preserve">Riparian ecosystems are biophysically complex and highly diverse taxonomically, structurally and functionally </w:t>
      </w:r>
      <w:r w:rsidR="000B336C">
        <w:fldChar w:fldCharType="begin" w:fldLock="1"/>
      </w:r>
      <w:r w:rsidR="00322735">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B336C">
        <w:fldChar w:fldCharType="separate"/>
      </w:r>
      <w:r w:rsidRPr="00214E4B">
        <w:rPr>
          <w:noProof/>
        </w:rPr>
        <w:t>(Naiman, Decamps &amp; Pollock 1993; Poff 2002; Nilsson &amp; Svedmark 2002)</w:t>
      </w:r>
      <w:r w:rsidR="000B336C">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w:t>
      </w:r>
      <w:commentRangeStart w:id="37"/>
      <w:proofErr w:type="spellStart"/>
      <w:r>
        <w:t>hydrologies</w:t>
      </w:r>
      <w:commentRangeEnd w:id="37"/>
      <w:proofErr w:type="spellEnd"/>
      <w:r w:rsidR="00A808FA">
        <w:rPr>
          <w:rStyle w:val="CommentReference"/>
          <w:rFonts w:eastAsia="MS Mincho"/>
        </w:rPr>
        <w:commentReference w:id="37"/>
      </w:r>
      <w:r>
        <w:t xml:space="preserve">, with significant consequences for the diversity and functional composition of riparian assemblages. </w:t>
      </w:r>
      <w:r w:rsidR="00CF703E">
        <w:t>Riverine conservation and rehabilitation efforts must therefore be informed by general understanding of the processes that generate patterns of diversity and drive ecosystem functioning in riparian ecosystems.</w:t>
      </w:r>
    </w:p>
    <w:p w14:paraId="411C5E3E" w14:textId="5346C1E5" w:rsidR="00FA00FA"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w:t>
      </w:r>
      <w:proofErr w:type="spellStart"/>
      <w:r w:rsidR="0017691C">
        <w:t>biogeomorphic</w:t>
      </w:r>
      <w:proofErr w:type="spellEnd"/>
      <w:r w:rsidR="0017691C">
        <w:t xml:space="preserve"> template. In riparian environments, it is this intrinsic environmental heterogeneity which fosters structural, taxonomic and functional heterogeneity within vegetation communities </w:t>
      </w:r>
      <w:r w:rsidR="000B336C">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B336C">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B336C">
        <w:fldChar w:fldCharType="end"/>
      </w:r>
      <w:r w:rsidR="0017691C">
        <w:t xml:space="preserve">. Local hydrology is widely considered to be </w:t>
      </w:r>
      <w:ins w:id="38" w:author="Michelle Leishman" w:date="2015-01-21T14:38:00Z">
        <w:r w:rsidR="00DD6553">
          <w:t xml:space="preserve">the </w:t>
        </w:r>
      </w:ins>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B336C">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B336C">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B336C">
        <w:fldChar w:fldCharType="end"/>
      </w:r>
      <w:r w:rsidR="0017691C" w:rsidRPr="008C48F0">
        <w:t>.</w:t>
      </w:r>
      <w:r w:rsidR="0017691C">
        <w:t xml:space="preserve"> Flooding may retard competitive exclusion by resetting the patch structure of parts of the landscape</w:t>
      </w:r>
      <w:del w:id="39" w:author="Michelle Leishman" w:date="2015-01-21T14:38:00Z">
        <w:r w:rsidR="0017691C" w:rsidDel="00DD6553">
          <w:delText>,</w:delText>
        </w:r>
      </w:del>
      <w:r w:rsidR="0017691C">
        <w:t xml:space="preserve"> and thereby enhance diversity </w:t>
      </w:r>
      <w:r w:rsidR="000B336C">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B336C">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B336C">
        <w:fldChar w:fldCharType="end"/>
      </w:r>
      <w:r w:rsidR="0017691C">
        <w:t xml:space="preserve">, or constrain assemblages to species which have ecological strategies adapted to flooding, thereby decreasing diversity </w:t>
      </w:r>
      <w:r w:rsidR="000B336C"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B336C" w:rsidRPr="00B23BE6">
        <w:fldChar w:fldCharType="separate"/>
      </w:r>
      <w:r w:rsidR="0017691C" w:rsidRPr="00214E4B">
        <w:rPr>
          <w:noProof/>
        </w:rPr>
        <w:t>(Díaz, Cabido &amp; Casanoves 1998)</w:t>
      </w:r>
      <w:r w:rsidR="000B336C" w:rsidRPr="00B23BE6">
        <w:fldChar w:fldCharType="end"/>
      </w:r>
      <w:r w:rsidR="0017691C" w:rsidRPr="00B23BE6">
        <w:t>.</w:t>
      </w:r>
      <w:r w:rsidR="0017691C">
        <w:t xml:space="preserve"> </w:t>
      </w:r>
    </w:p>
    <w:p w14:paraId="7858506E" w14:textId="0EC117F2" w:rsidR="0017691C" w:rsidRDefault="00FA00FA" w:rsidP="00F75551">
      <w:pPr>
        <w:spacing w:line="480" w:lineRule="auto"/>
        <w:jc w:val="both"/>
      </w:pPr>
      <w:r w:rsidRPr="00D81CEC">
        <w:lastRenderedPageBreak/>
        <w:t xml:space="preserve">The literature describing relationships between hydrology and </w:t>
      </w:r>
      <w:r w:rsidR="00FD4C9F" w:rsidRPr="00D81CEC">
        <w:t>riparian plant taxonomic diversity</w:t>
      </w:r>
      <w:r w:rsidRPr="00D81CEC">
        <w:t xml:space="preserve"> is relatively mature.</w:t>
      </w:r>
      <w:r>
        <w:t xml:space="preserve"> </w:t>
      </w:r>
      <w:r w:rsidR="0017691C">
        <w:t xml:space="preserve">General support has been found for the intermediate disturbance hypothesis </w:t>
      </w:r>
      <w:r w:rsidR="000B336C">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B336C">
        <w:fldChar w:fldCharType="separate"/>
      </w:r>
      <w:r w:rsidR="0017691C" w:rsidRPr="00B73AF2">
        <w:rPr>
          <w:noProof/>
        </w:rPr>
        <w:t>(Connell 1978)</w:t>
      </w:r>
      <w:r w:rsidR="000B336C">
        <w:fldChar w:fldCharType="end"/>
      </w:r>
      <w:del w:id="40" w:author="Michelle Leishman" w:date="2015-01-21T14:39:00Z">
        <w:r w:rsidR="0017691C" w:rsidDel="00DD6553">
          <w:delText>,</w:delText>
        </w:r>
      </w:del>
      <w:r w:rsidR="0017691C">
        <w:t xml:space="preserve"> with respect to the relationship between flooding intensity and taxonomic</w:t>
      </w:r>
      <w:ins w:id="41" w:author="Michelle Leishman" w:date="2015-01-21T14:39:00Z">
        <w:r w:rsidR="00DD6553">
          <w:t xml:space="preserve"> diversity</w:t>
        </w:r>
      </w:ins>
      <w:r w:rsidR="0017691C">
        <w:t xml:space="preserve"> </w:t>
      </w:r>
      <w:r w:rsidR="000B336C">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B336C">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0B336C">
        <w:fldChar w:fldCharType="end"/>
      </w:r>
      <w:r w:rsidR="0017691C">
        <w:t>. This support is not equivocal</w:t>
      </w:r>
      <w:del w:id="42" w:author="Michelle Leishman" w:date="2015-01-21T14:40:00Z">
        <w:r w:rsidR="0017691C" w:rsidDel="00DD6553">
          <w:delText>,</w:delText>
        </w:r>
      </w:del>
      <w:r w:rsidR="0017691C">
        <w:t xml:space="preserve"> however </w:t>
      </w:r>
      <w:r w:rsidR="000B336C">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B336C">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B336C">
        <w:fldChar w:fldCharType="end"/>
      </w:r>
      <w:del w:id="43" w:author="Michelle Leishman" w:date="2015-01-21T14:40:00Z">
        <w:r w:rsidR="000F57E6" w:rsidDel="00DD6553">
          <w:delText>,</w:delText>
        </w:r>
      </w:del>
      <w:r w:rsidR="000F57E6">
        <w:t xml:space="preserve"> and</w:t>
      </w:r>
      <w:r w:rsidR="0017691C">
        <w:t xml:space="preserve"> at within-reach scales</w:t>
      </w:r>
      <w:del w:id="44" w:author="Michelle Leishman" w:date="2015-01-21T14:40:00Z">
        <w:r w:rsidR="0017691C" w:rsidDel="00DD6553">
          <w:delText>,</w:delText>
        </w:r>
      </w:del>
      <w:r w:rsidR="0017691C">
        <w:t xml:space="preserve"> the geomorphic template is also a strong control on diversity (Bendix 1997, O’Donnell et al. 2013). In</w:t>
      </w:r>
      <w:r w:rsidR="00DB32AF">
        <w:t xml:space="preserve"> </w:t>
      </w:r>
      <w:r w:rsidR="0017691C">
        <w:t xml:space="preserve">regions where riparian plants experience periodic water stress, soil moisture availability may be driven largely by hydrology </w:t>
      </w:r>
      <w:r w:rsidR="000B336C" w:rsidRPr="00F04B79">
        <w:fldChar w:fldCharType="begin" w:fldLock="1"/>
      </w:r>
      <w:r w:rsidR="0083100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B336C" w:rsidRPr="00F04B79">
        <w:fldChar w:fldCharType="separate"/>
      </w:r>
      <w:r w:rsidR="0017691C" w:rsidRPr="00214E4B">
        <w:rPr>
          <w:noProof/>
        </w:rPr>
        <w:t>(Castelli, Chambers &amp; Tausch 2000; Nilsson &amp; Svedmark 2002)</w:t>
      </w:r>
      <w:r w:rsidR="000B336C" w:rsidRPr="00F04B79">
        <w:fldChar w:fldCharType="end"/>
      </w:r>
      <w:r w:rsidR="0017691C" w:rsidRPr="00F04B79">
        <w:t>.</w:t>
      </w:r>
      <w:r w:rsidR="0017691C">
        <w:t xml:space="preserve"> Seasonal and </w:t>
      </w:r>
      <w:proofErr w:type="spellStart"/>
      <w:r w:rsidR="0017691C">
        <w:t>interannual</w:t>
      </w:r>
      <w:proofErr w:type="spellEnd"/>
      <w:r w:rsidR="0017691C">
        <w:t xml:space="preserve">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0B336C">
        <w:fldChar w:fldCharType="begin" w:fldLock="1"/>
      </w:r>
      <w:r w:rsidR="003B0CD8">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B336C">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B336C">
        <w:fldChar w:fldCharType="end"/>
      </w:r>
      <w:del w:id="45" w:author="Michelle Leishman" w:date="2015-01-21T14:40:00Z">
        <w:r w:rsidR="0017691C" w:rsidDel="00DD6553">
          <w:delText>,</w:delText>
        </w:r>
      </w:del>
      <w:r w:rsidR="0017691C">
        <w:t xml:space="preserve"> and this effect may be exacerbated for summer flows in hot or dry regions </w:t>
      </w:r>
      <w:r w:rsidR="000B336C">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B336C">
        <w:fldChar w:fldCharType="separate"/>
      </w:r>
      <w:r w:rsidR="0017691C" w:rsidRPr="005D02FB">
        <w:rPr>
          <w:noProof/>
        </w:rPr>
        <w:t>(Garssen, Verhoeven &amp; Soons 2014)</w:t>
      </w:r>
      <w:r w:rsidR="000B336C">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B336C">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B336C">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B336C">
        <w:fldChar w:fldCharType="end"/>
      </w:r>
      <w:r w:rsidR="0017691C">
        <w:t xml:space="preserve">. </w:t>
      </w:r>
    </w:p>
    <w:p w14:paraId="6F1278FB" w14:textId="1E91F84F" w:rsidR="00A62B96" w:rsidRDefault="001B6B83" w:rsidP="00A62B96">
      <w:pPr>
        <w:spacing w:line="480" w:lineRule="auto"/>
        <w:jc w:val="both"/>
      </w:pPr>
      <w:r>
        <w:t xml:space="preserve">Conservation and ecological restoration activities increasingly aim to preserve the ecosystem functions associated with biodiversity </w:t>
      </w:r>
      <w:r w:rsidR="000B336C">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B336C">
        <w:fldChar w:fldCharType="separate"/>
      </w:r>
      <w:r w:rsidRPr="008B1C9A">
        <w:rPr>
          <w:noProof/>
        </w:rPr>
        <w:t>(Aerts &amp; Honnay 2011; Cadotte, Carscadden &amp; Mirotchnick 2011; Montoya, Rogers &amp; Memmott 2012)</w:t>
      </w:r>
      <w:r w:rsidR="000B336C">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w:t>
      </w:r>
      <w:commentRangeStart w:id="46"/>
      <w:r w:rsidR="0083100C">
        <w:t xml:space="preserve">functional diversity </w:t>
      </w:r>
      <w:commentRangeEnd w:id="46"/>
      <w:r w:rsidR="006F3085">
        <w:rPr>
          <w:rStyle w:val="CommentReference"/>
          <w:rFonts w:eastAsia="MS Mincho"/>
        </w:rPr>
        <w:commentReference w:id="46"/>
      </w:r>
      <w:r w:rsidR="0083100C">
        <w:t xml:space="preserve">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del w:id="47" w:author="Michelle Leishman" w:date="2015-01-21T14:41:00Z">
        <w:r w:rsidR="00117101" w:rsidDel="00DD6553">
          <w:delText>,</w:delText>
        </w:r>
      </w:del>
      <w:r w:rsidR="00117101">
        <w:t xml:space="preserve"> and capacity to provide </w:t>
      </w:r>
      <w:r w:rsidR="00117101" w:rsidRPr="00163097">
        <w:t>ecosystem services</w:t>
      </w:r>
      <w:r w:rsidR="0083100C" w:rsidRPr="00163097">
        <w:t xml:space="preserve"> </w:t>
      </w:r>
      <w:r w:rsidR="000B336C" w:rsidRPr="00163097">
        <w:fldChar w:fldCharType="begin" w:fldLock="1"/>
      </w:r>
      <w:r w:rsidR="007158BF">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"Iii", "given" : "FS Chapin",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Iii &amp; Ewel 2005)", "plainTextFormattedCitation" : "(Tilman et al. 1997; D\u0131\u0301az &amp; Cabido 2001; Hooper, Iii &amp; Ewel 2005)", "previouslyFormattedCitation" : "(Tilman &lt;i&gt;et al.&lt;/i&gt; 1997; D\u0131\u0301az &amp; Cabido 2001; Hooper, Iii &amp; Ewel 2005)" }, "properties" : { "noteIndex" : 0 }, "schema" : "https://github.com/citation-style-language/schema/raw/master/csl-citation.json" }</w:instrText>
      </w:r>
      <w:r w:rsidR="000B336C" w:rsidRPr="00163097">
        <w:fldChar w:fldCharType="separate"/>
      </w:r>
      <w:r w:rsidR="0083100C" w:rsidRPr="0083100C">
        <w:rPr>
          <w:noProof/>
        </w:rPr>
        <w:t xml:space="preserve">(Tilman </w:t>
      </w:r>
      <w:r w:rsidR="0083100C" w:rsidRPr="0083100C">
        <w:rPr>
          <w:i/>
          <w:noProof/>
        </w:rPr>
        <w:t>et al.</w:t>
      </w:r>
      <w:r w:rsidR="0083100C" w:rsidRPr="0083100C">
        <w:rPr>
          <w:noProof/>
        </w:rPr>
        <w:t xml:space="preserve"> 1997; Dı́az &amp; Cabido 2001; Hooper, Iii &amp; Ewel 2005)</w:t>
      </w:r>
      <w:r w:rsidR="000B336C" w:rsidRPr="00163097">
        <w:fldChar w:fldCharType="end"/>
      </w:r>
      <w:r w:rsidR="0083100C" w:rsidRPr="00163097">
        <w:t>.</w:t>
      </w:r>
      <w:r w:rsidR="0083100C">
        <w:rPr>
          <w:b/>
        </w:rPr>
        <w:t xml:space="preserve"> </w:t>
      </w:r>
      <w:r w:rsidR="00CD02C3">
        <w:t>Reduced abundance of</w:t>
      </w:r>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0B336C">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B336C">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B336C">
        <w:fldChar w:fldCharType="end"/>
      </w:r>
      <w:r w:rsidR="00A62B96">
        <w:t xml:space="preserve">. Assessments of ecosystem service production have also begun to give functional diversity privilege over </w:t>
      </w:r>
      <w:r w:rsidR="00E0648F">
        <w:t xml:space="preserve">taxonomic metrics </w:t>
      </w:r>
      <w:r w:rsidR="000B336C">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B336C">
        <w:fldChar w:fldCharType="separate"/>
      </w:r>
      <w:r w:rsidR="00A62B96" w:rsidRPr="00602F16">
        <w:rPr>
          <w:noProof/>
        </w:rPr>
        <w:t>(Díaz &amp; Lavorel 2007)</w:t>
      </w:r>
      <w:r w:rsidR="000B336C">
        <w:fldChar w:fldCharType="end"/>
      </w:r>
      <w:r w:rsidR="00A62B96">
        <w:t xml:space="preserve">. </w:t>
      </w:r>
    </w:p>
    <w:p w14:paraId="32B81A1D" w14:textId="03302785" w:rsidR="00A62B96" w:rsidRDefault="00A62B96" w:rsidP="00A62B96">
      <w:pPr>
        <w:spacing w:line="480" w:lineRule="auto"/>
        <w:jc w:val="both"/>
      </w:pPr>
      <w:r>
        <w:lastRenderedPageBreak/>
        <w:t>Numerous metrics of functional diversity have been described in the literature</w:t>
      </w:r>
      <w:r w:rsidR="00F97AE1">
        <w:t xml:space="preserve"> </w:t>
      </w:r>
      <w:r w:rsidR="000B336C">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B336C">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B336C">
        <w:fldChar w:fldCharType="end"/>
      </w:r>
      <w:r>
        <w:t xml:space="preserve">. </w:t>
      </w:r>
      <w:r w:rsidR="007D44FD">
        <w:t xml:space="preserve">These metrics </w:t>
      </w:r>
      <w:r w:rsidR="00F97AE1">
        <w:t>aim to describe "the distribution of species and their abundances in the functional space of a given community”</w:t>
      </w:r>
      <w:del w:id="48" w:author="Michelle Leishman" w:date="2015-01-21T14:43:00Z">
        <w:r w:rsidR="00F97AE1" w:rsidDel="00804D89">
          <w:delText>,</w:delText>
        </w:r>
      </w:del>
      <w:r w:rsidR="00F97AE1">
        <w:t xml:space="preserve"> and typically process</w:t>
      </w:r>
      <w:r>
        <w:t xml:space="preserve"> multidimensional trait data </w:t>
      </w:r>
      <w:r w:rsidR="00F97AE1">
        <w:t xml:space="preserve">to </w:t>
      </w:r>
      <w:r>
        <w:t xml:space="preserve">output a single value describing various properties of </w:t>
      </w:r>
      <w:del w:id="49" w:author="Michelle Leishman" w:date="2015-01-21T14:43:00Z">
        <w:r w:rsidDel="00804D89">
          <w:delText xml:space="preserve">this </w:delText>
        </w:r>
      </w:del>
      <w:ins w:id="50" w:author="Michelle Leishman" w:date="2015-01-21T14:43:00Z">
        <w:r w:rsidR="00804D89">
          <w:t xml:space="preserve">these </w:t>
        </w:r>
      </w:ins>
      <w:r>
        <w:t xml:space="preserve">data. The framework described by </w:t>
      </w:r>
      <w:r w:rsidR="000B336C">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B336C">
        <w:fldChar w:fldCharType="separate"/>
      </w:r>
      <w:r w:rsidRPr="00A33B60">
        <w:rPr>
          <w:noProof/>
        </w:rPr>
        <w:t xml:space="preserve">Villéger, Mason &amp; Mouillot </w:t>
      </w:r>
      <w:r>
        <w:rPr>
          <w:noProof/>
        </w:rPr>
        <w:t>(</w:t>
      </w:r>
      <w:r w:rsidRPr="00A33B60">
        <w:rPr>
          <w:noProof/>
        </w:rPr>
        <w:t>2008)</w:t>
      </w:r>
      <w:r w:rsidR="000B336C">
        <w:fldChar w:fldCharType="end"/>
      </w:r>
      <w:r>
        <w:t xml:space="preserve"> consisting of functional richness (the volume of the convex hull circumscribing </w:t>
      </w:r>
      <w:ins w:id="51" w:author="Michelle Leishman" w:date="2015-01-21T14:43:00Z">
        <w:r w:rsidR="00804D89">
          <w:t xml:space="preserve">the </w:t>
        </w:r>
      </w:ins>
      <w:r>
        <w:t>range of trait values), functional divergence (divergence in the distribution of abundance within trait</w:t>
      </w:r>
      <w:ins w:id="52" w:author="Michelle Leishman" w:date="2015-01-21T14:43:00Z">
        <w:r w:rsidR="00804D89">
          <w:t xml:space="preserve"> </w:t>
        </w:r>
      </w:ins>
      <w:r>
        <w:t>space) and functional evenness (the evenness of this distribution in trait</w:t>
      </w:r>
      <w:ins w:id="53" w:author="Michelle Leishman" w:date="2015-01-21T14:43:00Z">
        <w:r w:rsidR="00804D89">
          <w:t xml:space="preserve"> </w:t>
        </w:r>
      </w:ins>
      <w:r>
        <w:t xml:space="preserve">space) has been commonly used to describe functional diversity (e.g. </w:t>
      </w:r>
      <w:r w:rsidR="000B336C">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B336C">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B336C">
        <w:fldChar w:fldCharType="end"/>
      </w:r>
      <w:r>
        <w:t xml:space="preserve">. </w:t>
      </w:r>
      <w:r w:rsidR="00F75551" w:rsidRPr="00F75551">
        <w:t>Functional dispersion</w:t>
      </w:r>
      <w:r w:rsidR="00F97AE1">
        <w:t xml:space="preserve"> (</w:t>
      </w:r>
      <w:proofErr w:type="spellStart"/>
      <w:r w:rsidR="00F97AE1">
        <w:t>FDis</w:t>
      </w:r>
      <w:proofErr w:type="spellEnd"/>
      <w:r w:rsidR="00F97AE1">
        <w:t>)</w:t>
      </w:r>
      <w:r w:rsidR="00F75551" w:rsidRPr="00F75551">
        <w:t xml:space="preserve">, defined as the </w:t>
      </w:r>
      <w:r w:rsidR="00DB71EF">
        <w:t xml:space="preserve">abundance-weighted </w:t>
      </w:r>
      <w:r w:rsidR="00F75551" w:rsidRPr="00F75551">
        <w:t>mean distance of individual species to the centroid of all species in the community, represents an improvement on this framework (</w:t>
      </w:r>
      <w:proofErr w:type="spellStart"/>
      <w:r w:rsidR="00F75551" w:rsidRPr="00F75551">
        <w:t>Laliberte</w:t>
      </w:r>
      <w:proofErr w:type="spellEnd"/>
      <w:r w:rsidR="00F75551" w:rsidRPr="00F75551">
        <w:t xml:space="preserve"> &amp; Legendre 2010). </w:t>
      </w:r>
      <w:proofErr w:type="spellStart"/>
      <w:r w:rsidR="00F97AE1">
        <w:t>FDis</w:t>
      </w:r>
      <w:proofErr w:type="spellEnd"/>
      <w:r w:rsidR="00F75551" w:rsidRPr="00F75551">
        <w:t xml:space="preserve"> allows for consideration of species</w:t>
      </w:r>
      <w:ins w:id="54" w:author="Michelle Leishman" w:date="2015-01-21T14:44:00Z">
        <w:r w:rsidR="00804D89">
          <w:t>’</w:t>
        </w:r>
      </w:ins>
      <w:r w:rsidR="00F75551" w:rsidRPr="00F75551">
        <w:t xml:space="preserve"> abundances while integrating functional richness and functional divergence</w:t>
      </w:r>
      <w:del w:id="55" w:author="Michelle Leishman" w:date="2015-01-21T14:44:00Z">
        <w:r w:rsidR="00F75551" w:rsidRPr="00F75551" w:rsidDel="00804D89">
          <w:delText>,</w:delText>
        </w:r>
      </w:del>
      <w:r w:rsidR="00F75551" w:rsidRPr="00F75551">
        <w:t xml:space="preserve"> and is independent of species richness by construction, alleviating concerns that it merely tracks patterns of species richness</w:t>
      </w:r>
      <w:r w:rsidR="00F97AE1">
        <w:t xml:space="preserve"> (as is possible with functional richness)</w:t>
      </w:r>
      <w:r w:rsidR="00F75551" w:rsidRPr="00F75551">
        <w:t xml:space="preserve">. </w:t>
      </w:r>
      <w:proofErr w:type="spellStart"/>
      <w:r w:rsidR="00F97AE1">
        <w:t>FDis</w:t>
      </w:r>
      <w:proofErr w:type="spellEnd"/>
      <w:r w:rsidR="00F75551" w:rsidRPr="00F75551">
        <w:t xml:space="preserve"> is also known to be more robust to bias due to missing trait data than metrics such as functional richness, evenness or divergence </w:t>
      </w:r>
      <w:r w:rsidR="000B336C">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B336C">
        <w:fldChar w:fldCharType="separate"/>
      </w:r>
      <w:r w:rsidR="00F75551" w:rsidRPr="00F75551">
        <w:rPr>
          <w:noProof/>
        </w:rPr>
        <w:t>(Pakeman 2014)</w:t>
      </w:r>
      <w:r w:rsidR="000B336C">
        <w:fldChar w:fldCharType="end"/>
      </w:r>
      <w:r w:rsidR="00F75551">
        <w:t>.</w:t>
      </w:r>
      <w:r w:rsidR="00CC6D31">
        <w:t xml:space="preserve"> In an empirical assessment of specific functional diversity metrics as indicators of ecosystem functioning in a Minnesota grassland, </w:t>
      </w:r>
      <w:proofErr w:type="spellStart"/>
      <w:r w:rsidR="00CC6D31">
        <w:t>FDis</w:t>
      </w:r>
      <w:proofErr w:type="spellEnd"/>
      <w:r w:rsidR="00CC6D31">
        <w:t xml:space="preserve"> was a useful predictor of all three measured traits (above and belowground biomass production and light capture)</w:t>
      </w:r>
      <w:del w:id="56" w:author="Michelle Leishman" w:date="2015-01-21T14:45:00Z">
        <w:r w:rsidR="00CC6D31" w:rsidDel="00804D89">
          <w:delText>,</w:delText>
        </w:r>
      </w:del>
      <w:r w:rsidR="00CC6D31">
        <w:t xml:space="preserve"> and compared favourably with other metrics </w:t>
      </w:r>
      <w:r w:rsidR="000B336C">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B336C">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B336C">
        <w:fldChar w:fldCharType="end"/>
      </w:r>
      <w:r w:rsidR="00CC6D31">
        <w:t>.</w:t>
      </w:r>
    </w:p>
    <w:p w14:paraId="5BCE97C9" w14:textId="764F5B88" w:rsidR="0017691C" w:rsidRDefault="00820683" w:rsidP="00F75551">
      <w:pPr>
        <w:spacing w:line="480" w:lineRule="auto"/>
        <w:jc w:val="both"/>
      </w:pPr>
      <w:r>
        <w:t xml:space="preserve">Considerably less is known about drivers of functional diversity than of taxonomic diversity in riparian plant communities. </w:t>
      </w:r>
      <w:r w:rsidR="000B336C">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B336C">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B336C">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w:t>
      </w:r>
      <w:ins w:id="57" w:author="Michelle Leishman" w:date="2015-01-21T14:46:00Z">
        <w:r w:rsidR="00804D89">
          <w:t>However t</w:t>
        </w:r>
      </w:ins>
      <w:del w:id="58" w:author="Michelle Leishman" w:date="2015-01-21T14:46:00Z">
        <w:r w:rsidR="0017691C" w:rsidDel="00804D89">
          <w:delText>T</w:delText>
        </w:r>
      </w:del>
      <w:r w:rsidR="0017691C">
        <w:t xml:space="preserve">heir study used multiple </w:t>
      </w:r>
      <w:r w:rsidR="0013064B">
        <w:t>univariate</w:t>
      </w:r>
      <w:r w:rsidR="0017691C">
        <w:t xml:space="preserve"> metrics of diversity to support its findings rather than a multi</w:t>
      </w:r>
      <w:r w:rsidR="00453E87">
        <w:t>variate</w:t>
      </w:r>
      <w:r w:rsidR="0017691C">
        <w:t xml:space="preserve"> index</w:t>
      </w:r>
      <w:del w:id="59" w:author="Michelle Leishman" w:date="2015-01-21T14:46:00Z">
        <w:r w:rsidR="0017691C" w:rsidDel="00804D89">
          <w:delText>,</w:delText>
        </w:r>
      </w:del>
      <w:ins w:id="60" w:author="Michelle Leishman" w:date="2015-01-21T14:46:00Z">
        <w:r w:rsidR="00804D89">
          <w:t>.</w:t>
        </w:r>
      </w:ins>
      <w:del w:id="61" w:author="Michelle Leishman" w:date="2015-01-21T14:45:00Z">
        <w:r w:rsidR="0017691C" w:rsidDel="00804D89">
          <w:delText xml:space="preserve"> however</w:delText>
        </w:r>
      </w:del>
      <w:r w:rsidR="0017691C">
        <w:t>.</w:t>
      </w:r>
      <w:r w:rsidR="007D44FD">
        <w:t xml:space="preserve"> </w:t>
      </w:r>
      <w:commentRangeStart w:id="62"/>
      <w:r w:rsidR="007D44FD">
        <w:t>Support</w:t>
      </w:r>
      <w:commentRangeEnd w:id="62"/>
      <w:r w:rsidR="000D37BE">
        <w:rPr>
          <w:rStyle w:val="CommentReference"/>
          <w:rFonts w:eastAsia="MS Mincho"/>
        </w:rPr>
        <w:commentReference w:id="62"/>
      </w:r>
      <w:r w:rsidR="007D44FD">
        <w:t xml:space="preserve"> for the intermediate disturbance hypothesis with respect to functional diversity has been described in </w:t>
      </w:r>
      <w:r w:rsidR="007D44FD">
        <w:lastRenderedPageBreak/>
        <w:t xml:space="preserve">communities along </w:t>
      </w:r>
      <w:r w:rsidR="007158BF">
        <w:t xml:space="preserve">a </w:t>
      </w:r>
      <w:r w:rsidR="007D44FD">
        <w:t>gradient of disturbance associated with management for logging</w:t>
      </w:r>
      <w:r w:rsidR="007158BF">
        <w:t xml:space="preserve"> </w:t>
      </w:r>
      <w:r w:rsidR="000B336C">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B336C">
        <w:fldChar w:fldCharType="separate"/>
      </w:r>
      <w:r w:rsidR="007158BF" w:rsidRPr="007158BF">
        <w:rPr>
          <w:noProof/>
        </w:rPr>
        <w:t>(Biswas &amp; Mallik 2010)</w:t>
      </w:r>
      <w:r w:rsidR="000B336C">
        <w:fldChar w:fldCharType="end"/>
      </w:r>
      <w:r w:rsidR="007158BF">
        <w:t>.</w:t>
      </w:r>
      <w:r w:rsidR="0017691C">
        <w:t xml:space="preserve"> </w:t>
      </w:r>
      <w:r w:rsidR="007158BF">
        <w:t>Similarly</w:t>
      </w:r>
      <w:ins w:id="63" w:author="Faculty of Science" w:date="2015-01-27T14:35:00Z">
        <w:r w:rsidR="000C4CE9">
          <w:t xml:space="preserve"> in agricultural systems</w:t>
        </w:r>
      </w:ins>
      <w:r w:rsidR="007158BF">
        <w:t>, l</w:t>
      </w:r>
      <w:r w:rsidR="0017691C">
        <w:t xml:space="preserve">and use intensification has been linked with lower functional diversity across an international dataset </w:t>
      </w:r>
      <w:r w:rsidR="000B336C">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B336C">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B336C">
        <w:fldChar w:fldCharType="end"/>
      </w:r>
      <w:del w:id="64" w:author="Michelle Leishman" w:date="2015-01-21T14:46:00Z">
        <w:r w:rsidR="0017691C" w:rsidDel="00804D89">
          <w:delText>,</w:delText>
        </w:r>
      </w:del>
      <w:r w:rsidR="0017691C">
        <w:t xml:space="preserve"> and the authors associated 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0B336C">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B336C">
        <w:fldChar w:fldCharType="separate"/>
      </w:r>
      <w:r w:rsidR="0017691C" w:rsidRPr="007E4F31">
        <w:rPr>
          <w:noProof/>
        </w:rPr>
        <w:t>(Pakeman 2011)</w:t>
      </w:r>
      <w:r w:rsidR="000B336C">
        <w:fldChar w:fldCharType="end"/>
      </w:r>
      <w:r w:rsidR="0017691C">
        <w:t>. A 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At a meeting of the North American </w:t>
      </w:r>
      <w:proofErr w:type="spellStart"/>
      <w:r w:rsidR="0017691C">
        <w:t>Benthological</w:t>
      </w:r>
      <w:proofErr w:type="spellEnd"/>
      <w:r w:rsidR="0017691C">
        <w:t xml:space="preserve"> Society in 1995, the attendees of a symposium on ecological heterogeneity urged stream researchers to “examine heterogeneity from a functional perspective” </w:t>
      </w:r>
      <w:r w:rsidR="000B336C">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B336C">
        <w:fldChar w:fldCharType="separate"/>
      </w:r>
      <w:r w:rsidR="0017691C" w:rsidRPr="00904EB7">
        <w:rPr>
          <w:noProof/>
        </w:rPr>
        <w:t>(Palmer &amp; Poff 1997)</w:t>
      </w:r>
      <w:r w:rsidR="000B336C">
        <w:fldChar w:fldCharType="end"/>
      </w:r>
      <w:r w:rsidR="0017691C">
        <w:t xml:space="preserve">. </w:t>
      </w:r>
      <w:commentRangeStart w:id="65"/>
      <w:commentRangeStart w:id="66"/>
      <w:r w:rsidR="0017691C">
        <w:t xml:space="preserve">Progress on this front has been sparse, </w:t>
      </w:r>
      <w:ins w:id="67" w:author="Faculty of Science" w:date="2015-01-27T14:41:00Z">
        <w:r w:rsidR="006B15FB">
          <w:t xml:space="preserve">and </w:t>
        </w:r>
      </w:ins>
      <w:ins w:id="68" w:author="Faculty of Science" w:date="2015-01-27T14:49:00Z">
        <w:r w:rsidR="006B15FB">
          <w:t>describing</w:t>
        </w:r>
      </w:ins>
      <w:ins w:id="69" w:author="Faculty of Science" w:date="2015-01-27T14:38:00Z">
        <w:r w:rsidR="000C4CE9">
          <w:t xml:space="preserve"> the influence of hydrological </w:t>
        </w:r>
      </w:ins>
      <w:ins w:id="70" w:author="Faculty of Science" w:date="2015-01-27T14:39:00Z">
        <w:r w:rsidR="000C4CE9">
          <w:t xml:space="preserve">heterogeneity on </w:t>
        </w:r>
      </w:ins>
      <w:ins w:id="71" w:author="Faculty of Science" w:date="2015-01-27T14:45:00Z">
        <w:r w:rsidR="006B15FB">
          <w:t xml:space="preserve">riparian </w:t>
        </w:r>
      </w:ins>
      <w:ins w:id="72" w:author="Faculty of Science" w:date="2015-01-27T14:39:00Z">
        <w:r w:rsidR="000C4CE9">
          <w:t xml:space="preserve">functional diversity would </w:t>
        </w:r>
      </w:ins>
      <w:ins w:id="73" w:author="Faculty of Science" w:date="2015-01-27T14:43:00Z">
        <w:r w:rsidR="006B15FB">
          <w:t xml:space="preserve">represent </w:t>
        </w:r>
      </w:ins>
      <w:ins w:id="74" w:author="Faculty of Science" w:date="2015-01-27T14:52:00Z">
        <w:r w:rsidR="00356249">
          <w:t xml:space="preserve">a </w:t>
        </w:r>
      </w:ins>
      <w:del w:id="75" w:author="Faculty of Science" w:date="2015-01-27T14:42:00Z">
        <w:r w:rsidR="0017691C" w:rsidDel="006B15FB">
          <w:delText xml:space="preserve">and confirmation of an opposite trend – i.e. where functional diversity increases with environmental heterogeneity – would be a </w:delText>
        </w:r>
      </w:del>
      <w:r w:rsidR="0017691C">
        <w:t xml:space="preserve">significant </w:t>
      </w:r>
      <w:ins w:id="76" w:author="Faculty of Science" w:date="2015-01-27T14:52:00Z">
        <w:r w:rsidR="00356249">
          <w:t>advance</w:t>
        </w:r>
      </w:ins>
      <w:ins w:id="77" w:author="Faculty of Science" w:date="2015-01-27T14:43:00Z">
        <w:r w:rsidR="006B15FB">
          <w:t xml:space="preserve"> </w:t>
        </w:r>
      </w:ins>
      <w:del w:id="78" w:author="Faculty of Science" w:date="2015-01-27T14:42:00Z">
        <w:r w:rsidR="0017691C" w:rsidDel="006B15FB">
          <w:delText xml:space="preserve">development </w:delText>
        </w:r>
      </w:del>
      <w:r w:rsidR="0017691C">
        <w:t xml:space="preserve">for riparian ecology and </w:t>
      </w:r>
      <w:ins w:id="79" w:author="Faculty of Science" w:date="2015-01-27T14:42:00Z">
        <w:r w:rsidR="006B15FB">
          <w:t xml:space="preserve">ecosystem-oriented riparian </w:t>
        </w:r>
      </w:ins>
      <w:r w:rsidR="0017691C">
        <w:t>conservation.</w:t>
      </w:r>
      <w:commentRangeEnd w:id="65"/>
      <w:r w:rsidR="00804D89">
        <w:rPr>
          <w:rStyle w:val="CommentReference"/>
          <w:rFonts w:eastAsia="MS Mincho"/>
        </w:rPr>
        <w:commentReference w:id="65"/>
      </w:r>
      <w:commentRangeEnd w:id="66"/>
      <w:r w:rsidR="00356249">
        <w:rPr>
          <w:rStyle w:val="CommentReference"/>
          <w:rFonts w:eastAsia="MS Mincho"/>
        </w:rPr>
        <w:commentReference w:id="66"/>
      </w:r>
    </w:p>
    <w:p w14:paraId="1FA1DE47" w14:textId="77777777" w:rsidR="009D11D4" w:rsidRDefault="0017691C" w:rsidP="009D11D4">
      <w:pPr>
        <w:spacing w:line="480" w:lineRule="auto"/>
        <w:jc w:val="both"/>
        <w:rPr>
          <w:ins w:id="80" w:author="Michelle Leishman" w:date="2015-01-21T14:53:00Z"/>
        </w:rPr>
      </w:pPr>
      <w:r>
        <w:t xml:space="preserve">We hypothesised that the environmental heterogeneity induced by repeated floods and fluctuating soil moisture levels should be reflected in the functional composition of plant communities adapted to the riparian environment. To this end, we investigated the relationship between </w:t>
      </w:r>
      <w:proofErr w:type="spellStart"/>
      <w:r>
        <w:t>hydrologically</w:t>
      </w:r>
      <w:proofErr w:type="spellEnd"/>
      <w:r>
        <w:t xml:space="preserve"> driven environmental heterogeneity and functional diversity in riparian plant communities</w:t>
      </w:r>
      <w:ins w:id="81" w:author="Michelle Leishman" w:date="2015-01-21T14:53:00Z">
        <w:r w:rsidR="009D11D4">
          <w:t xml:space="preserve">, using south-eastern Australia as a case study as a broad spectrum of hydrological heterogeneity is present within a relatively compact, contiguous landscape </w:t>
        </w:r>
        <w:r w:rsidR="000B336C" w:rsidRPr="00C432C4">
          <w:fldChar w:fldCharType="begin" w:fldLock="1"/>
        </w:r>
        <w:r w:rsidR="009D11D4">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B336C" w:rsidRPr="00C432C4">
          <w:fldChar w:fldCharType="separate"/>
        </w:r>
        <w:r w:rsidR="009D11D4" w:rsidRPr="00214E4B">
          <w:rPr>
            <w:noProof/>
          </w:rPr>
          <w:t>(Finlayson &amp; McMahon 1988; Peel, McMahon &amp; Finlayson 2004)</w:t>
        </w:r>
        <w:r w:rsidR="000B336C" w:rsidRPr="00C432C4">
          <w:fldChar w:fldCharType="end"/>
        </w:r>
        <w:r w:rsidR="009D11D4">
          <w:t xml:space="preserve">. </w:t>
        </w:r>
      </w:ins>
    </w:p>
    <w:p w14:paraId="1FD8FE9F" w14:textId="77777777" w:rsidR="0017691C" w:rsidRDefault="0017691C" w:rsidP="00F75551">
      <w:pPr>
        <w:spacing w:line="480" w:lineRule="auto"/>
        <w:jc w:val="both"/>
      </w:pPr>
      <w:del w:id="82" w:author="Michelle Leishman" w:date="2015-01-21T14:53:00Z">
        <w:r w:rsidDel="009D11D4">
          <w:delText xml:space="preserve">. </w:delText>
        </w:r>
      </w:del>
      <w:r>
        <w:t>Specifically, we asked the following questions:</w:t>
      </w:r>
    </w:p>
    <w:p w14:paraId="62ACCF69"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1A9DCB16"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3284B999" w14:textId="77777777" w:rsidR="0017691C" w:rsidDel="009D11D4" w:rsidRDefault="0017691C" w:rsidP="00F75551">
      <w:pPr>
        <w:spacing w:line="480" w:lineRule="auto"/>
        <w:jc w:val="both"/>
        <w:rPr>
          <w:del w:id="83" w:author="Michelle Leishman" w:date="2015-01-21T14:53:00Z"/>
        </w:rPr>
      </w:pPr>
      <w:del w:id="84" w:author="Michelle Leishman" w:date="2015-01-21T14:53:00Z">
        <w:r w:rsidDel="009D11D4">
          <w:lastRenderedPageBreak/>
          <w:delText xml:space="preserve">South-eastern Australia was used as a </w:delText>
        </w:r>
        <w:r w:rsidR="008A18DF" w:rsidDel="009D11D4">
          <w:delText>case study</w:delText>
        </w:r>
      </w:del>
      <w:del w:id="85" w:author="Michelle Leishman" w:date="2015-01-21T14:52:00Z">
        <w:r w:rsidDel="00804D89">
          <w:delText>,</w:delText>
        </w:r>
      </w:del>
      <w:del w:id="86" w:author="Michelle Leishman" w:date="2015-01-21T14:53:00Z">
        <w:r w:rsidDel="009D11D4">
          <w:delText xml:space="preserve"> as a broad spectrum of hydrological heterogeneity is present within a relatively compact, contiguous landscape </w:delText>
        </w:r>
        <w:r w:rsidR="000B336C" w:rsidRPr="00C432C4" w:rsidDel="009D11D4">
          <w:fldChar w:fldCharType="begin" w:fldLock="1"/>
        </w:r>
        <w:r w:rsidR="0083100C" w:rsidDel="009D11D4">
          <w:del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delInstrText>
        </w:r>
        <w:r w:rsidR="000B336C" w:rsidRPr="00C432C4" w:rsidDel="009D11D4">
          <w:fldChar w:fldCharType="separate"/>
        </w:r>
        <w:r w:rsidRPr="00214E4B" w:rsidDel="009D11D4">
          <w:rPr>
            <w:noProof/>
          </w:rPr>
          <w:delText>(Finlayson &amp; McMahon 1988; Peel, McMahon &amp; Finlayson 2004)</w:delText>
        </w:r>
        <w:r w:rsidR="000B336C" w:rsidRPr="00C432C4" w:rsidDel="009D11D4">
          <w:fldChar w:fldCharType="end"/>
        </w:r>
        <w:r w:rsidDel="009D11D4">
          <w:delText xml:space="preserve">. </w:delText>
        </w:r>
      </w:del>
    </w:p>
    <w:p w14:paraId="28D0FBAC" w14:textId="77777777" w:rsidR="001149F4" w:rsidRDefault="001149F4" w:rsidP="00F75551">
      <w:pPr>
        <w:spacing w:line="480" w:lineRule="auto"/>
      </w:pPr>
    </w:p>
    <w:p w14:paraId="7453CE32" w14:textId="77777777" w:rsidR="00F510C5" w:rsidRDefault="00F510C5" w:rsidP="00F75551">
      <w:pPr>
        <w:spacing w:line="480" w:lineRule="auto"/>
      </w:pPr>
    </w:p>
    <w:p w14:paraId="4E1A56C3" w14:textId="77777777" w:rsidR="00F510C5" w:rsidDel="009D11D4" w:rsidRDefault="002E5219" w:rsidP="00F75551">
      <w:pPr>
        <w:spacing w:line="480" w:lineRule="auto"/>
        <w:rPr>
          <w:del w:id="87" w:author="Michelle Leishman" w:date="2015-01-21T14:54:00Z"/>
        </w:rPr>
      </w:pPr>
      <w:del w:id="88" w:author="Michelle Leishman" w:date="2015-01-21T14:54:00Z">
        <w:r w:rsidDel="009D11D4">
          <w:delText xml:space="preserve"> </w:delText>
        </w:r>
      </w:del>
    </w:p>
    <w:p w14:paraId="637F67C1" w14:textId="77777777" w:rsidR="00CF703E" w:rsidDel="009D11D4" w:rsidRDefault="00CF703E" w:rsidP="00F75551">
      <w:pPr>
        <w:spacing w:line="480" w:lineRule="auto"/>
        <w:rPr>
          <w:del w:id="89" w:author="Michelle Leishman" w:date="2015-01-21T14:54:00Z"/>
        </w:rPr>
      </w:pPr>
    </w:p>
    <w:p w14:paraId="29BC4D0D" w14:textId="77777777" w:rsidR="00CF703E" w:rsidDel="009D11D4" w:rsidRDefault="00CF703E" w:rsidP="00F75551">
      <w:pPr>
        <w:spacing w:line="480" w:lineRule="auto"/>
        <w:rPr>
          <w:del w:id="90" w:author="Michelle Leishman" w:date="2015-01-21T14:54:00Z"/>
        </w:rPr>
      </w:pPr>
    </w:p>
    <w:p w14:paraId="37E4C1D1" w14:textId="77777777" w:rsidR="00CF703E" w:rsidDel="009D11D4" w:rsidRDefault="00CF703E" w:rsidP="00F75551">
      <w:pPr>
        <w:spacing w:line="480" w:lineRule="auto"/>
        <w:rPr>
          <w:del w:id="91" w:author="Michelle Leishman" w:date="2015-01-21T14:54:00Z"/>
        </w:rPr>
      </w:pPr>
    </w:p>
    <w:p w14:paraId="5DEC3D73" w14:textId="77777777" w:rsidR="008C48F0" w:rsidDel="009D11D4" w:rsidRDefault="008C48F0" w:rsidP="00F75551">
      <w:pPr>
        <w:spacing w:line="480" w:lineRule="auto"/>
        <w:rPr>
          <w:del w:id="92" w:author="Michelle Leishman" w:date="2015-01-21T14:54:00Z"/>
        </w:rPr>
      </w:pPr>
    </w:p>
    <w:p w14:paraId="4AFE4C67" w14:textId="77777777" w:rsidR="008C48F0" w:rsidDel="009D11D4" w:rsidRDefault="008C48F0" w:rsidP="00F75551">
      <w:pPr>
        <w:spacing w:line="480" w:lineRule="auto"/>
        <w:rPr>
          <w:del w:id="93" w:author="Michelle Leishman" w:date="2015-01-21T14:54:00Z"/>
        </w:rPr>
      </w:pPr>
    </w:p>
    <w:p w14:paraId="18C5ED47" w14:textId="77777777" w:rsidR="0017691C" w:rsidRDefault="0017691C" w:rsidP="00F75551">
      <w:pPr>
        <w:spacing w:line="480" w:lineRule="auto"/>
        <w:jc w:val="both"/>
      </w:pPr>
      <w:r>
        <w:t>METHODS</w:t>
      </w:r>
    </w:p>
    <w:p w14:paraId="7C2C78CF" w14:textId="77777777" w:rsidR="0017691C" w:rsidRPr="00877460" w:rsidRDefault="0017691C" w:rsidP="00F75551">
      <w:pPr>
        <w:spacing w:line="480" w:lineRule="auto"/>
        <w:jc w:val="both"/>
        <w:rPr>
          <w:i/>
        </w:rPr>
      </w:pPr>
      <w:r>
        <w:rPr>
          <w:i/>
        </w:rPr>
        <w:t>Study site</w:t>
      </w:r>
      <w:r w:rsidR="00BC6355">
        <w:rPr>
          <w:i/>
        </w:rPr>
        <w:t>s</w:t>
      </w:r>
    </w:p>
    <w:p w14:paraId="512389FF" w14:textId="5EB66C38" w:rsidR="0017691C" w:rsidRDefault="0017691C" w:rsidP="00F75551">
      <w:pPr>
        <w:spacing w:line="480" w:lineRule="auto"/>
      </w:pPr>
      <w:r w:rsidRPr="00EA700F">
        <w:t>Fifteen riparian sites were selected along gauged rivers within the South-East Coast and south-eastern Murray Darling drainage basins of Australia</w:t>
      </w:r>
      <w:r w:rsidR="00CD78F8">
        <w:t>.</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w:t>
      </w:r>
      <w:commentRangeStart w:id="94"/>
      <w:commentRangeStart w:id="95"/>
      <w:r>
        <w:t>patterns</w:t>
      </w:r>
      <w:commentRangeEnd w:id="94"/>
      <w:r w:rsidR="00064C80">
        <w:rPr>
          <w:rStyle w:val="CommentReference"/>
          <w:rFonts w:eastAsia="MS Mincho"/>
        </w:rPr>
        <w:commentReference w:id="94"/>
      </w:r>
      <w:commentRangeEnd w:id="95"/>
      <w:r w:rsidR="00243D84">
        <w:rPr>
          <w:rStyle w:val="CommentReference"/>
          <w:rFonts w:eastAsia="MS Mincho"/>
        </w:rPr>
        <w:commentReference w:id="95"/>
      </w:r>
      <w:r>
        <w:t>.</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and longitude 147.413 to 152.217. Sites spanned an altitudinal range of 23 – 732 m above sea level. Site-specific details can be found in the Supporting Information</w:t>
      </w:r>
      <w:ins w:id="96" w:author="Faculty of Science" w:date="2015-01-27T14:16:00Z">
        <w:r w:rsidR="002159D6">
          <w:t xml:space="preserve"> (SP1)</w:t>
        </w:r>
      </w:ins>
      <w:r w:rsidR="00BC6355">
        <w:t xml:space="preserve">. </w:t>
      </w:r>
      <w:r w:rsidR="00243D84">
        <w:t xml:space="preserve"> The reader is referred to Lawson et al. (</w:t>
      </w:r>
      <w:r w:rsidR="00243D84" w:rsidRPr="00D81CEC">
        <w:rPr>
          <w:i/>
        </w:rPr>
        <w:t xml:space="preserve">in </w:t>
      </w:r>
      <w:del w:id="97" w:author="Faculty of Science" w:date="2015-01-27T14:14:00Z">
        <w:r w:rsidR="00243D84" w:rsidRPr="00D81CEC" w:rsidDel="00B406DA">
          <w:rPr>
            <w:i/>
          </w:rPr>
          <w:delText>press</w:delText>
        </w:r>
      </w:del>
      <w:ins w:id="98" w:author="Faculty of Science" w:date="2015-01-27T14:14:00Z">
        <w:r w:rsidR="00B406DA">
          <w:rPr>
            <w:i/>
          </w:rPr>
          <w:t>review</w:t>
        </w:r>
      </w:ins>
      <w:r w:rsidR="00243D84">
        <w:t>) for a description of site selection criteria</w:t>
      </w:r>
      <w:r w:rsidR="00BC6355">
        <w:t xml:space="preserve"> and vegetation survey methods</w:t>
      </w:r>
      <w:r w:rsidR="00243D84">
        <w:t xml:space="preserve">, as this study was undertaken simultaneously and at the same sites.   </w:t>
      </w:r>
      <w:r w:rsidR="00243D84" w:rsidRPr="00EA700F" w:rsidDel="00243D84">
        <w:t xml:space="preserve"> </w:t>
      </w:r>
    </w:p>
    <w:p w14:paraId="5B71CB95" w14:textId="77777777" w:rsidR="0017691C" w:rsidRDefault="0017691C" w:rsidP="00F75551">
      <w:pPr>
        <w:shd w:val="clear" w:color="auto" w:fill="FFFFFF"/>
        <w:spacing w:after="0" w:line="480" w:lineRule="auto"/>
        <w:jc w:val="both"/>
        <w:rPr>
          <w:rFonts w:eastAsia="Times New Roman" w:cs="Arial"/>
          <w:lang w:eastAsia="en-AU"/>
        </w:rPr>
      </w:pPr>
    </w:p>
    <w:p w14:paraId="379C0C10" w14:textId="77777777" w:rsidR="0017691C"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lastRenderedPageBreak/>
        <w:t>Rationale for trait selection</w:t>
      </w:r>
    </w:p>
    <w:p w14:paraId="7887A218" w14:textId="77777777" w:rsidR="0026413F" w:rsidRDefault="0026413F" w:rsidP="00F75551">
      <w:pPr>
        <w:shd w:val="clear" w:color="auto" w:fill="FFFFFF"/>
        <w:spacing w:after="0" w:line="480" w:lineRule="auto"/>
        <w:jc w:val="both"/>
        <w:rPr>
          <w:rFonts w:eastAsia="Times New Roman" w:cs="Arial"/>
          <w:lang w:eastAsia="en-AU"/>
        </w:rPr>
      </w:pPr>
    </w:p>
    <w:p w14:paraId="06625C39" w14:textId="77777777"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ins w:id="99" w:author="Michelle Leishman" w:date="2015-01-21T14:56:00Z">
        <w:r w:rsidR="000D37BE">
          <w:rPr>
            <w:rFonts w:eastAsia="Times New Roman" w:cs="Arial"/>
            <w:lang w:eastAsia="en-AU"/>
          </w:rPr>
          <w:t>,</w:t>
        </w:r>
      </w:ins>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 xml:space="preserve">length </w:t>
      </w:r>
      <w:r>
        <w:rPr>
          <w:rFonts w:eastAsia="Times New Roman" w:cs="Arial"/>
          <w:lang w:eastAsia="en-AU"/>
        </w:rPr>
        <w:t>(proportion of the year</w:t>
      </w:r>
      <w:r w:rsidR="00734F75">
        <w:rPr>
          <w:rFonts w:eastAsia="Times New Roman" w:cs="Arial"/>
          <w:lang w:eastAsia="en-AU"/>
        </w:rPr>
        <w:t xml:space="preserve"> spent in flower</w:t>
      </w:r>
      <w:r>
        <w:rPr>
          <w:rFonts w:eastAsia="Times New Roman" w:cs="Arial"/>
          <w:lang w:eastAsia="en-AU"/>
        </w:rPr>
        <w:t xml:space="preserve">), leaf narrowness (the ratio of leaf width to length). These traits were chosen to encapsulate the key axes of variation relevant to ecological strategies employed by riparian </w:t>
      </w:r>
      <w:r w:rsidR="0026413F">
        <w:rPr>
          <w:rFonts w:eastAsia="Times New Roman" w:cs="Arial"/>
          <w:lang w:eastAsia="en-AU"/>
        </w:rPr>
        <w:t>pl</w:t>
      </w:r>
      <w:r>
        <w:rPr>
          <w:rFonts w:eastAsia="Times New Roman" w:cs="Arial"/>
          <w:lang w:eastAsia="en-AU"/>
        </w:rPr>
        <w:t xml:space="preserve">ants. </w:t>
      </w:r>
      <w:r w:rsidR="00734F75">
        <w:rPr>
          <w:rFonts w:eastAsia="Times New Roman" w:cs="Arial"/>
          <w:lang w:eastAsia="en-AU"/>
        </w:rPr>
        <w:t>Below we detail the rationale for selection of each trait.</w:t>
      </w:r>
    </w:p>
    <w:p w14:paraId="0678A099" w14:textId="30244745" w:rsidR="0017691C" w:rsidRDefault="0017691C" w:rsidP="00F75551">
      <w:pPr>
        <w:shd w:val="clear" w:color="auto" w:fill="FFFFFF"/>
        <w:spacing w:after="0" w:line="480" w:lineRule="auto"/>
        <w:jc w:val="both"/>
        <w:rPr>
          <w:rFonts w:eastAsia="Times New Roman" w:cs="Arial"/>
          <w:lang w:eastAsia="en-AU"/>
        </w:rPr>
      </w:pPr>
      <w:commentRangeStart w:id="100"/>
      <w:commentRangeStart w:id="101"/>
      <w:r>
        <w:rPr>
          <w:rFonts w:eastAsia="Times New Roman" w:cs="Arial"/>
          <w:lang w:eastAsia="en-AU"/>
        </w:rPr>
        <w:t xml:space="preserve">Specific leaf area, maximum canopy height and seed mass comprise the LHS (leaf, height, seed) triad of traits introduced by </w:t>
      </w:r>
      <w:r w:rsidR="000B336C">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"manualFormatting" : "Westoby (1998)", "plainTextFormattedCitation" : "(Westoby 1998)", "previouslyFormattedCitation" : "(Westoby 1998)" }, "properties" : { "noteIndex" : 0 }, "schema" : "https://github.com/citation-style-language/schema/raw/master/csl-citation.json" }</w:instrText>
      </w:r>
      <w:r w:rsidR="000B336C">
        <w:rPr>
          <w:rFonts w:eastAsia="Times New Roman" w:cs="Arial"/>
          <w:lang w:eastAsia="en-AU"/>
        </w:rPr>
        <w:fldChar w:fldCharType="separate"/>
      </w:r>
      <w:r w:rsidR="00E8672D">
        <w:rPr>
          <w:rFonts w:eastAsia="Times New Roman" w:cs="Arial"/>
          <w:noProof/>
          <w:lang w:eastAsia="en-AU"/>
        </w:rPr>
        <w:t>Westoby</w:t>
      </w:r>
      <w:r w:rsidRPr="006C422B">
        <w:rPr>
          <w:rFonts w:eastAsia="Times New Roman" w:cs="Arial"/>
          <w:noProof/>
          <w:lang w:eastAsia="en-AU"/>
        </w:rPr>
        <w:t xml:space="preserve"> </w:t>
      </w:r>
      <w:r>
        <w:rPr>
          <w:rFonts w:eastAsia="Times New Roman" w:cs="Arial"/>
          <w:noProof/>
          <w:lang w:eastAsia="en-AU"/>
        </w:rPr>
        <w:t>(</w:t>
      </w:r>
      <w:r w:rsidRPr="006C422B">
        <w:rPr>
          <w:rFonts w:eastAsia="Times New Roman" w:cs="Arial"/>
          <w:noProof/>
          <w:lang w:eastAsia="en-AU"/>
        </w:rPr>
        <w:t>1998)</w:t>
      </w:r>
      <w:r w:rsidR="000B336C">
        <w:rPr>
          <w:rFonts w:eastAsia="Times New Roman" w:cs="Arial"/>
          <w:lang w:eastAsia="en-AU"/>
        </w:rPr>
        <w:fldChar w:fldCharType="end"/>
      </w:r>
      <w:r>
        <w:rPr>
          <w:rFonts w:eastAsia="Times New Roman" w:cs="Arial"/>
          <w:lang w:eastAsia="en-AU"/>
        </w:rPr>
        <w:t xml:space="preserve"> as a general scheme for comparing the properties of vegetation communities</w:t>
      </w:r>
      <w:commentRangeEnd w:id="100"/>
      <w:r w:rsidR="00E238E0">
        <w:rPr>
          <w:rStyle w:val="CommentReference"/>
          <w:rFonts w:eastAsia="MS Mincho"/>
        </w:rPr>
        <w:commentReference w:id="100"/>
      </w:r>
      <w:commentRangeEnd w:id="101"/>
      <w:r w:rsidR="007A07AA">
        <w:rPr>
          <w:rStyle w:val="CommentReference"/>
          <w:rFonts w:eastAsia="MS Mincho"/>
        </w:rPr>
        <w:commentReference w:id="101"/>
      </w:r>
      <w:r>
        <w:rPr>
          <w:rFonts w:eastAsia="Times New Roman" w:cs="Arial"/>
          <w:lang w:eastAsia="en-AU"/>
        </w:rPr>
        <w:t>. These three traits are typically distributed orthogonally from each other and represent fundamental trade-offs that cont</w:t>
      </w:r>
      <w:r w:rsidR="00E8672D">
        <w:rPr>
          <w:rFonts w:eastAsia="Times New Roman" w:cs="Arial"/>
          <w:lang w:eastAsia="en-AU"/>
        </w:rPr>
        <w:t>rol plant ecological strategy</w:t>
      </w:r>
      <w:r w:rsidR="0047080B">
        <w:rPr>
          <w:rFonts w:eastAsia="Times New Roman" w:cs="Arial"/>
          <w:lang w:eastAsia="en-AU"/>
        </w:rPr>
        <w:t xml:space="preserve"> </w:t>
      </w:r>
      <w:r w:rsidR="000B336C">
        <w:rPr>
          <w:rFonts w:eastAsia="Times New Roman" w:cs="Arial"/>
          <w:lang w:eastAsia="en-AU"/>
        </w:rPr>
        <w:fldChar w:fldCharType="begin" w:fldLock="1"/>
      </w:r>
      <w:r w:rsidR="00322735">
        <w:rPr>
          <w:rFonts w:eastAsia="Times New Roman" w:cs="Arial"/>
          <w:lang w:eastAsia="en-AU"/>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"formattedCitation" : "(Westoby &lt;i&gt;et al.&lt;/i&gt; 2002)", "plainTextFormattedCitation" : "(Westoby et al. 2002)", "previouslyFormattedCitation" : "(Westoby &lt;i&gt;et al.&lt;/i&gt; 2002)" }, "properties" : { "noteIndex" : 0 }, "schema" : "https://github.com/citation-style-language/schema/raw/master/csl-citation.json" }</w:instrText>
      </w:r>
      <w:r w:rsidR="000B336C">
        <w:rPr>
          <w:rFonts w:eastAsia="Times New Roman" w:cs="Arial"/>
          <w:lang w:eastAsia="en-AU"/>
        </w:rPr>
        <w:fldChar w:fldCharType="separate"/>
      </w:r>
      <w:r w:rsidR="0047080B" w:rsidRPr="0047080B">
        <w:rPr>
          <w:rFonts w:eastAsia="Times New Roman" w:cs="Arial"/>
          <w:noProof/>
          <w:lang w:eastAsia="en-AU"/>
        </w:rPr>
        <w:t xml:space="preserve">(Westoby </w:t>
      </w:r>
      <w:r w:rsidR="0047080B" w:rsidRPr="0047080B">
        <w:rPr>
          <w:rFonts w:eastAsia="Times New Roman" w:cs="Arial"/>
          <w:i/>
          <w:noProof/>
          <w:lang w:eastAsia="en-AU"/>
        </w:rPr>
        <w:t>et al.</w:t>
      </w:r>
      <w:r w:rsidR="0047080B" w:rsidRPr="0047080B">
        <w:rPr>
          <w:rFonts w:eastAsia="Times New Roman" w:cs="Arial"/>
          <w:noProof/>
          <w:lang w:eastAsia="en-AU"/>
        </w:rPr>
        <w:t xml:space="preserve"> 2002)</w:t>
      </w:r>
      <w:r w:rsidR="000B336C">
        <w:rPr>
          <w:rFonts w:eastAsia="Times New Roman" w:cs="Arial"/>
          <w:lang w:eastAsia="en-AU"/>
        </w:rPr>
        <w:fldChar w:fldCharType="end"/>
      </w:r>
      <w:r>
        <w:rPr>
          <w:rFonts w:eastAsia="Times New Roman" w:cs="Arial"/>
          <w:lang w:eastAsia="en-AU"/>
        </w:rPr>
        <w:t xml:space="preserve">. </w:t>
      </w:r>
    </w:p>
    <w:p w14:paraId="5CB5AF4C" w14:textId="77777777" w:rsidR="0017691C" w:rsidRDefault="0017691C" w:rsidP="00F75551">
      <w:pPr>
        <w:shd w:val="clear" w:color="auto" w:fill="FFFFFF"/>
        <w:spacing w:after="0" w:line="480" w:lineRule="auto"/>
        <w:jc w:val="both"/>
        <w:rPr>
          <w:rFonts w:eastAsia="Times New Roman" w:cs="Arial"/>
          <w:lang w:eastAsia="en-AU"/>
        </w:rPr>
      </w:pPr>
    </w:p>
    <w:p w14:paraId="4112ECC6" w14:textId="044E2258" w:rsidR="0017691C" w:rsidRDefault="0017691C" w:rsidP="00D81CEC">
      <w:pPr>
        <w:shd w:val="clear" w:color="auto" w:fill="FFFFFF"/>
        <w:tabs>
          <w:tab w:val="left" w:pos="7889"/>
        </w:tabs>
        <w:spacing w:after="0" w:line="480" w:lineRule="auto"/>
        <w:jc w:val="both"/>
        <w:rPr>
          <w:rFonts w:eastAsia="Times New Roman" w:cs="Arial"/>
          <w:lang w:eastAsia="en-AU"/>
        </w:rPr>
      </w:pPr>
      <w:r>
        <w:rPr>
          <w:rFonts w:eastAsia="Times New Roman" w:cs="Arial"/>
          <w:lang w:eastAsia="en-AU"/>
        </w:rPr>
        <w:t>Specific leaf area</w:t>
      </w:r>
      <w:r w:rsidR="00E8672D">
        <w:rPr>
          <w:rFonts w:eastAsia="Times New Roman" w:cs="Arial"/>
          <w:lang w:eastAsia="en-AU"/>
        </w:rPr>
        <w:t xml:space="preserve"> (the ratio of one-sided leaf area to oven dry mass)</w:t>
      </w:r>
      <w:r>
        <w:rPr>
          <w:rFonts w:eastAsia="Times New Roman" w:cs="Arial"/>
          <w:lang w:eastAsia="en-AU"/>
        </w:rPr>
        <w:t xml:space="preserve"> is a useful indicator of a species’ position along the leaf economics spectrum</w:t>
      </w:r>
      <w:ins w:id="102" w:author="Faculty of Science" w:date="2015-01-27T14:54:00Z">
        <w:r w:rsidR="00356249">
          <w:rPr>
            <w:rFonts w:eastAsia="Times New Roman" w:cs="Arial"/>
            <w:lang w:eastAsia="en-AU"/>
          </w:rPr>
          <w:t xml:space="preserve"> </w:t>
        </w:r>
        <w:r w:rsidR="00356249">
          <w:rPr>
            <w:rFonts w:eastAsia="Times New Roman" w:cs="Arial"/>
            <w:lang w:eastAsia="en-AU"/>
          </w:rPr>
          <w:fldChar w:fldCharType="begin" w:fldLock="1"/>
        </w:r>
      </w:ins>
      <w:r w:rsidR="00330EC5">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356249">
        <w:rPr>
          <w:rFonts w:eastAsia="Times New Roman" w:cs="Arial"/>
          <w:lang w:eastAsia="en-AU"/>
        </w:rPr>
        <w:fldChar w:fldCharType="separate"/>
      </w:r>
      <w:r w:rsidR="00356249" w:rsidRPr="00356249">
        <w:rPr>
          <w:rFonts w:eastAsia="Times New Roman" w:cs="Arial"/>
          <w:noProof/>
          <w:lang w:eastAsia="en-AU"/>
        </w:rPr>
        <w:t xml:space="preserve">(Wright </w:t>
      </w:r>
      <w:r w:rsidR="00356249" w:rsidRPr="00356249">
        <w:rPr>
          <w:rFonts w:eastAsia="Times New Roman" w:cs="Arial"/>
          <w:i/>
          <w:noProof/>
          <w:lang w:eastAsia="en-AU"/>
        </w:rPr>
        <w:t>et al.</w:t>
      </w:r>
      <w:r w:rsidR="00356249" w:rsidRPr="00356249">
        <w:rPr>
          <w:rFonts w:eastAsia="Times New Roman" w:cs="Arial"/>
          <w:noProof/>
          <w:lang w:eastAsia="en-AU"/>
        </w:rPr>
        <w:t xml:space="preserve"> 2004)</w:t>
      </w:r>
      <w:ins w:id="103" w:author="Faculty of Science" w:date="2015-01-27T14:54:00Z">
        <w:r w:rsidR="00356249">
          <w:rPr>
            <w:rFonts w:eastAsia="Times New Roman" w:cs="Arial"/>
            <w:lang w:eastAsia="en-AU"/>
          </w:rPr>
          <w:fldChar w:fldCharType="end"/>
        </w:r>
      </w:ins>
      <w:del w:id="104" w:author="Faculty of Science" w:date="2015-01-27T14:56:00Z">
        <w:r w:rsidR="003745F7" w:rsidDel="00356249">
          <w:rPr>
            <w:rFonts w:eastAsia="Times New Roman" w:cs="Arial"/>
            <w:lang w:eastAsia="en-AU"/>
          </w:rPr>
          <w:delText xml:space="preserve"> </w:delText>
        </w:r>
      </w:del>
      <w:del w:id="105" w:author="Faculty of Science" w:date="2015-01-27T14:54:00Z">
        <w:r w:rsidR="003745F7" w:rsidDel="00356249">
          <w:rPr>
            <w:rFonts w:eastAsia="Times New Roman" w:cs="Arial"/>
            <w:lang w:eastAsia="en-AU"/>
          </w:rPr>
          <w:delText>(</w:delText>
        </w:r>
        <w:commentRangeStart w:id="106"/>
        <w:r w:rsidR="003745F7" w:rsidDel="00356249">
          <w:rPr>
            <w:rFonts w:eastAsia="Times New Roman" w:cs="Arial"/>
            <w:lang w:eastAsia="en-AU"/>
          </w:rPr>
          <w:delText>ref</w:delText>
        </w:r>
        <w:commentRangeEnd w:id="106"/>
        <w:r w:rsidR="000D37BE" w:rsidDel="00356249">
          <w:rPr>
            <w:rStyle w:val="CommentReference"/>
            <w:rFonts w:eastAsia="MS Mincho"/>
          </w:rPr>
          <w:commentReference w:id="106"/>
        </w:r>
        <w:r w:rsidR="003745F7" w:rsidDel="00356249">
          <w:rPr>
            <w:rFonts w:eastAsia="Times New Roman" w:cs="Arial"/>
            <w:lang w:eastAsia="en-AU"/>
          </w:rPr>
          <w:delText>)</w:delText>
        </w:r>
      </w:del>
      <w:r>
        <w:rPr>
          <w:rFonts w:eastAsia="Times New Roman" w:cs="Arial"/>
          <w:lang w:eastAsia="en-AU"/>
        </w:rPr>
        <w:t>. High SLA species invest considerable nutrients in their leaves, have high rates of photosynthesis and respiration</w:t>
      </w:r>
      <w:del w:id="107" w:author="Michelle Leishman" w:date="2015-01-21T14:58:00Z">
        <w:r w:rsidDel="000D37BE">
          <w:rPr>
            <w:rFonts w:eastAsia="Times New Roman" w:cs="Arial"/>
            <w:lang w:eastAsia="en-AU"/>
          </w:rPr>
          <w:delText>,</w:delText>
        </w:r>
      </w:del>
      <w:r>
        <w:rPr>
          <w:rFonts w:eastAsia="Times New Roman" w:cs="Arial"/>
          <w:lang w:eastAsia="en-AU"/>
        </w:rPr>
        <w:t xml:space="preserve"> and short leaf longevity; these species typically exhibit high relative growth rates. Conversely, low SLA species receive slower return on investment on costly leaves, with lower rates of photosynthesis and respiration</w:t>
      </w:r>
      <w:del w:id="108" w:author="Michelle Leishman" w:date="2015-01-21T14:58:00Z">
        <w:r w:rsidDel="000D37BE">
          <w:rPr>
            <w:rFonts w:eastAsia="Times New Roman" w:cs="Arial"/>
            <w:lang w:eastAsia="en-AU"/>
          </w:rPr>
          <w:delText>,</w:delText>
        </w:r>
      </w:del>
      <w:r>
        <w:rPr>
          <w:rFonts w:eastAsia="Times New Roman" w:cs="Arial"/>
          <w:lang w:eastAsia="en-AU"/>
        </w:rPr>
        <w:t xml:space="preserve"> but greater leaf longevity and ability to tolerate stressful conditions </w:t>
      </w:r>
      <w:r w:rsidR="000B336C">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"author" : [ { "dropping-particle" : "", "family" : "Reich", "given" : "PB", "non-dropping-particle" : "", "parse-names" : false, "suffix" : "" }, { "dropping-particle" : "", "family" : "Wright", "given" : "IJ", "non-dropping-particle" : "", "parse-names" : false, "suffix" : "" } ], "container-title" : "International Journal of Plant Sciences", "id" : "ITEM-2",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Wright &lt;i&gt;et al.&lt;/i&gt; 2004)", "plainTextFormattedCitation" : "(Reich &amp; Wright 2003; Wright et al. 2004)", "previouslyFormattedCitation" : "(Reich &amp; Wright 2003; Wright &lt;i&gt;et al.&lt;/i&gt; 2004)" }, "properties" : { "noteIndex" : 0 }, "schema" : "https://github.com/citation-style-language/schema/raw/master/csl-citation.json" }</w:instrText>
      </w:r>
      <w:r w:rsidR="000B336C">
        <w:rPr>
          <w:rFonts w:eastAsia="Times New Roman" w:cs="Arial"/>
          <w:lang w:eastAsia="en-AU"/>
        </w:rPr>
        <w:fldChar w:fldCharType="separate"/>
      </w:r>
      <w:r w:rsidR="00170ECA" w:rsidRPr="00170ECA">
        <w:rPr>
          <w:rFonts w:eastAsia="Times New Roman" w:cs="Arial"/>
          <w:noProof/>
          <w:lang w:eastAsia="en-AU"/>
        </w:rPr>
        <w:t xml:space="preserve">(Reich &amp; Wright 2003; Wright </w:t>
      </w:r>
      <w:r w:rsidR="00170ECA" w:rsidRPr="00170ECA">
        <w:rPr>
          <w:rFonts w:eastAsia="Times New Roman" w:cs="Arial"/>
          <w:i/>
          <w:noProof/>
          <w:lang w:eastAsia="en-AU"/>
        </w:rPr>
        <w:t>et al.</w:t>
      </w:r>
      <w:r w:rsidR="00170ECA" w:rsidRPr="00170ECA">
        <w:rPr>
          <w:rFonts w:eastAsia="Times New Roman" w:cs="Arial"/>
          <w:noProof/>
          <w:lang w:eastAsia="en-AU"/>
        </w:rPr>
        <w:t xml:space="preserve"> 2004)</w:t>
      </w:r>
      <w:r w:rsidR="000B336C">
        <w:rPr>
          <w:rFonts w:eastAsia="Times New Roman" w:cs="Arial"/>
          <w:lang w:eastAsia="en-AU"/>
        </w:rPr>
        <w:fldChar w:fldCharType="end"/>
      </w:r>
      <w:r>
        <w:rPr>
          <w:rFonts w:eastAsia="Times New Roman" w:cs="Arial"/>
          <w:lang w:eastAsia="en-AU"/>
        </w:rPr>
        <w:t xml:space="preserve">. </w:t>
      </w:r>
    </w:p>
    <w:p w14:paraId="0E122C91" w14:textId="77777777" w:rsidR="0034081B" w:rsidRDefault="0034081B" w:rsidP="00F75551">
      <w:pPr>
        <w:shd w:val="clear" w:color="auto" w:fill="FFFFFF"/>
        <w:spacing w:after="0" w:line="480" w:lineRule="auto"/>
        <w:jc w:val="both"/>
        <w:rPr>
          <w:rFonts w:eastAsia="Times New Roman" w:cs="Arial"/>
          <w:lang w:eastAsia="en-AU"/>
        </w:rPr>
      </w:pPr>
    </w:p>
    <w:p w14:paraId="6A4478D6" w14:textId="77777777" w:rsidR="0034081B" w:rsidRDefault="0034081B" w:rsidP="0034081B">
      <w:pPr>
        <w:shd w:val="clear" w:color="auto" w:fill="FFFFFF"/>
        <w:spacing w:after="0" w:line="480" w:lineRule="auto"/>
        <w:jc w:val="both"/>
        <w:rPr>
          <w:rFonts w:eastAsia="Times New Roman" w:cs="Arial"/>
          <w:lang w:eastAsia="en-AU"/>
        </w:rPr>
      </w:pPr>
      <w:r>
        <w:rPr>
          <w:rFonts w:eastAsia="Times New Roman" w:cs="Arial"/>
          <w:lang w:eastAsia="en-AU"/>
        </w:rPr>
        <w:t>Maximum canopy height integrates the central trade-off between competition for light</w:t>
      </w:r>
      <w:del w:id="109" w:author="Michelle Leishman" w:date="2015-01-21T14:58:00Z">
        <w:r w:rsidDel="000D37BE">
          <w:rPr>
            <w:rFonts w:eastAsia="Times New Roman" w:cs="Arial"/>
            <w:lang w:eastAsia="en-AU"/>
          </w:rPr>
          <w:delText>,</w:delText>
        </w:r>
      </w:del>
      <w:r>
        <w:rPr>
          <w:rFonts w:eastAsia="Times New Roman" w:cs="Arial"/>
          <w:lang w:eastAsia="en-AU"/>
        </w:rPr>
        <w:t xml:space="preserve"> and construction and maintenance of costly support structures such as woody stems </w:t>
      </w:r>
      <w:r w:rsidR="000B336C" w:rsidRPr="00AC3ABD">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"plainTextFormattedCitation" : "(Westoby 1998)", "previouslyFormattedCitation" : "(Westoby 1998)" }, "properties" : { "noteIndex" : 0 }, "schema" : "https://github.com/citation-style-language/schema/raw/master/csl-citation.json" }</w:instrText>
      </w:r>
      <w:r w:rsidR="000B336C" w:rsidRPr="00AC3ABD">
        <w:rPr>
          <w:rFonts w:eastAsia="Times New Roman" w:cs="Arial"/>
          <w:lang w:eastAsia="en-AU"/>
        </w:rPr>
        <w:fldChar w:fldCharType="separate"/>
      </w:r>
      <w:r w:rsidRPr="00AC3ABD">
        <w:rPr>
          <w:rFonts w:eastAsia="Times New Roman" w:cs="Arial"/>
          <w:noProof/>
          <w:lang w:eastAsia="en-AU"/>
        </w:rPr>
        <w:t>(Westoby 1998)</w:t>
      </w:r>
      <w:r w:rsidR="000B336C" w:rsidRPr="00AC3ABD">
        <w:rPr>
          <w:rFonts w:eastAsia="Times New Roman" w:cs="Arial"/>
          <w:lang w:eastAsia="en-AU"/>
        </w:rPr>
        <w:fldChar w:fldCharType="end"/>
      </w:r>
      <w:r w:rsidRPr="00AC3ABD">
        <w:rPr>
          <w:rFonts w:eastAsia="Times New Roman" w:cs="Arial"/>
          <w:lang w:eastAsia="en-AU"/>
        </w:rPr>
        <w:t>.</w:t>
      </w:r>
      <w:r>
        <w:rPr>
          <w:rFonts w:eastAsia="Times New Roman" w:cs="Arial"/>
          <w:lang w:eastAsia="en-AU"/>
        </w:rPr>
        <w:t xml:space="preserve"> These costs are particularly accentuated where plants must defend stems from mechanical disturbance </w:t>
      </w:r>
      <w:r w:rsidR="000B336C">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B336C">
        <w:rPr>
          <w:rFonts w:eastAsia="Times New Roman" w:cs="Arial"/>
          <w:lang w:eastAsia="en-AU"/>
        </w:rPr>
        <w:fldChar w:fldCharType="separate"/>
      </w:r>
      <w:r w:rsidRPr="00AC3ABD">
        <w:rPr>
          <w:rFonts w:eastAsia="Times New Roman" w:cs="Arial"/>
          <w:noProof/>
          <w:lang w:eastAsia="en-AU"/>
        </w:rPr>
        <w:t>(Falster 2006)</w:t>
      </w:r>
      <w:r w:rsidR="000B336C">
        <w:rPr>
          <w:rFonts w:eastAsia="Times New Roman" w:cs="Arial"/>
          <w:lang w:eastAsia="en-AU"/>
        </w:rPr>
        <w:fldChar w:fldCharType="end"/>
      </w:r>
      <w:r>
        <w:rPr>
          <w:rFonts w:eastAsia="Times New Roman" w:cs="Arial"/>
          <w:lang w:eastAsia="en-AU"/>
        </w:rPr>
        <w:t xml:space="preserve">. </w:t>
      </w:r>
    </w:p>
    <w:p w14:paraId="5FDC927E" w14:textId="77777777" w:rsidR="0034081B" w:rsidRDefault="0034081B" w:rsidP="0034081B">
      <w:pPr>
        <w:shd w:val="clear" w:color="auto" w:fill="FFFFFF"/>
        <w:spacing w:after="0" w:line="480" w:lineRule="auto"/>
        <w:jc w:val="both"/>
        <w:rPr>
          <w:rFonts w:eastAsia="Times New Roman" w:cs="Arial"/>
          <w:lang w:eastAsia="en-AU"/>
        </w:rPr>
      </w:pPr>
    </w:p>
    <w:p w14:paraId="2BECC311" w14:textId="1F4A1DA3" w:rsidR="0034081B" w:rsidRDefault="0034081B" w:rsidP="0034081B">
      <w:pPr>
        <w:shd w:val="clear" w:color="auto" w:fill="FFFFFF"/>
        <w:spacing w:after="0" w:line="480" w:lineRule="auto"/>
        <w:jc w:val="both"/>
        <w:rPr>
          <w:rFonts w:eastAsia="Times New Roman" w:cs="Arial"/>
          <w:lang w:eastAsia="en-AU"/>
        </w:rPr>
      </w:pPr>
      <w:commentRangeStart w:id="110"/>
      <w:commentRangeStart w:id="111"/>
      <w:r>
        <w:rPr>
          <w:rFonts w:eastAsia="Times New Roman" w:cs="Arial"/>
          <w:lang w:eastAsia="en-AU"/>
        </w:rPr>
        <w:lastRenderedPageBreak/>
        <w:t>Seed</w:t>
      </w:r>
      <w:commentRangeEnd w:id="110"/>
      <w:r>
        <w:rPr>
          <w:rStyle w:val="CommentReference"/>
          <w:rFonts w:eastAsia="MS Mincho"/>
        </w:rPr>
        <w:commentReference w:id="110"/>
      </w:r>
      <w:commentRangeEnd w:id="111"/>
      <w:r>
        <w:rPr>
          <w:rStyle w:val="CommentReference"/>
          <w:rFonts w:eastAsia="MS Mincho"/>
        </w:rPr>
        <w:commentReference w:id="111"/>
      </w:r>
      <w:r>
        <w:rPr>
          <w:rFonts w:eastAsia="Times New Roman" w:cs="Arial"/>
          <w:lang w:eastAsia="en-AU"/>
        </w:rPr>
        <w:t xml:space="preserve"> </w:t>
      </w:r>
      <w:commentRangeStart w:id="112"/>
      <w:r>
        <w:rPr>
          <w:rFonts w:eastAsia="Times New Roman" w:cs="Arial"/>
          <w:lang w:eastAsia="en-AU"/>
        </w:rPr>
        <w:t>mass</w:t>
      </w:r>
      <w:commentRangeEnd w:id="112"/>
      <w:r w:rsidR="000D37BE">
        <w:rPr>
          <w:rStyle w:val="CommentReference"/>
          <w:rFonts w:eastAsia="MS Mincho"/>
        </w:rPr>
        <w:commentReference w:id="112"/>
      </w:r>
      <w:ins w:id="113" w:author="Faculty of Science" w:date="2015-01-27T14:58:00Z">
        <w:r w:rsidR="00356249">
          <w:rPr>
            <w:rFonts w:eastAsia="Times New Roman" w:cs="Arial"/>
            <w:lang w:eastAsia="en-AU"/>
          </w:rPr>
          <w:t xml:space="preserve">, </w:t>
        </w:r>
      </w:ins>
      <w:del w:id="114" w:author="Faculty of Science" w:date="2015-01-27T14:58:00Z">
        <w:r w:rsidDel="00356249">
          <w:rPr>
            <w:rFonts w:eastAsia="Times New Roman" w:cs="Arial"/>
            <w:lang w:eastAsia="en-AU"/>
          </w:rPr>
          <w:delText xml:space="preserve"> </w:delText>
        </w:r>
      </w:del>
      <w:ins w:id="115" w:author="Faculty of Science" w:date="2015-01-27T14:57:00Z">
        <w:r w:rsidR="00356249">
          <w:rPr>
            <w:rFonts w:eastAsia="Times New Roman" w:cs="Arial"/>
            <w:lang w:eastAsia="en-AU"/>
          </w:rPr>
          <w:t xml:space="preserve">defined </w:t>
        </w:r>
      </w:ins>
      <w:ins w:id="116" w:author="Faculty of Science" w:date="2015-01-27T14:58:00Z">
        <w:r w:rsidR="00356249">
          <w:rPr>
            <w:rFonts w:eastAsia="Times New Roman" w:cs="Arial"/>
            <w:lang w:eastAsia="en-AU"/>
          </w:rPr>
          <w:t xml:space="preserve">here </w:t>
        </w:r>
      </w:ins>
      <w:ins w:id="117" w:author="Faculty of Science" w:date="2015-01-27T14:57:00Z">
        <w:r w:rsidR="00356249">
          <w:rPr>
            <w:rFonts w:eastAsia="Times New Roman" w:cs="Arial"/>
            <w:lang w:eastAsia="en-AU"/>
          </w:rPr>
          <w:t xml:space="preserve">as the combined mass of the seed coat, endosperm and embryo, but excluding </w:t>
        </w:r>
      </w:ins>
      <w:ins w:id="118" w:author="Faculty of Science" w:date="2015-01-27T14:58:00Z">
        <w:r w:rsidR="00356249">
          <w:rPr>
            <w:rFonts w:eastAsia="Times New Roman" w:cs="Arial"/>
            <w:lang w:eastAsia="en-AU"/>
          </w:rPr>
          <w:t>dispersal structures,</w:t>
        </w:r>
      </w:ins>
      <w:ins w:id="119" w:author="Faculty of Science" w:date="2015-01-27T14:57:00Z">
        <w:r w:rsidR="00356249">
          <w:rPr>
            <w:rFonts w:eastAsia="Times New Roman" w:cs="Arial"/>
            <w:lang w:eastAsia="en-AU"/>
          </w:rPr>
          <w:t xml:space="preserve"> </w:t>
        </w:r>
      </w:ins>
      <w:r>
        <w:rPr>
          <w:rFonts w:eastAsia="Times New Roman" w:cs="Arial"/>
          <w:lang w:eastAsia="en-AU"/>
        </w:rPr>
        <w:t xml:space="preserve">indicates maternal investment in offspring and is a fundamental determinant of seedling establishment success </w:t>
      </w:r>
      <w:r w:rsidR="000B336C">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2", "id" : "ITEM-1", "issued" : { "date-parts" : [ [ "2000" ] ] }, "page" : "31-58", "title" : "The evolutionary ecology of seed size", "type" : "article-journal"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B336C">
        <w:rPr>
          <w:rFonts w:eastAsia="Times New Roman" w:cs="Arial"/>
          <w:lang w:eastAsia="en-AU"/>
        </w:rPr>
        <w:fldChar w:fldCharType="separate"/>
      </w:r>
      <w:r w:rsidRPr="00170ECA">
        <w:rPr>
          <w:rFonts w:eastAsia="Times New Roman" w:cs="Arial"/>
          <w:noProof/>
          <w:lang w:eastAsia="en-AU"/>
        </w:rPr>
        <w:t xml:space="preserve">(Leishman </w:t>
      </w:r>
      <w:r w:rsidRPr="00170ECA">
        <w:rPr>
          <w:rFonts w:eastAsia="Times New Roman" w:cs="Arial"/>
          <w:i/>
          <w:noProof/>
          <w:lang w:eastAsia="en-AU"/>
        </w:rPr>
        <w:t>et al.</w:t>
      </w:r>
      <w:r w:rsidRPr="00170ECA">
        <w:rPr>
          <w:rFonts w:eastAsia="Times New Roman" w:cs="Arial"/>
          <w:noProof/>
          <w:lang w:eastAsia="en-AU"/>
        </w:rPr>
        <w:t xml:space="preserve"> 2000)</w:t>
      </w:r>
      <w:r w:rsidR="000B336C">
        <w:rPr>
          <w:rFonts w:eastAsia="Times New Roman" w:cs="Arial"/>
          <w:lang w:eastAsia="en-AU"/>
        </w:rPr>
        <w:fldChar w:fldCharType="end"/>
      </w:r>
      <w:ins w:id="120" w:author="Faculty of Science" w:date="2015-01-27T14:58:00Z">
        <w:r w:rsidR="00356249">
          <w:rPr>
            <w:rFonts w:eastAsia="Times New Roman" w:cs="Arial"/>
            <w:lang w:eastAsia="en-AU"/>
          </w:rPr>
          <w:t>.</w:t>
        </w:r>
      </w:ins>
      <w:r>
        <w:rPr>
          <w:rFonts w:eastAsia="Times New Roman" w:cs="Arial"/>
          <w:lang w:eastAsia="en-AU"/>
        </w:rPr>
        <w:t xml:space="preserve"> </w:t>
      </w:r>
      <w:r w:rsidRPr="00D81CEC">
        <w:rPr>
          <w:rFonts w:eastAsia="Times New Roman" w:cs="Arial"/>
          <w:lang w:eastAsia="en-AU"/>
        </w:rPr>
        <w:t xml:space="preserve">In the riparian environment seed mass may influence </w:t>
      </w:r>
      <w:proofErr w:type="spellStart"/>
      <w:r w:rsidRPr="00D81CEC">
        <w:rPr>
          <w:rFonts w:eastAsia="Times New Roman" w:cs="Arial"/>
          <w:lang w:eastAsia="en-AU"/>
        </w:rPr>
        <w:t>hydrochorous</w:t>
      </w:r>
      <w:proofErr w:type="spellEnd"/>
      <w:r w:rsidRPr="00D81CEC">
        <w:rPr>
          <w:rFonts w:eastAsia="Times New Roman" w:cs="Arial"/>
          <w:lang w:eastAsia="en-AU"/>
        </w:rPr>
        <w:t xml:space="preserve"> dispersal and ability to establish under different soil moisture conditions</w:t>
      </w:r>
      <w:r>
        <w:rPr>
          <w:rFonts w:eastAsia="Times New Roman" w:cs="Arial"/>
          <w:lang w:eastAsia="en-AU"/>
        </w:rPr>
        <w:t xml:space="preserve"> </w:t>
      </w:r>
      <w:r w:rsidRPr="00D81CEC">
        <w:rPr>
          <w:rFonts w:eastAsia="Times New Roman" w:cs="Arial"/>
          <w:highlight w:val="yellow"/>
          <w:lang w:eastAsia="en-AU"/>
        </w:rPr>
        <w:t>(</w:t>
      </w:r>
      <w:proofErr w:type="spellStart"/>
      <w:r w:rsidR="007A07AA" w:rsidRPr="00D81CEC">
        <w:rPr>
          <w:rFonts w:eastAsia="Times New Roman" w:cs="Arial"/>
          <w:highlight w:val="yellow"/>
          <w:lang w:eastAsia="en-AU"/>
        </w:rPr>
        <w:t>Carthey</w:t>
      </w:r>
      <w:proofErr w:type="spellEnd"/>
      <w:r w:rsidR="007A07AA" w:rsidRPr="00D81CEC">
        <w:rPr>
          <w:rFonts w:eastAsia="Times New Roman" w:cs="Arial"/>
          <w:highlight w:val="yellow"/>
          <w:lang w:eastAsia="en-AU"/>
        </w:rPr>
        <w:t xml:space="preserve"> et al. </w:t>
      </w:r>
      <w:r w:rsidR="007A07AA" w:rsidRPr="00D81CEC">
        <w:rPr>
          <w:rFonts w:eastAsia="Times New Roman" w:cs="Arial"/>
          <w:i/>
          <w:highlight w:val="yellow"/>
          <w:lang w:eastAsia="en-AU"/>
        </w:rPr>
        <w:t xml:space="preserve">in </w:t>
      </w:r>
      <w:r w:rsidR="00F72D73">
        <w:rPr>
          <w:rFonts w:eastAsia="Times New Roman" w:cs="Arial"/>
          <w:i/>
          <w:highlight w:val="yellow"/>
          <w:lang w:eastAsia="en-AU"/>
        </w:rPr>
        <w:t>review</w:t>
      </w:r>
      <w:r w:rsidRPr="00D81CEC">
        <w:rPr>
          <w:rFonts w:eastAsia="Times New Roman" w:cs="Arial"/>
          <w:highlight w:val="yellow"/>
          <w:lang w:eastAsia="en-AU"/>
        </w:rPr>
        <w:t>).</w:t>
      </w:r>
      <w:r>
        <w:rPr>
          <w:rFonts w:eastAsia="Times New Roman" w:cs="Arial"/>
          <w:lang w:eastAsia="en-AU"/>
        </w:rPr>
        <w:t xml:space="preserve">  </w:t>
      </w:r>
    </w:p>
    <w:p w14:paraId="35042E1B" w14:textId="77777777" w:rsidR="0034081B" w:rsidRDefault="0034081B" w:rsidP="00F75551">
      <w:pPr>
        <w:shd w:val="clear" w:color="auto" w:fill="FFFFFF"/>
        <w:spacing w:after="0" w:line="480" w:lineRule="auto"/>
        <w:jc w:val="both"/>
        <w:rPr>
          <w:rFonts w:eastAsia="Times New Roman" w:cs="Arial"/>
          <w:lang w:eastAsia="en-AU"/>
        </w:rPr>
      </w:pPr>
    </w:p>
    <w:p w14:paraId="7C698DDC" w14:textId="0B2262D2" w:rsidR="0017691C" w:rsidRDefault="0017691C" w:rsidP="00F75551">
      <w:pPr>
        <w:shd w:val="clear" w:color="auto" w:fill="FFFFFF"/>
        <w:spacing w:after="0" w:line="480" w:lineRule="auto"/>
        <w:jc w:val="both"/>
        <w:rPr>
          <w:noProof/>
        </w:rPr>
      </w:pPr>
      <w:r>
        <w:rPr>
          <w:rFonts w:eastAsia="Times New Roman" w:cs="Arial"/>
          <w:lang w:eastAsia="en-AU"/>
        </w:rPr>
        <w:t>Wood density, defined as oven dry mass divided by green volume, is an emergent property that integrates a number of anatomical traits of lignified tissues</w:t>
      </w:r>
      <w:r w:rsidRPr="00EA700F">
        <w:t xml:space="preserve"> </w:t>
      </w:r>
      <w:r w:rsidR="000B336C">
        <w:fldChar w:fldCharType="begin" w:fldLock="1"/>
      </w:r>
      <w:r w:rsidR="0083100C">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B336C">
        <w:fldChar w:fldCharType="separate"/>
      </w:r>
      <w:r w:rsidR="00170ECA" w:rsidRPr="00170ECA">
        <w:rPr>
          <w:noProof/>
        </w:rPr>
        <w:t xml:space="preserve">(Chave </w:t>
      </w:r>
      <w:r w:rsidR="00170ECA" w:rsidRPr="00170ECA">
        <w:rPr>
          <w:i/>
          <w:noProof/>
        </w:rPr>
        <w:t>et al.</w:t>
      </w:r>
      <w:r w:rsidR="00170ECA" w:rsidRPr="00170ECA">
        <w:rPr>
          <w:noProof/>
        </w:rPr>
        <w:t xml:space="preserve"> 2009)</w:t>
      </w:r>
      <w:r w:rsidR="000B336C">
        <w:fldChar w:fldCharType="end"/>
      </w:r>
      <w:r>
        <w:rPr>
          <w:rFonts w:eastAsia="Times New Roman" w:cs="Arial"/>
          <w:lang w:eastAsia="en-AU"/>
        </w:rPr>
        <w:t>. Dense wood</w:t>
      </w:r>
      <w:r w:rsidR="007F5C89">
        <w:rPr>
          <w:rFonts w:eastAsia="Times New Roman" w:cs="Arial"/>
          <w:lang w:eastAsia="en-AU"/>
        </w:rPr>
        <w:t xml:space="preserve"> confers mechanical strength to stems</w:t>
      </w:r>
      <w:r w:rsidR="007A07AA">
        <w:rPr>
          <w:rFonts w:eastAsia="Times New Roman" w:cs="Arial"/>
          <w:lang w:eastAsia="en-AU"/>
        </w:rPr>
        <w:t xml:space="preserve"> </w:t>
      </w:r>
      <w:r w:rsidR="000B336C">
        <w:rPr>
          <w:rFonts w:eastAsia="Times New Roman" w:cs="Arial"/>
          <w:highlight w:val="yellow"/>
          <w:lang w:eastAsia="en-AU"/>
        </w:rPr>
        <w:fldChar w:fldCharType="begin" w:fldLock="1"/>
      </w:r>
      <w:r w:rsidR="002159D6">
        <w:rPr>
          <w:rFonts w:eastAsia="Times New Roman" w:cs="Arial"/>
          <w:highlight w:val="yellow"/>
          <w:lang w:eastAsia="en-AU"/>
        </w:rPr>
        <w:instrText>ADDIN CSL_CITATION { "citationItems" : [ { "id" : "ITEM-1",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"ITEM-1", "issue" : "10", "issued" : { "date-parts" : [ [ "2010", "10" ] ] }, "page" : "1587-94", "title" : "Worldwide correlations of mechanical properties and green wood density.", "type" : "article-journal", "volume" : "97" }, "uris" : [ "http://www.mendeley.com/documents/?uuid=22a51d40-53dc-4b2b-a872-9d0dcab7d6ab" ] } ], "mendeley" : { "formattedCitation" : "(Niklas &amp; Spatz 2010)", "plainTextFormattedCitation" : "(Niklas &amp; Spatz 2010)", "previouslyFormattedCitation" : "(Niklas &amp; Spatz 2010)" }, "properties" : { "noteIndex" : 0 }, "schema" : "https://github.com/citation-style-language/schema/raw/master/csl-citation.json" }</w:instrText>
      </w:r>
      <w:r w:rsidR="000B336C">
        <w:rPr>
          <w:rFonts w:eastAsia="Times New Roman" w:cs="Arial"/>
          <w:highlight w:val="yellow"/>
          <w:lang w:eastAsia="en-AU"/>
        </w:rPr>
        <w:fldChar w:fldCharType="separate"/>
      </w:r>
      <w:r w:rsidR="007A07AA" w:rsidRPr="00D81CEC">
        <w:rPr>
          <w:rFonts w:eastAsia="Times New Roman" w:cs="Arial"/>
          <w:noProof/>
          <w:lang w:eastAsia="en-AU"/>
        </w:rPr>
        <w:t>(Niklas &amp; Spatz 2010</w:t>
      </w:r>
      <w:r w:rsidR="007A07AA" w:rsidRPr="008C48F0">
        <w:rPr>
          <w:rFonts w:eastAsia="Times New Roman" w:cs="Arial"/>
          <w:noProof/>
          <w:lang w:eastAsia="en-AU"/>
        </w:rPr>
        <w:t>)</w:t>
      </w:r>
      <w:r w:rsidR="000B336C">
        <w:rPr>
          <w:rFonts w:eastAsia="Times New Roman" w:cs="Arial"/>
          <w:highlight w:val="yellow"/>
          <w:lang w:eastAsia="en-AU"/>
        </w:rPr>
        <w:fldChar w:fldCharType="end"/>
      </w:r>
      <w:del w:id="121" w:author="Michelle Leishman" w:date="2015-01-21T15:01:00Z">
        <w:r w:rsidR="007F5C89" w:rsidDel="000D37BE">
          <w:rPr>
            <w:rFonts w:eastAsia="Times New Roman" w:cs="Arial"/>
            <w:lang w:eastAsia="en-AU"/>
          </w:rPr>
          <w:delText>,</w:delText>
        </w:r>
      </w:del>
      <w:r w:rsidR="007F5C89">
        <w:rPr>
          <w:rFonts w:eastAsia="Times New Roman" w:cs="Arial"/>
          <w:lang w:eastAsia="en-AU"/>
        </w:rPr>
        <w:t xml:space="preserve"> but</w:t>
      </w:r>
      <w:r>
        <w:rPr>
          <w:rFonts w:eastAsia="Times New Roman" w:cs="Arial"/>
          <w:lang w:eastAsia="en-AU"/>
        </w:rPr>
        <w:t xml:space="preserve"> is costly to construct</w:t>
      </w:r>
      <w:r w:rsidR="007F5C89">
        <w:rPr>
          <w:rFonts w:eastAsia="Times New Roman" w:cs="Arial"/>
          <w:lang w:eastAsia="en-AU"/>
        </w:rPr>
        <w:t>. High wood density</w:t>
      </w:r>
      <w:r>
        <w:rPr>
          <w:rFonts w:eastAsia="Times New Roman" w:cs="Arial"/>
          <w:lang w:eastAsia="en-AU"/>
        </w:rPr>
        <w:t xml:space="preserve"> has been linked with slower relative growth rates</w:t>
      </w:r>
      <w:del w:id="122" w:author="Michelle Leishman" w:date="2015-01-21T15:01:00Z">
        <w:r w:rsidDel="000D37BE">
          <w:rPr>
            <w:rFonts w:eastAsia="Times New Roman" w:cs="Arial"/>
            <w:lang w:eastAsia="en-AU"/>
          </w:rPr>
          <w:delText>,</w:delText>
        </w:r>
      </w:del>
      <w:r>
        <w:rPr>
          <w:rFonts w:eastAsia="Times New Roman" w:cs="Arial"/>
          <w:lang w:eastAsia="en-AU"/>
        </w:rPr>
        <w:t xml:space="preserve"> but increased cohort survivorship </w:t>
      </w:r>
      <w:r w:rsidR="000B336C">
        <w:rPr>
          <w:rFonts w:eastAsia="Times New Roman" w:cs="Arial"/>
          <w:lang w:eastAsia="en-AU"/>
        </w:rPr>
        <w:fldChar w:fldCharType="begin" w:fldLock="1"/>
      </w:r>
      <w:r w:rsidR="0083100C">
        <w:rPr>
          <w:rFonts w:eastAsia="Times New Roman" w:cs="Arial"/>
          <w:lang w:eastAsia="en-AU"/>
        </w:rPr>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"ITEM-3", "issue" : "4", "issued" : { "date-parts" : [ [ "2010", "12" ] ] }, "page" : "1124-36", "title" : "The relationship between wood density and mortality in a global tropical forest data set.", "type" : "article-journal", "volume" : "188" }, "uris" : [ "http://www.mendeley.com/documents/?uuid=43feb396-5c8c-4182-9ab6-2cdcaf46da46" ] }, { "id" : "ITEM-4",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"ITEM-4", "issue" : "12", "issued" : { "date-parts" : [ [ "2010", "12" ] ] }, "page" : "3664-74", "title" : "Functional traits and the growth-mortality trade-off in tropical trees.", "type" : "article-journal", "volume" : "91" }, "uris" : [ "http://www.mendeley.com/documents/?uuid=dcaa5bcb-0a9e-40af-8c6b-a07d23caa8f6" ] } ], "mendeley" : { "formattedCitation" : "(King &lt;i&gt;et al.&lt;/i&gt; 2006; Poorter &lt;i&gt;et al.&lt;/i&gt; 2008; Kraft &lt;i&gt;et al.&lt;/i&gt; 2010; Wright &lt;i&gt;et al.&lt;/i&gt; 2010)", "manualFormatting" : "(e.g. King, Davies, Tan, &amp; Noor, 2006; Kraft, Metz, Condit, &amp; Chave, 2010; Poorter et al., 2008; S. J. Wright et al., 2010)", "plainTextFormattedCitation" : "(King et al. 2006; Poorter et al. 2008; Kraft et al. 2010; Wright et al. 2010)", "previouslyFormattedCitation" : "(King &lt;i&gt;et al.&lt;/i&gt; 2006; Poorter &lt;i&gt;et al.&lt;/i&gt; 2008; Kraft &lt;i&gt;et al.&lt;/i&gt; 2010; Wright &lt;i&gt;et al.&lt;/i&gt; 2010)" }, "properties" : { "noteIndex" : 0 }, "schema" : "https://github.com/citation-style-language/schema/raw/master/csl-citation.json" }</w:instrText>
      </w:r>
      <w:r w:rsidR="000B336C">
        <w:rPr>
          <w:rFonts w:eastAsia="Times New Roman" w:cs="Arial"/>
          <w:lang w:eastAsia="en-AU"/>
        </w:rPr>
        <w:fldChar w:fldCharType="separate"/>
      </w:r>
      <w:r w:rsidRPr="006C422B">
        <w:rPr>
          <w:rFonts w:eastAsia="Times New Roman" w:cs="Arial"/>
          <w:noProof/>
          <w:lang w:eastAsia="en-AU"/>
        </w:rPr>
        <w:t>(</w:t>
      </w:r>
      <w:r>
        <w:rPr>
          <w:rFonts w:eastAsia="Times New Roman" w:cs="Arial"/>
          <w:noProof/>
          <w:lang w:eastAsia="en-AU"/>
        </w:rPr>
        <w:t xml:space="preserve">e.g. </w:t>
      </w:r>
      <w:r w:rsidRPr="006C422B">
        <w:rPr>
          <w:rFonts w:eastAsia="Times New Roman" w:cs="Arial"/>
          <w:noProof/>
          <w:lang w:eastAsia="en-AU"/>
        </w:rPr>
        <w:t>King, Davies, Tan, &amp; Noor, 2006; Kraft, Metz, Condit, &amp; Chave, 2010; Poorter et al., 2008; S. J. Wright et al., 2010)</w:t>
      </w:r>
      <w:r w:rsidR="000B336C">
        <w:rPr>
          <w:rFonts w:eastAsia="Times New Roman" w:cs="Arial"/>
          <w:lang w:eastAsia="en-AU"/>
        </w:rPr>
        <w:fldChar w:fldCharType="end"/>
      </w:r>
      <w:r>
        <w:rPr>
          <w:noProof/>
        </w:rPr>
        <w:t xml:space="preserve">. Wood density has also been associated with environmental stress tolerance </w:t>
      </w:r>
      <w:r w:rsidR="000B336C">
        <w:rPr>
          <w:noProof/>
        </w:rPr>
        <w:fldChar w:fldCharType="begin" w:fldLock="1"/>
      </w:r>
      <w:r w:rsidR="0083100C">
        <w:rPr>
          <w:noProof/>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"id" : "ITEM-2",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"ITEM-2",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"formattedCitation" : "(Preston, Cornwell &amp; Denoyer 2006; Mart\u00ednez-Cabrera &lt;i&gt;et al.&lt;/i&gt; 2009)", "plainTextFormattedCitation" : "(Preston, Cornwell &amp; Denoyer 2006; Mart\u00ednez-Cabrera et al. 2009)", "previouslyFormattedCitation" : "(Preston, Cornwell &amp; Denoyer 2006; Mart\u00ednez-Cabrera &lt;i&gt;et al.&lt;/i&gt; 2009)" }, "properties" : { "noteIndex" : 0 }, "schema" : "https://github.com/citation-style-language/schema/raw/master/csl-citation.json" }</w:instrText>
      </w:r>
      <w:r w:rsidR="000B336C">
        <w:rPr>
          <w:noProof/>
        </w:rPr>
        <w:fldChar w:fldCharType="separate"/>
      </w:r>
      <w:r w:rsidR="00170ECA" w:rsidRPr="00170ECA">
        <w:rPr>
          <w:noProof/>
        </w:rPr>
        <w:t xml:space="preserve">(Preston, Cornwell &amp; Denoyer 2006; Martínez-Cabrera </w:t>
      </w:r>
      <w:r w:rsidR="00170ECA" w:rsidRPr="00170ECA">
        <w:rPr>
          <w:i/>
          <w:noProof/>
        </w:rPr>
        <w:t>et al.</w:t>
      </w:r>
      <w:r w:rsidR="00170ECA" w:rsidRPr="00170ECA">
        <w:rPr>
          <w:noProof/>
        </w:rPr>
        <w:t xml:space="preserve"> 2009)</w:t>
      </w:r>
      <w:r w:rsidR="000B336C">
        <w:rPr>
          <w:noProof/>
        </w:rPr>
        <w:fldChar w:fldCharType="end"/>
      </w:r>
      <w:r>
        <w:rPr>
          <w:rFonts w:eastAsia="Times New Roman" w:cs="Arial"/>
          <w:lang w:eastAsia="en-AU"/>
        </w:rPr>
        <w:t xml:space="preserve"> and enhanced resistance to </w:t>
      </w:r>
      <w:r w:rsidR="00CF5032">
        <w:rPr>
          <w:rFonts w:eastAsia="Times New Roman" w:cs="Arial"/>
          <w:lang w:eastAsia="en-AU"/>
        </w:rPr>
        <w:t xml:space="preserve">wind </w:t>
      </w:r>
      <w:r w:rsidR="000B336C">
        <w:rPr>
          <w:rFonts w:eastAsia="Times New Roman" w:cs="Arial"/>
          <w:lang w:eastAsia="en-AU"/>
        </w:rPr>
        <w:fldChar w:fldCharType="begin" w:fldLock="1"/>
      </w:r>
      <w:r w:rsidR="0083100C">
        <w:rPr>
          <w:rFonts w:eastAsia="Times New Roman" w:cs="Arial"/>
          <w:lang w:eastAsia="en-AU"/>
        </w:rPr>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Curran &lt;i&gt;et al.&lt;/i&gt; 2008)", "plainTextFormattedCitation" : "(Telewski 1995; Curran et al. 2008)", "previouslyFormattedCitation" : "(Telewski 1995; Curran &lt;i&gt;et al.&lt;/i&gt; 2008)" }, "properties" : { "noteIndex" : 0 }, "schema" : "https://github.com/citation-style-language/schema/raw/master/csl-citation.json" }</w:instrText>
      </w:r>
      <w:r w:rsidR="000B336C">
        <w:rPr>
          <w:rFonts w:eastAsia="Times New Roman" w:cs="Arial"/>
          <w:lang w:eastAsia="en-AU"/>
        </w:rPr>
        <w:fldChar w:fldCharType="separate"/>
      </w:r>
      <w:r w:rsidR="00170ECA" w:rsidRPr="00170ECA">
        <w:rPr>
          <w:rFonts w:eastAsia="Times New Roman" w:cs="Arial"/>
          <w:noProof/>
          <w:lang w:eastAsia="en-AU"/>
        </w:rPr>
        <w:t xml:space="preserve">(Telewski 1995; Curran </w:t>
      </w:r>
      <w:r w:rsidR="00170ECA" w:rsidRPr="00170ECA">
        <w:rPr>
          <w:rFonts w:eastAsia="Times New Roman" w:cs="Arial"/>
          <w:i/>
          <w:noProof/>
          <w:lang w:eastAsia="en-AU"/>
        </w:rPr>
        <w:t>et al.</w:t>
      </w:r>
      <w:r w:rsidR="00170ECA" w:rsidRPr="00170ECA">
        <w:rPr>
          <w:rFonts w:eastAsia="Times New Roman" w:cs="Arial"/>
          <w:noProof/>
          <w:lang w:eastAsia="en-AU"/>
        </w:rPr>
        <w:t xml:space="preserve"> 2008)</w:t>
      </w:r>
      <w:r w:rsidR="000B336C">
        <w:rPr>
          <w:rFonts w:eastAsia="Times New Roman" w:cs="Arial"/>
          <w:lang w:eastAsia="en-AU"/>
        </w:rPr>
        <w:fldChar w:fldCharType="end"/>
      </w:r>
      <w:r w:rsidR="00CF5032">
        <w:rPr>
          <w:rFonts w:eastAsia="Times New Roman" w:cs="Arial"/>
          <w:lang w:eastAsia="en-AU"/>
        </w:rPr>
        <w:t xml:space="preserve"> and flooding disturbance </w:t>
      </w:r>
      <w:r>
        <w:rPr>
          <w:rFonts w:eastAsia="Times New Roman" w:cs="Arial"/>
          <w:lang w:eastAsia="en-AU"/>
        </w:rPr>
        <w:t>(</w:t>
      </w:r>
      <w:r w:rsidRPr="006C422B">
        <w:rPr>
          <w:rFonts w:eastAsia="Times New Roman" w:cs="Arial"/>
          <w:highlight w:val="yellow"/>
          <w:lang w:eastAsia="en-AU"/>
        </w:rPr>
        <w:t xml:space="preserve">Lawson et al. </w:t>
      </w:r>
      <w:r w:rsidR="00F72D73" w:rsidRPr="00D81CEC">
        <w:rPr>
          <w:rFonts w:eastAsia="Times New Roman" w:cs="Arial"/>
          <w:i/>
          <w:lang w:eastAsia="en-AU"/>
        </w:rPr>
        <w:t xml:space="preserve">in </w:t>
      </w:r>
      <w:del w:id="123" w:author="Faculty of Science" w:date="2015-01-27T14:57:00Z">
        <w:r w:rsidR="00F72D73" w:rsidRPr="00D81CEC" w:rsidDel="00356249">
          <w:rPr>
            <w:rFonts w:eastAsia="Times New Roman" w:cs="Arial"/>
            <w:i/>
            <w:lang w:eastAsia="en-AU"/>
          </w:rPr>
          <w:delText>press</w:delText>
        </w:r>
      </w:del>
      <w:ins w:id="124" w:author="Faculty of Science" w:date="2015-01-27T14:57:00Z">
        <w:r w:rsidR="00356249">
          <w:rPr>
            <w:rFonts w:eastAsia="Times New Roman" w:cs="Arial"/>
            <w:i/>
            <w:lang w:eastAsia="en-AU"/>
          </w:rPr>
          <w:t>review</w:t>
        </w:r>
      </w:ins>
      <w:r>
        <w:rPr>
          <w:rFonts w:eastAsia="Times New Roman" w:cs="Arial"/>
          <w:lang w:eastAsia="en-AU"/>
        </w:rPr>
        <w:t>).</w:t>
      </w:r>
      <w:r>
        <w:rPr>
          <w:noProof/>
        </w:rPr>
        <w:t xml:space="preserve"> These latter two associations are significant in riparian environments, where pulsed periods of water stress </w:t>
      </w:r>
      <w:r w:rsidR="007F5C89">
        <w:rPr>
          <w:noProof/>
        </w:rPr>
        <w:t xml:space="preserve">and flooding </w:t>
      </w:r>
      <w:r>
        <w:rPr>
          <w:noProof/>
        </w:rPr>
        <w:t>are commonplace.</w:t>
      </w:r>
      <w:r w:rsidR="007F5C89">
        <w:rPr>
          <w:noProof/>
        </w:rPr>
        <w:t xml:space="preserve"> </w:t>
      </w:r>
      <w:r w:rsidR="009334F1">
        <w:rPr>
          <w:noProof/>
        </w:rPr>
        <w:t xml:space="preserve">Wood density </w:t>
      </w:r>
      <w:r w:rsidR="00E42B77">
        <w:rPr>
          <w:noProof/>
        </w:rPr>
        <w:t>provides an indication of</w:t>
      </w:r>
      <w:r w:rsidR="009334F1">
        <w:rPr>
          <w:noProof/>
        </w:rPr>
        <w:t xml:space="preserve"> </w:t>
      </w:r>
      <w:r w:rsidR="00E42B77">
        <w:rPr>
          <w:noProof/>
        </w:rPr>
        <w:t>the trade-offs associated with ecological</w:t>
      </w:r>
      <w:r w:rsidR="009334F1">
        <w:rPr>
          <w:noProof/>
        </w:rPr>
        <w:t xml:space="preserve"> strategies used by plants to cope with these conditions.  </w:t>
      </w:r>
    </w:p>
    <w:p w14:paraId="787418C5" w14:textId="77777777" w:rsidR="0017691C" w:rsidRDefault="0017691C" w:rsidP="00F75551">
      <w:pPr>
        <w:shd w:val="clear" w:color="auto" w:fill="FFFFFF"/>
        <w:spacing w:after="0" w:line="480" w:lineRule="auto"/>
        <w:jc w:val="both"/>
        <w:rPr>
          <w:noProof/>
        </w:rPr>
      </w:pPr>
    </w:p>
    <w:p w14:paraId="18E7347B" w14:textId="77777777" w:rsidR="0017691C" w:rsidRDefault="0017691C" w:rsidP="00F75551">
      <w:pPr>
        <w:shd w:val="clear" w:color="auto" w:fill="FFFFFF"/>
        <w:spacing w:after="0" w:line="480" w:lineRule="auto"/>
        <w:jc w:val="both"/>
        <w:rPr>
          <w:noProof/>
        </w:rPr>
      </w:pPr>
      <w:r>
        <w:rPr>
          <w:noProof/>
        </w:rPr>
        <w:t>Patte</w:t>
      </w:r>
      <w:r w:rsidR="00453E87">
        <w:rPr>
          <w:noProof/>
        </w:rPr>
        <w:t>rns of seasonality across south-</w:t>
      </w:r>
      <w:r>
        <w:rPr>
          <w:noProof/>
        </w:rPr>
        <w:t xml:space="preserve">eastern Australia are variable spatially as well </w:t>
      </w:r>
      <w:r w:rsidR="002E4577">
        <w:rPr>
          <w:noProof/>
        </w:rPr>
        <w:t>as temporally, owing to complex</w:t>
      </w:r>
      <w:r>
        <w:rPr>
          <w:noProof/>
        </w:rPr>
        <w:t xml:space="preserve"> interaction</w:t>
      </w:r>
      <w:r w:rsidR="002E4577">
        <w:rPr>
          <w:noProof/>
        </w:rPr>
        <w:t>s</w:t>
      </w:r>
      <w:r>
        <w:rPr>
          <w:noProof/>
        </w:rPr>
        <w:t xml:space="preserve"> between geography and decadal-scale oscillations in climate, such as the Pacific Decadal Oscillation and El Nino Southern Oscillation</w:t>
      </w:r>
      <w:r w:rsidR="00F24375">
        <w:rPr>
          <w:noProof/>
        </w:rPr>
        <w:t xml:space="preserve"> </w:t>
      </w:r>
      <w:r w:rsidR="000B336C">
        <w:rPr>
          <w:noProof/>
        </w:rPr>
        <w:fldChar w:fldCharType="begin" w:fldLock="1"/>
      </w:r>
      <w:r w:rsidR="0083100C">
        <w:rPr>
          <w:noProof/>
        </w:rPr>
        <w:instrText>ADDIN CSL_CITATION { "citationItems" : [ { "id" : "ITEM-1", "itemData" : { "author" : [ { "dropping-particle" : "", "family" : "Peel", "given" : "MC", "non-dropping-particle" : "", "parse-names" : false, "suffix" : "" }, { "dropping-particle" : "", "family" : "Finlayson", "given" : "BL", "non-dropping-particle" : "", "parse-names" : false, "suffix" : "" }, { "dropping-particle" : "", "family" : "McMahon", "given" : "TA", "non-dropping-particle" : "", "parse-names" : false, "suffix" : "" } ], "container-title" : "Hydrology and Earth System Sciences Discussions", "id" : "ITEM-1", "issued" : { "date-parts" : [ [ "2007" ] ] }, "page" : "439-473", "title" : "Updated world map of the K\u00f6ppen-Geiger climate classification", "type" : "article-journal", "volume" : "4" }, "uris" : [ "http://www.mendeley.com/documents/?uuid=43d8f07c-8195-48ae-8759-724a51c51c85"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"id" : "ITEM-3",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"ITEM-3", "issue" : "12", "issued" : { "date-parts" : [ [ "2010", "6", "16" ] ] }, "title" : "Sensitivity of river discharge to ENSO", "type" : "article-journal", "volume" : "37" }, "uris" : [ "http://www.mendeley.com/documents/?uuid=7236508e-2c64-45c0-9bb1-955fa26a234f" ] } ], "mendeley" : { "formattedCitation" : "(Nicholls 1989; Peel, Finlayson &amp; McMahon 2007; Ward &lt;i&gt;et al.&lt;/i&gt; 2010)", "plainTextFormattedCitation" : "(Nicholls 1989; Peel, Finlayson &amp; McMahon 2007; Ward et al. 2010)", "previouslyFormattedCitation" : "(Nicholls 1989; Peel, Finlayson &amp; McMahon 2007; Ward &lt;i&gt;et al.&lt;/i&gt; 2010)" }, "properties" : { "noteIndex" : 0 }, "schema" : "https://github.com/citation-style-language/schema/raw/master/csl-citation.json" }</w:instrText>
      </w:r>
      <w:r w:rsidR="000B336C">
        <w:rPr>
          <w:noProof/>
        </w:rPr>
        <w:fldChar w:fldCharType="separate"/>
      </w:r>
      <w:r w:rsidR="00170ECA" w:rsidRPr="00170ECA">
        <w:rPr>
          <w:noProof/>
        </w:rPr>
        <w:t xml:space="preserve">(Nicholls 1989; Peel, Finlayson &amp; McMahon 2007; Ward </w:t>
      </w:r>
      <w:r w:rsidR="00170ECA" w:rsidRPr="00170ECA">
        <w:rPr>
          <w:i/>
          <w:noProof/>
        </w:rPr>
        <w:t>et al.</w:t>
      </w:r>
      <w:r w:rsidR="00170ECA" w:rsidRPr="00170ECA">
        <w:rPr>
          <w:noProof/>
        </w:rPr>
        <w:t xml:space="preserve"> 2010)</w:t>
      </w:r>
      <w:r w:rsidR="000B336C">
        <w:rPr>
          <w:noProof/>
        </w:rPr>
        <w:fldChar w:fldCharType="end"/>
      </w:r>
      <w:r>
        <w:rPr>
          <w:noProof/>
        </w:rPr>
        <w:t xml:space="preserve">. The lack of a strong period of cold-induced dormancy in this region means </w:t>
      </w:r>
      <w:commentRangeStart w:id="125"/>
      <w:commentRangeStart w:id="126"/>
      <w:r>
        <w:rPr>
          <w:noProof/>
        </w:rPr>
        <w:t>plants may flower at any time of the year</w:t>
      </w:r>
      <w:commentRangeEnd w:id="125"/>
      <w:r w:rsidR="003745F7">
        <w:rPr>
          <w:rStyle w:val="CommentReference"/>
          <w:rFonts w:eastAsia="MS Mincho"/>
        </w:rPr>
        <w:commentReference w:id="125"/>
      </w:r>
      <w:commentRangeEnd w:id="126"/>
      <w:r w:rsidR="007A07AA">
        <w:rPr>
          <w:rStyle w:val="CommentReference"/>
          <w:rFonts w:eastAsia="MS Mincho"/>
        </w:rPr>
        <w:commentReference w:id="126"/>
      </w:r>
      <w:r>
        <w:rPr>
          <w:noProof/>
        </w:rPr>
        <w:t xml:space="preserve">. </w:t>
      </w:r>
      <w:commentRangeStart w:id="127"/>
      <w:commentRangeStart w:id="128"/>
      <w:r>
        <w:rPr>
          <w:noProof/>
        </w:rPr>
        <w:t xml:space="preserve">Flowering period </w:t>
      </w:r>
      <w:commentRangeEnd w:id="127"/>
      <w:r w:rsidR="003745F7">
        <w:rPr>
          <w:rStyle w:val="CommentReference"/>
          <w:rFonts w:eastAsia="MS Mincho"/>
        </w:rPr>
        <w:commentReference w:id="127"/>
      </w:r>
      <w:commentRangeEnd w:id="128"/>
      <w:r w:rsidR="007A07AA">
        <w:rPr>
          <w:rStyle w:val="CommentReference"/>
          <w:rFonts w:eastAsia="MS Mincho"/>
        </w:rPr>
        <w:commentReference w:id="128"/>
      </w:r>
      <w:r w:rsidR="0034081B">
        <w:rPr>
          <w:noProof/>
        </w:rPr>
        <w:t xml:space="preserve">length </w:t>
      </w:r>
      <w:r>
        <w:rPr>
          <w:noProof/>
        </w:rPr>
        <w:t>was used here as an indicator</w:t>
      </w:r>
      <w:ins w:id="129" w:author="Michelle Leishman" w:date="2015-01-21T15:02:00Z">
        <w:r w:rsidR="0017302A">
          <w:rPr>
            <w:noProof/>
          </w:rPr>
          <w:t xml:space="preserve"> of</w:t>
        </w:r>
      </w:ins>
      <w:r>
        <w:rPr>
          <w:noProof/>
        </w:rPr>
        <w:t xml:space="preserve"> species’ ability to respond reproductively to favourable </w:t>
      </w:r>
      <w:commentRangeStart w:id="130"/>
      <w:commentRangeStart w:id="131"/>
      <w:r>
        <w:rPr>
          <w:noProof/>
        </w:rPr>
        <w:t>conditions</w:t>
      </w:r>
      <w:commentRangeEnd w:id="130"/>
      <w:r w:rsidR="0017302A">
        <w:rPr>
          <w:rStyle w:val="CommentReference"/>
          <w:rFonts w:eastAsia="MS Mincho"/>
        </w:rPr>
        <w:commentReference w:id="130"/>
      </w:r>
      <w:commentRangeEnd w:id="131"/>
      <w:r w:rsidR="00356249">
        <w:rPr>
          <w:rStyle w:val="CommentReference"/>
          <w:rFonts w:eastAsia="MS Mincho"/>
        </w:rPr>
        <w:commentReference w:id="131"/>
      </w:r>
      <w:r>
        <w:rPr>
          <w:noProof/>
        </w:rPr>
        <w:t>.</w:t>
      </w:r>
    </w:p>
    <w:p w14:paraId="78D51059" w14:textId="77777777" w:rsidR="00196FA4" w:rsidRDefault="00196FA4" w:rsidP="00F75551">
      <w:pPr>
        <w:shd w:val="clear" w:color="auto" w:fill="FFFFFF"/>
        <w:spacing w:after="0" w:line="480" w:lineRule="auto"/>
        <w:jc w:val="both"/>
        <w:rPr>
          <w:noProof/>
        </w:rPr>
      </w:pPr>
    </w:p>
    <w:p w14:paraId="20E112FB" w14:textId="77777777" w:rsidR="0017691C" w:rsidRDefault="0017691C" w:rsidP="00F75551">
      <w:pPr>
        <w:shd w:val="clear" w:color="auto" w:fill="FFFFFF"/>
        <w:spacing w:after="0" w:line="480" w:lineRule="auto"/>
        <w:jc w:val="both"/>
        <w:rPr>
          <w:noProof/>
        </w:rPr>
      </w:pPr>
      <w:r>
        <w:rPr>
          <w:noProof/>
        </w:rPr>
        <w:lastRenderedPageBreak/>
        <w:t xml:space="preserve">Leaf narrowness provides two-fold information about plant ecological strategy. </w:t>
      </w:r>
      <w:r w:rsidR="00C42DD6">
        <w:rPr>
          <w:noProof/>
        </w:rPr>
        <w:t>Firstly</w:t>
      </w:r>
      <w:r>
        <w:rPr>
          <w:noProof/>
        </w:rPr>
        <w:t xml:space="preserve">, narrow leaves are able to regulate temperature more efficiently and thus maintain photosynthesis in </w:t>
      </w:r>
      <w:r w:rsidR="00C42DD6">
        <w:rPr>
          <w:noProof/>
        </w:rPr>
        <w:t>hot</w:t>
      </w:r>
      <w:r w:rsidR="0034081B">
        <w:rPr>
          <w:noProof/>
        </w:rPr>
        <w:t>, dry</w:t>
      </w:r>
      <w:r w:rsidR="00C42DD6">
        <w:rPr>
          <w:noProof/>
        </w:rPr>
        <w:t xml:space="preserve"> </w:t>
      </w:r>
      <w:r>
        <w:rPr>
          <w:noProof/>
        </w:rPr>
        <w:t xml:space="preserve">or highly insolated (i.e. </w:t>
      </w:r>
      <w:r w:rsidR="00C42DD6">
        <w:rPr>
          <w:noProof/>
        </w:rPr>
        <w:t xml:space="preserve">consistent with </w:t>
      </w:r>
      <w:r>
        <w:rPr>
          <w:noProof/>
        </w:rPr>
        <w:t xml:space="preserve">disturbed) </w:t>
      </w:r>
      <w:commentRangeStart w:id="132"/>
      <w:commentRangeStart w:id="133"/>
      <w:r>
        <w:rPr>
          <w:noProof/>
        </w:rPr>
        <w:t>conditions</w:t>
      </w:r>
      <w:commentRangeEnd w:id="132"/>
      <w:r w:rsidR="00C42DD6">
        <w:rPr>
          <w:rStyle w:val="CommentReference"/>
          <w:rFonts w:eastAsia="MS Mincho"/>
        </w:rPr>
        <w:commentReference w:id="132"/>
      </w:r>
      <w:commentRangeEnd w:id="133"/>
      <w:r w:rsidR="007A07AA">
        <w:rPr>
          <w:rStyle w:val="CommentReference"/>
          <w:rFonts w:eastAsia="MS Mincho"/>
        </w:rPr>
        <w:commentReference w:id="133"/>
      </w:r>
      <w:r>
        <w:rPr>
          <w:noProof/>
        </w:rPr>
        <w:t xml:space="preserve"> </w:t>
      </w:r>
      <w:r w:rsidR="000B336C">
        <w:rPr>
          <w:noProof/>
        </w:rPr>
        <w:fldChar w:fldCharType="begin" w:fldLock="1"/>
      </w:r>
      <w:r w:rsidR="0083100C">
        <w:rPr>
          <w:noProof/>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B336C">
        <w:rPr>
          <w:noProof/>
        </w:rPr>
        <w:fldChar w:fldCharType="separate"/>
      </w:r>
      <w:r w:rsidR="00170ECA" w:rsidRPr="00170ECA">
        <w:rPr>
          <w:noProof/>
        </w:rPr>
        <w:t xml:space="preserve">(Cornelissen </w:t>
      </w:r>
      <w:r w:rsidR="00170ECA" w:rsidRPr="00170ECA">
        <w:rPr>
          <w:i/>
          <w:noProof/>
        </w:rPr>
        <w:t>et al.</w:t>
      </w:r>
      <w:r w:rsidR="00170ECA" w:rsidRPr="00170ECA">
        <w:rPr>
          <w:noProof/>
        </w:rPr>
        <w:t xml:space="preserve"> 2003)</w:t>
      </w:r>
      <w:r w:rsidR="000B336C">
        <w:rPr>
          <w:noProof/>
        </w:rPr>
        <w:fldChar w:fldCharType="end"/>
      </w:r>
      <w:r>
        <w:rPr>
          <w:noProof/>
        </w:rPr>
        <w:t xml:space="preserve">. Leaf narrowness is also strongly indicative of rheophyty – the trait syndrome shared by plants adapted to growing near swift flowing, </w:t>
      </w:r>
      <w:r w:rsidR="00196FA4">
        <w:rPr>
          <w:noProof/>
        </w:rPr>
        <w:t>frequently</w:t>
      </w:r>
      <w:r>
        <w:rPr>
          <w:noProof/>
        </w:rPr>
        <w:t xml:space="preserve"> flooded streams </w:t>
      </w:r>
      <w:r w:rsidR="000B336C">
        <w:rPr>
          <w:noProof/>
        </w:rPr>
        <w:fldChar w:fldCharType="begin" w:fldLock="1"/>
      </w:r>
      <w:r w:rsidR="0083100C">
        <w:rPr>
          <w:noProof/>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B336C">
        <w:rPr>
          <w:noProof/>
        </w:rPr>
        <w:fldChar w:fldCharType="separate"/>
      </w:r>
      <w:r w:rsidRPr="00AC3ABD">
        <w:rPr>
          <w:noProof/>
        </w:rPr>
        <w:t>(van Steenis 1981)</w:t>
      </w:r>
      <w:r w:rsidR="000B336C">
        <w:rPr>
          <w:noProof/>
        </w:rPr>
        <w:fldChar w:fldCharType="end"/>
      </w:r>
      <w:r w:rsidRPr="00AC3ABD">
        <w:rPr>
          <w:noProof/>
        </w:rPr>
        <w:t>.</w:t>
      </w:r>
      <w:r w:rsidRPr="00C90E4D">
        <w:rPr>
          <w:noProof/>
          <w:highlight w:val="yellow"/>
        </w:rPr>
        <w:t xml:space="preserve">  </w:t>
      </w:r>
    </w:p>
    <w:p w14:paraId="75A1E958" w14:textId="77777777" w:rsidR="00C42DD6" w:rsidRDefault="00C42DD6" w:rsidP="00F75551">
      <w:pPr>
        <w:shd w:val="clear" w:color="auto" w:fill="FFFFFF"/>
        <w:spacing w:after="0" w:line="480" w:lineRule="auto"/>
        <w:jc w:val="both"/>
        <w:rPr>
          <w:rFonts w:eastAsia="Times New Roman" w:cs="Arial"/>
          <w:i/>
          <w:lang w:eastAsia="en-AU"/>
        </w:rPr>
      </w:pPr>
    </w:p>
    <w:p w14:paraId="5F81BDB8" w14:textId="77777777" w:rsidR="0017691C"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0F58134A" w14:textId="77777777"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The dataset for this study was assembled using measurements recorded in the field (specific leaf area, wood density), supplemented by data from published literature, private and public trait databases and Australian flora texts; see </w:t>
      </w:r>
      <w:commentRangeStart w:id="134"/>
      <w:del w:id="135" w:author="Faculty of Science" w:date="2015-01-27T14:15:00Z">
        <w:r w:rsidRPr="00227DC8" w:rsidDel="00B406DA">
          <w:rPr>
            <w:rFonts w:eastAsia="Times New Roman" w:cs="Arial"/>
            <w:i/>
            <w:highlight w:val="yellow"/>
            <w:lang w:eastAsia="en-AU"/>
          </w:rPr>
          <w:delText>Appendix 2</w:delText>
        </w:r>
        <w:commentRangeEnd w:id="134"/>
        <w:r w:rsidR="00227DC8" w:rsidDel="00B406DA">
          <w:rPr>
            <w:rStyle w:val="CommentReference"/>
            <w:rFonts w:eastAsia="MS Mincho"/>
          </w:rPr>
          <w:commentReference w:id="134"/>
        </w:r>
      </w:del>
      <w:ins w:id="136" w:author="Faculty of Science" w:date="2015-01-27T14:15:00Z">
        <w:r w:rsidR="00B406DA">
          <w:rPr>
            <w:rFonts w:eastAsia="Times New Roman" w:cs="Arial"/>
            <w:i/>
            <w:lang w:eastAsia="en-AU"/>
          </w:rPr>
          <w:t>the supporting information (SP2) for</w:t>
        </w:r>
      </w:ins>
      <w:r>
        <w:rPr>
          <w:rFonts w:eastAsia="Times New Roman" w:cs="Arial"/>
          <w:i/>
          <w:lang w:eastAsia="en-AU"/>
        </w:rPr>
        <w:t xml:space="preserve"> </w:t>
      </w:r>
      <w:r>
        <w:rPr>
          <w:rFonts w:eastAsia="Times New Roman" w:cs="Arial"/>
          <w:lang w:eastAsia="en-AU"/>
        </w:rPr>
        <w:t xml:space="preserve">a detailed bibliography of references for data. </w:t>
      </w:r>
      <w:commentRangeStart w:id="137"/>
      <w:commentRangeStart w:id="138"/>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ins w:id="139" w:author="Michelle Leishman" w:date="2015-01-21T15:05:00Z">
        <w:r w:rsidR="0017302A">
          <w:t xml:space="preserve"> for this study</w:t>
        </w:r>
      </w:ins>
      <w:r>
        <w:t xml:space="preserve">. </w:t>
      </w:r>
      <w:commentRangeEnd w:id="137"/>
      <w:r w:rsidR="00C42DD6">
        <w:rPr>
          <w:rStyle w:val="CommentReference"/>
          <w:rFonts w:eastAsia="MS Mincho"/>
        </w:rPr>
        <w:commentReference w:id="137"/>
      </w:r>
      <w:commentRangeEnd w:id="138"/>
      <w:r w:rsidR="007A07AA">
        <w:rPr>
          <w:rStyle w:val="CommentReference"/>
          <w:rFonts w:eastAsia="MS Mincho"/>
        </w:rPr>
        <w:commentReference w:id="138"/>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variability </w:t>
      </w:r>
      <w:r w:rsidR="000B336C">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0B336C">
        <w:rPr>
          <w:rFonts w:eastAsia="Times New Roman" w:cs="Arial"/>
          <w:lang w:eastAsia="en-AU"/>
        </w:rPr>
        <w:fldChar w:fldCharType="separate"/>
      </w:r>
      <w:r w:rsidRPr="00AC3ABD">
        <w:rPr>
          <w:rFonts w:eastAsia="Times New Roman" w:cs="Arial"/>
          <w:noProof/>
          <w:lang w:eastAsia="en-AU"/>
        </w:rPr>
        <w:t>(Michaels, Benner &amp; Hartgerink 1988; Westoby 1998)</w:t>
      </w:r>
      <w:r w:rsidR="000B336C">
        <w:rPr>
          <w:rFonts w:eastAsia="Times New Roman" w:cs="Arial"/>
          <w:lang w:eastAsia="en-AU"/>
        </w:rPr>
        <w:fldChar w:fldCharType="end"/>
      </w:r>
      <w:ins w:id="140" w:author="Michelle Leishman" w:date="2015-01-21T15:06:00Z">
        <w:r w:rsidR="0017302A">
          <w:rPr>
            <w:rFonts w:eastAsia="Times New Roman" w:cs="Arial"/>
            <w:lang w:eastAsia="en-AU"/>
          </w:rPr>
          <w:t xml:space="preserve"> and that we are interested in </w:t>
        </w:r>
      </w:ins>
      <w:ins w:id="141" w:author="Michelle Leishman" w:date="2015-01-21T15:07:00Z">
        <w:r w:rsidR="0017302A">
          <w:rPr>
            <w:rFonts w:eastAsia="Times New Roman" w:cs="Arial"/>
            <w:lang w:eastAsia="en-AU"/>
          </w:rPr>
          <w:t xml:space="preserve">functional </w:t>
        </w:r>
      </w:ins>
      <w:ins w:id="142" w:author="Michelle Leishman" w:date="2015-01-21T15:06:00Z">
        <w:r w:rsidR="0017302A">
          <w:rPr>
            <w:rFonts w:eastAsia="Times New Roman" w:cs="Arial"/>
            <w:lang w:eastAsia="en-AU"/>
          </w:rPr>
          <w:t xml:space="preserve">variation driven by </w:t>
        </w:r>
      </w:ins>
      <w:ins w:id="143" w:author="Michelle Leishman" w:date="2015-01-21T15:07:00Z">
        <w:r w:rsidR="0017302A">
          <w:rPr>
            <w:rFonts w:eastAsia="Times New Roman" w:cs="Arial"/>
            <w:lang w:eastAsia="en-AU"/>
          </w:rPr>
          <w:t>variation among species</w:t>
        </w:r>
      </w:ins>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40E8B062" w14:textId="77777777" w:rsidR="00B26FDA" w:rsidRDefault="00B26FDA" w:rsidP="00F75551">
      <w:pPr>
        <w:shd w:val="clear" w:color="auto" w:fill="FFFFFF"/>
        <w:spacing w:after="0" w:line="480" w:lineRule="auto"/>
        <w:jc w:val="both"/>
        <w:rPr>
          <w:rFonts w:eastAsia="Times New Roman" w:cs="Arial"/>
          <w:lang w:eastAsia="en-AU"/>
        </w:rPr>
      </w:pPr>
      <w:r>
        <w:t xml:space="preserve">SLA was measured once for each species according to the procedure defined by </w:t>
      </w:r>
      <w:proofErr w:type="spellStart"/>
      <w:r>
        <w:t>Corne</w:t>
      </w:r>
      <w:del w:id="144" w:author="Michelle Leishman" w:date="2015-01-21T15:08:00Z">
        <w:r w:rsidDel="0017302A">
          <w:delText>l</w:delText>
        </w:r>
      </w:del>
      <w:r>
        <w:t>li</w:t>
      </w:r>
      <w:ins w:id="145" w:author="Michelle Leishman" w:date="2015-01-21T15:08:00Z">
        <w:r w:rsidR="0017302A">
          <w:t>s</w:t>
        </w:r>
      </w:ins>
      <w:r>
        <w:t>sen</w:t>
      </w:r>
      <w:proofErr w:type="spellEnd"/>
      <w:r>
        <w:t xml:space="preserve"> (2003). A minimum of five new</w:t>
      </w:r>
      <w:del w:id="146" w:author="Michelle Leishman" w:date="2015-01-21T15:08:00Z">
        <w:r w:rsidDel="0017302A">
          <w:delText>,</w:delText>
        </w:r>
      </w:del>
      <w:r>
        <w:t xml:space="preserve"> but fully mature leaves from well-lit areas were taken from each of five non-contiguous individuals. Leaves were pressed in the field to maintain fresh area and allowed to air dry </w:t>
      </w:r>
      <w:ins w:id="147" w:author="Michelle Leishman" w:date="2015-01-21T15:08:00Z">
        <w:r w:rsidR="0017302A">
          <w:t xml:space="preserve">at </w:t>
        </w:r>
      </w:ins>
      <w:r w:rsidRPr="006B3539">
        <w:rPr>
          <w:rFonts w:cs="Arial"/>
        </w:rPr>
        <w:t>20-45</w:t>
      </w:r>
      <w:del w:id="148" w:author="Michelle Leishman" w:date="2015-01-21T15:08:00Z">
        <w:r w:rsidRPr="006B3539" w:rsidDel="0017302A">
          <w:rPr>
            <w:rFonts w:cs="Arial"/>
          </w:rPr>
          <w:delText xml:space="preserve"> </w:delText>
        </w:r>
      </w:del>
      <w:r w:rsidRPr="006B3539">
        <w:rPr>
          <w:rFonts w:cs="Arial"/>
        </w:rPr>
        <w:t>°C</w:t>
      </w:r>
      <w:r>
        <w:rPr>
          <w:rFonts w:cs="Arial"/>
        </w:rPr>
        <w:t>, then scanned and leaf area measurements made using image analysis software (</w:t>
      </w:r>
      <w:proofErr w:type="spellStart"/>
      <w:r>
        <w:rPr>
          <w:rFonts w:cs="Arial"/>
        </w:rPr>
        <w:t>ImageJ</w:t>
      </w:r>
      <w:proofErr w:type="spellEnd"/>
      <w:r>
        <w:rPr>
          <w:rFonts w:cs="Arial"/>
        </w:rPr>
        <w:t xml:space="preserve"> 1.48 for Windows).  Leaves were then oven dried at 70</w:t>
      </w:r>
      <w:del w:id="149" w:author="Michelle Leishman" w:date="2015-01-21T15:08:00Z">
        <w:r w:rsidDel="0017302A">
          <w:rPr>
            <w:rFonts w:cs="Arial"/>
          </w:rPr>
          <w:delText xml:space="preserve"> </w:delText>
        </w:r>
      </w:del>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one-sided fresh area divided by oven dry mass. </w:t>
      </w:r>
    </w:p>
    <w:p w14:paraId="39C389C7" w14:textId="77777777" w:rsidR="00206B13" w:rsidRDefault="0017691C" w:rsidP="00206B13">
      <w:pPr>
        <w:shd w:val="clear" w:color="auto" w:fill="FFFFFF"/>
        <w:spacing w:after="0" w:line="480" w:lineRule="auto"/>
        <w:jc w:val="both"/>
      </w:pPr>
      <w:commentRangeStart w:id="150"/>
      <w:commentRangeStart w:id="151"/>
      <w:r w:rsidRPr="00F879B2">
        <w:rPr>
          <w:rFonts w:cs="Arial"/>
        </w:rPr>
        <w:lastRenderedPageBreak/>
        <w:t>Wood</w:t>
      </w:r>
      <w:commentRangeEnd w:id="150"/>
      <w:r w:rsidR="00D70A2C">
        <w:rPr>
          <w:rStyle w:val="CommentReference"/>
          <w:rFonts w:eastAsia="MS Mincho"/>
        </w:rPr>
        <w:commentReference w:id="150"/>
      </w:r>
      <w:commentRangeEnd w:id="151"/>
      <w:r w:rsidR="00206B13">
        <w:rPr>
          <w:rStyle w:val="CommentReference"/>
          <w:rFonts w:eastAsia="MS Mincho"/>
        </w:rPr>
        <w:commentReference w:id="151"/>
      </w:r>
      <w:r w:rsidRPr="00F879B2">
        <w:rPr>
          <w:rFonts w:cs="Arial"/>
        </w:rPr>
        <w:t xml:space="preserve"> </w:t>
      </w:r>
      <w:r w:rsidR="00206B13">
        <w:rPr>
          <w:rFonts w:cs="Arial"/>
        </w:rPr>
        <w:t xml:space="preserve">density data was collected according to the procedure outlined in Lawson et al. (in press).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ins w:id="152" w:author="Michelle Leishman" w:date="2015-01-21T15:10:00Z">
        <w:r w:rsidR="0017302A">
          <w:t>Wood density v</w:t>
        </w:r>
      </w:ins>
      <w:ins w:id="153" w:author="Michelle Leishman" w:date="2015-01-21T15:09:00Z">
        <w:r w:rsidR="0017302A">
          <w:t xml:space="preserve">alues for </w:t>
        </w:r>
      </w:ins>
      <w:del w:id="154" w:author="Michelle Leishman" w:date="2015-01-21T15:09:00Z">
        <w:r w:rsidR="00206B13" w:rsidDel="0017302A">
          <w:delText>S</w:delText>
        </w:r>
      </w:del>
      <w:ins w:id="155" w:author="Michelle Leishman" w:date="2015-01-21T15:09:00Z">
        <w:r w:rsidR="0017302A">
          <w:t>s</w:t>
        </w:r>
      </w:ins>
      <w:r w:rsidR="00206B13">
        <w:t xml:space="preserve">pecies for which data could not be obtained in the field </w:t>
      </w:r>
      <w:commentRangeStart w:id="156"/>
      <w:r w:rsidR="00206B13">
        <w:t xml:space="preserve">were </w:t>
      </w:r>
      <w:del w:id="157" w:author="Michelle Leishman" w:date="2015-01-21T15:09:00Z">
        <w:r w:rsidR="00206B13" w:rsidDel="0017302A">
          <w:delText>given values</w:delText>
        </w:r>
      </w:del>
      <w:ins w:id="158" w:author="Michelle Leishman" w:date="2015-01-21T15:09:00Z">
        <w:r w:rsidR="0017302A">
          <w:t>obtained</w:t>
        </w:r>
      </w:ins>
      <w:r w:rsidR="00206B13">
        <w:t xml:space="preserve"> </w:t>
      </w:r>
      <w:commentRangeEnd w:id="156"/>
      <w:r w:rsidR="00206B13">
        <w:rPr>
          <w:rStyle w:val="CommentReference"/>
          <w:rFonts w:eastAsia="MS Mincho"/>
        </w:rPr>
        <w:commentReference w:id="156"/>
      </w:r>
      <w:r w:rsidR="00206B13">
        <w:t xml:space="preserve">from the Global Wood Density Database </w:t>
      </w:r>
      <w:r w:rsidR="000B336C">
        <w:fldChar w:fldCharType="begin" w:fldLock="1"/>
      </w:r>
      <w:r w:rsidR="00206B13">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B336C">
        <w:fldChar w:fldCharType="separate"/>
      </w:r>
      <w:r w:rsidR="00206B13" w:rsidRPr="00170ECA">
        <w:rPr>
          <w:noProof/>
        </w:rPr>
        <w:t xml:space="preserve">(Chave </w:t>
      </w:r>
      <w:r w:rsidR="00206B13" w:rsidRPr="00170ECA">
        <w:rPr>
          <w:i/>
          <w:noProof/>
        </w:rPr>
        <w:t>et al.</w:t>
      </w:r>
      <w:r w:rsidR="00206B13" w:rsidRPr="00170ECA">
        <w:rPr>
          <w:noProof/>
        </w:rPr>
        <w:t xml:space="preserve"> 2009)</w:t>
      </w:r>
      <w:r w:rsidR="000B336C">
        <w:fldChar w:fldCharType="end"/>
      </w:r>
      <w:r w:rsidR="00206B13">
        <w:t xml:space="preserve">. </w:t>
      </w:r>
    </w:p>
    <w:p w14:paraId="1D895988" w14:textId="77777777" w:rsidR="00227DC8" w:rsidRDefault="00227DC8" w:rsidP="00F75551">
      <w:pPr>
        <w:shd w:val="clear" w:color="auto" w:fill="FFFFFF"/>
        <w:spacing w:after="0" w:line="480" w:lineRule="auto"/>
        <w:jc w:val="both"/>
        <w:rPr>
          <w:rFonts w:cs="Arial"/>
        </w:rPr>
      </w:pPr>
    </w:p>
    <w:p w14:paraId="393C7FC3" w14:textId="77777777" w:rsidR="0038417C" w:rsidRDefault="0017691C" w:rsidP="00F75551">
      <w:pPr>
        <w:shd w:val="clear" w:color="auto" w:fill="FFFFFF"/>
        <w:spacing w:after="0" w:line="480" w:lineRule="auto"/>
        <w:jc w:val="both"/>
        <w:rPr>
          <w:rFonts w:cs="Arial"/>
        </w:rPr>
      </w:pPr>
      <w:r w:rsidRPr="00C84B8C">
        <w:rPr>
          <w:i/>
        </w:rPr>
        <w:t xml:space="preserve">Hydrological </w:t>
      </w:r>
      <w:r w:rsidR="00D94A21">
        <w:rPr>
          <w:i/>
        </w:rPr>
        <w:t>analysis</w:t>
      </w:r>
    </w:p>
    <w:p w14:paraId="60FE2F02" w14:textId="5DC5DCDF"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ins w:id="159" w:author="Michelle Leishman" w:date="2015-01-21T15:10:00Z">
        <w:r w:rsidR="00FC10D0">
          <w:t xml:space="preserve">ew </w:t>
        </w:r>
      </w:ins>
      <w:r w:rsidRPr="00EA700F">
        <w:t>S</w:t>
      </w:r>
      <w:ins w:id="160" w:author="Michelle Leishman" w:date="2015-01-21T15:10:00Z">
        <w:r w:rsidR="00FC10D0">
          <w:t xml:space="preserve">outh </w:t>
        </w:r>
      </w:ins>
      <w:r w:rsidRPr="00EA700F">
        <w:t>W</w:t>
      </w:r>
      <w:ins w:id="161" w:author="Michelle Leishman" w:date="2015-01-21T15:11:00Z">
        <w:r w:rsidR="00FC10D0">
          <w:t>ales (NSW)</w:t>
        </w:r>
      </w:ins>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30 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0B336C">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B336C">
        <w:fldChar w:fldCharType="separate"/>
      </w:r>
      <w:r w:rsidR="00F75551" w:rsidRPr="00F75551">
        <w:rPr>
          <w:noProof/>
        </w:rPr>
        <w:t>(Marsh, Stewardson &amp; Kennard 2003)</w:t>
      </w:r>
      <w:r w:rsidR="000B336C">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t xml:space="preserve">generate </w:t>
      </w:r>
      <w:r w:rsidR="00064C80">
        <w:t xml:space="preserve">a </w:t>
      </w:r>
      <w:r w:rsidR="0017691C">
        <w:t>set of</w:t>
      </w:r>
      <w:r w:rsidR="0017691C" w:rsidRPr="00EA700F">
        <w:t xml:space="preserve"> </w:t>
      </w:r>
      <w:r w:rsidR="0017691C" w:rsidRPr="003D3CD3">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et al.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CD78F8">
        <w:t>1</w:t>
      </w:r>
      <w:r w:rsidR="0017691C" w:rsidRPr="00EA59C7">
        <w:rPr>
          <w:b/>
        </w:rPr>
        <w:t xml:space="preserve"> </w:t>
      </w:r>
      <w:r w:rsidR="0017691C" w:rsidRPr="00EA700F">
        <w:t xml:space="preserve">for </w:t>
      </w:r>
      <w:r w:rsidR="0017691C">
        <w:t>descriptions of individual metrics</w:t>
      </w:r>
      <w:r w:rsidR="0017691C" w:rsidRPr="00EA700F">
        <w:t xml:space="preserve">). </w:t>
      </w:r>
      <w:r w:rsidR="00104830">
        <w:t xml:space="preserve">Parameters used to generate </w:t>
      </w:r>
      <w:r w:rsidR="007A07AA">
        <w:t xml:space="preserve">hydrological </w:t>
      </w:r>
      <w:r w:rsidR="00104830">
        <w:t xml:space="preserve">metrics were identical to Lawson et al. (in press); the reader is referred to this publication for further detail. </w:t>
      </w:r>
      <w:r w:rsidR="0017691C">
        <w:t xml:space="preserve">Summary statistics for hydrological metrics are shown in </w:t>
      </w:r>
      <w:r w:rsidR="007A07AA">
        <w:t>the Supporting Information</w:t>
      </w:r>
      <w:ins w:id="162" w:author="Faculty of Science" w:date="2015-01-27T14:16:00Z">
        <w:r w:rsidR="002159D6">
          <w:t xml:space="preserve"> (SP1)</w:t>
        </w:r>
      </w:ins>
      <w:r w:rsidR="0017691C">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sizes of river.</w:t>
      </w:r>
      <w:r w:rsidR="0017691C">
        <w:t xml:space="preserve"> These metrics therefore represent ratios of flow magnitude to mean daily flow. </w:t>
      </w:r>
    </w:p>
    <w:p w14:paraId="125E5165" w14:textId="77777777" w:rsidR="0085351F" w:rsidRPr="001149F4" w:rsidRDefault="0085351F" w:rsidP="00F75551">
      <w:pPr>
        <w:shd w:val="clear" w:color="auto" w:fill="FFFFFF"/>
        <w:spacing w:after="0" w:line="480" w:lineRule="auto"/>
        <w:jc w:val="both"/>
        <w:rPr>
          <w:rFonts w:cs="Arial"/>
          <w:i/>
        </w:rPr>
      </w:pPr>
    </w:p>
    <w:p w14:paraId="47655839" w14:textId="77777777" w:rsidR="0017691C" w:rsidRDefault="0017691C" w:rsidP="00F75551">
      <w:pPr>
        <w:pStyle w:val="Caption"/>
        <w:keepNext/>
        <w:spacing w:line="480" w:lineRule="auto"/>
      </w:pPr>
      <w:r>
        <w:t xml:space="preserve">Table </w:t>
      </w:r>
      <w:r w:rsidR="00D94A21">
        <w:t>1</w:t>
      </w:r>
      <w:r>
        <w:t xml:space="preserve">. Hydrological parameters used as metrics of frequency and magnitude of flooding disturbance and variability in seasonal water </w:t>
      </w:r>
      <w:r w:rsidR="00064C80">
        <w:t xml:space="preserve">availability </w:t>
      </w:r>
      <w:r>
        <w:t>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17691C" w:rsidRPr="00DE2EFD" w14:paraId="5DE82886" w14:textId="77777777" w:rsidTr="00F75551">
        <w:tc>
          <w:tcPr>
            <w:tcW w:w="2204" w:type="dxa"/>
            <w:tcBorders>
              <w:top w:val="single" w:sz="4" w:space="0" w:color="auto"/>
              <w:bottom w:val="single" w:sz="4" w:space="0" w:color="auto"/>
              <w:right w:val="single" w:sz="4" w:space="0" w:color="auto"/>
            </w:tcBorders>
          </w:tcPr>
          <w:p w14:paraId="15F655F5" w14:textId="77777777" w:rsidR="0017691C" w:rsidRPr="00DA6200" w:rsidRDefault="0017691C" w:rsidP="00F75551">
            <w:pPr>
              <w:spacing w:line="48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264C43EA" w14:textId="77777777" w:rsidR="0017691C" w:rsidRPr="00DA6200" w:rsidRDefault="0017691C" w:rsidP="00F75551">
            <w:pPr>
              <w:spacing w:line="48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56D62C6B" w14:textId="77777777" w:rsidR="0017691C" w:rsidRPr="00DA6200" w:rsidRDefault="0017691C" w:rsidP="00F75551">
            <w:pPr>
              <w:spacing w:line="48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7172D87D" w14:textId="77777777" w:rsidR="0017691C" w:rsidRPr="00DA6200" w:rsidRDefault="0017691C" w:rsidP="00F75551">
            <w:pPr>
              <w:spacing w:line="480" w:lineRule="auto"/>
              <w:rPr>
                <w:b/>
                <w:sz w:val="20"/>
                <w:szCs w:val="20"/>
              </w:rPr>
            </w:pPr>
            <w:r w:rsidRPr="00DA6200">
              <w:rPr>
                <w:b/>
                <w:sz w:val="20"/>
                <w:szCs w:val="20"/>
              </w:rPr>
              <w:t>Description</w:t>
            </w:r>
          </w:p>
        </w:tc>
      </w:tr>
      <w:tr w:rsidR="0017691C" w:rsidRPr="00DE2EFD" w14:paraId="51B0A432" w14:textId="77777777" w:rsidTr="00F75551">
        <w:tc>
          <w:tcPr>
            <w:tcW w:w="9016" w:type="dxa"/>
            <w:gridSpan w:val="4"/>
            <w:tcBorders>
              <w:top w:val="single" w:sz="4" w:space="0" w:color="auto"/>
              <w:bottom w:val="single" w:sz="4" w:space="0" w:color="auto"/>
            </w:tcBorders>
          </w:tcPr>
          <w:p w14:paraId="2E6772EC" w14:textId="77777777" w:rsidR="0017691C" w:rsidRPr="00DA6200" w:rsidRDefault="0017691C" w:rsidP="00F75551">
            <w:pPr>
              <w:spacing w:line="480" w:lineRule="auto"/>
              <w:rPr>
                <w:i/>
                <w:sz w:val="20"/>
                <w:szCs w:val="20"/>
              </w:rPr>
            </w:pPr>
            <w:r w:rsidRPr="00DA6200">
              <w:rPr>
                <w:i/>
                <w:sz w:val="20"/>
                <w:szCs w:val="20"/>
              </w:rPr>
              <w:t>Flood frequency and magnitude</w:t>
            </w:r>
            <w:r w:rsidR="003D73CD">
              <w:rPr>
                <w:i/>
                <w:sz w:val="20"/>
                <w:szCs w:val="20"/>
              </w:rPr>
              <w:t xml:space="preserve"> </w:t>
            </w:r>
          </w:p>
        </w:tc>
      </w:tr>
      <w:tr w:rsidR="0017691C" w:rsidRPr="00DE2EFD" w14:paraId="4126701C" w14:textId="77777777" w:rsidTr="00F75551">
        <w:tc>
          <w:tcPr>
            <w:tcW w:w="2204" w:type="dxa"/>
            <w:tcBorders>
              <w:top w:val="single" w:sz="4" w:space="0" w:color="auto"/>
              <w:bottom w:val="nil"/>
              <w:right w:val="single" w:sz="4" w:space="0" w:color="auto"/>
            </w:tcBorders>
          </w:tcPr>
          <w:p w14:paraId="0097F18D" w14:textId="77777777" w:rsidR="0017691C" w:rsidRPr="00DA6200" w:rsidRDefault="0017691C" w:rsidP="00F75551">
            <w:pPr>
              <w:spacing w:line="480" w:lineRule="auto"/>
              <w:rPr>
                <w:sz w:val="20"/>
                <w:szCs w:val="20"/>
              </w:rPr>
            </w:pPr>
            <w:r w:rsidRPr="00DA6200">
              <w:rPr>
                <w:sz w:val="20"/>
                <w:szCs w:val="20"/>
              </w:rPr>
              <w:t xml:space="preserve">Mean magnitude of </w:t>
            </w:r>
            <w:commentRangeStart w:id="163"/>
            <w:commentRangeStart w:id="164"/>
            <w:r w:rsidRPr="00DA6200">
              <w:rPr>
                <w:sz w:val="20"/>
                <w:szCs w:val="20"/>
              </w:rPr>
              <w:t>high spells</w:t>
            </w:r>
            <w:commentRangeEnd w:id="163"/>
            <w:r w:rsidR="008408BF">
              <w:rPr>
                <w:rStyle w:val="CommentReference"/>
                <w:rFonts w:eastAsia="MS Mincho"/>
              </w:rPr>
              <w:commentReference w:id="163"/>
            </w:r>
            <w:commentRangeEnd w:id="164"/>
            <w:r w:rsidR="00D94A21">
              <w:rPr>
                <w:rStyle w:val="CommentReference"/>
                <w:rFonts w:eastAsia="MS Mincho"/>
              </w:rPr>
              <w:commentReference w:id="164"/>
            </w:r>
            <w:r w:rsidRPr="00DA6200">
              <w:rPr>
                <w:sz w:val="20"/>
                <w:szCs w:val="20"/>
              </w:rPr>
              <w:t>*</w:t>
            </w:r>
          </w:p>
        </w:tc>
        <w:tc>
          <w:tcPr>
            <w:tcW w:w="1902" w:type="dxa"/>
            <w:tcBorders>
              <w:top w:val="single" w:sz="4" w:space="0" w:color="auto"/>
              <w:left w:val="single" w:sz="4" w:space="0" w:color="auto"/>
              <w:right w:val="single" w:sz="4" w:space="0" w:color="auto"/>
            </w:tcBorders>
          </w:tcPr>
          <w:p w14:paraId="601A6A77" w14:textId="77777777" w:rsidR="0017691C" w:rsidRPr="00DA6200" w:rsidRDefault="0017691C" w:rsidP="00F75551">
            <w:pPr>
              <w:spacing w:line="480" w:lineRule="auto"/>
              <w:rPr>
                <w:sz w:val="20"/>
                <w:szCs w:val="20"/>
              </w:rPr>
            </w:pPr>
            <w:proofErr w:type="spellStart"/>
            <w:r w:rsidRPr="00DA6200">
              <w:rPr>
                <w:sz w:val="20"/>
                <w:szCs w:val="20"/>
              </w:rPr>
              <w:t>HSPeak</w:t>
            </w:r>
            <w:proofErr w:type="spellEnd"/>
          </w:p>
        </w:tc>
        <w:tc>
          <w:tcPr>
            <w:tcW w:w="1559" w:type="dxa"/>
            <w:tcBorders>
              <w:top w:val="single" w:sz="4" w:space="0" w:color="auto"/>
              <w:left w:val="single" w:sz="4" w:space="0" w:color="auto"/>
              <w:right w:val="single" w:sz="4" w:space="0" w:color="auto"/>
            </w:tcBorders>
          </w:tcPr>
          <w:p w14:paraId="70733291"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E67DA17" w14:textId="77777777" w:rsidR="0017691C" w:rsidRPr="00DA6200" w:rsidRDefault="0054559E" w:rsidP="00F75551">
            <w:pPr>
              <w:spacing w:line="48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commentRangeStart w:id="165"/>
            <w:commentRangeStart w:id="166"/>
            <w:r w:rsidR="0017691C" w:rsidRPr="00DA6200">
              <w:rPr>
                <w:sz w:val="20"/>
                <w:szCs w:val="20"/>
              </w:rPr>
              <w:t>High</w:t>
            </w:r>
            <w:commentRangeEnd w:id="165"/>
            <w:r w:rsidR="008408BF">
              <w:rPr>
                <w:rStyle w:val="CommentReference"/>
                <w:rFonts w:eastAsia="MS Mincho"/>
              </w:rPr>
              <w:commentReference w:id="165"/>
            </w:r>
            <w:commentRangeEnd w:id="166"/>
            <w:r w:rsidR="00D94A21">
              <w:rPr>
                <w:rStyle w:val="CommentReference"/>
                <w:rFonts w:eastAsia="MS Mincho"/>
              </w:rPr>
              <w:commentReference w:id="166"/>
            </w:r>
            <w:r w:rsidR="0017691C" w:rsidRPr="00DA6200">
              <w:rPr>
                <w:sz w:val="20"/>
                <w:szCs w:val="20"/>
              </w:rPr>
              <w:t xml:space="preserve"> spells are periods of flow above the 95</w:t>
            </w:r>
            <w:r w:rsidR="0017691C" w:rsidRPr="00DA6200">
              <w:rPr>
                <w:sz w:val="20"/>
                <w:szCs w:val="20"/>
                <w:vertAlign w:val="superscript"/>
              </w:rPr>
              <w:t>th</w:t>
            </w:r>
            <w:r w:rsidR="0017691C" w:rsidRPr="00DA6200">
              <w:rPr>
                <w:sz w:val="20"/>
                <w:szCs w:val="20"/>
              </w:rPr>
              <w:t xml:space="preserve"> percentile on the flow duration curve. </w:t>
            </w:r>
            <w:proofErr w:type="spellStart"/>
            <w:r w:rsidR="00803BAF">
              <w:rPr>
                <w:sz w:val="20"/>
                <w:szCs w:val="20"/>
              </w:rPr>
              <w:t>HSPeak</w:t>
            </w:r>
            <w:proofErr w:type="spellEnd"/>
            <w:r w:rsidR="00803BAF">
              <w:rPr>
                <w:sz w:val="20"/>
                <w:szCs w:val="20"/>
              </w:rPr>
              <w:t xml:space="preserve"> </w:t>
            </w:r>
            <w:r w:rsidR="00157B7D">
              <w:rPr>
                <w:sz w:val="20"/>
                <w:szCs w:val="20"/>
              </w:rPr>
              <w:t>describes</w:t>
            </w:r>
            <w:r w:rsidR="00803BAF">
              <w:rPr>
                <w:sz w:val="20"/>
                <w:szCs w:val="20"/>
              </w:rPr>
              <w:t xml:space="preserve"> the mean </w:t>
            </w:r>
            <w:r w:rsidR="00157B7D">
              <w:rPr>
                <w:sz w:val="20"/>
                <w:szCs w:val="20"/>
              </w:rPr>
              <w:t xml:space="preserve">magnitude </w:t>
            </w:r>
            <w:r w:rsidR="00803BAF">
              <w:rPr>
                <w:sz w:val="20"/>
                <w:szCs w:val="20"/>
              </w:rPr>
              <w:t>of peak flows during high spells</w:t>
            </w:r>
            <w:r w:rsidR="00157B7D">
              <w:rPr>
                <w:sz w:val="20"/>
                <w:szCs w:val="20"/>
              </w:rPr>
              <w:t xml:space="preserve"> throughout the record</w:t>
            </w:r>
            <w:r w:rsidR="00803BAF">
              <w:rPr>
                <w:sz w:val="20"/>
                <w:szCs w:val="20"/>
              </w:rPr>
              <w:t>.</w:t>
            </w:r>
            <w:r w:rsidR="00157B7D">
              <w:rPr>
                <w:sz w:val="20"/>
                <w:szCs w:val="20"/>
              </w:rPr>
              <w:t xml:space="preserve"> </w:t>
            </w:r>
            <w:proofErr w:type="spellStart"/>
            <w:r w:rsidR="00157B7D">
              <w:rPr>
                <w:sz w:val="20"/>
                <w:szCs w:val="20"/>
              </w:rPr>
              <w:t>MDFAnnHSNum</w:t>
            </w:r>
            <w:proofErr w:type="spellEnd"/>
            <w:r w:rsidR="00157B7D">
              <w:rPr>
                <w:sz w:val="20"/>
                <w:szCs w:val="20"/>
              </w:rPr>
              <w:t xml:space="preserve"> describes the mean annual frequency of high spell periods. The coefficients of variation of these metrics between years </w:t>
            </w:r>
            <w:r>
              <w:rPr>
                <w:sz w:val="20"/>
                <w:szCs w:val="20"/>
              </w:rPr>
              <w:t>characterise</w:t>
            </w:r>
            <w:r w:rsidR="00157B7D">
              <w:rPr>
                <w:sz w:val="20"/>
                <w:szCs w:val="20"/>
              </w:rPr>
              <w:t xml:space="preserve"> hydrological variability as it pertains to</w:t>
            </w:r>
            <w:r>
              <w:rPr>
                <w:sz w:val="20"/>
                <w:szCs w:val="20"/>
              </w:rPr>
              <w:t xml:space="preserve"> patterns of</w:t>
            </w:r>
            <w:r w:rsidR="00157B7D">
              <w:rPr>
                <w:sz w:val="20"/>
                <w:szCs w:val="20"/>
              </w:rPr>
              <w:t xml:space="preserve"> high flow</w:t>
            </w:r>
            <w:r>
              <w:rPr>
                <w:sz w:val="20"/>
                <w:szCs w:val="20"/>
              </w:rPr>
              <w:t>s</w:t>
            </w:r>
            <w:r w:rsidR="00157B7D">
              <w:rPr>
                <w:sz w:val="20"/>
                <w:szCs w:val="20"/>
              </w:rPr>
              <w:t xml:space="preserve">. </w:t>
            </w:r>
            <w:r w:rsidR="0017691C" w:rsidRPr="00DA6200">
              <w:rPr>
                <w:sz w:val="20"/>
                <w:szCs w:val="20"/>
              </w:rPr>
              <w:t xml:space="preserve"> 20 year average return interval (ARI) floods </w:t>
            </w:r>
            <w:r w:rsidR="00157B7D">
              <w:rPr>
                <w:sz w:val="20"/>
                <w:szCs w:val="20"/>
              </w:rPr>
              <w:t xml:space="preserve">are larger flow events with the potential to be </w:t>
            </w:r>
            <w:proofErr w:type="spellStart"/>
            <w:r w:rsidR="00157B7D">
              <w:rPr>
                <w:sz w:val="20"/>
                <w:szCs w:val="20"/>
              </w:rPr>
              <w:t>geomorphically</w:t>
            </w:r>
            <w:proofErr w:type="spellEnd"/>
            <w:r w:rsidR="00157B7D">
              <w:rPr>
                <w:sz w:val="20"/>
                <w:szCs w:val="20"/>
              </w:rPr>
              <w:t xml:space="preserve"> effective and rework the fluvial landscape</w:t>
            </w:r>
            <w:r w:rsidR="0017691C" w:rsidRPr="00DA6200">
              <w:rPr>
                <w:sz w:val="20"/>
                <w:szCs w:val="20"/>
              </w:rPr>
              <w:t xml:space="preserve">. </w:t>
            </w:r>
          </w:p>
        </w:tc>
      </w:tr>
      <w:tr w:rsidR="0017691C" w:rsidRPr="00DE2EFD" w14:paraId="2DD4C8C6" w14:textId="77777777" w:rsidTr="00F75551">
        <w:tc>
          <w:tcPr>
            <w:tcW w:w="2204" w:type="dxa"/>
            <w:tcBorders>
              <w:top w:val="nil"/>
              <w:bottom w:val="nil"/>
              <w:right w:val="single" w:sz="4" w:space="0" w:color="auto"/>
            </w:tcBorders>
          </w:tcPr>
          <w:p w14:paraId="7AA7AE25" w14:textId="77777777" w:rsidR="0017691C" w:rsidRPr="00DA6200" w:rsidRDefault="0017691C" w:rsidP="00F75551">
            <w:pPr>
              <w:spacing w:line="48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0DD0C8B1" w14:textId="77777777" w:rsidR="0017691C" w:rsidRPr="00DA6200" w:rsidRDefault="0017691C" w:rsidP="00F75551">
            <w:pPr>
              <w:spacing w:line="480" w:lineRule="auto"/>
              <w:rPr>
                <w:sz w:val="20"/>
                <w:szCs w:val="20"/>
              </w:rPr>
            </w:pPr>
            <w:proofErr w:type="spellStart"/>
            <w:r w:rsidRPr="00DA6200">
              <w:rPr>
                <w:sz w:val="20"/>
                <w:szCs w:val="20"/>
              </w:rPr>
              <w:t>CVAnnHSPeak</w:t>
            </w:r>
            <w:proofErr w:type="spellEnd"/>
          </w:p>
        </w:tc>
        <w:tc>
          <w:tcPr>
            <w:tcW w:w="1559" w:type="dxa"/>
            <w:tcBorders>
              <w:left w:val="single" w:sz="4" w:space="0" w:color="auto"/>
              <w:right w:val="single" w:sz="4" w:space="0" w:color="auto"/>
            </w:tcBorders>
          </w:tcPr>
          <w:p w14:paraId="1DAFDC89"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7EAC2A04" w14:textId="77777777" w:rsidR="0017691C" w:rsidRPr="00DA6200" w:rsidRDefault="0017691C" w:rsidP="00F75551">
            <w:pPr>
              <w:spacing w:line="480" w:lineRule="auto"/>
              <w:rPr>
                <w:sz w:val="20"/>
                <w:szCs w:val="20"/>
              </w:rPr>
            </w:pPr>
          </w:p>
        </w:tc>
      </w:tr>
      <w:tr w:rsidR="0017691C" w:rsidRPr="00DE2EFD" w14:paraId="52E1AA7B" w14:textId="77777777" w:rsidTr="00F75551">
        <w:tc>
          <w:tcPr>
            <w:tcW w:w="2204" w:type="dxa"/>
            <w:tcBorders>
              <w:top w:val="nil"/>
              <w:bottom w:val="nil"/>
              <w:right w:val="single" w:sz="4" w:space="0" w:color="auto"/>
            </w:tcBorders>
          </w:tcPr>
          <w:p w14:paraId="57272E5E" w14:textId="77777777" w:rsidR="0017691C" w:rsidRPr="00DA6200" w:rsidRDefault="0017691C" w:rsidP="00F75551">
            <w:pPr>
              <w:spacing w:line="48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152AAF35" w14:textId="77777777" w:rsidR="0017691C" w:rsidRPr="00DA6200" w:rsidRDefault="0017691C" w:rsidP="00F75551">
            <w:pPr>
              <w:spacing w:line="48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21903CAD"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35748A12" w14:textId="77777777" w:rsidR="0017691C" w:rsidRPr="00DA6200" w:rsidRDefault="0017691C" w:rsidP="00F75551">
            <w:pPr>
              <w:spacing w:line="480" w:lineRule="auto"/>
              <w:rPr>
                <w:sz w:val="20"/>
                <w:szCs w:val="20"/>
              </w:rPr>
            </w:pPr>
          </w:p>
        </w:tc>
      </w:tr>
      <w:tr w:rsidR="0017691C" w:rsidRPr="00DE2EFD" w14:paraId="468209AC" w14:textId="77777777" w:rsidTr="00F75551">
        <w:tc>
          <w:tcPr>
            <w:tcW w:w="2204" w:type="dxa"/>
            <w:tcBorders>
              <w:top w:val="nil"/>
              <w:bottom w:val="nil"/>
              <w:right w:val="single" w:sz="4" w:space="0" w:color="auto"/>
            </w:tcBorders>
          </w:tcPr>
          <w:p w14:paraId="365617A3" w14:textId="77777777" w:rsidR="0017691C" w:rsidRPr="00DA6200" w:rsidRDefault="0017691C" w:rsidP="00F75551">
            <w:pPr>
              <w:spacing w:line="48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1FD591B9" w14:textId="77777777" w:rsidR="0017691C" w:rsidRPr="00DA6200" w:rsidRDefault="0017691C" w:rsidP="00F75551">
            <w:pPr>
              <w:spacing w:line="480" w:lineRule="auto"/>
              <w:rPr>
                <w:sz w:val="20"/>
                <w:szCs w:val="20"/>
              </w:rPr>
            </w:pPr>
            <w:proofErr w:type="spellStart"/>
            <w:r w:rsidRPr="00DA6200">
              <w:rPr>
                <w:sz w:val="20"/>
                <w:szCs w:val="20"/>
              </w:rPr>
              <w:t>MDFAnnHSNum</w:t>
            </w:r>
            <w:proofErr w:type="spellEnd"/>
          </w:p>
        </w:tc>
        <w:tc>
          <w:tcPr>
            <w:tcW w:w="1559" w:type="dxa"/>
            <w:tcBorders>
              <w:left w:val="single" w:sz="4" w:space="0" w:color="auto"/>
              <w:right w:val="single" w:sz="4" w:space="0" w:color="auto"/>
            </w:tcBorders>
          </w:tcPr>
          <w:p w14:paraId="5F4420F3" w14:textId="77777777" w:rsidR="0017691C" w:rsidRPr="00DA6200" w:rsidRDefault="0017691C" w:rsidP="00F75551">
            <w:pPr>
              <w:spacing w:line="48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53B0F3B3" w14:textId="77777777" w:rsidR="0017691C" w:rsidRPr="00DA6200" w:rsidRDefault="0017691C" w:rsidP="00F75551">
            <w:pPr>
              <w:spacing w:line="480" w:lineRule="auto"/>
              <w:rPr>
                <w:sz w:val="20"/>
                <w:szCs w:val="20"/>
              </w:rPr>
            </w:pPr>
          </w:p>
        </w:tc>
      </w:tr>
      <w:tr w:rsidR="0017691C" w:rsidRPr="00DE2EFD" w14:paraId="7DE3CF4D" w14:textId="77777777" w:rsidTr="00F75551">
        <w:tc>
          <w:tcPr>
            <w:tcW w:w="2204" w:type="dxa"/>
            <w:tcBorders>
              <w:top w:val="nil"/>
              <w:bottom w:val="single" w:sz="4" w:space="0" w:color="auto"/>
              <w:right w:val="single" w:sz="4" w:space="0" w:color="auto"/>
            </w:tcBorders>
          </w:tcPr>
          <w:p w14:paraId="05B9D7B1" w14:textId="77777777" w:rsidR="0017691C" w:rsidRPr="00DA6200" w:rsidRDefault="0017691C" w:rsidP="00F75551">
            <w:pPr>
              <w:spacing w:line="48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45944A5D" w14:textId="77777777" w:rsidR="0017691C" w:rsidRPr="00DA6200" w:rsidRDefault="0017691C" w:rsidP="00F75551">
            <w:pPr>
              <w:spacing w:line="480" w:lineRule="auto"/>
              <w:rPr>
                <w:sz w:val="20"/>
                <w:szCs w:val="20"/>
              </w:rPr>
            </w:pPr>
            <w:proofErr w:type="spellStart"/>
            <w:r w:rsidRPr="00DA6200">
              <w:rPr>
                <w:sz w:val="20"/>
                <w:szCs w:val="20"/>
              </w:rPr>
              <w:t>CVAnnHSNum</w:t>
            </w:r>
            <w:proofErr w:type="spellEnd"/>
          </w:p>
        </w:tc>
        <w:tc>
          <w:tcPr>
            <w:tcW w:w="1559" w:type="dxa"/>
            <w:tcBorders>
              <w:left w:val="single" w:sz="4" w:space="0" w:color="auto"/>
              <w:bottom w:val="single" w:sz="4" w:space="0" w:color="auto"/>
              <w:right w:val="single" w:sz="4" w:space="0" w:color="auto"/>
            </w:tcBorders>
          </w:tcPr>
          <w:p w14:paraId="64F599F0"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3D1F8951" w14:textId="77777777" w:rsidR="0017691C" w:rsidRPr="00DA6200" w:rsidRDefault="0017691C" w:rsidP="00F75551">
            <w:pPr>
              <w:spacing w:line="480" w:lineRule="auto"/>
              <w:rPr>
                <w:sz w:val="20"/>
                <w:szCs w:val="20"/>
              </w:rPr>
            </w:pPr>
          </w:p>
        </w:tc>
      </w:tr>
      <w:tr w:rsidR="0017691C" w:rsidRPr="00DE2EFD" w14:paraId="0CAC413E" w14:textId="77777777" w:rsidTr="00F75551">
        <w:tc>
          <w:tcPr>
            <w:tcW w:w="9016" w:type="dxa"/>
            <w:gridSpan w:val="4"/>
            <w:tcBorders>
              <w:top w:val="single" w:sz="4" w:space="0" w:color="auto"/>
              <w:bottom w:val="single" w:sz="4" w:space="0" w:color="auto"/>
            </w:tcBorders>
          </w:tcPr>
          <w:p w14:paraId="2794A5E0" w14:textId="77777777" w:rsidR="0017691C" w:rsidRPr="00DA6200" w:rsidRDefault="0017691C" w:rsidP="00F75551">
            <w:pPr>
              <w:spacing w:line="480" w:lineRule="auto"/>
              <w:rPr>
                <w:i/>
                <w:sz w:val="20"/>
                <w:szCs w:val="20"/>
              </w:rPr>
            </w:pPr>
            <w:r w:rsidRPr="00DA6200">
              <w:rPr>
                <w:i/>
                <w:sz w:val="20"/>
                <w:szCs w:val="20"/>
              </w:rPr>
              <w:t>Rise and fall rates</w:t>
            </w:r>
          </w:p>
        </w:tc>
      </w:tr>
      <w:tr w:rsidR="0017691C" w:rsidRPr="00DE2EFD" w14:paraId="1AF98204" w14:textId="77777777" w:rsidTr="00F75551">
        <w:tc>
          <w:tcPr>
            <w:tcW w:w="2204" w:type="dxa"/>
            <w:tcBorders>
              <w:top w:val="single" w:sz="4" w:space="0" w:color="auto"/>
              <w:bottom w:val="nil"/>
              <w:right w:val="single" w:sz="4" w:space="0" w:color="auto"/>
            </w:tcBorders>
          </w:tcPr>
          <w:p w14:paraId="474FAA36" w14:textId="77777777" w:rsidR="0017691C" w:rsidRPr="00DA6200" w:rsidRDefault="0017691C" w:rsidP="00F75551">
            <w:pPr>
              <w:spacing w:line="48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5641A66B" w14:textId="77777777" w:rsidR="0017691C" w:rsidRPr="00DA6200" w:rsidRDefault="0017691C" w:rsidP="00F75551">
            <w:pPr>
              <w:spacing w:line="480" w:lineRule="auto"/>
              <w:rPr>
                <w:sz w:val="20"/>
                <w:szCs w:val="20"/>
              </w:rPr>
            </w:pPr>
            <w:proofErr w:type="spellStart"/>
            <w:r w:rsidRPr="00DA6200">
              <w:rPr>
                <w:sz w:val="20"/>
                <w:szCs w:val="20"/>
              </w:rPr>
              <w:t>MRateRise</w:t>
            </w:r>
            <w:proofErr w:type="spellEnd"/>
          </w:p>
        </w:tc>
        <w:tc>
          <w:tcPr>
            <w:tcW w:w="1559" w:type="dxa"/>
            <w:tcBorders>
              <w:top w:val="single" w:sz="4" w:space="0" w:color="auto"/>
              <w:left w:val="single" w:sz="4" w:space="0" w:color="auto"/>
              <w:right w:val="single" w:sz="4" w:space="0" w:color="auto"/>
            </w:tcBorders>
          </w:tcPr>
          <w:p w14:paraId="2F9A37AE" w14:textId="77777777" w:rsidR="0017691C" w:rsidRPr="00DA6200" w:rsidRDefault="0017691C" w:rsidP="00F75551">
            <w:pPr>
              <w:spacing w:line="48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4A56DBC3" w14:textId="77777777" w:rsidR="00B819B5" w:rsidRDefault="00B819B5" w:rsidP="00F75551">
            <w:pPr>
              <w:spacing w:line="480" w:lineRule="auto"/>
              <w:rPr>
                <w:sz w:val="20"/>
                <w:szCs w:val="20"/>
              </w:rPr>
            </w:pPr>
            <w:r>
              <w:rPr>
                <w:sz w:val="20"/>
                <w:szCs w:val="20"/>
              </w:rPr>
              <w:t xml:space="preserve">Flow rise and fall rates describe the shape of high flow curves. </w:t>
            </w:r>
            <w:r w:rsidR="00323B5B">
              <w:rPr>
                <w:sz w:val="20"/>
                <w:szCs w:val="20"/>
              </w:rPr>
              <w:t xml:space="preserve">Flow rise </w:t>
            </w:r>
            <w:r w:rsidR="00323B5B">
              <w:rPr>
                <w:sz w:val="20"/>
                <w:szCs w:val="20"/>
              </w:rPr>
              <w:lastRenderedPageBreak/>
              <w:t xml:space="preserve">rate influences the ability of flows to entrain </w:t>
            </w:r>
            <w:r>
              <w:rPr>
                <w:sz w:val="20"/>
                <w:szCs w:val="20"/>
              </w:rPr>
              <w:t xml:space="preserve">and deposition of </w:t>
            </w:r>
            <w:r w:rsidR="00323B5B">
              <w:rPr>
                <w:sz w:val="20"/>
                <w:szCs w:val="20"/>
              </w:rPr>
              <w:t>sediment</w:t>
            </w:r>
            <w:r>
              <w:rPr>
                <w:sz w:val="20"/>
                <w:szCs w:val="20"/>
              </w:rPr>
              <w:t xml:space="preserve"> and</w:t>
            </w:r>
            <w:r w:rsidR="00323B5B">
              <w:rPr>
                <w:sz w:val="20"/>
                <w:szCs w:val="20"/>
              </w:rPr>
              <w:t xml:space="preserve"> </w:t>
            </w:r>
            <w:r>
              <w:rPr>
                <w:sz w:val="20"/>
                <w:szCs w:val="20"/>
              </w:rPr>
              <w:t>debris</w:t>
            </w:r>
            <w:r w:rsidR="00323B5B">
              <w:rPr>
                <w:sz w:val="20"/>
                <w:szCs w:val="20"/>
              </w:rPr>
              <w:t xml:space="preserve"> into the flood channel. Entrained sediment increases the erosive potential of flows, while entrained debris can build up against plant stems, </w:t>
            </w:r>
            <w:r>
              <w:rPr>
                <w:sz w:val="20"/>
                <w:szCs w:val="20"/>
              </w:rPr>
              <w:t>causing intense</w:t>
            </w:r>
            <w:r w:rsidR="00323B5B">
              <w:rPr>
                <w:sz w:val="20"/>
                <w:szCs w:val="20"/>
              </w:rPr>
              <w:t xml:space="preserve"> mechanical stress. </w:t>
            </w:r>
            <w:proofErr w:type="spellStart"/>
            <w:r>
              <w:rPr>
                <w:sz w:val="20"/>
                <w:szCs w:val="20"/>
              </w:rPr>
              <w:t>Interannual</w:t>
            </w:r>
            <w:proofErr w:type="spellEnd"/>
            <w:r>
              <w:rPr>
                <w:sz w:val="20"/>
                <w:szCs w:val="20"/>
              </w:rPr>
              <w:t xml:space="preserve"> variability within these metrics captures the diversity of peak flow shapes within a system. Unfortunately, these metrics are constrained to daily resolution by the limitations of historical discharge records. </w:t>
            </w:r>
          </w:p>
          <w:p w14:paraId="0139A19C" w14:textId="77777777" w:rsidR="0017691C" w:rsidRPr="00DA6200" w:rsidRDefault="0017691C" w:rsidP="00F75551">
            <w:pPr>
              <w:spacing w:line="480" w:lineRule="auto"/>
              <w:rPr>
                <w:sz w:val="20"/>
                <w:szCs w:val="20"/>
              </w:rPr>
            </w:pPr>
          </w:p>
        </w:tc>
      </w:tr>
      <w:tr w:rsidR="0017691C" w:rsidRPr="00DE2EFD" w14:paraId="29CE280C" w14:textId="77777777" w:rsidTr="00F75551">
        <w:tc>
          <w:tcPr>
            <w:tcW w:w="2204" w:type="dxa"/>
            <w:tcBorders>
              <w:top w:val="nil"/>
              <w:bottom w:val="nil"/>
              <w:right w:val="single" w:sz="4" w:space="0" w:color="auto"/>
            </w:tcBorders>
          </w:tcPr>
          <w:p w14:paraId="70FD8A99" w14:textId="77777777" w:rsidR="0017691C" w:rsidRPr="00DA6200" w:rsidRDefault="0017691C" w:rsidP="00F75551">
            <w:pPr>
              <w:spacing w:line="48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49BB0F4C" w14:textId="77777777" w:rsidR="0017691C" w:rsidRPr="00DA6200" w:rsidRDefault="00323B5B" w:rsidP="00F75551">
            <w:pPr>
              <w:spacing w:line="480" w:lineRule="auto"/>
              <w:rPr>
                <w:sz w:val="20"/>
                <w:szCs w:val="20"/>
              </w:rPr>
            </w:pPr>
            <w:proofErr w:type="spellStart"/>
            <w:r w:rsidRPr="00DA6200">
              <w:rPr>
                <w:sz w:val="20"/>
                <w:szCs w:val="20"/>
              </w:rPr>
              <w:t>M</w:t>
            </w:r>
            <w:r>
              <w:rPr>
                <w:sz w:val="20"/>
                <w:szCs w:val="20"/>
              </w:rPr>
              <w:t>R</w:t>
            </w:r>
            <w:r w:rsidRPr="00DA6200">
              <w:rPr>
                <w:sz w:val="20"/>
                <w:szCs w:val="20"/>
              </w:rPr>
              <w:t>ateFall</w:t>
            </w:r>
            <w:proofErr w:type="spellEnd"/>
          </w:p>
        </w:tc>
        <w:tc>
          <w:tcPr>
            <w:tcW w:w="1559" w:type="dxa"/>
            <w:tcBorders>
              <w:left w:val="single" w:sz="4" w:space="0" w:color="auto"/>
              <w:right w:val="single" w:sz="4" w:space="0" w:color="auto"/>
            </w:tcBorders>
          </w:tcPr>
          <w:p w14:paraId="2846B4A5" w14:textId="77777777" w:rsidR="0017691C" w:rsidRPr="00DA6200" w:rsidRDefault="0017691C" w:rsidP="00F75551">
            <w:pPr>
              <w:spacing w:line="48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3B8CF635" w14:textId="77777777" w:rsidR="0017691C" w:rsidRPr="00DA6200" w:rsidRDefault="0017691C" w:rsidP="00F75551">
            <w:pPr>
              <w:spacing w:line="480" w:lineRule="auto"/>
              <w:rPr>
                <w:sz w:val="20"/>
                <w:szCs w:val="20"/>
              </w:rPr>
            </w:pPr>
          </w:p>
        </w:tc>
      </w:tr>
      <w:tr w:rsidR="0017691C" w:rsidRPr="00DE2EFD" w14:paraId="0823B747" w14:textId="77777777" w:rsidTr="00F75551">
        <w:tc>
          <w:tcPr>
            <w:tcW w:w="2204" w:type="dxa"/>
            <w:tcBorders>
              <w:top w:val="nil"/>
              <w:bottom w:val="nil"/>
              <w:right w:val="single" w:sz="4" w:space="0" w:color="auto"/>
            </w:tcBorders>
          </w:tcPr>
          <w:p w14:paraId="64E31133" w14:textId="77777777" w:rsidR="0017691C" w:rsidRPr="00DA6200" w:rsidRDefault="0017691C" w:rsidP="00F75551">
            <w:pPr>
              <w:spacing w:line="480" w:lineRule="auto"/>
              <w:rPr>
                <w:sz w:val="20"/>
                <w:szCs w:val="20"/>
              </w:rPr>
            </w:pPr>
            <w:r w:rsidRPr="00DA6200">
              <w:rPr>
                <w:sz w:val="20"/>
                <w:szCs w:val="20"/>
              </w:rPr>
              <w:lastRenderedPageBreak/>
              <w:t>CV of all years’ mean rate of rise</w:t>
            </w:r>
          </w:p>
        </w:tc>
        <w:tc>
          <w:tcPr>
            <w:tcW w:w="1902" w:type="dxa"/>
            <w:tcBorders>
              <w:left w:val="single" w:sz="4" w:space="0" w:color="auto"/>
              <w:right w:val="single" w:sz="4" w:space="0" w:color="auto"/>
            </w:tcBorders>
          </w:tcPr>
          <w:p w14:paraId="7617BE3F" w14:textId="77777777" w:rsidR="0017691C" w:rsidRPr="00DA6200" w:rsidRDefault="0017691C" w:rsidP="00F75551">
            <w:pPr>
              <w:spacing w:line="480" w:lineRule="auto"/>
              <w:rPr>
                <w:sz w:val="20"/>
                <w:szCs w:val="20"/>
              </w:rPr>
            </w:pPr>
            <w:proofErr w:type="spellStart"/>
            <w:r w:rsidRPr="00DA6200">
              <w:rPr>
                <w:sz w:val="20"/>
                <w:szCs w:val="20"/>
              </w:rPr>
              <w:t>CVAnnMRateRise</w:t>
            </w:r>
            <w:proofErr w:type="spellEnd"/>
          </w:p>
        </w:tc>
        <w:tc>
          <w:tcPr>
            <w:tcW w:w="1559" w:type="dxa"/>
            <w:tcBorders>
              <w:left w:val="single" w:sz="4" w:space="0" w:color="auto"/>
              <w:right w:val="single" w:sz="4" w:space="0" w:color="auto"/>
            </w:tcBorders>
          </w:tcPr>
          <w:p w14:paraId="07EA663C"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4660BC47" w14:textId="77777777" w:rsidR="0017691C" w:rsidRPr="00DA6200" w:rsidRDefault="0017691C" w:rsidP="00F75551">
            <w:pPr>
              <w:spacing w:line="480" w:lineRule="auto"/>
              <w:rPr>
                <w:sz w:val="20"/>
                <w:szCs w:val="20"/>
              </w:rPr>
            </w:pPr>
          </w:p>
        </w:tc>
      </w:tr>
      <w:tr w:rsidR="0017691C" w:rsidRPr="00DE2EFD" w14:paraId="12CE8FE8" w14:textId="77777777" w:rsidTr="00F75551">
        <w:tc>
          <w:tcPr>
            <w:tcW w:w="2204" w:type="dxa"/>
            <w:tcBorders>
              <w:top w:val="nil"/>
              <w:bottom w:val="single" w:sz="4" w:space="0" w:color="auto"/>
              <w:right w:val="single" w:sz="4" w:space="0" w:color="auto"/>
            </w:tcBorders>
          </w:tcPr>
          <w:p w14:paraId="5D3ADD35" w14:textId="77777777" w:rsidR="0017691C" w:rsidRPr="00DA6200" w:rsidRDefault="0017691C" w:rsidP="00F75551">
            <w:pPr>
              <w:spacing w:line="480" w:lineRule="auto"/>
              <w:rPr>
                <w:sz w:val="20"/>
                <w:szCs w:val="20"/>
              </w:rPr>
            </w:pPr>
            <w:r w:rsidRPr="00DA6200">
              <w:rPr>
                <w:sz w:val="20"/>
                <w:szCs w:val="20"/>
              </w:rPr>
              <w:lastRenderedPageBreak/>
              <w:t>CV of all years’ mean rate of fall</w:t>
            </w:r>
          </w:p>
        </w:tc>
        <w:tc>
          <w:tcPr>
            <w:tcW w:w="1902" w:type="dxa"/>
            <w:tcBorders>
              <w:left w:val="single" w:sz="4" w:space="0" w:color="auto"/>
              <w:bottom w:val="single" w:sz="4" w:space="0" w:color="auto"/>
              <w:right w:val="single" w:sz="4" w:space="0" w:color="auto"/>
            </w:tcBorders>
          </w:tcPr>
          <w:p w14:paraId="36451FDC" w14:textId="77777777" w:rsidR="0017691C" w:rsidRPr="00DA6200" w:rsidRDefault="0017691C" w:rsidP="00F75551">
            <w:pPr>
              <w:spacing w:line="480" w:lineRule="auto"/>
              <w:rPr>
                <w:sz w:val="20"/>
                <w:szCs w:val="20"/>
              </w:rPr>
            </w:pPr>
            <w:proofErr w:type="spellStart"/>
            <w:r w:rsidRPr="00DA6200">
              <w:rPr>
                <w:sz w:val="20"/>
                <w:szCs w:val="20"/>
              </w:rPr>
              <w:t>CVAnnMRateFall</w:t>
            </w:r>
            <w:proofErr w:type="spellEnd"/>
          </w:p>
        </w:tc>
        <w:tc>
          <w:tcPr>
            <w:tcW w:w="1559" w:type="dxa"/>
            <w:tcBorders>
              <w:left w:val="single" w:sz="4" w:space="0" w:color="auto"/>
              <w:bottom w:val="single" w:sz="4" w:space="0" w:color="auto"/>
              <w:right w:val="single" w:sz="4" w:space="0" w:color="auto"/>
            </w:tcBorders>
          </w:tcPr>
          <w:p w14:paraId="14E3FA17"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8FDFC8E" w14:textId="77777777" w:rsidR="0017691C" w:rsidRPr="00DA6200" w:rsidRDefault="0017691C" w:rsidP="00F75551">
            <w:pPr>
              <w:spacing w:line="480" w:lineRule="auto"/>
              <w:rPr>
                <w:sz w:val="20"/>
                <w:szCs w:val="20"/>
              </w:rPr>
            </w:pPr>
          </w:p>
        </w:tc>
      </w:tr>
      <w:tr w:rsidR="0017691C" w:rsidRPr="00DE2EFD" w14:paraId="7D183788" w14:textId="77777777" w:rsidTr="00F75551">
        <w:tc>
          <w:tcPr>
            <w:tcW w:w="9016" w:type="dxa"/>
            <w:gridSpan w:val="4"/>
            <w:tcBorders>
              <w:top w:val="single" w:sz="4" w:space="0" w:color="auto"/>
              <w:bottom w:val="single" w:sz="4" w:space="0" w:color="auto"/>
            </w:tcBorders>
          </w:tcPr>
          <w:p w14:paraId="1973733A" w14:textId="77777777" w:rsidR="0017691C" w:rsidRPr="00DA6200" w:rsidRDefault="0017691C" w:rsidP="00F75551">
            <w:pPr>
              <w:spacing w:line="480" w:lineRule="auto"/>
              <w:rPr>
                <w:sz w:val="20"/>
                <w:szCs w:val="20"/>
              </w:rPr>
            </w:pPr>
            <w:r w:rsidRPr="00DA6200">
              <w:rPr>
                <w:i/>
                <w:sz w:val="20"/>
                <w:szCs w:val="20"/>
              </w:rPr>
              <w:t>Colwell’s indices</w:t>
            </w:r>
          </w:p>
        </w:tc>
      </w:tr>
      <w:tr w:rsidR="0017691C" w:rsidRPr="00DE2EFD" w14:paraId="5861870D" w14:textId="77777777" w:rsidTr="00F75551">
        <w:tc>
          <w:tcPr>
            <w:tcW w:w="2204" w:type="dxa"/>
            <w:tcBorders>
              <w:top w:val="single" w:sz="4" w:space="0" w:color="auto"/>
              <w:bottom w:val="nil"/>
              <w:right w:val="single" w:sz="4" w:space="0" w:color="auto"/>
            </w:tcBorders>
          </w:tcPr>
          <w:p w14:paraId="251756D7" w14:textId="77777777" w:rsidR="0017691C" w:rsidRPr="00DA6200" w:rsidRDefault="0017691C" w:rsidP="00F75551">
            <w:pPr>
              <w:spacing w:line="480" w:lineRule="auto"/>
              <w:rPr>
                <w:sz w:val="20"/>
                <w:szCs w:val="20"/>
              </w:rPr>
            </w:pPr>
            <w:commentRangeStart w:id="167"/>
            <w:commentRangeStart w:id="168"/>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0B6B4875" w14:textId="77777777" w:rsidR="0017691C" w:rsidRPr="00DA6200" w:rsidRDefault="0017691C" w:rsidP="00F75551">
            <w:pPr>
              <w:spacing w:line="48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2DC75585"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53289ED1" w14:textId="77777777" w:rsidR="0017691C" w:rsidRPr="00DA6200" w:rsidRDefault="0017691C" w:rsidP="00F75551">
            <w:pPr>
              <w:spacing w:line="48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sidR="003D73CD">
              <w:rPr>
                <w:sz w:val="20"/>
                <w:szCs w:val="20"/>
              </w:rPr>
              <w:t xml:space="preserve"> (C</w:t>
            </w:r>
            <w:proofErr w:type="gramStart"/>
            <w:r w:rsidR="003D73CD">
              <w:rPr>
                <w:sz w:val="20"/>
                <w:szCs w:val="20"/>
              </w:rPr>
              <w:t xml:space="preserve">) </w:t>
            </w:r>
            <w:r w:rsidRPr="00DA6200">
              <w:rPr>
                <w:sz w:val="20"/>
                <w:szCs w:val="20"/>
              </w:rPr>
              <w:t xml:space="preserve"> measures</w:t>
            </w:r>
            <w:proofErr w:type="gramEnd"/>
            <w:r w:rsidRPr="00DA6200">
              <w:rPr>
                <w:sz w:val="20"/>
                <w:szCs w:val="20"/>
              </w:rPr>
              <w:t xml:space="preserve"> uniformity of flow across seasons, and is maximised when flow conditions do not differ between seasons. </w:t>
            </w:r>
            <w:r w:rsidRPr="00DA6200">
              <w:rPr>
                <w:iCs/>
                <w:sz w:val="20"/>
                <w:szCs w:val="20"/>
              </w:rPr>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w:t>
            </w:r>
            <w:r w:rsidRPr="00DA6200">
              <w:rPr>
                <w:sz w:val="20"/>
                <w:szCs w:val="20"/>
              </w:rPr>
              <w:lastRenderedPageBreak/>
              <w:t>maximized when seasonal patterns of flow are consistent between years.  We generated Colwell’s indices for both average flow conditions and minimum flows conditions.</w:t>
            </w:r>
            <w:commentRangeEnd w:id="167"/>
            <w:r w:rsidRPr="00DA6200">
              <w:rPr>
                <w:rStyle w:val="CommentReference"/>
                <w:sz w:val="20"/>
                <w:szCs w:val="20"/>
              </w:rPr>
              <w:commentReference w:id="167"/>
            </w:r>
            <w:r w:rsidR="00D94A21">
              <w:rPr>
                <w:rStyle w:val="CommentReference"/>
                <w:rFonts w:eastAsia="MS Mincho"/>
              </w:rPr>
              <w:commentReference w:id="168"/>
            </w:r>
          </w:p>
        </w:tc>
      </w:tr>
      <w:commentRangeEnd w:id="168"/>
      <w:tr w:rsidR="0017691C" w:rsidRPr="00DE2EFD" w14:paraId="3CD477D6" w14:textId="77777777" w:rsidTr="00F75551">
        <w:tc>
          <w:tcPr>
            <w:tcW w:w="2204" w:type="dxa"/>
            <w:tcBorders>
              <w:top w:val="nil"/>
              <w:bottom w:val="nil"/>
              <w:right w:val="single" w:sz="4" w:space="0" w:color="auto"/>
            </w:tcBorders>
          </w:tcPr>
          <w:p w14:paraId="3086D05F" w14:textId="77777777" w:rsidR="0017691C" w:rsidRPr="00DA6200" w:rsidRDefault="0017691C" w:rsidP="00F75551">
            <w:pPr>
              <w:spacing w:line="48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3EF48D66" w14:textId="77777777" w:rsidR="0017691C" w:rsidRPr="00DA6200" w:rsidRDefault="0017691C" w:rsidP="00F75551">
            <w:pPr>
              <w:spacing w:line="48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46E1676F"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5049DDF2" w14:textId="77777777" w:rsidR="0017691C" w:rsidRPr="00DA6200" w:rsidRDefault="0017691C" w:rsidP="00F75551">
            <w:pPr>
              <w:spacing w:line="480" w:lineRule="auto"/>
              <w:rPr>
                <w:sz w:val="20"/>
                <w:szCs w:val="20"/>
              </w:rPr>
            </w:pPr>
          </w:p>
        </w:tc>
      </w:tr>
      <w:tr w:rsidR="0017691C" w:rsidRPr="00DE2EFD" w14:paraId="7CB66858" w14:textId="77777777" w:rsidTr="00F75551">
        <w:tc>
          <w:tcPr>
            <w:tcW w:w="2204" w:type="dxa"/>
            <w:tcBorders>
              <w:top w:val="nil"/>
              <w:bottom w:val="nil"/>
              <w:right w:val="single" w:sz="4" w:space="0" w:color="auto"/>
            </w:tcBorders>
          </w:tcPr>
          <w:p w14:paraId="3E062E4D" w14:textId="77777777" w:rsidR="0017691C" w:rsidRPr="00DA6200" w:rsidRDefault="0017691C" w:rsidP="00F75551">
            <w:pPr>
              <w:spacing w:line="48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0E2B067C" w14:textId="77777777" w:rsidR="0017691C" w:rsidRPr="00DA6200" w:rsidRDefault="0017691C" w:rsidP="00F75551">
            <w:pPr>
              <w:spacing w:line="480" w:lineRule="auto"/>
              <w:rPr>
                <w:sz w:val="20"/>
                <w:szCs w:val="20"/>
              </w:rPr>
            </w:pPr>
            <w:proofErr w:type="spellStart"/>
            <w:r w:rsidRPr="00DA6200">
              <w:rPr>
                <w:sz w:val="20"/>
                <w:szCs w:val="20"/>
              </w:rPr>
              <w:t>C_MinM</w:t>
            </w:r>
            <w:proofErr w:type="spellEnd"/>
          </w:p>
        </w:tc>
        <w:tc>
          <w:tcPr>
            <w:tcW w:w="1559" w:type="dxa"/>
            <w:tcBorders>
              <w:left w:val="single" w:sz="4" w:space="0" w:color="auto"/>
              <w:right w:val="single" w:sz="4" w:space="0" w:color="auto"/>
            </w:tcBorders>
          </w:tcPr>
          <w:p w14:paraId="23A4739A"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76F3A964" w14:textId="77777777" w:rsidR="0017691C" w:rsidRPr="00DA6200" w:rsidRDefault="0017691C" w:rsidP="00F75551">
            <w:pPr>
              <w:spacing w:line="480" w:lineRule="auto"/>
              <w:rPr>
                <w:sz w:val="20"/>
                <w:szCs w:val="20"/>
              </w:rPr>
            </w:pPr>
          </w:p>
        </w:tc>
      </w:tr>
      <w:tr w:rsidR="0017691C" w:rsidRPr="00DE2EFD" w14:paraId="4F72513A" w14:textId="77777777" w:rsidTr="00F75551">
        <w:tc>
          <w:tcPr>
            <w:tcW w:w="2204" w:type="dxa"/>
            <w:tcBorders>
              <w:top w:val="nil"/>
              <w:bottom w:val="single" w:sz="4" w:space="0" w:color="auto"/>
              <w:right w:val="single" w:sz="4" w:space="0" w:color="auto"/>
            </w:tcBorders>
          </w:tcPr>
          <w:p w14:paraId="7CCE0475" w14:textId="77777777" w:rsidR="0017691C" w:rsidRPr="00DA6200" w:rsidRDefault="0017691C" w:rsidP="00F75551">
            <w:pPr>
              <w:spacing w:line="480" w:lineRule="auto"/>
              <w:rPr>
                <w:sz w:val="20"/>
                <w:szCs w:val="20"/>
              </w:rPr>
            </w:pPr>
            <w:r w:rsidRPr="00DA6200">
              <w:rPr>
                <w:sz w:val="20"/>
                <w:szCs w:val="20"/>
              </w:rPr>
              <w:t xml:space="preserve">Contingency based on monthly minimum daily </w:t>
            </w:r>
            <w:r w:rsidRPr="00DA6200">
              <w:rPr>
                <w:sz w:val="20"/>
                <w:szCs w:val="20"/>
              </w:rPr>
              <w:lastRenderedPageBreak/>
              <w:t xml:space="preserve">flow </w:t>
            </w:r>
          </w:p>
        </w:tc>
        <w:tc>
          <w:tcPr>
            <w:tcW w:w="1902" w:type="dxa"/>
            <w:tcBorders>
              <w:left w:val="single" w:sz="4" w:space="0" w:color="auto"/>
              <w:bottom w:val="single" w:sz="4" w:space="0" w:color="auto"/>
              <w:right w:val="single" w:sz="4" w:space="0" w:color="auto"/>
            </w:tcBorders>
          </w:tcPr>
          <w:p w14:paraId="068DEC87" w14:textId="77777777" w:rsidR="0017691C" w:rsidRPr="00DA6200" w:rsidRDefault="0017691C" w:rsidP="00F75551">
            <w:pPr>
              <w:spacing w:line="480" w:lineRule="auto"/>
              <w:rPr>
                <w:sz w:val="20"/>
                <w:szCs w:val="20"/>
              </w:rPr>
            </w:pPr>
            <w:proofErr w:type="spellStart"/>
            <w:r w:rsidRPr="00DA6200">
              <w:rPr>
                <w:sz w:val="20"/>
                <w:szCs w:val="20"/>
              </w:rPr>
              <w:lastRenderedPageBreak/>
              <w:t>M_MinM</w:t>
            </w:r>
            <w:proofErr w:type="spellEnd"/>
          </w:p>
        </w:tc>
        <w:tc>
          <w:tcPr>
            <w:tcW w:w="1559" w:type="dxa"/>
            <w:tcBorders>
              <w:left w:val="single" w:sz="4" w:space="0" w:color="auto"/>
              <w:bottom w:val="single" w:sz="4" w:space="0" w:color="auto"/>
              <w:right w:val="single" w:sz="4" w:space="0" w:color="auto"/>
            </w:tcBorders>
          </w:tcPr>
          <w:p w14:paraId="0DB79970"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57861F79" w14:textId="77777777" w:rsidR="0017691C" w:rsidRPr="00DA6200" w:rsidRDefault="0017691C" w:rsidP="00F75551">
            <w:pPr>
              <w:spacing w:line="480" w:lineRule="auto"/>
              <w:rPr>
                <w:sz w:val="20"/>
                <w:szCs w:val="20"/>
              </w:rPr>
            </w:pPr>
          </w:p>
        </w:tc>
      </w:tr>
      <w:tr w:rsidR="0017691C" w:rsidRPr="00DE2EFD" w14:paraId="5CC23826" w14:textId="77777777" w:rsidTr="00F75551">
        <w:tc>
          <w:tcPr>
            <w:tcW w:w="9016" w:type="dxa"/>
            <w:gridSpan w:val="4"/>
            <w:tcBorders>
              <w:top w:val="single" w:sz="4" w:space="0" w:color="auto"/>
              <w:bottom w:val="single" w:sz="4" w:space="0" w:color="auto"/>
            </w:tcBorders>
          </w:tcPr>
          <w:p w14:paraId="6FA309F7" w14:textId="77777777" w:rsidR="0017691C" w:rsidRPr="00DA6200" w:rsidRDefault="0017691C" w:rsidP="00F75551">
            <w:pPr>
              <w:spacing w:line="480" w:lineRule="auto"/>
              <w:rPr>
                <w:i/>
                <w:sz w:val="20"/>
                <w:szCs w:val="20"/>
              </w:rPr>
            </w:pPr>
            <w:r w:rsidRPr="00DA6200">
              <w:rPr>
                <w:i/>
                <w:sz w:val="20"/>
                <w:szCs w:val="20"/>
              </w:rPr>
              <w:lastRenderedPageBreak/>
              <w:t xml:space="preserve">Flow seasonality </w:t>
            </w:r>
          </w:p>
        </w:tc>
      </w:tr>
      <w:tr w:rsidR="0017691C" w:rsidRPr="00DE2EFD" w14:paraId="59614A97" w14:textId="77777777" w:rsidTr="00F75551">
        <w:tc>
          <w:tcPr>
            <w:tcW w:w="2204" w:type="dxa"/>
            <w:tcBorders>
              <w:top w:val="single" w:sz="4" w:space="0" w:color="auto"/>
              <w:bottom w:val="nil"/>
              <w:right w:val="single" w:sz="4" w:space="0" w:color="auto"/>
            </w:tcBorders>
          </w:tcPr>
          <w:p w14:paraId="21F0E78B" w14:textId="77777777" w:rsidR="0017691C" w:rsidRPr="00DA6200" w:rsidRDefault="0017691C" w:rsidP="00F75551">
            <w:pPr>
              <w:spacing w:line="48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31EF7BE4" w14:textId="77777777" w:rsidR="0017691C" w:rsidRPr="00DA6200" w:rsidRDefault="0017691C" w:rsidP="00F75551">
            <w:pPr>
              <w:spacing w:line="480" w:lineRule="auto"/>
              <w:rPr>
                <w:sz w:val="20"/>
                <w:szCs w:val="20"/>
              </w:rPr>
            </w:pPr>
            <w:proofErr w:type="spellStart"/>
            <w:r w:rsidRPr="00DA6200">
              <w:rPr>
                <w:sz w:val="20"/>
                <w:szCs w:val="20"/>
              </w:rPr>
              <w:t>MDFMDFSpring</w:t>
            </w:r>
            <w:proofErr w:type="spellEnd"/>
          </w:p>
        </w:tc>
        <w:tc>
          <w:tcPr>
            <w:tcW w:w="1559" w:type="dxa"/>
            <w:tcBorders>
              <w:top w:val="single" w:sz="4" w:space="0" w:color="auto"/>
              <w:left w:val="single" w:sz="4" w:space="0" w:color="auto"/>
              <w:right w:val="single" w:sz="4" w:space="0" w:color="auto"/>
            </w:tcBorders>
          </w:tcPr>
          <w:p w14:paraId="4B709CBD"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3A39E05E" w14:textId="77777777" w:rsidR="0017691C" w:rsidRPr="00DA6200" w:rsidRDefault="0017691C" w:rsidP="00F75551">
            <w:pPr>
              <w:spacing w:line="48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17691C" w:rsidRPr="00DE2EFD" w14:paraId="5163FD0A" w14:textId="77777777" w:rsidTr="00F75551">
        <w:tc>
          <w:tcPr>
            <w:tcW w:w="2204" w:type="dxa"/>
            <w:tcBorders>
              <w:top w:val="nil"/>
              <w:bottom w:val="nil"/>
              <w:right w:val="single" w:sz="4" w:space="0" w:color="auto"/>
            </w:tcBorders>
          </w:tcPr>
          <w:p w14:paraId="047777E6" w14:textId="77777777" w:rsidR="0017691C" w:rsidRPr="00DE2EFD" w:rsidRDefault="0017691C" w:rsidP="00F75551">
            <w:pPr>
              <w:spacing w:line="480" w:lineRule="auto"/>
            </w:pPr>
            <w:r>
              <w:t>Average mean daily flow for Summer *</w:t>
            </w:r>
          </w:p>
        </w:tc>
        <w:tc>
          <w:tcPr>
            <w:tcW w:w="1902" w:type="dxa"/>
            <w:tcBorders>
              <w:left w:val="single" w:sz="4" w:space="0" w:color="auto"/>
              <w:right w:val="single" w:sz="4" w:space="0" w:color="auto"/>
            </w:tcBorders>
          </w:tcPr>
          <w:p w14:paraId="763F5B63" w14:textId="77777777" w:rsidR="0017691C" w:rsidRPr="00DE2EFD" w:rsidRDefault="0017691C" w:rsidP="00F75551">
            <w:pPr>
              <w:spacing w:line="480" w:lineRule="auto"/>
            </w:pPr>
            <w:proofErr w:type="spellStart"/>
            <w:r>
              <w:t>MDFMDFSummer</w:t>
            </w:r>
            <w:proofErr w:type="spellEnd"/>
          </w:p>
        </w:tc>
        <w:tc>
          <w:tcPr>
            <w:tcW w:w="1559" w:type="dxa"/>
            <w:tcBorders>
              <w:left w:val="single" w:sz="4" w:space="0" w:color="auto"/>
              <w:right w:val="single" w:sz="4" w:space="0" w:color="auto"/>
            </w:tcBorders>
          </w:tcPr>
          <w:p w14:paraId="77A1E4F0"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18D8D4AF" w14:textId="77777777" w:rsidR="0017691C" w:rsidRPr="00DE2EFD" w:rsidRDefault="0017691C" w:rsidP="00F75551">
            <w:pPr>
              <w:spacing w:line="480" w:lineRule="auto"/>
            </w:pPr>
          </w:p>
        </w:tc>
      </w:tr>
      <w:tr w:rsidR="0017691C" w:rsidRPr="00DE2EFD" w14:paraId="7FA77B11" w14:textId="77777777" w:rsidTr="00F75551">
        <w:tc>
          <w:tcPr>
            <w:tcW w:w="2204" w:type="dxa"/>
            <w:tcBorders>
              <w:top w:val="nil"/>
              <w:bottom w:val="nil"/>
              <w:right w:val="single" w:sz="4" w:space="0" w:color="auto"/>
            </w:tcBorders>
          </w:tcPr>
          <w:p w14:paraId="03EF3CB5" w14:textId="77777777" w:rsidR="0017691C" w:rsidRPr="00DE2EFD" w:rsidRDefault="0017691C" w:rsidP="00F75551">
            <w:pPr>
              <w:spacing w:line="480" w:lineRule="auto"/>
            </w:pPr>
            <w:r>
              <w:t>Average mean daily flow for Autumn *</w:t>
            </w:r>
          </w:p>
        </w:tc>
        <w:tc>
          <w:tcPr>
            <w:tcW w:w="1902" w:type="dxa"/>
            <w:tcBorders>
              <w:left w:val="single" w:sz="4" w:space="0" w:color="auto"/>
              <w:right w:val="single" w:sz="4" w:space="0" w:color="auto"/>
            </w:tcBorders>
          </w:tcPr>
          <w:p w14:paraId="0BF89797" w14:textId="77777777" w:rsidR="0017691C" w:rsidRPr="00DE2EFD" w:rsidRDefault="0017691C" w:rsidP="00F75551">
            <w:pPr>
              <w:spacing w:line="480" w:lineRule="auto"/>
            </w:pPr>
            <w:proofErr w:type="spellStart"/>
            <w:r>
              <w:t>MDFMDFAutumn</w:t>
            </w:r>
            <w:proofErr w:type="spellEnd"/>
          </w:p>
        </w:tc>
        <w:tc>
          <w:tcPr>
            <w:tcW w:w="1559" w:type="dxa"/>
            <w:tcBorders>
              <w:left w:val="single" w:sz="4" w:space="0" w:color="auto"/>
              <w:right w:val="single" w:sz="4" w:space="0" w:color="auto"/>
            </w:tcBorders>
          </w:tcPr>
          <w:p w14:paraId="5ADC394C"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4D8EF05A" w14:textId="77777777" w:rsidR="0017691C" w:rsidRPr="00DE2EFD" w:rsidRDefault="0017691C" w:rsidP="00F75551">
            <w:pPr>
              <w:spacing w:line="480" w:lineRule="auto"/>
            </w:pPr>
          </w:p>
        </w:tc>
      </w:tr>
      <w:tr w:rsidR="0017691C" w:rsidRPr="00DE2EFD" w14:paraId="0A8C715C" w14:textId="77777777" w:rsidTr="00F75551">
        <w:tc>
          <w:tcPr>
            <w:tcW w:w="2204" w:type="dxa"/>
            <w:tcBorders>
              <w:top w:val="nil"/>
              <w:bottom w:val="nil"/>
              <w:right w:val="single" w:sz="4" w:space="0" w:color="auto"/>
            </w:tcBorders>
          </w:tcPr>
          <w:p w14:paraId="57293B3A" w14:textId="77777777" w:rsidR="0017691C" w:rsidRPr="00DE2EFD" w:rsidRDefault="0017691C" w:rsidP="00F75551">
            <w:pPr>
              <w:spacing w:line="480" w:lineRule="auto"/>
            </w:pPr>
            <w:r>
              <w:t>Average mean daily flow for Winter *</w:t>
            </w:r>
          </w:p>
        </w:tc>
        <w:tc>
          <w:tcPr>
            <w:tcW w:w="1902" w:type="dxa"/>
            <w:tcBorders>
              <w:left w:val="single" w:sz="4" w:space="0" w:color="auto"/>
              <w:right w:val="single" w:sz="4" w:space="0" w:color="auto"/>
            </w:tcBorders>
          </w:tcPr>
          <w:p w14:paraId="63D20A3E" w14:textId="77777777" w:rsidR="0017691C" w:rsidRPr="00DE2EFD" w:rsidRDefault="0017691C" w:rsidP="00F75551">
            <w:pPr>
              <w:spacing w:line="480" w:lineRule="auto"/>
            </w:pPr>
            <w:proofErr w:type="spellStart"/>
            <w:r>
              <w:t>MDFMDFWinter</w:t>
            </w:r>
            <w:proofErr w:type="spellEnd"/>
          </w:p>
        </w:tc>
        <w:tc>
          <w:tcPr>
            <w:tcW w:w="1559" w:type="dxa"/>
            <w:tcBorders>
              <w:left w:val="single" w:sz="4" w:space="0" w:color="auto"/>
              <w:right w:val="single" w:sz="4" w:space="0" w:color="auto"/>
            </w:tcBorders>
          </w:tcPr>
          <w:p w14:paraId="0BDFD520"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24FFF5FB" w14:textId="77777777" w:rsidR="0017691C" w:rsidRPr="00DE2EFD" w:rsidRDefault="0017691C" w:rsidP="00F75551">
            <w:pPr>
              <w:spacing w:line="480" w:lineRule="auto"/>
            </w:pPr>
          </w:p>
        </w:tc>
      </w:tr>
      <w:tr w:rsidR="0017691C" w:rsidRPr="00DE2EFD" w14:paraId="381237E3" w14:textId="77777777" w:rsidTr="00F75551">
        <w:tc>
          <w:tcPr>
            <w:tcW w:w="2204" w:type="dxa"/>
            <w:tcBorders>
              <w:top w:val="nil"/>
              <w:bottom w:val="nil"/>
              <w:right w:val="single" w:sz="4" w:space="0" w:color="auto"/>
            </w:tcBorders>
          </w:tcPr>
          <w:p w14:paraId="48E57B5C" w14:textId="77777777" w:rsidR="0017691C" w:rsidRPr="00DE2EFD" w:rsidRDefault="0017691C" w:rsidP="00F75551">
            <w:pPr>
              <w:spacing w:line="480" w:lineRule="auto"/>
            </w:pPr>
            <w:r>
              <w:t xml:space="preserve">CV of mean daily flow for Spring </w:t>
            </w:r>
          </w:p>
        </w:tc>
        <w:tc>
          <w:tcPr>
            <w:tcW w:w="1902" w:type="dxa"/>
            <w:tcBorders>
              <w:left w:val="single" w:sz="4" w:space="0" w:color="auto"/>
              <w:right w:val="single" w:sz="4" w:space="0" w:color="auto"/>
            </w:tcBorders>
          </w:tcPr>
          <w:p w14:paraId="26BA6751" w14:textId="77777777" w:rsidR="0017691C" w:rsidRPr="00DE2EFD" w:rsidRDefault="0017691C" w:rsidP="00F75551">
            <w:pPr>
              <w:spacing w:line="480" w:lineRule="auto"/>
            </w:pPr>
            <w:proofErr w:type="spellStart"/>
            <w:r>
              <w:t>CVMDFSpring</w:t>
            </w:r>
            <w:proofErr w:type="spellEnd"/>
          </w:p>
        </w:tc>
        <w:tc>
          <w:tcPr>
            <w:tcW w:w="1559" w:type="dxa"/>
            <w:tcBorders>
              <w:left w:val="single" w:sz="4" w:space="0" w:color="auto"/>
              <w:right w:val="single" w:sz="4" w:space="0" w:color="auto"/>
            </w:tcBorders>
          </w:tcPr>
          <w:p w14:paraId="581A61AC"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0721D5C2" w14:textId="77777777" w:rsidR="0017691C" w:rsidRPr="00DE2EFD" w:rsidRDefault="0017691C" w:rsidP="00F75551">
            <w:pPr>
              <w:spacing w:line="480" w:lineRule="auto"/>
            </w:pPr>
          </w:p>
        </w:tc>
      </w:tr>
      <w:tr w:rsidR="0017691C" w:rsidRPr="00DE2EFD" w14:paraId="72EA057D" w14:textId="77777777" w:rsidTr="00F75551">
        <w:tc>
          <w:tcPr>
            <w:tcW w:w="2204" w:type="dxa"/>
            <w:tcBorders>
              <w:top w:val="nil"/>
              <w:bottom w:val="nil"/>
              <w:right w:val="single" w:sz="4" w:space="0" w:color="auto"/>
            </w:tcBorders>
          </w:tcPr>
          <w:p w14:paraId="2DF6D316" w14:textId="77777777" w:rsidR="0017691C" w:rsidRPr="00DE2EFD" w:rsidRDefault="0017691C" w:rsidP="00F75551">
            <w:pPr>
              <w:spacing w:line="480" w:lineRule="auto"/>
            </w:pPr>
            <w:r>
              <w:t xml:space="preserve">CV of mean daily flow for Summer </w:t>
            </w:r>
          </w:p>
        </w:tc>
        <w:tc>
          <w:tcPr>
            <w:tcW w:w="1902" w:type="dxa"/>
            <w:tcBorders>
              <w:left w:val="single" w:sz="4" w:space="0" w:color="auto"/>
              <w:right w:val="single" w:sz="4" w:space="0" w:color="auto"/>
            </w:tcBorders>
          </w:tcPr>
          <w:p w14:paraId="710CC1BD" w14:textId="77777777" w:rsidR="0017691C" w:rsidRPr="00DE2EFD" w:rsidRDefault="0017691C" w:rsidP="00F75551">
            <w:pPr>
              <w:spacing w:line="480" w:lineRule="auto"/>
            </w:pPr>
            <w:proofErr w:type="spellStart"/>
            <w:r>
              <w:t>CVMDFSummer</w:t>
            </w:r>
            <w:proofErr w:type="spellEnd"/>
          </w:p>
        </w:tc>
        <w:tc>
          <w:tcPr>
            <w:tcW w:w="1559" w:type="dxa"/>
            <w:tcBorders>
              <w:left w:val="single" w:sz="4" w:space="0" w:color="auto"/>
              <w:right w:val="single" w:sz="4" w:space="0" w:color="auto"/>
            </w:tcBorders>
          </w:tcPr>
          <w:p w14:paraId="11716C32"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47506972" w14:textId="77777777" w:rsidR="0017691C" w:rsidRPr="00DE2EFD" w:rsidRDefault="0017691C" w:rsidP="00F75551">
            <w:pPr>
              <w:spacing w:line="480" w:lineRule="auto"/>
            </w:pPr>
          </w:p>
        </w:tc>
      </w:tr>
      <w:tr w:rsidR="0017691C" w:rsidRPr="00DE2EFD" w14:paraId="38B944D1" w14:textId="77777777" w:rsidTr="00F75551">
        <w:tc>
          <w:tcPr>
            <w:tcW w:w="2204" w:type="dxa"/>
            <w:tcBorders>
              <w:top w:val="nil"/>
              <w:bottom w:val="nil"/>
              <w:right w:val="single" w:sz="4" w:space="0" w:color="auto"/>
            </w:tcBorders>
          </w:tcPr>
          <w:p w14:paraId="16E18CC4" w14:textId="77777777" w:rsidR="0017691C" w:rsidRPr="00DE2EFD" w:rsidRDefault="0017691C" w:rsidP="00F75551">
            <w:pPr>
              <w:spacing w:line="480" w:lineRule="auto"/>
            </w:pPr>
            <w:r>
              <w:t xml:space="preserve">CV of mean daily flow for Autumn </w:t>
            </w:r>
          </w:p>
        </w:tc>
        <w:tc>
          <w:tcPr>
            <w:tcW w:w="1902" w:type="dxa"/>
            <w:tcBorders>
              <w:left w:val="single" w:sz="4" w:space="0" w:color="auto"/>
              <w:right w:val="single" w:sz="4" w:space="0" w:color="auto"/>
            </w:tcBorders>
          </w:tcPr>
          <w:p w14:paraId="65E1F485" w14:textId="77777777" w:rsidR="0017691C" w:rsidRPr="00DE2EFD" w:rsidRDefault="0017691C" w:rsidP="00F75551">
            <w:pPr>
              <w:spacing w:line="480" w:lineRule="auto"/>
            </w:pPr>
            <w:proofErr w:type="spellStart"/>
            <w:r>
              <w:t>CVMDFAutumn</w:t>
            </w:r>
            <w:proofErr w:type="spellEnd"/>
          </w:p>
        </w:tc>
        <w:tc>
          <w:tcPr>
            <w:tcW w:w="1559" w:type="dxa"/>
            <w:tcBorders>
              <w:left w:val="single" w:sz="4" w:space="0" w:color="auto"/>
              <w:right w:val="single" w:sz="4" w:space="0" w:color="auto"/>
            </w:tcBorders>
          </w:tcPr>
          <w:p w14:paraId="286E90CC"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34B5ACF7" w14:textId="77777777" w:rsidR="0017691C" w:rsidRPr="00DE2EFD" w:rsidRDefault="0017691C" w:rsidP="00F75551">
            <w:pPr>
              <w:spacing w:line="480" w:lineRule="auto"/>
            </w:pPr>
          </w:p>
        </w:tc>
      </w:tr>
      <w:tr w:rsidR="0017691C" w:rsidRPr="00DE2EFD" w14:paraId="1B50B416" w14:textId="77777777" w:rsidTr="00F75551">
        <w:tc>
          <w:tcPr>
            <w:tcW w:w="2204" w:type="dxa"/>
            <w:tcBorders>
              <w:top w:val="nil"/>
              <w:bottom w:val="single" w:sz="4" w:space="0" w:color="auto"/>
              <w:right w:val="single" w:sz="4" w:space="0" w:color="auto"/>
            </w:tcBorders>
          </w:tcPr>
          <w:p w14:paraId="3691CB89" w14:textId="77777777" w:rsidR="0017691C" w:rsidRPr="00DE2EFD" w:rsidRDefault="0017691C" w:rsidP="00F75551">
            <w:pPr>
              <w:spacing w:line="480" w:lineRule="auto"/>
            </w:pPr>
            <w:r>
              <w:t xml:space="preserve">CV of mean daily flow for Winter </w:t>
            </w:r>
          </w:p>
        </w:tc>
        <w:tc>
          <w:tcPr>
            <w:tcW w:w="1902" w:type="dxa"/>
            <w:tcBorders>
              <w:left w:val="single" w:sz="4" w:space="0" w:color="auto"/>
              <w:bottom w:val="single" w:sz="4" w:space="0" w:color="auto"/>
              <w:right w:val="single" w:sz="4" w:space="0" w:color="auto"/>
            </w:tcBorders>
          </w:tcPr>
          <w:p w14:paraId="123A16CC" w14:textId="77777777" w:rsidR="0017691C" w:rsidRPr="00DE2EFD" w:rsidRDefault="0017691C" w:rsidP="00F75551">
            <w:pPr>
              <w:spacing w:line="480" w:lineRule="auto"/>
            </w:pPr>
            <w:proofErr w:type="spellStart"/>
            <w:r>
              <w:t>CVMDFWinter</w:t>
            </w:r>
            <w:proofErr w:type="spellEnd"/>
          </w:p>
        </w:tc>
        <w:tc>
          <w:tcPr>
            <w:tcW w:w="1559" w:type="dxa"/>
            <w:tcBorders>
              <w:left w:val="single" w:sz="4" w:space="0" w:color="auto"/>
              <w:bottom w:val="single" w:sz="4" w:space="0" w:color="auto"/>
              <w:right w:val="single" w:sz="4" w:space="0" w:color="auto"/>
            </w:tcBorders>
          </w:tcPr>
          <w:p w14:paraId="59894349"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01E723AF" w14:textId="77777777" w:rsidR="0017691C" w:rsidRPr="00DE2EFD" w:rsidRDefault="0017691C" w:rsidP="00F75551">
            <w:pPr>
              <w:spacing w:line="480" w:lineRule="auto"/>
            </w:pPr>
          </w:p>
        </w:tc>
      </w:tr>
    </w:tbl>
    <w:p w14:paraId="02197CBA" w14:textId="77777777" w:rsidR="0017691C" w:rsidRDefault="0017691C" w:rsidP="00F75551">
      <w:pPr>
        <w:spacing w:line="480" w:lineRule="auto"/>
      </w:pPr>
    </w:p>
    <w:p w14:paraId="26D28FB0" w14:textId="77777777" w:rsidR="00F75551" w:rsidRPr="001149F4" w:rsidRDefault="00F75551" w:rsidP="00F75551">
      <w:pPr>
        <w:spacing w:line="480" w:lineRule="auto"/>
        <w:rPr>
          <w:i/>
        </w:rPr>
      </w:pPr>
      <w:r w:rsidRPr="00D0649C">
        <w:rPr>
          <w:i/>
        </w:rPr>
        <w:lastRenderedPageBreak/>
        <w:t>Functional diversity analysis</w:t>
      </w:r>
    </w:p>
    <w:p w14:paraId="76DF1B8B" w14:textId="77777777" w:rsidR="00F75551" w:rsidRDefault="00F75551" w:rsidP="00F75551">
      <w:pPr>
        <w:spacing w:line="480" w:lineRule="auto"/>
        <w:jc w:val="both"/>
      </w:pPr>
      <w:r>
        <w:t xml:space="preserve">All statistical analyses were performed using the R statistical programming environment </w:t>
      </w:r>
      <w:r w:rsidR="000B336C">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B336C">
        <w:fldChar w:fldCharType="separate"/>
      </w:r>
      <w:r w:rsidRPr="00AC3ABD">
        <w:rPr>
          <w:noProof/>
        </w:rPr>
        <w:t>(R Core Team 2013)</w:t>
      </w:r>
      <w:r w:rsidR="000B336C">
        <w:fldChar w:fldCharType="end"/>
      </w:r>
      <w:r>
        <w:t xml:space="preserve">. The R code used for these analyses can be retrieved from </w:t>
      </w:r>
      <w:r w:rsidRPr="001149F4">
        <w:t>https://github.com/jamesrlawson/functional-diversity/tree/master/scripts</w:t>
      </w:r>
      <w:r>
        <w:t>. Statistical significance was interpreted at alpha = 0.05.</w:t>
      </w:r>
      <w:r w:rsidRPr="0037340A">
        <w:t xml:space="preserve"> </w:t>
      </w:r>
    </w:p>
    <w:p w14:paraId="683094B6" w14:textId="7D616DAD"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Data density exceeded 90% for all sites and averaged 97%; full data density information including trait specific values are shown in the Supporting Information</w:t>
      </w:r>
      <w:ins w:id="169" w:author="Faculty of Science" w:date="2015-01-27T14:16:00Z">
        <w:r w:rsidR="002159D6">
          <w:t xml:space="preserve"> (SP1)</w:t>
        </w:r>
      </w:ins>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Supporting Information</w:t>
      </w:r>
      <w:ins w:id="170" w:author="Faculty of Science" w:date="2015-01-27T14:16:00Z">
        <w:r w:rsidR="002159D6">
          <w:t xml:space="preserve"> (SP1)</w:t>
        </w:r>
      </w:ins>
      <w:r>
        <w:t>.</w:t>
      </w:r>
    </w:p>
    <w:p w14:paraId="2AC5F5A4" w14:textId="77777777" w:rsidR="00F75551" w:rsidRDefault="00F75551" w:rsidP="00F75551">
      <w:pPr>
        <w:spacing w:line="480" w:lineRule="auto"/>
      </w:pPr>
    </w:p>
    <w:p w14:paraId="076D6129" w14:textId="77777777" w:rsidR="00F75551" w:rsidRDefault="00F75551" w:rsidP="00F75551">
      <w:pPr>
        <w:spacing w:line="480" w:lineRule="auto"/>
        <w:jc w:val="both"/>
      </w:pPr>
      <w:r>
        <w:t xml:space="preserve">Following </w:t>
      </w:r>
      <w:r w:rsidR="000B336C">
        <w:fldChar w:fldCharType="begin" w:fldLock="1"/>
      </w:r>
      <w:r>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"issued" : { "date-parts" : [ [ "2006" ] ] }, "page" : "481-501", "title" : "Quantifying and interpreting functional diversity of natural communities: practical considerations matter", "type" : "article-journal"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B336C">
        <w:fldChar w:fldCharType="separate"/>
      </w:r>
      <w:r w:rsidRPr="000110F4">
        <w:rPr>
          <w:noProof/>
        </w:rPr>
        <w:t xml:space="preserve">Leps, Bello, Lavorel, &amp; Berman, </w:t>
      </w:r>
      <w:r>
        <w:rPr>
          <w:noProof/>
        </w:rPr>
        <w:t>(</w:t>
      </w:r>
      <w:r w:rsidRPr="000110F4">
        <w:rPr>
          <w:noProof/>
        </w:rPr>
        <w:t>2006)</w:t>
      </w:r>
      <w:r w:rsidR="000B336C">
        <w:fldChar w:fldCharType="end"/>
      </w:r>
      <w:r>
        <w:t xml:space="preserve">, we performed principal components analysis (PCA) (stats package, </w:t>
      </w:r>
      <w:r w:rsidR="000B336C">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B336C">
        <w:fldChar w:fldCharType="separate"/>
      </w:r>
      <w:r>
        <w:rPr>
          <w:noProof/>
        </w:rPr>
        <w:t>R Core Team</w:t>
      </w:r>
      <w:r w:rsidRPr="006F4B8F">
        <w:rPr>
          <w:noProof/>
        </w:rPr>
        <w:t xml:space="preserve"> 2013)</w:t>
      </w:r>
      <w:r w:rsidR="000B336C">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0A350770" w14:textId="77777777" w:rsidR="00F75551" w:rsidRPr="00D9008C" w:rsidRDefault="00F75551" w:rsidP="00F75551">
      <w:pPr>
        <w:spacing w:line="480" w:lineRule="auto"/>
        <w:jc w:val="both"/>
      </w:pPr>
      <w:commentRangeStart w:id="171"/>
      <w:commentRangeStart w:id="172"/>
      <w:r>
        <w:t xml:space="preserve">We used the </w:t>
      </w:r>
      <w:proofErr w:type="spellStart"/>
      <w:r w:rsidRPr="00BF0612">
        <w:rPr>
          <w:i/>
        </w:rPr>
        <w:t>dbFD</w:t>
      </w:r>
      <w:proofErr w:type="spellEnd"/>
      <w:r>
        <w:t xml:space="preserve"> function </w:t>
      </w:r>
      <w:commentRangeEnd w:id="171"/>
      <w:r>
        <w:rPr>
          <w:rStyle w:val="CommentReference"/>
          <w:rFonts w:eastAsia="MS Mincho"/>
        </w:rPr>
        <w:commentReference w:id="171"/>
      </w:r>
      <w:commentRangeEnd w:id="172"/>
      <w:r w:rsidR="00A0040E">
        <w:rPr>
          <w:rStyle w:val="CommentReference"/>
          <w:rFonts w:eastAsia="MS Mincho"/>
        </w:rPr>
        <w:commentReference w:id="172"/>
      </w:r>
      <w:r>
        <w:t xml:space="preserve">from the FD package for R </w:t>
      </w:r>
      <w:r w:rsidR="000B336C">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B336C">
        <w:fldChar w:fldCharType="separate"/>
      </w:r>
      <w:r w:rsidRPr="00AC3ABD">
        <w:rPr>
          <w:noProof/>
        </w:rPr>
        <w:t>(Laliberté &amp; Legendre 2010)</w:t>
      </w:r>
      <w:r w:rsidR="000B336C">
        <w:fldChar w:fldCharType="end"/>
      </w:r>
      <w:r>
        <w:t xml:space="preserve"> to calculate abundance-weighted functional dispersion (</w:t>
      </w:r>
      <w:proofErr w:type="spellStart"/>
      <w:r>
        <w:t>FDis</w:t>
      </w:r>
      <w:proofErr w:type="spellEnd"/>
      <w:r>
        <w:t>). This package implements the method for d</w:t>
      </w:r>
      <w:r w:rsidRPr="00AB7A0F">
        <w:t>istance-based tests for homogeneity of multivariate dispersions</w:t>
      </w:r>
      <w:r>
        <w:t xml:space="preserve"> described by Anderson (2006).  </w:t>
      </w:r>
      <w:proofErr w:type="spellStart"/>
      <w:r w:rsidRPr="00101536">
        <w:rPr>
          <w:i/>
        </w:rPr>
        <w:t>dbFD</w:t>
      </w:r>
      <w:proofErr w:type="spellEnd"/>
      <w:r>
        <w:t xml:space="preserve"> uses </w:t>
      </w:r>
      <w:r w:rsidR="000B336C">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B336C">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B336C">
        <w:fldChar w:fldCharType="end"/>
      </w:r>
      <w:r>
        <w:t xml:space="preserve"> to generate the dissimilarity matrix, which can account for missing values, and automatically standardises traits by their ranges; </w:t>
      </w:r>
      <w:proofErr w:type="spellStart"/>
      <w:r>
        <w:t>C</w:t>
      </w:r>
      <w:r w:rsidRPr="000170CB">
        <w:t>ailliez</w:t>
      </w:r>
      <w:r>
        <w:t>’s</w:t>
      </w:r>
      <w:proofErr w:type="spellEnd"/>
      <w:r>
        <w:t xml:space="preserve"> correction was applied to the matrix </w:t>
      </w:r>
      <w:r w:rsidR="000B336C">
        <w:lastRenderedPageBreak/>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B336C">
        <w:fldChar w:fldCharType="separate"/>
      </w:r>
      <w:r w:rsidRPr="00AC3ABD">
        <w:rPr>
          <w:noProof/>
        </w:rPr>
        <w:t>(Cailliez 1983)</w:t>
      </w:r>
      <w:r w:rsidR="000B336C">
        <w:fldChar w:fldCharType="end"/>
      </w:r>
      <w:r>
        <w:t xml:space="preserve">. Simpson’s diversity was calculated using the SYNCSA package </w:t>
      </w:r>
      <w:r w:rsidR="000B336C">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B336C">
        <w:fldChar w:fldCharType="separate"/>
      </w:r>
      <w:r w:rsidRPr="00D9008C">
        <w:rPr>
          <w:noProof/>
        </w:rPr>
        <w:t>(Debastiani &amp; Pillar 2012)</w:t>
      </w:r>
      <w:r w:rsidR="000B336C">
        <w:fldChar w:fldCharType="end"/>
      </w:r>
      <w:r>
        <w:t xml:space="preserve">. </w:t>
      </w:r>
    </w:p>
    <w:p w14:paraId="2F6B073D" w14:textId="77777777" w:rsidR="00F75551" w:rsidRDefault="00A0040E" w:rsidP="00F75551">
      <w:pPr>
        <w:spacing w:line="480" w:lineRule="auto"/>
        <w:jc w:val="both"/>
      </w:pPr>
      <w:r w:rsidRPr="00D81CEC">
        <w:rPr>
          <w:i/>
        </w:rPr>
        <w:t xml:space="preserve">Relationships between </w:t>
      </w:r>
      <w:proofErr w:type="spellStart"/>
      <w:r w:rsidRPr="00D81CEC">
        <w:rPr>
          <w:i/>
        </w:rPr>
        <w:t>FDis</w:t>
      </w:r>
      <w:proofErr w:type="spellEnd"/>
      <w:r w:rsidRPr="00D81CEC">
        <w:rPr>
          <w:i/>
        </w:rPr>
        <w:t xml:space="preserve"> and hydrological metrics and taxonomic diversity </w:t>
      </w:r>
      <w:r w:rsidR="00F75551" w:rsidRPr="00EA700F">
        <w:t xml:space="preserve">Ordinary least-squares </w:t>
      </w:r>
      <w:r w:rsidR="00F75551">
        <w:t xml:space="preserve">(OLS) </w:t>
      </w:r>
      <w:r w:rsidR="00F75551" w:rsidRPr="00EA700F">
        <w:t>regression models were generated for</w:t>
      </w:r>
      <w:ins w:id="173" w:author="Michelle Leishman" w:date="2015-01-21T15:18:00Z">
        <w:r w:rsidR="00B740B9">
          <w:t xml:space="preserve"> the</w:t>
        </w:r>
      </w:ins>
      <w:r w:rsidR="00F75551" w:rsidRPr="00EA700F">
        <w:t xml:space="preserve"> </w:t>
      </w:r>
      <w:commentRangeStart w:id="174"/>
      <w:commentRangeStart w:id="175"/>
      <w:r w:rsidR="00F75551" w:rsidRPr="00EA700F">
        <w:t xml:space="preserve">selected metrics </w:t>
      </w:r>
      <w:commentRangeEnd w:id="174"/>
      <w:r w:rsidR="00F75551">
        <w:rPr>
          <w:rStyle w:val="CommentReference"/>
          <w:rFonts w:eastAsia="MS Mincho"/>
        </w:rPr>
        <w:commentReference w:id="174"/>
      </w:r>
      <w:commentRangeEnd w:id="175"/>
      <w:r>
        <w:rPr>
          <w:rStyle w:val="CommentReference"/>
          <w:rFonts w:eastAsia="MS Mincho"/>
        </w:rPr>
        <w:commentReference w:id="175"/>
      </w:r>
      <w:r w:rsidR="00F75551" w:rsidRPr="00EA700F">
        <w:t xml:space="preserve">to determine relationships between hydrological gradients and </w:t>
      </w:r>
      <w:proofErr w:type="spellStart"/>
      <w:r w:rsidR="00F75551">
        <w:t>FDis</w:t>
      </w:r>
      <w:proofErr w:type="spellEnd"/>
      <w:r w:rsidR="00F75551" w:rsidRPr="00EA700F">
        <w:t>. To reduce the occurrence of Type 1 statistical error, we adjusted the resulti</w:t>
      </w:r>
      <w:r w:rsidR="00F75551">
        <w:t xml:space="preserve">ng p values using the two step </w:t>
      </w:r>
      <w:proofErr w:type="spellStart"/>
      <w:r w:rsidR="00F75551">
        <w:t>Benjamini</w:t>
      </w:r>
      <w:proofErr w:type="spellEnd"/>
      <w:r w:rsidR="00F75551">
        <w:t xml:space="preserve"> - </w:t>
      </w:r>
      <w:r w:rsidR="00F75551" w:rsidRPr="00EA700F">
        <w:t xml:space="preserve">Hochberg </w:t>
      </w:r>
      <w:r w:rsidR="00F75551">
        <w:t xml:space="preserve">(BH) </w:t>
      </w:r>
      <w:r w:rsidR="00F75551" w:rsidRPr="00EA700F">
        <w:t>procedure</w:t>
      </w:r>
      <w:r w:rsidR="00F75551">
        <w:t xml:space="preserve"> </w:t>
      </w:r>
      <w:r w:rsidR="000B336C">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B336C">
        <w:fldChar w:fldCharType="separate"/>
      </w:r>
      <w:r w:rsidR="00F75551" w:rsidRPr="00AC3ABD">
        <w:rPr>
          <w:noProof/>
        </w:rPr>
        <w:t>(Benjamini, Krieger &amp; Yekutieli 2006)</w:t>
      </w:r>
      <w:r w:rsidR="000B336C">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w:t>
      </w:r>
      <w:proofErr w:type="spellStart"/>
      <w:r w:rsidR="00F75551">
        <w:t>multtest</w:t>
      </w:r>
      <w:proofErr w:type="spellEnd"/>
      <w:r w:rsidR="00F75551">
        <w:t xml:space="preserve"> package for R) </w:t>
      </w:r>
      <w:r w:rsidR="000B336C">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B336C">
        <w:fldChar w:fldCharType="separate"/>
      </w:r>
      <w:r w:rsidR="00F75551" w:rsidRPr="00AC3ABD">
        <w:rPr>
          <w:noProof/>
        </w:rPr>
        <w:t>(Pollard, Ge &amp; Dudoit 2008)</w:t>
      </w:r>
      <w:r w:rsidR="000B336C">
        <w:fldChar w:fldCharType="end"/>
      </w:r>
      <w:r w:rsidR="00F75551">
        <w:t>.</w:t>
      </w:r>
      <w:r w:rsidR="00F75551" w:rsidRPr="00EA700F">
        <w:t xml:space="preserve"> </w:t>
      </w:r>
      <w:r w:rsidR="00F75551">
        <w:t xml:space="preserve">This </w:t>
      </w:r>
      <w:proofErr w:type="spellStart"/>
      <w:r w:rsidR="00F75551">
        <w:t>two step</w:t>
      </w:r>
      <w:proofErr w:type="spellEnd"/>
      <w:r w:rsidR="00F75551" w:rsidRPr="00EA700F">
        <w:t xml:space="preserve"> BH </w:t>
      </w:r>
      <w:r w:rsidR="00F75551">
        <w:t>method</w:t>
      </w:r>
      <w:r w:rsidR="00F75551" w:rsidRPr="00EA700F">
        <w:t xml:space="preserve"> has been shown to control the false discovery rate for positively dependent test statistics</w:t>
      </w:r>
      <w:del w:id="176" w:author="Michelle Leishman" w:date="2015-01-21T15:18:00Z">
        <w:r w:rsidR="00F75551" w:rsidDel="00B740B9">
          <w:delText>,</w:delText>
        </w:r>
      </w:del>
      <w:r w:rsidR="00F75551">
        <w:t xml:space="preserve"> and provides a better estimate of the false discovery rate than the original BH algorithm </w:t>
      </w:r>
      <w:r w:rsidR="000B336C">
        <w:fldChar w:fldCharType="begin" w:fldLock="1"/>
      </w:r>
      <w:r w:rsidR="00F75551">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0B336C">
        <w:fldChar w:fldCharType="separate"/>
      </w:r>
      <w:r w:rsidR="00F75551" w:rsidRPr="00AC3ABD">
        <w:rPr>
          <w:noProof/>
        </w:rPr>
        <w:t>(Benjamini &amp; Hochberg 1995)</w:t>
      </w:r>
      <w:r w:rsidR="000B336C">
        <w:fldChar w:fldCharType="end"/>
      </w:r>
      <w:r w:rsidR="00F75551">
        <w:t xml:space="preserve"> by adaptively controlling p value adjustment according to the number of true null hypotheses obtained from the first pass of the procedure</w:t>
      </w:r>
      <w:r w:rsidR="00F75551" w:rsidRPr="00EA700F">
        <w:t xml:space="preserve">. </w:t>
      </w:r>
    </w:p>
    <w:p w14:paraId="380187CD" w14:textId="77777777" w:rsidR="00F75551" w:rsidRDefault="00F75551" w:rsidP="00F75551">
      <w:pPr>
        <w:spacing w:line="480" w:lineRule="auto"/>
        <w:jc w:val="both"/>
      </w:pPr>
    </w:p>
    <w:p w14:paraId="2DC398BE" w14:textId="77777777"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To this end we further tested relationships (using OLS regression) between </w:t>
      </w:r>
      <w:proofErr w:type="spellStart"/>
      <w:r>
        <w:t>FDis</w:t>
      </w:r>
      <w:proofErr w:type="spellEnd"/>
      <w:r>
        <w:t xml:space="preserve"> and species richness and Simpson’s diversity (for species used in the analysis, present at &gt; 1 % cover), and species richness for the full set of 327 species identified in the study. </w:t>
      </w:r>
    </w:p>
    <w:p w14:paraId="43C77FA0" w14:textId="77777777" w:rsidR="00F75551" w:rsidRDefault="00F75551" w:rsidP="00F75551">
      <w:pPr>
        <w:spacing w:line="480" w:lineRule="auto"/>
        <w:jc w:val="both"/>
      </w:pPr>
    </w:p>
    <w:p w14:paraId="5777E55B" w14:textId="77777777"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w:t>
      </w:r>
      <w:del w:id="177" w:author="Michelle Leishman" w:date="2015-01-21T15:19:00Z">
        <w:r w:rsidDel="00B740B9">
          <w:delText>,</w:delText>
        </w:r>
      </w:del>
      <w:r>
        <w:t xml:space="preserve"> and</w:t>
      </w:r>
      <w:r w:rsidRPr="00030AF2">
        <w:t xml:space="preserve"> </w:t>
      </w:r>
      <w:r>
        <w:t xml:space="preserve">variability in seasonal flow. The full set of hydrological metrics was initially screened to remove metrics which were individually determined to have non-significant relationships with </w:t>
      </w:r>
      <w:proofErr w:type="spellStart"/>
      <w:r>
        <w:t>FDis</w:t>
      </w:r>
      <w:proofErr w:type="spellEnd"/>
      <w:r>
        <w:t>. PCA over the selected metrics identified one major and two minor axes of variation (PC1 – 71.4</w:t>
      </w:r>
      <w:r w:rsidRPr="005C183C">
        <w:t xml:space="preserve"> </w:t>
      </w:r>
      <w:r>
        <w:t xml:space="preserve">%, PC2 – 9.0 % and PC3 - 8.3 % of variance explained). For PC1 there was no </w:t>
      </w:r>
      <w:r>
        <w:lastRenderedPageBreak/>
        <w:t>clear differentiation in eigenvalues; the metric with highest individual R</w:t>
      </w:r>
      <w:r w:rsidRPr="00944400">
        <w:rPr>
          <w:vertAlign w:val="superscript"/>
        </w:rPr>
        <w:t>2</w:t>
      </w:r>
      <w:r>
        <w:t xml:space="preserve"> value (</w:t>
      </w:r>
      <w:proofErr w:type="spellStart"/>
      <w:r>
        <w:t>interannual</w:t>
      </w:r>
      <w:proofErr w:type="spellEnd"/>
      <w:r>
        <w:t xml:space="preserve"> variability in high flows) was selected. PC2 identified mean daily flow in summer and PC3 identified </w:t>
      </w:r>
      <w:proofErr w:type="spellStart"/>
      <w:r>
        <w:t>interannual</w:t>
      </w:r>
      <w:proofErr w:type="spellEnd"/>
      <w:r>
        <w:t xml:space="preserve"> variability in flood frequency as further sources of variability. Models were then built pertaining to all possible permutations of summation and interaction for these three metrics. Values for each metric were centred by subtracting the mean value </w:t>
      </w:r>
      <w:r w:rsidR="000B336C">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B336C">
        <w:fldChar w:fldCharType="separate"/>
      </w:r>
      <w:r w:rsidRPr="00964E70">
        <w:rPr>
          <w:noProof/>
        </w:rPr>
        <w:t>(</w:t>
      </w:r>
      <w:r>
        <w:rPr>
          <w:noProof/>
        </w:rPr>
        <w:t xml:space="preserve">after </w:t>
      </w:r>
      <w:r w:rsidRPr="00964E70">
        <w:rPr>
          <w:noProof/>
        </w:rPr>
        <w:t>Robinson &amp; Schumacker, 2009)</w:t>
      </w:r>
      <w:r w:rsidR="000B336C">
        <w:fldChar w:fldCharType="end"/>
      </w:r>
      <w:r>
        <w:t xml:space="preserve">. </w:t>
      </w:r>
      <w:proofErr w:type="spellStart"/>
      <w:r>
        <w:t>Multicollinearity</w:t>
      </w:r>
      <w:proofErr w:type="spellEnd"/>
      <w:r>
        <w:t xml:space="preserve"> was tested for according to the variance inflation factor (VIF) score (HH package, </w:t>
      </w:r>
      <w:r w:rsidR="000B336C">
        <w:fldChar w:fldCharType="begin" w:fldLock="1"/>
      </w:r>
      <w:r>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B336C">
        <w:fldChar w:fldCharType="separate"/>
      </w:r>
      <w:r w:rsidRPr="00BF0612">
        <w:rPr>
          <w:noProof/>
        </w:rPr>
        <w:t>Heiberger &amp; Holland, 2004)</w:t>
      </w:r>
      <w:r w:rsidR="000B336C">
        <w:fldChar w:fldCharType="end"/>
      </w:r>
      <w:del w:id="178" w:author="Michelle Leishman" w:date="2015-01-21T15:19:00Z">
        <w:r w:rsidDel="00B740B9">
          <w:delText>,</w:delText>
        </w:r>
      </w:del>
      <w:r>
        <w:t xml:space="preserve"> and models were compared according the second order of </w:t>
      </w:r>
      <w:proofErr w:type="spellStart"/>
      <w:r>
        <w:t>Akaike’s</w:t>
      </w:r>
      <w:proofErr w:type="spellEnd"/>
      <w:r>
        <w:t xml:space="preserve"> Information Criterion (AIC) (</w:t>
      </w:r>
      <w:proofErr w:type="spellStart"/>
      <w:r>
        <w:t>MuMIn</w:t>
      </w:r>
      <w:proofErr w:type="spellEnd"/>
      <w:r>
        <w:t xml:space="preserve"> package for R, </w:t>
      </w:r>
      <w:r w:rsidR="000B336C">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B336C">
        <w:fldChar w:fldCharType="separate"/>
      </w:r>
      <w:r w:rsidRPr="007727EF">
        <w:rPr>
          <w:noProof/>
        </w:rPr>
        <w:t>Barton, 2012)</w:t>
      </w:r>
      <w:r w:rsidR="000B336C">
        <w:fldChar w:fldCharType="end"/>
      </w:r>
      <w:r>
        <w:t xml:space="preserve">.  Second order AIC is recommended in order to reduce bias when the ratio of sample size to number of predictor variables is small </w:t>
      </w:r>
      <w:r w:rsidR="000B336C">
        <w:fldChar w:fldCharType="begin" w:fldLock="1"/>
      </w:r>
      <w:r>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0B336C">
        <w:fldChar w:fldCharType="separate"/>
      </w:r>
      <w:r w:rsidRPr="00AC3ABD">
        <w:rPr>
          <w:noProof/>
        </w:rPr>
        <w:t>(Burnham &amp; Anderson 2002)</w:t>
      </w:r>
      <w:r w:rsidR="000B336C">
        <w:fldChar w:fldCharType="end"/>
      </w:r>
      <w:r>
        <w:t>.</w:t>
      </w:r>
    </w:p>
    <w:p w14:paraId="2DA6B1CC" w14:textId="77777777" w:rsidR="00F75551" w:rsidRDefault="00F75551" w:rsidP="00F75551">
      <w:pPr>
        <w:spacing w:line="480" w:lineRule="auto"/>
      </w:pPr>
    </w:p>
    <w:p w14:paraId="6EFF9B80" w14:textId="77777777" w:rsidR="00D94A21" w:rsidDel="00B740B9" w:rsidRDefault="00D94A21" w:rsidP="00F75551">
      <w:pPr>
        <w:spacing w:line="480" w:lineRule="auto"/>
        <w:rPr>
          <w:del w:id="179" w:author="Michelle Leishman" w:date="2015-01-21T15:20:00Z"/>
        </w:rPr>
      </w:pPr>
    </w:p>
    <w:p w14:paraId="5EFD66C6" w14:textId="77777777" w:rsidR="00D94A21" w:rsidDel="00B740B9" w:rsidRDefault="00D94A21" w:rsidP="00F75551">
      <w:pPr>
        <w:spacing w:line="480" w:lineRule="auto"/>
        <w:rPr>
          <w:del w:id="180" w:author="Michelle Leishman" w:date="2015-01-21T15:20:00Z"/>
        </w:rPr>
      </w:pPr>
    </w:p>
    <w:p w14:paraId="3A5C9BB6" w14:textId="77777777" w:rsidR="00D94A21" w:rsidDel="00B740B9" w:rsidRDefault="00D94A21" w:rsidP="00F75551">
      <w:pPr>
        <w:spacing w:line="480" w:lineRule="auto"/>
        <w:rPr>
          <w:del w:id="181" w:author="Michelle Leishman" w:date="2015-01-21T15:20:00Z"/>
        </w:rPr>
      </w:pPr>
    </w:p>
    <w:p w14:paraId="0DCE7088" w14:textId="77777777" w:rsidR="00D94A21" w:rsidDel="00B740B9" w:rsidRDefault="00D94A21" w:rsidP="00F75551">
      <w:pPr>
        <w:spacing w:line="480" w:lineRule="auto"/>
        <w:rPr>
          <w:del w:id="182" w:author="Michelle Leishman" w:date="2015-01-21T15:20:00Z"/>
        </w:rPr>
      </w:pPr>
    </w:p>
    <w:p w14:paraId="43BFDBF6" w14:textId="77777777" w:rsidR="00D94A21" w:rsidDel="00B740B9" w:rsidRDefault="00D94A21" w:rsidP="00F75551">
      <w:pPr>
        <w:spacing w:line="480" w:lineRule="auto"/>
        <w:rPr>
          <w:del w:id="183" w:author="Michelle Leishman" w:date="2015-01-21T15:20:00Z"/>
        </w:rPr>
      </w:pPr>
    </w:p>
    <w:p w14:paraId="32663BF1" w14:textId="77777777" w:rsidR="00D94A21" w:rsidDel="00B740B9" w:rsidRDefault="00D94A21" w:rsidP="00F75551">
      <w:pPr>
        <w:spacing w:line="480" w:lineRule="auto"/>
        <w:rPr>
          <w:del w:id="184" w:author="Michelle Leishman" w:date="2015-01-21T15:20:00Z"/>
        </w:rPr>
      </w:pPr>
    </w:p>
    <w:p w14:paraId="171662A5" w14:textId="77777777" w:rsidR="00D94A21" w:rsidDel="00B740B9" w:rsidRDefault="00D94A21" w:rsidP="00F75551">
      <w:pPr>
        <w:spacing w:line="480" w:lineRule="auto"/>
        <w:rPr>
          <w:del w:id="185" w:author="Michelle Leishman" w:date="2015-01-21T15:20:00Z"/>
        </w:rPr>
      </w:pPr>
    </w:p>
    <w:p w14:paraId="50D32277" w14:textId="77777777" w:rsidR="00D94A21" w:rsidDel="00B740B9" w:rsidRDefault="00D94A21" w:rsidP="00F75551">
      <w:pPr>
        <w:spacing w:line="480" w:lineRule="auto"/>
        <w:rPr>
          <w:del w:id="186" w:author="Michelle Leishman" w:date="2015-01-21T15:20:00Z"/>
        </w:rPr>
      </w:pPr>
    </w:p>
    <w:p w14:paraId="4EDE16DB" w14:textId="77777777" w:rsidR="00F75551" w:rsidRDefault="00F75551" w:rsidP="00F75551">
      <w:pPr>
        <w:spacing w:line="480" w:lineRule="auto"/>
      </w:pPr>
      <w:r>
        <w:t>RESULTS</w:t>
      </w:r>
    </w:p>
    <w:p w14:paraId="391FB16A" w14:textId="54E6958D" w:rsidR="00D94A21" w:rsidRPr="00D94A21" w:rsidRDefault="00F75551" w:rsidP="00D94A21">
      <w:pPr>
        <w:spacing w:line="480" w:lineRule="auto"/>
        <w:jc w:val="both"/>
      </w:pPr>
      <w:r>
        <w:t>Below we describe patterns of variation in functional dispersion (</w:t>
      </w:r>
      <w:proofErr w:type="spellStart"/>
      <w:r>
        <w:t>FDis</w:t>
      </w:r>
      <w:proofErr w:type="spellEnd"/>
      <w:r>
        <w:t xml:space="preserve">) as they relate to the hydrological metrics described in </w:t>
      </w:r>
      <w:r w:rsidRPr="00977F7B">
        <w:t xml:space="preserve">Table </w:t>
      </w:r>
      <w:r w:rsidR="00CD78F8">
        <w:t>1</w:t>
      </w:r>
      <w:r>
        <w:t xml:space="preserve">. All models are linear apart from </w:t>
      </w:r>
      <w:proofErr w:type="spellStart"/>
      <w:r>
        <w:t>M_MinM</w:t>
      </w:r>
      <w:proofErr w:type="spellEnd"/>
      <w:r>
        <w:t xml:space="preserve"> and </w:t>
      </w:r>
      <w:proofErr w:type="spellStart"/>
      <w:r>
        <w:lastRenderedPageBreak/>
        <w:t>CVMDFSummer</w:t>
      </w:r>
      <w:proofErr w:type="spellEnd"/>
      <w:r>
        <w:t>, for which a quadratic model (</w:t>
      </w:r>
      <w:proofErr w:type="spellStart"/>
      <w:r>
        <w:t>df</w:t>
      </w:r>
      <w:proofErr w:type="spellEnd"/>
      <w:r>
        <w:t xml:space="preserve"> = 2</w:t>
      </w:r>
      <w:proofErr w:type="gramStart"/>
      <w:r>
        <w:t>,12</w:t>
      </w:r>
      <w:proofErr w:type="gramEnd"/>
      <w:r>
        <w:t xml:space="preserve">) provided a substantially </w:t>
      </w:r>
      <w:r w:rsidR="000B336C" w:rsidRPr="000B336C">
        <w:rPr>
          <w:szCs w:val="20"/>
          <w:rPrChange w:id="187" w:author="Michelle Leishman" w:date="2015-01-21T15:20:00Z">
            <w:rPr>
              <w:sz w:val="20"/>
              <w:szCs w:val="20"/>
            </w:rPr>
          </w:rPrChange>
        </w:rPr>
        <w:t xml:space="preserve">better fit. </w:t>
      </w:r>
      <w:r w:rsidRPr="00D81CEC">
        <w:t>Statistics for all univariate regression models are presented in the Supporting Information</w:t>
      </w:r>
      <w:r w:rsidRPr="00D81CEC">
        <w:rPr>
          <w:rStyle w:val="CommentReference"/>
          <w:rFonts w:eastAsia="MS Mincho"/>
        </w:rPr>
        <w:commentReference w:id="188"/>
      </w:r>
      <w:ins w:id="189" w:author="Faculty of Science" w:date="2015-01-27T14:17:00Z">
        <w:r w:rsidR="002159D6">
          <w:t xml:space="preserve"> (SP1)</w:t>
        </w:r>
      </w:ins>
      <w:r w:rsidRPr="00D81CEC">
        <w:t>.</w:t>
      </w:r>
      <w:r w:rsidR="00D94A21">
        <w:t xml:space="preserve"> </w:t>
      </w:r>
    </w:p>
    <w:p w14:paraId="0FE611E4"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08491E44" w14:textId="77777777" w:rsidR="00F75551" w:rsidRDefault="00F75551" w:rsidP="00F75551">
      <w:pPr>
        <w:spacing w:line="480" w:lineRule="auto"/>
        <w:jc w:val="both"/>
      </w:pPr>
      <w:r>
        <w:t xml:space="preserve">Functional dispersion was positively associated with metrics describing intense but rare episodes of flooding disturbance. </w:t>
      </w:r>
      <w:proofErr w:type="spellStart"/>
      <w:r>
        <w:t>FDis</w:t>
      </w:r>
      <w:proofErr w:type="spellEnd"/>
      <w:r>
        <w:t xml:space="preserve"> was significantly </w:t>
      </w:r>
      <w:del w:id="190" w:author="Michelle Leishman" w:date="2015-01-21T15:21:00Z">
        <w:r w:rsidDel="00B740B9">
          <w:delText>explained by</w:delText>
        </w:r>
      </w:del>
      <w:ins w:id="191" w:author="Michelle Leishman" w:date="2015-01-21T15:21:00Z">
        <w:r w:rsidR="00B740B9">
          <w:t>associated with</w:t>
        </w:r>
      </w:ins>
      <w:r>
        <w:t xml:space="preserve"> the magnitude of the 20 year average return interval flood (</w:t>
      </w:r>
      <w:commentRangeStart w:id="192"/>
      <w:r>
        <w:t>AS20YrARI, Fig</w:t>
      </w:r>
      <w:r w:rsidR="00CD78F8">
        <w:t>. 1a</w:t>
      </w:r>
      <w:r>
        <w:t>, adjusted p = 0.0278, R</w:t>
      </w:r>
      <w:r w:rsidRPr="008639ED">
        <w:rPr>
          <w:vertAlign w:val="superscript"/>
        </w:rPr>
        <w:t>2</w:t>
      </w:r>
      <w:r>
        <w:t xml:space="preserve"> = 0.377)</w:t>
      </w:r>
      <w:commentRangeEnd w:id="192"/>
      <w:r w:rsidR="00582A18">
        <w:rPr>
          <w:rStyle w:val="CommentReference"/>
          <w:rFonts w:eastAsia="MS Mincho"/>
        </w:rPr>
        <w:commentReference w:id="192"/>
      </w:r>
      <w:r>
        <w:t xml:space="preserve">. </w:t>
      </w:r>
      <w:proofErr w:type="spellStart"/>
      <w:r>
        <w:t>FDis</w:t>
      </w:r>
      <w:proofErr w:type="spellEnd"/>
      <w:r>
        <w:t xml:space="preserve"> was also significantly </w:t>
      </w:r>
      <w:del w:id="193" w:author="Michelle Leishman" w:date="2015-01-21T15:21:00Z">
        <w:r w:rsidDel="00B740B9">
          <w:delText>explained by</w:delText>
        </w:r>
      </w:del>
      <w:ins w:id="194" w:author="Michelle Leishman" w:date="2015-01-21T15:21:00Z">
        <w:r w:rsidR="00B740B9">
          <w:t>associated with</w:t>
        </w:r>
      </w:ins>
      <w:r>
        <w:t xml:space="preserve"> </w:t>
      </w:r>
      <w:proofErr w:type="spellStart"/>
      <w:r>
        <w:t>interannual</w:t>
      </w:r>
      <w:proofErr w:type="spellEnd"/>
      <w:r>
        <w:t xml:space="preserve"> variability in high flow magnitude (</w:t>
      </w:r>
      <w:proofErr w:type="spellStart"/>
      <w:r>
        <w:t>CVAnnHSPeak</w:t>
      </w:r>
      <w:proofErr w:type="spellEnd"/>
      <w:r>
        <w:t xml:space="preserve">, Fig. </w:t>
      </w:r>
      <w:r w:rsidR="00CD78F8">
        <w:t>1</w:t>
      </w:r>
      <w:r>
        <w:t>b, adjusted p = 0.0152, R</w:t>
      </w:r>
      <w:r w:rsidRPr="00AF51F6">
        <w:rPr>
          <w:vertAlign w:val="superscript"/>
        </w:rPr>
        <w:t>2</w:t>
      </w:r>
      <w:r>
        <w:t xml:space="preserve"> = 0.577) and rates of flow rise (</w:t>
      </w:r>
      <w:proofErr w:type="spellStart"/>
      <w:r>
        <w:t>CVAnnMRateRise</w:t>
      </w:r>
      <w:proofErr w:type="spellEnd"/>
      <w:r>
        <w:t xml:space="preserve">, Fig. </w:t>
      </w:r>
      <w:r w:rsidR="00CD78F8">
        <w:t>1</w:t>
      </w:r>
      <w:r>
        <w:t>c, adjusted p = 0.0278, R</w:t>
      </w:r>
      <w:r w:rsidRPr="00AF51F6">
        <w:rPr>
          <w:vertAlign w:val="superscript"/>
        </w:rPr>
        <w:t>2</w:t>
      </w:r>
      <w:r>
        <w:t xml:space="preserve"> = 0.403) and fall (</w:t>
      </w:r>
      <w:proofErr w:type="spellStart"/>
      <w:r>
        <w:t>CVAnnMRateFall</w:t>
      </w:r>
      <w:proofErr w:type="spellEnd"/>
      <w:r>
        <w:t xml:space="preserve">, Fig. </w:t>
      </w:r>
      <w:r w:rsidR="00CD78F8">
        <w:t>1</w:t>
      </w:r>
      <w:r>
        <w:t>d, adjusted p = 0.0278, R</w:t>
      </w:r>
      <w:r w:rsidRPr="00AF51F6">
        <w:rPr>
          <w:vertAlign w:val="superscript"/>
        </w:rPr>
        <w:t>2</w:t>
      </w:r>
      <w:r>
        <w:t xml:space="preserve"> = 0.390), whereas relationships with metrics describing average conditions were not significant (mean high flow magnitude, </w:t>
      </w:r>
      <w:proofErr w:type="spellStart"/>
      <w:r>
        <w:t>HSPeak</w:t>
      </w:r>
      <w:proofErr w:type="spellEnd"/>
      <w:r>
        <w:t xml:space="preserve">, adjusted p = 0.065; mean flood rise rate, </w:t>
      </w:r>
      <w:proofErr w:type="spellStart"/>
      <w:r>
        <w:t>MRateRise</w:t>
      </w:r>
      <w:proofErr w:type="spellEnd"/>
      <w:r>
        <w:t>,</w:t>
      </w:r>
      <w:r w:rsidRPr="005D3C4D">
        <w:t xml:space="preserve"> </w:t>
      </w:r>
      <w:r>
        <w:t xml:space="preserve">adjusted p = 0.156; mean flood fall rate, </w:t>
      </w:r>
      <w:proofErr w:type="spellStart"/>
      <w:r>
        <w:t>MRateFall</w:t>
      </w:r>
      <w:proofErr w:type="spellEnd"/>
      <w:r>
        <w:t xml:space="preserve">, adjusted p = 0.157). Likewise, while </w:t>
      </w:r>
      <w:proofErr w:type="spellStart"/>
      <w:r>
        <w:t>interannual</w:t>
      </w:r>
      <w:proofErr w:type="spellEnd"/>
      <w:r>
        <w:t xml:space="preserve"> variability in flood frequency (</w:t>
      </w:r>
      <w:proofErr w:type="spellStart"/>
      <w:r>
        <w:t>CVAnnHSNum</w:t>
      </w:r>
      <w:proofErr w:type="spellEnd"/>
      <w:r>
        <w:t xml:space="preserve">, Fig. </w:t>
      </w:r>
      <w:r w:rsidR="00CD78F8">
        <w:t>1</w:t>
      </w:r>
      <w:r>
        <w:t>e, adjusted p = 0.0360 R</w:t>
      </w:r>
      <w:r w:rsidRPr="00AF51F6">
        <w:rPr>
          <w:vertAlign w:val="superscript"/>
        </w:rPr>
        <w:t>2</w:t>
      </w:r>
      <w:r>
        <w:t xml:space="preserve"> = 0.296) </w:t>
      </w:r>
      <w:commentRangeStart w:id="195"/>
      <w:commentRangeStart w:id="196"/>
      <w:r>
        <w:t xml:space="preserve">was significantly associated with </w:t>
      </w:r>
      <w:proofErr w:type="spellStart"/>
      <w:r>
        <w:t>FDis</w:t>
      </w:r>
      <w:proofErr w:type="spellEnd"/>
      <w:r>
        <w:t>,</w:t>
      </w:r>
      <w:commentRangeEnd w:id="195"/>
      <w:r>
        <w:rPr>
          <w:rStyle w:val="CommentReference"/>
          <w:rFonts w:eastAsia="MS Mincho"/>
        </w:rPr>
        <w:commentReference w:id="195"/>
      </w:r>
      <w:commentRangeEnd w:id="196"/>
      <w:r w:rsidR="00A0040E">
        <w:rPr>
          <w:rStyle w:val="CommentReference"/>
          <w:rFonts w:eastAsia="MS Mincho"/>
        </w:rPr>
        <w:commentReference w:id="196"/>
      </w:r>
      <w:r>
        <w:t xml:space="preserve"> mean annual flood frequency was not (</w:t>
      </w:r>
      <w:proofErr w:type="spellStart"/>
      <w:r>
        <w:t>MDFAnnHSNum</w:t>
      </w:r>
      <w:proofErr w:type="spellEnd"/>
      <w:r>
        <w:t xml:space="preserve">, adjusted p = 0.727). These results indicate that functional diversity is higher at sites that experience extreme flooding events and patterns of flow which diverge strongly from “average” conditions. </w:t>
      </w:r>
    </w:p>
    <w:p w14:paraId="781AC049" w14:textId="77777777" w:rsidR="00F75551" w:rsidRDefault="00F75551" w:rsidP="00F75551">
      <w:pPr>
        <w:keepNext/>
        <w:spacing w:line="480" w:lineRule="auto"/>
      </w:pPr>
      <w:r>
        <w:rPr>
          <w:noProof/>
          <w:lang w:eastAsia="en-AU"/>
        </w:rPr>
        <w:lastRenderedPageBreak/>
        <w:drawing>
          <wp:inline distT="0" distB="0" distL="0" distR="0" wp14:anchorId="52AF3A59" wp14:editId="275E526F">
            <wp:extent cx="4676775" cy="503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 1.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6775" cy="5038725"/>
                    </a:xfrm>
                    <a:prstGeom prst="rect">
                      <a:avLst/>
                    </a:prstGeom>
                  </pic:spPr>
                </pic:pic>
              </a:graphicData>
            </a:graphic>
          </wp:inline>
        </w:drawing>
      </w:r>
    </w:p>
    <w:p w14:paraId="354FA974" w14:textId="77777777" w:rsidR="00F75551" w:rsidRDefault="00F75551" w:rsidP="00F75551">
      <w:pPr>
        <w:pStyle w:val="Caption"/>
        <w:spacing w:line="480" w:lineRule="auto"/>
      </w:pPr>
      <w:r>
        <w:t xml:space="preserve">Figure </w:t>
      </w:r>
      <w:r w:rsidR="00D94A21">
        <w:t>1</w:t>
      </w:r>
      <w:r>
        <w:rPr>
          <w:noProof/>
        </w:rPr>
        <w:t>.</w:t>
      </w:r>
      <w:r>
        <w:t xml:space="preserve"> </w:t>
      </w:r>
      <w:r w:rsidRPr="0069733B">
        <w:t xml:space="preserve">Relationships between </w:t>
      </w:r>
      <w:proofErr w:type="spellStart"/>
      <w:r>
        <w:t>FDis</w:t>
      </w:r>
      <w:proofErr w:type="spellEnd"/>
      <w:r w:rsidRPr="0069733B">
        <w:t xml:space="preserve"> and hydrological metrics describing a)</w:t>
      </w:r>
      <w:r>
        <w:t xml:space="preserve"> magnitude of the 20 year average return interval flood (AS20YrARI)</w:t>
      </w:r>
      <w:r w:rsidRPr="0069733B">
        <w:t xml:space="preserve">, b) </w:t>
      </w:r>
      <w:proofErr w:type="spellStart"/>
      <w:r w:rsidRPr="0069733B">
        <w:t>interannual</w:t>
      </w:r>
      <w:proofErr w:type="spellEnd"/>
      <w:r w:rsidRPr="0069733B">
        <w:t xml:space="preserve"> variability in </w:t>
      </w:r>
      <w:r>
        <w:t>high flow magnitude</w:t>
      </w:r>
      <w:r w:rsidRPr="0069733B">
        <w:t xml:space="preserve"> (</w:t>
      </w:r>
      <w:proofErr w:type="spellStart"/>
      <w:r w:rsidRPr="0069733B">
        <w:t>CVAnn</w:t>
      </w:r>
      <w:r>
        <w:t>HSPeak</w:t>
      </w:r>
      <w:proofErr w:type="spellEnd"/>
      <w:r>
        <w:t>), c</w:t>
      </w:r>
      <w:r w:rsidRPr="0069733B">
        <w:t xml:space="preserve">) </w:t>
      </w:r>
      <w:proofErr w:type="spellStart"/>
      <w:r w:rsidRPr="0069733B">
        <w:t>interannual</w:t>
      </w:r>
      <w:proofErr w:type="spellEnd"/>
      <w:r w:rsidRPr="0069733B">
        <w:t xml:space="preserve"> variability in flood </w:t>
      </w:r>
      <w:r>
        <w:t>rise rate</w:t>
      </w:r>
      <w:r w:rsidRPr="0069733B">
        <w:t xml:space="preserve"> (</w:t>
      </w:r>
      <w:proofErr w:type="spellStart"/>
      <w:r w:rsidRPr="0069733B">
        <w:t>CVAnnMRate</w:t>
      </w:r>
      <w:r>
        <w:t>Rise</w:t>
      </w:r>
      <w:proofErr w:type="spellEnd"/>
      <w:r w:rsidRPr="0069733B">
        <w:t>),</w:t>
      </w:r>
      <w:r>
        <w:t xml:space="preserve"> d</w:t>
      </w:r>
      <w:r w:rsidRPr="0069733B">
        <w:t xml:space="preserve">) </w:t>
      </w:r>
      <w:proofErr w:type="spellStart"/>
      <w:r w:rsidRPr="0069733B">
        <w:t>interannual</w:t>
      </w:r>
      <w:proofErr w:type="spellEnd"/>
      <w:r w:rsidRPr="0069733B">
        <w:t xml:space="preserve"> variability in flood </w:t>
      </w:r>
      <w:r>
        <w:t>fall rate</w:t>
      </w:r>
      <w:r w:rsidRPr="0069733B">
        <w:t xml:space="preserve"> (</w:t>
      </w:r>
      <w:proofErr w:type="spellStart"/>
      <w:r w:rsidRPr="0069733B">
        <w:t>CVAnnMRate</w:t>
      </w:r>
      <w:r>
        <w:t>Fall</w:t>
      </w:r>
      <w:proofErr w:type="spellEnd"/>
      <w:r w:rsidRPr="0069733B">
        <w:t xml:space="preserve">), </w:t>
      </w:r>
      <w:r>
        <w:t>e</w:t>
      </w:r>
      <w:r w:rsidRPr="0069733B">
        <w:t xml:space="preserve">) </w:t>
      </w:r>
      <w:proofErr w:type="spellStart"/>
      <w:r>
        <w:t>interannual</w:t>
      </w:r>
      <w:proofErr w:type="spellEnd"/>
      <w:r>
        <w:t xml:space="preserve"> variability in high flow frequency.</w:t>
      </w:r>
      <w:r w:rsidRPr="00344651">
        <w:t xml:space="preserve"> Fitted lines depict ordinary least squares regression models. </w:t>
      </w:r>
      <w:r>
        <w:t xml:space="preserve">All models are </w:t>
      </w:r>
      <w:r w:rsidRPr="00344651">
        <w:t>linear fit</w:t>
      </w:r>
      <w:r>
        <w:t>s</w:t>
      </w:r>
      <w:r w:rsidRPr="00344651">
        <w:t xml:space="preserve">. Shaded areas depict the smoothed 95% confidence interval around the regression </w:t>
      </w:r>
      <w:commentRangeStart w:id="197"/>
      <w:commentRangeStart w:id="198"/>
      <w:r w:rsidRPr="00344651">
        <w:t>model</w:t>
      </w:r>
      <w:commentRangeEnd w:id="197"/>
      <w:r>
        <w:rPr>
          <w:rStyle w:val="CommentReference"/>
          <w:rFonts w:eastAsia="MS Mincho"/>
          <w:i w:val="0"/>
          <w:iCs w:val="0"/>
          <w:color w:val="auto"/>
        </w:rPr>
        <w:commentReference w:id="197"/>
      </w:r>
      <w:commentRangeEnd w:id="198"/>
      <w:r w:rsidR="00AD2DF8">
        <w:rPr>
          <w:rStyle w:val="CommentReference"/>
          <w:rFonts w:eastAsia="MS Mincho"/>
          <w:i w:val="0"/>
          <w:iCs w:val="0"/>
          <w:color w:val="auto"/>
        </w:rPr>
        <w:commentReference w:id="198"/>
      </w:r>
      <w:r w:rsidRPr="00344651">
        <w:t>.</w:t>
      </w:r>
      <w:r>
        <w:t xml:space="preserve"> All relationships shown are significant.</w:t>
      </w:r>
      <w:r w:rsidRPr="00344651">
        <w:t xml:space="preserve">  </w:t>
      </w:r>
    </w:p>
    <w:p w14:paraId="4C24A793" w14:textId="77777777" w:rsidR="00F75551" w:rsidRDefault="00F75551" w:rsidP="00F75551">
      <w:pPr>
        <w:spacing w:line="480" w:lineRule="auto"/>
      </w:pPr>
    </w:p>
    <w:p w14:paraId="353D837A" w14:textId="77777777" w:rsidR="00D94A21" w:rsidRDefault="00D94A21" w:rsidP="00F75551">
      <w:pPr>
        <w:spacing w:line="480" w:lineRule="auto"/>
      </w:pPr>
    </w:p>
    <w:p w14:paraId="13E9A754" w14:textId="77777777" w:rsidR="00D94A21" w:rsidRDefault="00D94A21" w:rsidP="00F75551">
      <w:pPr>
        <w:spacing w:line="480" w:lineRule="auto"/>
      </w:pPr>
    </w:p>
    <w:p w14:paraId="05C50A5A" w14:textId="77777777" w:rsidR="00D94A21" w:rsidRDefault="00D94A21" w:rsidP="00F75551">
      <w:pPr>
        <w:spacing w:line="480" w:lineRule="auto"/>
      </w:pPr>
    </w:p>
    <w:p w14:paraId="732AC116" w14:textId="77777777" w:rsidR="00D94A21" w:rsidRPr="00344651" w:rsidRDefault="00D94A21" w:rsidP="00F75551">
      <w:pPr>
        <w:spacing w:line="480" w:lineRule="auto"/>
      </w:pPr>
    </w:p>
    <w:p w14:paraId="4A3E5124" w14:textId="77777777" w:rsidR="00F75551" w:rsidRPr="00344651" w:rsidRDefault="00F75551" w:rsidP="00F75551">
      <w:pPr>
        <w:spacing w:line="480" w:lineRule="auto"/>
        <w:jc w:val="both"/>
        <w:rPr>
          <w:i/>
        </w:rPr>
      </w:pPr>
      <w:r w:rsidRPr="00344651">
        <w:rPr>
          <w:i/>
        </w:rPr>
        <w:lastRenderedPageBreak/>
        <w:t>Is functional diversity related to variability in seasonal water availability in the riparian zone?</w:t>
      </w:r>
    </w:p>
    <w:p w14:paraId="53BBBE80" w14:textId="77777777" w:rsidR="00F75551" w:rsidRDefault="00F75551" w:rsidP="00F75551">
      <w:pPr>
        <w:spacing w:line="480" w:lineRule="auto"/>
        <w:jc w:val="both"/>
      </w:pPr>
      <w:r>
        <w:t xml:space="preserve">Functional dispersion was positively associated with variability in seasonal flow patterns throughout the hydrological record. </w:t>
      </w:r>
      <w:proofErr w:type="spellStart"/>
      <w:r>
        <w:t>FDis</w:t>
      </w:r>
      <w:proofErr w:type="spellEnd"/>
      <w:r>
        <w:t xml:space="preserve"> was increased when seasonal patterns of minimum (</w:t>
      </w:r>
      <w:proofErr w:type="spellStart"/>
      <w:r>
        <w:t>M_MinM</w:t>
      </w:r>
      <w:proofErr w:type="spellEnd"/>
      <w:r>
        <w:t xml:space="preserve">, Fig. </w:t>
      </w:r>
      <w:r w:rsidR="00CD78F8">
        <w:t>2</w:t>
      </w:r>
      <w:r>
        <w:t>a, adjusted p = 0.0278, R</w:t>
      </w:r>
      <w:r w:rsidRPr="00AF51F6">
        <w:rPr>
          <w:vertAlign w:val="superscript"/>
        </w:rPr>
        <w:t>2</w:t>
      </w:r>
      <w:r>
        <w:t xml:space="preserve"> = 0.540), maximum (</w:t>
      </w:r>
      <w:proofErr w:type="spellStart"/>
      <w:r>
        <w:t>M_MaxM</w:t>
      </w:r>
      <w:proofErr w:type="spellEnd"/>
      <w:r>
        <w:t xml:space="preserve">, Fig. </w:t>
      </w:r>
      <w:r w:rsidR="00CD78F8">
        <w:t>2</w:t>
      </w:r>
      <w:r>
        <w:t>b, adjusted p = 0.0325, R</w:t>
      </w:r>
      <w:r w:rsidRPr="00AF51F6">
        <w:rPr>
          <w:vertAlign w:val="superscript"/>
        </w:rPr>
        <w:t>2</w:t>
      </w:r>
      <w:r>
        <w:t xml:space="preserve"> = 0.328) and average (M_MDFM, Fig. </w:t>
      </w:r>
      <w:r w:rsidR="00CD78F8">
        <w:t>2</w:t>
      </w:r>
      <w:r>
        <w:t>c, adjusted p = 0.0325, R</w:t>
      </w:r>
      <w:r w:rsidRPr="00AF51F6">
        <w:rPr>
          <w:vertAlign w:val="superscript"/>
        </w:rPr>
        <w:t>2</w:t>
      </w:r>
      <w:r>
        <w:t xml:space="preserve"> = 0.347) flows became less uniform (smaller values of M) between years. In other words, at high </w:t>
      </w:r>
      <w:proofErr w:type="spellStart"/>
      <w:r>
        <w:t>FDis</w:t>
      </w:r>
      <w:proofErr w:type="spellEnd"/>
      <w:del w:id="199" w:author="Michelle Leishman" w:date="2015-01-21T15:23:00Z">
        <w:r w:rsidDel="00E31A0C">
          <w:delText>,</w:delText>
        </w:r>
      </w:del>
      <w:r>
        <w:t xml:space="preserve"> the season with which these flows were associated with was not consistent through the record. </w:t>
      </w:r>
      <w:proofErr w:type="spellStart"/>
      <w:r>
        <w:t>FDis</w:t>
      </w:r>
      <w:proofErr w:type="spellEnd"/>
      <w:r>
        <w:t xml:space="preserve"> was not significantly explained by inter-seasonal uniformity of minimum (Fig. </w:t>
      </w:r>
      <w:r w:rsidR="00CD78F8">
        <w:t>2</w:t>
      </w:r>
      <w:r>
        <w:t xml:space="preserve">d, </w:t>
      </w:r>
      <w:proofErr w:type="spellStart"/>
      <w:r>
        <w:t>C_MinM</w:t>
      </w:r>
      <w:proofErr w:type="spellEnd"/>
      <w:r>
        <w:t>, adjusted p = 0.1021, R</w:t>
      </w:r>
      <w:r w:rsidRPr="00AF51F6">
        <w:rPr>
          <w:vertAlign w:val="superscript"/>
        </w:rPr>
        <w:t>2</w:t>
      </w:r>
      <w:r>
        <w:t xml:space="preserve"> = 0.166) or average (Fig. </w:t>
      </w:r>
      <w:r w:rsidR="00CD78F8">
        <w:t>2</w:t>
      </w:r>
      <w:r>
        <w:t>e, 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of flow), with substantially lower </w:t>
      </w:r>
      <w:proofErr w:type="spellStart"/>
      <w:r>
        <w:t>FDis</w:t>
      </w:r>
      <w:proofErr w:type="spellEnd"/>
      <w:r>
        <w:t xml:space="preserve">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648807F8" w14:textId="77777777" w:rsidR="00F75551" w:rsidRDefault="00F75551" w:rsidP="00F75551">
      <w:pPr>
        <w:keepNext/>
        <w:spacing w:line="480" w:lineRule="auto"/>
      </w:pPr>
      <w:r>
        <w:rPr>
          <w:noProof/>
          <w:lang w:eastAsia="en-AU"/>
        </w:rPr>
        <w:lastRenderedPageBreak/>
        <w:drawing>
          <wp:inline distT="0" distB="0" distL="0" distR="0" wp14:anchorId="688D2797" wp14:editId="0A34BFB3">
            <wp:extent cx="467677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s 2.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51A69C45" w14:textId="77777777" w:rsidR="00F75551" w:rsidRDefault="00F75551" w:rsidP="00F75551">
      <w:pPr>
        <w:pStyle w:val="Caption"/>
        <w:spacing w:line="480" w:lineRule="auto"/>
      </w:pPr>
      <w:r>
        <w:t xml:space="preserve">Figure </w:t>
      </w:r>
      <w:r w:rsidR="00D94A21">
        <w:t>2</w:t>
      </w:r>
      <w:r>
        <w:t xml:space="preserve">. </w:t>
      </w:r>
      <w:r w:rsidRPr="0069733B">
        <w:t xml:space="preserve">Relationships between </w:t>
      </w:r>
      <w:proofErr w:type="spellStart"/>
      <w:r>
        <w:t>FDis</w:t>
      </w:r>
      <w:proofErr w:type="spellEnd"/>
      <w:r w:rsidRPr="0069733B">
        <w:t xml:space="preserve"> and hydrological metrics describing a)</w:t>
      </w:r>
      <w:r>
        <w:t xml:space="preserve"> contingency of monthly minimum daily flow (</w:t>
      </w:r>
      <w:proofErr w:type="spellStart"/>
      <w:r>
        <w:t>M_MinM</w:t>
      </w:r>
      <w:proofErr w:type="spellEnd"/>
      <w:r>
        <w:t>), b) contingency of monthly maximum daily flow (</w:t>
      </w:r>
      <w:proofErr w:type="spellStart"/>
      <w:r>
        <w:t>M_MaxM</w:t>
      </w:r>
      <w:proofErr w:type="spellEnd"/>
      <w:r>
        <w:t>), c) contingency of monthly mean daily flow (M_MDFM), d) constancy of monthly minimum daily flow (</w:t>
      </w:r>
      <w:proofErr w:type="spellStart"/>
      <w:r>
        <w:t>C_MinM</w:t>
      </w:r>
      <w:proofErr w:type="spellEnd"/>
      <w:r>
        <w:t xml:space="preserve">), e) constancy of monthly mean daily flow (C_MDFM). </w:t>
      </w:r>
      <w:r w:rsidRPr="00344651">
        <w:t xml:space="preserve">Fitted lines depict ordinary least squares regression models. </w:t>
      </w:r>
      <w:proofErr w:type="gramStart"/>
      <w:r>
        <w:t>a</w:t>
      </w:r>
      <w:proofErr w:type="gramEnd"/>
      <w:r>
        <w:t>. is a quadratic fit, b. – e. are linear fits</w:t>
      </w:r>
      <w:r w:rsidRPr="00344651">
        <w:t xml:space="preserve">. Shaded areas depict the smoothed 95% confidence interval around the regression </w:t>
      </w:r>
      <w:commentRangeStart w:id="200"/>
      <w:r w:rsidRPr="00344651">
        <w:t>model</w:t>
      </w:r>
      <w:commentRangeEnd w:id="200"/>
      <w:r>
        <w:rPr>
          <w:rStyle w:val="CommentReference"/>
          <w:rFonts w:eastAsia="MS Mincho"/>
          <w:i w:val="0"/>
          <w:iCs w:val="0"/>
          <w:color w:val="auto"/>
        </w:rPr>
        <w:commentReference w:id="200"/>
      </w:r>
      <w:r w:rsidRPr="00344651">
        <w:t xml:space="preserve">. </w:t>
      </w:r>
      <w:r>
        <w:t xml:space="preserve">a. – c. depict significant relationships, d. and e. depict non-significant relationships (note the strong influence over the regression fit of the two points at the lower bound of </w:t>
      </w:r>
      <w:proofErr w:type="spellStart"/>
      <w:r>
        <w:t>FDis</w:t>
      </w:r>
      <w:proofErr w:type="spellEnd"/>
      <w:r>
        <w:t xml:space="preserve">).  </w:t>
      </w:r>
    </w:p>
    <w:p w14:paraId="7FC5E179" w14:textId="77777777" w:rsidR="00F75551" w:rsidRDefault="00F75551" w:rsidP="00F75551">
      <w:pPr>
        <w:pStyle w:val="Caption"/>
        <w:spacing w:line="480" w:lineRule="auto"/>
      </w:pPr>
    </w:p>
    <w:p w14:paraId="6567DA10" w14:textId="77777777" w:rsidR="00F75551" w:rsidRDefault="00F75551" w:rsidP="00F75551">
      <w:pPr>
        <w:spacing w:line="480" w:lineRule="auto"/>
      </w:pPr>
    </w:p>
    <w:p w14:paraId="5C25826F" w14:textId="77777777" w:rsidR="00F75551" w:rsidRPr="006D1741" w:rsidRDefault="00F75551" w:rsidP="00F75551">
      <w:pPr>
        <w:spacing w:line="480" w:lineRule="auto"/>
        <w:jc w:val="both"/>
      </w:pPr>
      <w:r>
        <w:lastRenderedPageBreak/>
        <w:t xml:space="preserve">This observation was corroborated by positive relationships between </w:t>
      </w:r>
      <w:proofErr w:type="spellStart"/>
      <w:r>
        <w:t>FDis</w:t>
      </w:r>
      <w:proofErr w:type="spellEnd"/>
      <w:r>
        <w:t xml:space="preserve"> and variability in mean daily flows for autumn (</w:t>
      </w:r>
      <w:proofErr w:type="spellStart"/>
      <w:r>
        <w:t>CVMDFAutumn</w:t>
      </w:r>
      <w:proofErr w:type="spellEnd"/>
      <w:r>
        <w:t xml:space="preserve">, Fig. </w:t>
      </w:r>
      <w:r w:rsidR="00CD78F8">
        <w:t>3</w:t>
      </w:r>
      <w:r>
        <w:t>a, adjusted p = 0.0386, R</w:t>
      </w:r>
      <w:r w:rsidRPr="00AF51F6">
        <w:rPr>
          <w:vertAlign w:val="superscript"/>
        </w:rPr>
        <w:t>2</w:t>
      </w:r>
      <w:r>
        <w:t xml:space="preserve"> = 0.301), winter (</w:t>
      </w:r>
      <w:proofErr w:type="spellStart"/>
      <w:r>
        <w:t>CVMDFWinter</w:t>
      </w:r>
      <w:proofErr w:type="spellEnd"/>
      <w:r>
        <w:t xml:space="preserve">, Fig. </w:t>
      </w:r>
      <w:r w:rsidR="00CD78F8">
        <w:t>3</w:t>
      </w:r>
      <w:r>
        <w:t>b, adjusted p = 0.0278, R</w:t>
      </w:r>
      <w:r w:rsidRPr="00AF51F6">
        <w:rPr>
          <w:vertAlign w:val="superscript"/>
        </w:rPr>
        <w:t>2</w:t>
      </w:r>
      <w:r>
        <w:t xml:space="preserve"> = 0.414) and spring (</w:t>
      </w:r>
      <w:proofErr w:type="spellStart"/>
      <w:r>
        <w:t>CVMDFSpring</w:t>
      </w:r>
      <w:proofErr w:type="spellEnd"/>
      <w:r>
        <w:t xml:space="preserve">, Fig. </w:t>
      </w:r>
      <w:r w:rsidR="00CD78F8">
        <w:t>3</w:t>
      </w:r>
      <w:r>
        <w:t>c, adjusted p = 0.10325, R</w:t>
      </w:r>
      <w:r w:rsidRPr="00AF51F6">
        <w:rPr>
          <w:vertAlign w:val="superscript"/>
        </w:rPr>
        <w:t>2</w:t>
      </w:r>
      <w:r>
        <w:t xml:space="preserve"> = 0.327). Summer flow variability (</w:t>
      </w:r>
      <w:proofErr w:type="spellStart"/>
      <w:r>
        <w:t>CVMDFSummer</w:t>
      </w:r>
      <w:proofErr w:type="spellEnd"/>
      <w:r>
        <w:t xml:space="preserve">, Fig. </w:t>
      </w:r>
      <w:r w:rsidR="00CD78F8">
        <w:t>3</w:t>
      </w:r>
      <w:r>
        <w:t>d, adjusted p = 0.0325, R</w:t>
      </w:r>
      <w:r w:rsidRPr="00AF51F6">
        <w:rPr>
          <w:vertAlign w:val="superscript"/>
        </w:rPr>
        <w:t>2</w:t>
      </w:r>
      <w:r>
        <w:t xml:space="preserve"> = 0.472) exhibited a humped relationship with </w:t>
      </w:r>
      <w:proofErr w:type="spellStart"/>
      <w:r>
        <w:t>FDis</w:t>
      </w:r>
      <w:proofErr w:type="spellEnd"/>
      <w:r>
        <w:t xml:space="preserve">. Mean daily flows for both summer and spring were associated with </w:t>
      </w:r>
      <w:proofErr w:type="spellStart"/>
      <w:r>
        <w:t>FDis</w:t>
      </w:r>
      <w:proofErr w:type="spellEnd"/>
      <w:r>
        <w:t xml:space="preserve">, however. This association was positive for summer (MDFMDF Summer, Fig. </w:t>
      </w:r>
      <w:r w:rsidR="00CD78F8">
        <w:t>3</w:t>
      </w:r>
      <w:r>
        <w:t>e, adjusted p = 0.0230, R</w:t>
      </w:r>
      <w:r w:rsidRPr="00AF51F6">
        <w:rPr>
          <w:vertAlign w:val="superscript"/>
        </w:rPr>
        <w:t>2</w:t>
      </w:r>
      <w:r>
        <w:t xml:space="preserve"> = 0.503) and negative for spring (</w:t>
      </w:r>
      <w:proofErr w:type="spellStart"/>
      <w:r>
        <w:t>MDFMDFSpring</w:t>
      </w:r>
      <w:proofErr w:type="spellEnd"/>
      <w:r>
        <w:t xml:space="preserve">,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w:t>
      </w:r>
      <w:proofErr w:type="spellStart"/>
      <w:r>
        <w:t>FDis</w:t>
      </w:r>
      <w:proofErr w:type="spellEnd"/>
      <w:r>
        <w:t xml:space="preserve"> was highest at sites where average flow is not associated with any particular season (low M_MDFM), these sites still had high values for mean daily flow in summer. Pearson correlation confirms a significant negative relationship between M_MDFM and </w:t>
      </w:r>
      <w:proofErr w:type="spellStart"/>
      <w:r>
        <w:t>MDFMDFSummer</w:t>
      </w:r>
      <w:proofErr w:type="spellEnd"/>
      <w:r>
        <w:t xml:space="preserve"> (Pearson’s r = -0.657, p = 0.008) but not C_MDFM and </w:t>
      </w:r>
      <w:proofErr w:type="spellStart"/>
      <w:r>
        <w:t>MDFMDFSummer</w:t>
      </w:r>
      <w:proofErr w:type="spellEnd"/>
      <w:r>
        <w:t xml:space="preserve">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2609C85F" w14:textId="77777777" w:rsidR="00F75551" w:rsidRPr="006D1741" w:rsidRDefault="00F75551" w:rsidP="00F75551">
      <w:pPr>
        <w:spacing w:line="480" w:lineRule="auto"/>
        <w:jc w:val="both"/>
      </w:pPr>
    </w:p>
    <w:p w14:paraId="6058BB80" w14:textId="77777777" w:rsidR="00F75551" w:rsidRPr="006D1741" w:rsidRDefault="00F75551" w:rsidP="00F75551">
      <w:pPr>
        <w:spacing w:line="480" w:lineRule="auto"/>
      </w:pPr>
    </w:p>
    <w:p w14:paraId="471E1948" w14:textId="77777777" w:rsidR="00F75551" w:rsidRDefault="00F75551" w:rsidP="00F75551">
      <w:pPr>
        <w:spacing w:line="480" w:lineRule="auto"/>
      </w:pPr>
    </w:p>
    <w:p w14:paraId="68BCBBB1" w14:textId="77777777" w:rsidR="00F75551" w:rsidRDefault="00F75551" w:rsidP="00F75551">
      <w:pPr>
        <w:spacing w:line="480" w:lineRule="auto"/>
      </w:pPr>
    </w:p>
    <w:p w14:paraId="2B795BA8" w14:textId="77777777" w:rsidR="00F75551" w:rsidRDefault="00F75551" w:rsidP="00F75551">
      <w:pPr>
        <w:spacing w:line="480" w:lineRule="auto"/>
        <w:rPr>
          <w:noProof/>
          <w:lang w:eastAsia="en-AU"/>
        </w:rPr>
      </w:pPr>
    </w:p>
    <w:p w14:paraId="69BDF426" w14:textId="77777777" w:rsidR="00F75551" w:rsidRDefault="00F75551" w:rsidP="00F75551">
      <w:pPr>
        <w:keepNext/>
        <w:spacing w:line="480" w:lineRule="auto"/>
      </w:pPr>
      <w:r>
        <w:rPr>
          <w:noProof/>
          <w:lang w:eastAsia="en-AU"/>
        </w:rPr>
        <w:lastRenderedPageBreak/>
        <w:drawing>
          <wp:inline distT="0" distB="0" distL="0" distR="0" wp14:anchorId="24AAE276" wp14:editId="4ABE97B1">
            <wp:extent cx="4676775" cy="558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s 3.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374C57E2" w14:textId="77777777" w:rsidR="00F75551" w:rsidRPr="00344651" w:rsidRDefault="00F75551" w:rsidP="00F75551">
      <w:pPr>
        <w:pStyle w:val="Caption"/>
        <w:spacing w:line="480" w:lineRule="auto"/>
      </w:pPr>
      <w:r>
        <w:t xml:space="preserve">Figure </w:t>
      </w:r>
      <w:r w:rsidR="00D94A21">
        <w:t>3</w:t>
      </w:r>
      <w:r>
        <w:t xml:space="preserve">. </w:t>
      </w:r>
      <w:r w:rsidRPr="00344651">
        <w:t xml:space="preserve">Relationships between </w:t>
      </w:r>
      <w:proofErr w:type="spellStart"/>
      <w:r w:rsidRPr="00344651">
        <w:t>FDis</w:t>
      </w:r>
      <w:proofErr w:type="spellEnd"/>
      <w:r w:rsidRPr="00344651">
        <w:t xml:space="preserve"> and hydrological metrics describing</w:t>
      </w:r>
      <w:r>
        <w:t xml:space="preserve"> a) variability in autumn mean daily flow, b) variability in winter mean daily flow, c) variability in spring mean daily flow, d) variability in summer mean daily flow, e) mean daily flow in summer, f) mean daily flow in spring.</w:t>
      </w:r>
      <w:r w:rsidRPr="00344651">
        <w:t xml:space="preserve"> Fitted lines depict ordinary least squares regression models. </w:t>
      </w:r>
      <w:r>
        <w:t>All models are linear fits except d. which is a quadratic fit</w:t>
      </w:r>
      <w:r w:rsidRPr="00344651">
        <w:t xml:space="preserve">. Shaded areas depict the smoothed 95% confidence interval around the regression model.  </w:t>
      </w:r>
      <w:r>
        <w:t>All relationships shown are significant.</w:t>
      </w:r>
      <w:r w:rsidRPr="00344651">
        <w:t xml:space="preserve">  </w:t>
      </w:r>
    </w:p>
    <w:p w14:paraId="06D4392B" w14:textId="77777777" w:rsidR="00F75551" w:rsidRDefault="00F75551" w:rsidP="00F75551">
      <w:pPr>
        <w:pStyle w:val="Caption"/>
        <w:spacing w:line="480" w:lineRule="auto"/>
      </w:pPr>
    </w:p>
    <w:p w14:paraId="16A1E5B7" w14:textId="77777777" w:rsidR="00F75551" w:rsidRDefault="00F75551" w:rsidP="00F75551">
      <w:pPr>
        <w:spacing w:line="480" w:lineRule="auto"/>
      </w:pPr>
    </w:p>
    <w:p w14:paraId="5BF64EB5" w14:textId="77777777" w:rsidR="00F75551" w:rsidRDefault="00F75551" w:rsidP="00F75551">
      <w:pPr>
        <w:spacing w:line="480" w:lineRule="auto"/>
      </w:pPr>
    </w:p>
    <w:p w14:paraId="13365C8F" w14:textId="77777777" w:rsidR="00F75551" w:rsidRDefault="00F75551" w:rsidP="00F75551">
      <w:pPr>
        <w:spacing w:line="480" w:lineRule="auto"/>
      </w:pPr>
    </w:p>
    <w:p w14:paraId="27899585" w14:textId="77777777" w:rsidR="00F75551" w:rsidRPr="00344651" w:rsidRDefault="00F75551" w:rsidP="00F75551">
      <w:pPr>
        <w:spacing w:line="480" w:lineRule="auto"/>
        <w:rPr>
          <w:rFonts w:cs="Arial"/>
          <w:i/>
        </w:rPr>
      </w:pPr>
      <w:r w:rsidRPr="00344651">
        <w:rPr>
          <w:rFonts w:cs="Arial"/>
          <w:i/>
        </w:rPr>
        <w:lastRenderedPageBreak/>
        <w:t xml:space="preserve">Comparisons with </w:t>
      </w:r>
      <w:r>
        <w:rPr>
          <w:rFonts w:cs="Arial"/>
          <w:i/>
        </w:rPr>
        <w:t>measures of taxonomic diversity</w:t>
      </w:r>
    </w:p>
    <w:p w14:paraId="6439D24D" w14:textId="77777777" w:rsidR="00F75551" w:rsidRDefault="00F75551" w:rsidP="00F75551">
      <w:pPr>
        <w:spacing w:line="480" w:lineRule="auto"/>
        <w:jc w:val="both"/>
      </w:pPr>
      <w:r>
        <w:rPr>
          <w:rStyle w:val="CommentReference"/>
          <w:rFonts w:eastAsia="MS Mincho"/>
        </w:rPr>
        <w:commentReference w:id="201"/>
      </w:r>
      <w:r w:rsidR="00AD2DF8">
        <w:rPr>
          <w:rStyle w:val="CommentReference"/>
          <w:rFonts w:eastAsia="MS Mincho"/>
        </w:rPr>
        <w:commentReference w:id="202"/>
      </w:r>
      <w:r w:rsidDel="008B356A">
        <w:t xml:space="preserve"> </w:t>
      </w:r>
      <w:r>
        <w:t>Across species used in the functional diversity analysis (i.e. present at above 1</w:t>
      </w:r>
      <w:del w:id="203" w:author="Michelle Leishman" w:date="2015-01-21T15:26:00Z">
        <w:r w:rsidDel="00E31A0C">
          <w:delText xml:space="preserve"> </w:delText>
        </w:r>
      </w:del>
      <w:r>
        <w:t xml:space="preserve">% plot cover), </w:t>
      </w:r>
      <w:proofErr w:type="spellStart"/>
      <w:r>
        <w:t>FDis</w:t>
      </w:r>
      <w:proofErr w:type="spellEnd"/>
      <w:r>
        <w:t xml:space="preserve"> was independent of species richness (p = 0.274, </w:t>
      </w:r>
      <w:proofErr w:type="gramStart"/>
      <w:r>
        <w:t>F</w:t>
      </w:r>
      <w:r w:rsidRPr="000D0372">
        <w:rPr>
          <w:vertAlign w:val="subscript"/>
        </w:rPr>
        <w:t>(</w:t>
      </w:r>
      <w:proofErr w:type="gramEnd"/>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1945BCA6" w14:textId="77777777" w:rsidR="00F75551" w:rsidRDefault="00F75551" w:rsidP="00F75551">
      <w:pPr>
        <w:spacing w:line="480" w:lineRule="auto"/>
      </w:pPr>
    </w:p>
    <w:p w14:paraId="2362FCA1"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27827B8A" w14:textId="77777777" w:rsidR="00F75551" w:rsidRPr="003F2619" w:rsidRDefault="00F75551" w:rsidP="00F75551">
      <w:pPr>
        <w:spacing w:line="480" w:lineRule="auto"/>
        <w:jc w:val="both"/>
      </w:pPr>
      <w:r>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w:t>
      </w:r>
      <w:del w:id="204" w:author="Michelle Leishman" w:date="2015-01-21T15:26:00Z">
        <w:r w:rsidDel="00E31A0C">
          <w:delText>,</w:delText>
        </w:r>
      </w:del>
      <w:r>
        <w:t xml:space="preserve"> and the following independent variables: </w:t>
      </w:r>
      <w:commentRangeStart w:id="205"/>
      <w:commentRangeStart w:id="206"/>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w:t>
      </w:r>
      <w:commentRangeEnd w:id="205"/>
      <w:r>
        <w:rPr>
          <w:rStyle w:val="CommentReference"/>
          <w:rFonts w:eastAsia="MS Mincho"/>
        </w:rPr>
        <w:commentReference w:id="205"/>
      </w:r>
      <w:commentRangeEnd w:id="206"/>
      <w:r w:rsidR="00AD2DF8">
        <w:rPr>
          <w:rStyle w:val="CommentReference"/>
          <w:rFonts w:eastAsia="MS Mincho"/>
        </w:rPr>
        <w:commentReference w:id="206"/>
      </w:r>
      <w:r>
        <w:t xml:space="preserve"> This set of models is described in </w:t>
      </w:r>
      <w:r w:rsidRPr="003F2619">
        <w:t xml:space="preserve">Table </w:t>
      </w:r>
      <w:r w:rsidR="00CD78F8">
        <w:t>2</w:t>
      </w:r>
      <w:r w:rsidRPr="003F2619">
        <w:t>.</w:t>
      </w:r>
    </w:p>
    <w:p w14:paraId="53CA28CF" w14:textId="77777777" w:rsidR="00F75551" w:rsidRDefault="00F75551" w:rsidP="00F75551">
      <w:pPr>
        <w:spacing w:line="480" w:lineRule="auto"/>
      </w:pPr>
    </w:p>
    <w:p w14:paraId="0D8C7893" w14:textId="77777777" w:rsidR="00F75551" w:rsidRDefault="00F75551" w:rsidP="00F75551">
      <w:pPr>
        <w:pStyle w:val="Caption"/>
        <w:keepNext/>
        <w:spacing w:line="480" w:lineRule="auto"/>
      </w:pPr>
      <w:commentRangeStart w:id="207"/>
      <w:commentRangeStart w:id="208"/>
      <w:r>
        <w:t xml:space="preserve">Table </w:t>
      </w:r>
      <w:r w:rsidR="00D94A21">
        <w:t>2</w:t>
      </w:r>
      <w:r>
        <w:t xml:space="preserve">. </w:t>
      </w:r>
      <w:commentRangeEnd w:id="207"/>
      <w:r>
        <w:rPr>
          <w:rStyle w:val="CommentReference"/>
          <w:rFonts w:eastAsia="MS Mincho"/>
          <w:i w:val="0"/>
          <w:iCs w:val="0"/>
          <w:color w:val="auto"/>
        </w:rPr>
        <w:commentReference w:id="207"/>
      </w:r>
      <w:commentRangeEnd w:id="208"/>
      <w:r w:rsidR="00AD2DF8">
        <w:rPr>
          <w:rStyle w:val="CommentReference"/>
          <w:rFonts w:eastAsia="MS Mincho"/>
          <w:i w:val="0"/>
          <w:iCs w:val="0"/>
          <w:color w:val="auto"/>
        </w:rPr>
        <w:commentReference w:id="208"/>
      </w:r>
      <w:r>
        <w:t xml:space="preserve">Multiple regression models with associated </w:t>
      </w:r>
      <w:commentRangeStart w:id="209"/>
      <w:r>
        <w:t xml:space="preserve">fitting </w:t>
      </w:r>
      <w:commentRangeEnd w:id="209"/>
      <w:r>
        <w:rPr>
          <w:rStyle w:val="CommentReference"/>
          <w:rFonts w:eastAsia="MS Mincho"/>
          <w:i w:val="0"/>
          <w:iCs w:val="0"/>
          <w:color w:val="auto"/>
        </w:rPr>
        <w:commentReference w:id="209"/>
      </w:r>
      <w:r>
        <w:t xml:space="preserve">parameters. </w:t>
      </w:r>
      <w:commentRangeStart w:id="210"/>
      <w:commentRangeStart w:id="211"/>
      <w:r>
        <w:t>*</w:t>
      </w:r>
      <w:commentRangeEnd w:id="210"/>
      <w:r>
        <w:rPr>
          <w:rStyle w:val="CommentReference"/>
          <w:rFonts w:eastAsia="MS Mincho"/>
          <w:i w:val="0"/>
          <w:iCs w:val="0"/>
          <w:color w:val="auto"/>
        </w:rPr>
        <w:commentReference w:id="210"/>
      </w:r>
      <w:commentRangeEnd w:id="211"/>
      <w:r w:rsidR="00AD2DF8">
        <w:rPr>
          <w:rStyle w:val="CommentReference"/>
          <w:rFonts w:eastAsia="MS Mincho"/>
          <w:i w:val="0"/>
          <w:iCs w:val="0"/>
          <w:color w:val="auto"/>
        </w:rPr>
        <w:commentReference w:id="211"/>
      </w:r>
      <w:r>
        <w:t xml:space="preserve"> </w:t>
      </w:r>
      <w:proofErr w:type="gramStart"/>
      <w:r>
        <w:t>in</w:t>
      </w:r>
      <w:proofErr w:type="gramEnd"/>
      <w:r>
        <w:t xml:space="preserve"> the model formula denotes both summation as well as interaction between variables. R</w:t>
      </w:r>
      <w:r w:rsidRPr="005C0DDC">
        <w:rPr>
          <w:vertAlign w:val="superscript"/>
        </w:rPr>
        <w:t>2</w:t>
      </w:r>
      <w:r>
        <w:t xml:space="preserve"> values have been adjusted for multiple regression for models using more than one variable. The optimal model according to </w:t>
      </w:r>
      <w:proofErr w:type="spellStart"/>
      <w:r>
        <w:t>AICc</w:t>
      </w:r>
      <w:proofErr w:type="spellEnd"/>
      <w:r>
        <w:t xml:space="preserve"> is indicated by bold typeface.</w:t>
      </w:r>
    </w:p>
    <w:tbl>
      <w:tblPr>
        <w:tblW w:w="9380" w:type="dxa"/>
        <w:tblLook w:val="04A0" w:firstRow="1" w:lastRow="0" w:firstColumn="1" w:lastColumn="0" w:noHBand="0" w:noVBand="1"/>
      </w:tblPr>
      <w:tblGrid>
        <w:gridCol w:w="1000"/>
        <w:gridCol w:w="5500"/>
        <w:gridCol w:w="960"/>
        <w:gridCol w:w="960"/>
        <w:gridCol w:w="977"/>
      </w:tblGrid>
      <w:tr w:rsidR="00F75551" w:rsidRPr="005B1214" w14:paraId="6FF7B025" w14:textId="77777777" w:rsidTr="00F75551">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A5E0A"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14:paraId="7FF6A023"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960" w:type="dxa"/>
            <w:tcBorders>
              <w:top w:val="single" w:sz="4" w:space="0" w:color="auto"/>
              <w:left w:val="nil"/>
              <w:bottom w:val="single" w:sz="4" w:space="0" w:color="auto"/>
              <w:right w:val="nil"/>
            </w:tcBorders>
            <w:shd w:val="clear" w:color="auto" w:fill="auto"/>
            <w:noWrap/>
            <w:vAlign w:val="bottom"/>
            <w:hideMark/>
          </w:tcPr>
          <w:p w14:paraId="336A5E3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2AE505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AICc</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4D991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F75551" w:rsidRPr="005B1214" w14:paraId="76C5B09B"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C2D67A4"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500" w:type="dxa"/>
            <w:tcBorders>
              <w:top w:val="nil"/>
              <w:left w:val="nil"/>
              <w:bottom w:val="nil"/>
              <w:right w:val="single" w:sz="4" w:space="0" w:color="auto"/>
            </w:tcBorders>
            <w:shd w:val="clear" w:color="auto" w:fill="auto"/>
            <w:noWrap/>
            <w:vAlign w:val="bottom"/>
            <w:hideMark/>
          </w:tcPr>
          <w:p w14:paraId="44EDBD25"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bottom"/>
            <w:hideMark/>
          </w:tcPr>
          <w:p w14:paraId="6F7E019D"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0.2961</w:t>
            </w:r>
          </w:p>
        </w:tc>
        <w:tc>
          <w:tcPr>
            <w:tcW w:w="960" w:type="dxa"/>
            <w:tcBorders>
              <w:top w:val="nil"/>
              <w:left w:val="nil"/>
              <w:bottom w:val="nil"/>
              <w:right w:val="nil"/>
            </w:tcBorders>
            <w:shd w:val="clear" w:color="auto" w:fill="auto"/>
            <w:noWrap/>
            <w:vAlign w:val="bottom"/>
            <w:hideMark/>
          </w:tcPr>
          <w:p w14:paraId="5010E7AF"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-46.1414</w:t>
            </w:r>
          </w:p>
        </w:tc>
        <w:tc>
          <w:tcPr>
            <w:tcW w:w="960" w:type="dxa"/>
            <w:tcBorders>
              <w:top w:val="nil"/>
              <w:left w:val="nil"/>
              <w:bottom w:val="nil"/>
              <w:right w:val="single" w:sz="4" w:space="0" w:color="auto"/>
            </w:tcBorders>
            <w:shd w:val="clear" w:color="auto" w:fill="auto"/>
            <w:noWrap/>
            <w:vAlign w:val="bottom"/>
            <w:hideMark/>
          </w:tcPr>
          <w:p w14:paraId="339503F6"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12.78193</w:t>
            </w:r>
          </w:p>
        </w:tc>
      </w:tr>
      <w:tr w:rsidR="00F75551" w:rsidRPr="005B1214" w14:paraId="77D495C7"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9152C03"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500" w:type="dxa"/>
            <w:tcBorders>
              <w:top w:val="nil"/>
              <w:left w:val="nil"/>
              <w:bottom w:val="nil"/>
              <w:right w:val="single" w:sz="4" w:space="0" w:color="auto"/>
            </w:tcBorders>
            <w:shd w:val="clear" w:color="auto" w:fill="auto"/>
            <w:noWrap/>
            <w:vAlign w:val="bottom"/>
            <w:hideMark/>
          </w:tcPr>
          <w:p w14:paraId="5C4632C0"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0C15CA6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0.5773</w:t>
            </w:r>
          </w:p>
        </w:tc>
        <w:tc>
          <w:tcPr>
            <w:tcW w:w="960" w:type="dxa"/>
            <w:tcBorders>
              <w:top w:val="nil"/>
              <w:left w:val="nil"/>
              <w:bottom w:val="nil"/>
              <w:right w:val="nil"/>
            </w:tcBorders>
            <w:shd w:val="clear" w:color="auto" w:fill="auto"/>
            <w:noWrap/>
            <w:vAlign w:val="bottom"/>
            <w:hideMark/>
          </w:tcPr>
          <w:p w14:paraId="3B03161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-53.7899</w:t>
            </w:r>
          </w:p>
        </w:tc>
        <w:tc>
          <w:tcPr>
            <w:tcW w:w="960" w:type="dxa"/>
            <w:tcBorders>
              <w:top w:val="nil"/>
              <w:left w:val="nil"/>
              <w:bottom w:val="nil"/>
              <w:right w:val="single" w:sz="4" w:space="0" w:color="auto"/>
            </w:tcBorders>
            <w:shd w:val="clear" w:color="auto" w:fill="auto"/>
            <w:noWrap/>
            <w:vAlign w:val="bottom"/>
            <w:hideMark/>
          </w:tcPr>
          <w:p w14:paraId="0073DC3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5.13339</w:t>
            </w:r>
          </w:p>
        </w:tc>
      </w:tr>
      <w:tr w:rsidR="00F75551" w:rsidRPr="005B1214" w14:paraId="0563C377"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182E50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500" w:type="dxa"/>
            <w:tcBorders>
              <w:top w:val="nil"/>
              <w:left w:val="nil"/>
              <w:bottom w:val="nil"/>
              <w:right w:val="single" w:sz="4" w:space="0" w:color="auto"/>
            </w:tcBorders>
            <w:shd w:val="clear" w:color="auto" w:fill="auto"/>
            <w:noWrap/>
            <w:vAlign w:val="bottom"/>
            <w:hideMark/>
          </w:tcPr>
          <w:p w14:paraId="05996550"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68D055C6"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0.5032</w:t>
            </w:r>
          </w:p>
        </w:tc>
        <w:tc>
          <w:tcPr>
            <w:tcW w:w="960" w:type="dxa"/>
            <w:tcBorders>
              <w:top w:val="nil"/>
              <w:left w:val="nil"/>
              <w:bottom w:val="nil"/>
              <w:right w:val="nil"/>
            </w:tcBorders>
            <w:shd w:val="clear" w:color="auto" w:fill="auto"/>
            <w:noWrap/>
            <w:vAlign w:val="bottom"/>
            <w:hideMark/>
          </w:tcPr>
          <w:p w14:paraId="1B77711D"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-51.3678</w:t>
            </w:r>
          </w:p>
        </w:tc>
        <w:tc>
          <w:tcPr>
            <w:tcW w:w="960" w:type="dxa"/>
            <w:tcBorders>
              <w:top w:val="nil"/>
              <w:left w:val="nil"/>
              <w:bottom w:val="nil"/>
              <w:right w:val="single" w:sz="4" w:space="0" w:color="auto"/>
            </w:tcBorders>
            <w:shd w:val="clear" w:color="auto" w:fill="auto"/>
            <w:noWrap/>
            <w:vAlign w:val="bottom"/>
            <w:hideMark/>
          </w:tcPr>
          <w:p w14:paraId="503B1364"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7.55549</w:t>
            </w:r>
          </w:p>
        </w:tc>
      </w:tr>
      <w:tr w:rsidR="00F75551" w:rsidRPr="005B1214" w14:paraId="2A697E6C"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F4E616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500" w:type="dxa"/>
            <w:tcBorders>
              <w:top w:val="nil"/>
              <w:left w:val="nil"/>
              <w:bottom w:val="nil"/>
              <w:right w:val="single" w:sz="4" w:space="0" w:color="auto"/>
            </w:tcBorders>
            <w:shd w:val="clear" w:color="auto" w:fill="auto"/>
            <w:noWrap/>
            <w:vAlign w:val="bottom"/>
            <w:hideMark/>
          </w:tcPr>
          <w:p w14:paraId="5CFC9173"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6064D67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0.6359</w:t>
            </w:r>
          </w:p>
        </w:tc>
        <w:tc>
          <w:tcPr>
            <w:tcW w:w="960" w:type="dxa"/>
            <w:tcBorders>
              <w:top w:val="nil"/>
              <w:left w:val="nil"/>
              <w:bottom w:val="nil"/>
              <w:right w:val="nil"/>
            </w:tcBorders>
            <w:shd w:val="clear" w:color="auto" w:fill="auto"/>
            <w:noWrap/>
            <w:vAlign w:val="bottom"/>
            <w:hideMark/>
          </w:tcPr>
          <w:p w14:paraId="1784B6CD"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-54.5235</w:t>
            </w:r>
          </w:p>
        </w:tc>
        <w:tc>
          <w:tcPr>
            <w:tcW w:w="960" w:type="dxa"/>
            <w:tcBorders>
              <w:top w:val="nil"/>
              <w:left w:val="nil"/>
              <w:bottom w:val="nil"/>
              <w:right w:val="single" w:sz="4" w:space="0" w:color="auto"/>
            </w:tcBorders>
            <w:shd w:val="clear" w:color="auto" w:fill="auto"/>
            <w:noWrap/>
            <w:vAlign w:val="bottom"/>
            <w:hideMark/>
          </w:tcPr>
          <w:p w14:paraId="59659DF4"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4.39977</w:t>
            </w:r>
          </w:p>
        </w:tc>
      </w:tr>
      <w:tr w:rsidR="00F75551" w:rsidRPr="005B1214" w14:paraId="0F3CA998"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2C23B47A"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500" w:type="dxa"/>
            <w:tcBorders>
              <w:top w:val="nil"/>
              <w:left w:val="nil"/>
              <w:bottom w:val="nil"/>
              <w:right w:val="single" w:sz="4" w:space="0" w:color="auto"/>
            </w:tcBorders>
            <w:shd w:val="clear" w:color="auto" w:fill="auto"/>
            <w:noWrap/>
            <w:vAlign w:val="bottom"/>
            <w:hideMark/>
          </w:tcPr>
          <w:p w14:paraId="70CF6B7B"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605B529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0.6809</w:t>
            </w:r>
          </w:p>
        </w:tc>
        <w:tc>
          <w:tcPr>
            <w:tcW w:w="960" w:type="dxa"/>
            <w:tcBorders>
              <w:top w:val="nil"/>
              <w:left w:val="nil"/>
              <w:bottom w:val="nil"/>
              <w:right w:val="nil"/>
            </w:tcBorders>
            <w:shd w:val="clear" w:color="auto" w:fill="auto"/>
            <w:noWrap/>
            <w:vAlign w:val="bottom"/>
            <w:hideMark/>
          </w:tcPr>
          <w:p w14:paraId="2A7CE724"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-56.5027</w:t>
            </w:r>
          </w:p>
        </w:tc>
        <w:tc>
          <w:tcPr>
            <w:tcW w:w="960" w:type="dxa"/>
            <w:tcBorders>
              <w:top w:val="nil"/>
              <w:left w:val="nil"/>
              <w:bottom w:val="nil"/>
              <w:right w:val="single" w:sz="4" w:space="0" w:color="auto"/>
            </w:tcBorders>
            <w:shd w:val="clear" w:color="auto" w:fill="auto"/>
            <w:noWrap/>
            <w:vAlign w:val="bottom"/>
            <w:hideMark/>
          </w:tcPr>
          <w:p w14:paraId="14BC19F6"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2.4206</w:t>
            </w:r>
          </w:p>
        </w:tc>
      </w:tr>
      <w:tr w:rsidR="00F75551" w:rsidRPr="005B1214" w14:paraId="42C721EF"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2542DAAD"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500" w:type="dxa"/>
            <w:tcBorders>
              <w:top w:val="nil"/>
              <w:left w:val="nil"/>
              <w:bottom w:val="nil"/>
              <w:right w:val="single" w:sz="4" w:space="0" w:color="auto"/>
            </w:tcBorders>
            <w:shd w:val="clear" w:color="auto" w:fill="auto"/>
            <w:noWrap/>
            <w:vAlign w:val="bottom"/>
            <w:hideMark/>
          </w:tcPr>
          <w:p w14:paraId="10CBEA01"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79DCE2F4"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0.5609</w:t>
            </w:r>
          </w:p>
        </w:tc>
        <w:tc>
          <w:tcPr>
            <w:tcW w:w="960" w:type="dxa"/>
            <w:tcBorders>
              <w:top w:val="nil"/>
              <w:left w:val="nil"/>
              <w:bottom w:val="nil"/>
              <w:right w:val="nil"/>
            </w:tcBorders>
            <w:shd w:val="clear" w:color="auto" w:fill="auto"/>
            <w:noWrap/>
            <w:vAlign w:val="bottom"/>
            <w:hideMark/>
          </w:tcPr>
          <w:p w14:paraId="29FBAC7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-51.7131</w:t>
            </w:r>
          </w:p>
        </w:tc>
        <w:tc>
          <w:tcPr>
            <w:tcW w:w="960" w:type="dxa"/>
            <w:tcBorders>
              <w:top w:val="nil"/>
              <w:left w:val="nil"/>
              <w:bottom w:val="nil"/>
              <w:right w:val="single" w:sz="4" w:space="0" w:color="auto"/>
            </w:tcBorders>
            <w:shd w:val="clear" w:color="auto" w:fill="auto"/>
            <w:noWrap/>
            <w:vAlign w:val="bottom"/>
            <w:hideMark/>
          </w:tcPr>
          <w:p w14:paraId="37152F5F"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7.21018</w:t>
            </w:r>
          </w:p>
        </w:tc>
      </w:tr>
      <w:tr w:rsidR="00F75551" w:rsidRPr="005B1214" w14:paraId="2433833A"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C6DA02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500" w:type="dxa"/>
            <w:tcBorders>
              <w:top w:val="nil"/>
              <w:left w:val="nil"/>
              <w:bottom w:val="nil"/>
              <w:right w:val="single" w:sz="4" w:space="0" w:color="auto"/>
            </w:tcBorders>
            <w:shd w:val="clear" w:color="auto" w:fill="auto"/>
            <w:noWrap/>
            <w:vAlign w:val="bottom"/>
            <w:hideMark/>
          </w:tcPr>
          <w:p w14:paraId="44A6835D"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430A566F"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0.6545</w:t>
            </w:r>
          </w:p>
        </w:tc>
        <w:tc>
          <w:tcPr>
            <w:tcW w:w="960" w:type="dxa"/>
            <w:tcBorders>
              <w:top w:val="nil"/>
              <w:left w:val="nil"/>
              <w:bottom w:val="nil"/>
              <w:right w:val="nil"/>
            </w:tcBorders>
            <w:shd w:val="clear" w:color="auto" w:fill="auto"/>
            <w:noWrap/>
            <w:vAlign w:val="bottom"/>
            <w:hideMark/>
          </w:tcPr>
          <w:p w14:paraId="7EA2BD62"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-51.9494</w:t>
            </w:r>
          </w:p>
        </w:tc>
        <w:tc>
          <w:tcPr>
            <w:tcW w:w="960" w:type="dxa"/>
            <w:tcBorders>
              <w:top w:val="nil"/>
              <w:left w:val="nil"/>
              <w:bottom w:val="nil"/>
              <w:right w:val="single" w:sz="4" w:space="0" w:color="auto"/>
            </w:tcBorders>
            <w:shd w:val="clear" w:color="auto" w:fill="auto"/>
            <w:noWrap/>
            <w:vAlign w:val="bottom"/>
            <w:hideMark/>
          </w:tcPr>
          <w:p w14:paraId="4448495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6.97387</w:t>
            </w:r>
          </w:p>
        </w:tc>
      </w:tr>
      <w:tr w:rsidR="00F75551" w:rsidRPr="005B1214" w14:paraId="40C1822C"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73E0702"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500" w:type="dxa"/>
            <w:tcBorders>
              <w:top w:val="nil"/>
              <w:left w:val="nil"/>
              <w:bottom w:val="nil"/>
              <w:right w:val="single" w:sz="4" w:space="0" w:color="auto"/>
            </w:tcBorders>
            <w:shd w:val="clear" w:color="auto" w:fill="auto"/>
            <w:noWrap/>
            <w:vAlign w:val="bottom"/>
            <w:hideMark/>
          </w:tcPr>
          <w:p w14:paraId="519FC7BE"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79BEB310"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0.6647</w:t>
            </w:r>
          </w:p>
        </w:tc>
        <w:tc>
          <w:tcPr>
            <w:tcW w:w="960" w:type="dxa"/>
            <w:tcBorders>
              <w:top w:val="nil"/>
              <w:left w:val="nil"/>
              <w:bottom w:val="nil"/>
              <w:right w:val="nil"/>
            </w:tcBorders>
            <w:shd w:val="clear" w:color="auto" w:fill="auto"/>
            <w:noWrap/>
            <w:vAlign w:val="bottom"/>
            <w:hideMark/>
          </w:tcPr>
          <w:p w14:paraId="23E8745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-52.3972</w:t>
            </w:r>
          </w:p>
        </w:tc>
        <w:tc>
          <w:tcPr>
            <w:tcW w:w="960" w:type="dxa"/>
            <w:tcBorders>
              <w:top w:val="nil"/>
              <w:left w:val="nil"/>
              <w:bottom w:val="nil"/>
              <w:right w:val="single" w:sz="4" w:space="0" w:color="auto"/>
            </w:tcBorders>
            <w:shd w:val="clear" w:color="auto" w:fill="auto"/>
            <w:noWrap/>
            <w:vAlign w:val="bottom"/>
            <w:hideMark/>
          </w:tcPr>
          <w:p w14:paraId="27C4B787"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6.52611</w:t>
            </w:r>
          </w:p>
        </w:tc>
      </w:tr>
      <w:tr w:rsidR="00F75551" w:rsidRPr="005B1214" w14:paraId="2036590D"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AAB9A70"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lastRenderedPageBreak/>
              <w:t>9</w:t>
            </w:r>
          </w:p>
        </w:tc>
        <w:tc>
          <w:tcPr>
            <w:tcW w:w="5500" w:type="dxa"/>
            <w:tcBorders>
              <w:top w:val="nil"/>
              <w:left w:val="nil"/>
              <w:bottom w:val="nil"/>
              <w:right w:val="single" w:sz="4" w:space="0" w:color="auto"/>
            </w:tcBorders>
            <w:shd w:val="clear" w:color="auto" w:fill="auto"/>
            <w:noWrap/>
            <w:vAlign w:val="bottom"/>
            <w:hideMark/>
          </w:tcPr>
          <w:p w14:paraId="0450AD55"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261645E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0.5663</w:t>
            </w:r>
          </w:p>
        </w:tc>
        <w:tc>
          <w:tcPr>
            <w:tcW w:w="960" w:type="dxa"/>
            <w:tcBorders>
              <w:top w:val="nil"/>
              <w:left w:val="nil"/>
              <w:bottom w:val="nil"/>
              <w:right w:val="nil"/>
            </w:tcBorders>
            <w:shd w:val="clear" w:color="auto" w:fill="auto"/>
            <w:noWrap/>
            <w:vAlign w:val="bottom"/>
            <w:hideMark/>
          </w:tcPr>
          <w:p w14:paraId="3F84BFA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-48.538</w:t>
            </w:r>
          </w:p>
        </w:tc>
        <w:tc>
          <w:tcPr>
            <w:tcW w:w="960" w:type="dxa"/>
            <w:tcBorders>
              <w:top w:val="nil"/>
              <w:left w:val="nil"/>
              <w:bottom w:val="nil"/>
              <w:right w:val="single" w:sz="4" w:space="0" w:color="auto"/>
            </w:tcBorders>
            <w:shd w:val="clear" w:color="auto" w:fill="auto"/>
            <w:noWrap/>
            <w:vAlign w:val="bottom"/>
            <w:hideMark/>
          </w:tcPr>
          <w:p w14:paraId="62BA4D5A"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10.38533</w:t>
            </w:r>
          </w:p>
        </w:tc>
      </w:tr>
      <w:tr w:rsidR="00F75551" w:rsidRPr="005B1214" w14:paraId="6D7EF122"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0031C04"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500" w:type="dxa"/>
            <w:tcBorders>
              <w:top w:val="nil"/>
              <w:left w:val="nil"/>
              <w:bottom w:val="nil"/>
              <w:right w:val="single" w:sz="4" w:space="0" w:color="auto"/>
            </w:tcBorders>
            <w:shd w:val="clear" w:color="auto" w:fill="auto"/>
            <w:noWrap/>
            <w:vAlign w:val="bottom"/>
            <w:hideMark/>
          </w:tcPr>
          <w:p w14:paraId="7256AC8D"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02269B08"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0.7036</w:t>
            </w:r>
          </w:p>
        </w:tc>
        <w:tc>
          <w:tcPr>
            <w:tcW w:w="960" w:type="dxa"/>
            <w:tcBorders>
              <w:top w:val="nil"/>
              <w:left w:val="nil"/>
              <w:bottom w:val="nil"/>
              <w:right w:val="nil"/>
            </w:tcBorders>
            <w:shd w:val="clear" w:color="auto" w:fill="auto"/>
            <w:noWrap/>
            <w:vAlign w:val="bottom"/>
            <w:hideMark/>
          </w:tcPr>
          <w:p w14:paraId="1E16347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-54.2478</w:t>
            </w:r>
          </w:p>
        </w:tc>
        <w:tc>
          <w:tcPr>
            <w:tcW w:w="960" w:type="dxa"/>
            <w:tcBorders>
              <w:top w:val="nil"/>
              <w:left w:val="nil"/>
              <w:bottom w:val="nil"/>
              <w:right w:val="single" w:sz="4" w:space="0" w:color="auto"/>
            </w:tcBorders>
            <w:shd w:val="clear" w:color="auto" w:fill="auto"/>
            <w:noWrap/>
            <w:vAlign w:val="bottom"/>
            <w:hideMark/>
          </w:tcPr>
          <w:p w14:paraId="54E843D4"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4.67554</w:t>
            </w:r>
          </w:p>
        </w:tc>
      </w:tr>
      <w:tr w:rsidR="00F75551" w:rsidRPr="005B1214" w14:paraId="00478846"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9F58C61"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500" w:type="dxa"/>
            <w:tcBorders>
              <w:top w:val="nil"/>
              <w:left w:val="nil"/>
              <w:bottom w:val="nil"/>
              <w:right w:val="single" w:sz="4" w:space="0" w:color="auto"/>
            </w:tcBorders>
            <w:shd w:val="clear" w:color="auto" w:fill="auto"/>
            <w:noWrap/>
            <w:vAlign w:val="bottom"/>
            <w:hideMark/>
          </w:tcPr>
          <w:p w14:paraId="1C1735CA"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417743F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0.7093</w:t>
            </w:r>
          </w:p>
        </w:tc>
        <w:tc>
          <w:tcPr>
            <w:tcW w:w="960" w:type="dxa"/>
            <w:tcBorders>
              <w:top w:val="nil"/>
              <w:left w:val="nil"/>
              <w:bottom w:val="nil"/>
              <w:right w:val="nil"/>
            </w:tcBorders>
            <w:shd w:val="clear" w:color="auto" w:fill="auto"/>
            <w:noWrap/>
            <w:vAlign w:val="bottom"/>
            <w:hideMark/>
          </w:tcPr>
          <w:p w14:paraId="17778D23"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-50.138</w:t>
            </w:r>
          </w:p>
        </w:tc>
        <w:tc>
          <w:tcPr>
            <w:tcW w:w="960" w:type="dxa"/>
            <w:tcBorders>
              <w:top w:val="nil"/>
              <w:left w:val="nil"/>
              <w:bottom w:val="nil"/>
              <w:right w:val="single" w:sz="4" w:space="0" w:color="auto"/>
            </w:tcBorders>
            <w:shd w:val="clear" w:color="auto" w:fill="auto"/>
            <w:noWrap/>
            <w:vAlign w:val="bottom"/>
            <w:hideMark/>
          </w:tcPr>
          <w:p w14:paraId="606E3DD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8.78527</w:t>
            </w:r>
          </w:p>
        </w:tc>
      </w:tr>
      <w:tr w:rsidR="00F75551" w:rsidRPr="005B1214" w14:paraId="2F493036"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343A21F"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500" w:type="dxa"/>
            <w:tcBorders>
              <w:top w:val="nil"/>
              <w:left w:val="nil"/>
              <w:bottom w:val="nil"/>
              <w:right w:val="single" w:sz="4" w:space="0" w:color="auto"/>
            </w:tcBorders>
            <w:shd w:val="clear" w:color="auto" w:fill="auto"/>
            <w:noWrap/>
            <w:vAlign w:val="bottom"/>
            <w:hideMark/>
          </w:tcPr>
          <w:p w14:paraId="64AF5E0C" w14:textId="77777777" w:rsidR="00F75551" w:rsidRPr="00BE259E" w:rsidRDefault="00F75551" w:rsidP="00F75551">
            <w:pPr>
              <w:spacing w:after="0" w:line="480" w:lineRule="auto"/>
              <w:rPr>
                <w:rFonts w:asciiTheme="majorHAnsi" w:eastAsia="Times New Roman" w:hAnsiTheme="majorHAnsi" w:cs="Times New Roman"/>
                <w:b/>
                <w:color w:val="000000"/>
                <w:sz w:val="20"/>
                <w:szCs w:val="20"/>
                <w:lang w:eastAsia="en-AU"/>
              </w:rPr>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36B7D1F8"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0.8382</w:t>
            </w:r>
          </w:p>
        </w:tc>
        <w:tc>
          <w:tcPr>
            <w:tcW w:w="960" w:type="dxa"/>
            <w:tcBorders>
              <w:top w:val="nil"/>
              <w:left w:val="nil"/>
              <w:bottom w:val="nil"/>
              <w:right w:val="nil"/>
            </w:tcBorders>
            <w:shd w:val="clear" w:color="auto" w:fill="auto"/>
            <w:noWrap/>
            <w:vAlign w:val="bottom"/>
            <w:hideMark/>
          </w:tcPr>
          <w:p w14:paraId="44FEE83E"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-58.9233</w:t>
            </w:r>
          </w:p>
        </w:tc>
        <w:tc>
          <w:tcPr>
            <w:tcW w:w="960" w:type="dxa"/>
            <w:tcBorders>
              <w:top w:val="nil"/>
              <w:left w:val="nil"/>
              <w:bottom w:val="nil"/>
              <w:right w:val="single" w:sz="4" w:space="0" w:color="auto"/>
            </w:tcBorders>
            <w:shd w:val="clear" w:color="auto" w:fill="auto"/>
            <w:noWrap/>
            <w:vAlign w:val="bottom"/>
            <w:hideMark/>
          </w:tcPr>
          <w:p w14:paraId="02206181"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F75551" w:rsidRPr="005B1214" w14:paraId="0A8B1878" w14:textId="77777777" w:rsidTr="00F75551">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5CB50C0"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500" w:type="dxa"/>
            <w:tcBorders>
              <w:top w:val="nil"/>
              <w:left w:val="nil"/>
              <w:bottom w:val="single" w:sz="4" w:space="0" w:color="auto"/>
              <w:right w:val="single" w:sz="4" w:space="0" w:color="auto"/>
            </w:tcBorders>
            <w:shd w:val="clear" w:color="auto" w:fill="auto"/>
            <w:noWrap/>
            <w:vAlign w:val="bottom"/>
            <w:hideMark/>
          </w:tcPr>
          <w:p w14:paraId="03E5AB06"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bottom"/>
            <w:hideMark/>
          </w:tcPr>
          <w:p w14:paraId="1CDEAD6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0.9437</w:t>
            </w:r>
          </w:p>
        </w:tc>
        <w:tc>
          <w:tcPr>
            <w:tcW w:w="960" w:type="dxa"/>
            <w:tcBorders>
              <w:top w:val="nil"/>
              <w:left w:val="nil"/>
              <w:bottom w:val="single" w:sz="4" w:space="0" w:color="auto"/>
              <w:right w:val="nil"/>
            </w:tcBorders>
            <w:shd w:val="clear" w:color="auto" w:fill="auto"/>
            <w:noWrap/>
            <w:vAlign w:val="bottom"/>
            <w:hideMark/>
          </w:tcPr>
          <w:p w14:paraId="25AFAA1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-48.6223</w:t>
            </w:r>
          </w:p>
        </w:tc>
        <w:tc>
          <w:tcPr>
            <w:tcW w:w="960" w:type="dxa"/>
            <w:tcBorders>
              <w:top w:val="nil"/>
              <w:left w:val="nil"/>
              <w:bottom w:val="single" w:sz="4" w:space="0" w:color="auto"/>
              <w:right w:val="single" w:sz="4" w:space="0" w:color="auto"/>
            </w:tcBorders>
            <w:shd w:val="clear" w:color="auto" w:fill="auto"/>
            <w:noWrap/>
            <w:vAlign w:val="bottom"/>
            <w:hideMark/>
          </w:tcPr>
          <w:p w14:paraId="5F1D852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10.30101</w:t>
            </w:r>
          </w:p>
        </w:tc>
      </w:tr>
    </w:tbl>
    <w:p w14:paraId="15367682" w14:textId="77777777" w:rsidR="00F75551" w:rsidRDefault="00F75551" w:rsidP="00F75551">
      <w:pPr>
        <w:spacing w:line="480" w:lineRule="auto"/>
      </w:pPr>
    </w:p>
    <w:p w14:paraId="656D1491" w14:textId="77777777" w:rsidR="00F75551" w:rsidRPr="004F4CAC" w:rsidRDefault="00F75551" w:rsidP="00F75551">
      <w:pPr>
        <w:spacing w:line="480" w:lineRule="auto"/>
        <w:jc w:val="both"/>
      </w:pPr>
      <w:r>
        <w:t xml:space="preserve">Model 12 was determined to be the optimal model according to </w:t>
      </w:r>
      <w:proofErr w:type="spellStart"/>
      <w:r>
        <w:t>AICc</w:t>
      </w:r>
      <w:proofErr w:type="spellEnd"/>
      <w:r>
        <w:t>.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w:t>
      </w:r>
      <w:proofErr w:type="spellStart"/>
      <w:r>
        <w:t>AICc</w:t>
      </w:r>
      <w:proofErr w:type="spellEnd"/>
      <w:r>
        <w:t xml:space="preserve"> and exhibited </w:t>
      </w:r>
      <w:proofErr w:type="spellStart"/>
      <w:r>
        <w:t>multicollinearity</w:t>
      </w:r>
      <w:proofErr w:type="spellEnd"/>
      <w:r>
        <w:t xml:space="preserve">. </w:t>
      </w:r>
      <w:proofErr w:type="spellStart"/>
      <w:r>
        <w:t>Multicollinearity</w:t>
      </w:r>
      <w:proofErr w:type="spellEnd"/>
      <w:r>
        <w:t xml:space="preserve"> was determined not to be of importance for Model 12 according to variance inflation factor scores (all &lt; 3 on centred variables).  All terms in Model 12 were individually significant; a full description of the model is given in </w:t>
      </w:r>
      <w:r w:rsidRPr="00FB760E">
        <w:t xml:space="preserve">Table </w:t>
      </w:r>
      <w:r w:rsidR="00CD78F8">
        <w:t>3</w:t>
      </w:r>
      <w:r w:rsidRPr="00D72CE5">
        <w:rPr>
          <w:b/>
        </w:rPr>
        <w:t>.</w:t>
      </w:r>
      <w:r>
        <w:rPr>
          <w:b/>
        </w:rPr>
        <w:t xml:space="preserve"> </w:t>
      </w:r>
      <w:r>
        <w:t xml:space="preserve">Notably, the coefficient of the interaction term was negative, indicating a diminishing influence on </w:t>
      </w:r>
      <w:proofErr w:type="spellStart"/>
      <w:r>
        <w:t>FDis</w:t>
      </w:r>
      <w:proofErr w:type="spellEnd"/>
      <w:r>
        <w:t xml:space="preserve"> when values of </w:t>
      </w:r>
      <w:proofErr w:type="spellStart"/>
      <w:r>
        <w:t>CVAnnHSPeak</w:t>
      </w:r>
      <w:proofErr w:type="spellEnd"/>
      <w:r>
        <w:t xml:space="preserve"> and </w:t>
      </w:r>
      <w:proofErr w:type="spellStart"/>
      <w:r>
        <w:t>MDFMDFSummer</w:t>
      </w:r>
      <w:proofErr w:type="spellEnd"/>
      <w:r>
        <w:t xml:space="preserve"> are both high. </w:t>
      </w:r>
    </w:p>
    <w:p w14:paraId="24BAF97C" w14:textId="77777777" w:rsidR="00F75551" w:rsidRDefault="00F75551" w:rsidP="00F75551">
      <w:pPr>
        <w:spacing w:line="480" w:lineRule="auto"/>
      </w:pPr>
    </w:p>
    <w:p w14:paraId="3401D8B9" w14:textId="77777777" w:rsidR="00F75551" w:rsidRDefault="00F75551" w:rsidP="00F75551">
      <w:pPr>
        <w:pStyle w:val="Caption"/>
        <w:keepNext/>
        <w:spacing w:line="480" w:lineRule="auto"/>
      </w:pPr>
      <w:commentRangeStart w:id="212"/>
      <w:commentRangeStart w:id="213"/>
      <w:r>
        <w:t xml:space="preserve">Table </w:t>
      </w:r>
      <w:r w:rsidR="00D94A21">
        <w:t>3</w:t>
      </w:r>
      <w:r>
        <w:t xml:space="preserve">. </w:t>
      </w:r>
      <w:commentRangeEnd w:id="212"/>
      <w:r>
        <w:rPr>
          <w:rStyle w:val="CommentReference"/>
          <w:rFonts w:eastAsia="MS Mincho"/>
          <w:i w:val="0"/>
          <w:iCs w:val="0"/>
          <w:color w:val="auto"/>
        </w:rPr>
        <w:commentReference w:id="212"/>
      </w:r>
      <w:commentRangeEnd w:id="213"/>
      <w:r w:rsidR="00CF3E06">
        <w:rPr>
          <w:rStyle w:val="CommentReference"/>
          <w:rFonts w:eastAsia="MS Mincho"/>
          <w:i w:val="0"/>
          <w:iCs w:val="0"/>
          <w:color w:val="auto"/>
        </w:rPr>
        <w:commentReference w:id="213"/>
      </w:r>
      <w:r>
        <w:t xml:space="preserve">Regression summary for Model 12. Beta values are regression </w:t>
      </w:r>
      <w:proofErr w:type="spellStart"/>
      <w:r>
        <w:t>coefficents</w:t>
      </w:r>
      <w:proofErr w:type="spellEnd"/>
      <w:r>
        <w:t xml:space="preserve"> 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F75551" w:rsidRPr="00CA69C7" w14:paraId="4FCB467C" w14:textId="77777777" w:rsidTr="00F75551">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40068"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56F06F65"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60EE58D2"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2D2560B"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4A3BB119"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05E266"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F75551" w:rsidRPr="00CA69C7" w14:paraId="3FD20D81" w14:textId="77777777" w:rsidTr="00F75551">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45BDE62"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14:paraId="136F3F8E"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DE5D7EB"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65992816"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3FA3CC67" w14:textId="77777777" w:rsidR="00F75551" w:rsidRPr="00CA69C7" w:rsidRDefault="00F75551" w:rsidP="00F75551">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09E5614A"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0.0013</w:t>
            </w:r>
          </w:p>
        </w:tc>
      </w:tr>
      <w:tr w:rsidR="00F75551" w:rsidRPr="00CA69C7" w14:paraId="62166704" w14:textId="77777777" w:rsidTr="00F75551">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85CDB7C"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14:paraId="1D5D2B25"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1A4CF11A"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4CA30F0"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2BC42D66"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00E5D1A"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0.0197</w:t>
            </w:r>
          </w:p>
        </w:tc>
      </w:tr>
      <w:tr w:rsidR="00F75551" w:rsidRPr="00CA69C7" w14:paraId="0027F88A" w14:textId="77777777" w:rsidTr="00F75551">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107AE39E"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14:paraId="557ACBBC"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2E6D2FF"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4C396976"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518FB220"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10B162CC"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0.0121</w:t>
            </w:r>
          </w:p>
        </w:tc>
      </w:tr>
      <w:tr w:rsidR="00F75551" w:rsidRPr="00CA69C7" w14:paraId="5692C713" w14:textId="77777777" w:rsidTr="00F75551">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876841A"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14:paraId="15B6953E"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18882B6C"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3AF6873D"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1EAEF341"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8B6C43A"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0.0097</w:t>
            </w:r>
          </w:p>
        </w:tc>
      </w:tr>
    </w:tbl>
    <w:p w14:paraId="57EC1438" w14:textId="77777777" w:rsidR="00F75551" w:rsidRDefault="00F75551" w:rsidP="00F75551">
      <w:pPr>
        <w:spacing w:line="480" w:lineRule="auto"/>
      </w:pPr>
    </w:p>
    <w:p w14:paraId="16D08CE6" w14:textId="77777777" w:rsidR="00F75551" w:rsidRDefault="00F75551" w:rsidP="00F75551">
      <w:pPr>
        <w:spacing w:line="480" w:lineRule="auto"/>
      </w:pPr>
    </w:p>
    <w:p w14:paraId="59BA2440" w14:textId="77777777" w:rsidR="00F75551" w:rsidRDefault="00F75551" w:rsidP="00F75551">
      <w:pPr>
        <w:spacing w:line="480" w:lineRule="auto"/>
      </w:pPr>
    </w:p>
    <w:p w14:paraId="550D9D24" w14:textId="77777777" w:rsidR="00F75551" w:rsidRDefault="00F75551" w:rsidP="00F75551">
      <w:pPr>
        <w:spacing w:line="480" w:lineRule="auto"/>
      </w:pPr>
      <w:r>
        <w:lastRenderedPageBreak/>
        <w:t>DISCUSSION</w:t>
      </w:r>
    </w:p>
    <w:p w14:paraId="06524B84" w14:textId="77777777" w:rsidR="00F75551" w:rsidRDefault="00F75551" w:rsidP="00F75551">
      <w:pPr>
        <w:spacing w:line="480" w:lineRule="auto"/>
        <w:jc w:val="both"/>
      </w:pPr>
      <w:r>
        <w:t xml:space="preserve">We surveyed vegetation communities along partially constrained river systems across south-eastern Australia and found that functional diversity, as characterised by functional dispersion, exhibited strong relationships with local patterns of hydrology. </w:t>
      </w:r>
      <w:commentRangeStart w:id="214"/>
      <w:commentRangeStart w:id="215"/>
      <w:r>
        <w:t xml:space="preserve">To our knowledge this is the first study to examine relationships between hydrological conditions and the functional ecology of riparian vegetation communities using multiple quantitative functional traits. </w:t>
      </w:r>
      <w:commentRangeEnd w:id="214"/>
      <w:r>
        <w:rPr>
          <w:rStyle w:val="CommentReference"/>
          <w:rFonts w:eastAsia="MS Mincho"/>
        </w:rPr>
        <w:commentReference w:id="214"/>
      </w:r>
      <w:commentRangeEnd w:id="215"/>
      <w:r w:rsidR="00CF3E06">
        <w:rPr>
          <w:rStyle w:val="CommentReference"/>
          <w:rFonts w:eastAsia="MS Mincho"/>
        </w:rPr>
        <w:commentReference w:id="215"/>
      </w:r>
      <w:r>
        <w:t xml:space="preserve">The overarching pattern across these relationships can be summarised as “heterogeneous flows </w:t>
      </w:r>
      <w:commentRangeStart w:id="216"/>
      <w:commentRangeStart w:id="217"/>
      <w:r>
        <w:t xml:space="preserve">breed </w:t>
      </w:r>
      <w:commentRangeEnd w:id="216"/>
      <w:r>
        <w:rPr>
          <w:rStyle w:val="CommentReference"/>
          <w:rFonts w:eastAsia="MS Mincho"/>
        </w:rPr>
        <w:commentReference w:id="216"/>
      </w:r>
      <w:commentRangeEnd w:id="217"/>
      <w:r w:rsidR="00CF3E06">
        <w:rPr>
          <w:rStyle w:val="CommentReference"/>
          <w:rFonts w:eastAsia="MS Mincho"/>
        </w:rPr>
        <w:commentReference w:id="217"/>
      </w:r>
      <w:proofErr w:type="spellStart"/>
      <w:r>
        <w:t>hetereogenous</w:t>
      </w:r>
      <w:proofErr w:type="spellEnd"/>
      <w:r>
        <w:t xml:space="preserve"> </w:t>
      </w:r>
      <w:commentRangeStart w:id="218"/>
      <w:commentRangeStart w:id="219"/>
      <w:r>
        <w:t>communities</w:t>
      </w:r>
      <w:commentRangeEnd w:id="218"/>
      <w:r>
        <w:rPr>
          <w:rStyle w:val="CommentReference"/>
          <w:rFonts w:eastAsia="MS Mincho"/>
        </w:rPr>
        <w:commentReference w:id="218"/>
      </w:r>
      <w:commentRangeEnd w:id="219"/>
      <w:r w:rsidR="00CF3E06">
        <w:rPr>
          <w:rStyle w:val="CommentReference"/>
          <w:rFonts w:eastAsia="MS Mincho"/>
        </w:rPr>
        <w:commentReference w:id="219"/>
      </w:r>
      <w:r>
        <w:t xml:space="preserve">”. </w:t>
      </w:r>
    </w:p>
    <w:p w14:paraId="1E27CDD6" w14:textId="77777777"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w:t>
      </w:r>
      <w:proofErr w:type="spellStart"/>
      <w:r>
        <w:t>hydrogeomorphic</w:t>
      </w:r>
      <w:proofErr w:type="spellEnd"/>
      <w:r>
        <w:t xml:space="preserve"> processes, overlain by feedback interactions between these processes and biotic components of the riparian environment  </w:t>
      </w:r>
      <w:r w:rsidR="000B336C">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B336C">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B336C">
        <w:fldChar w:fldCharType="end"/>
      </w:r>
      <w:r>
        <w:t xml:space="preserve">. </w:t>
      </w:r>
      <w:commentRangeStart w:id="220"/>
      <w:r>
        <w:t>Below we discuss significant relationships between functional diversity and hydrological conditions within this context.</w:t>
      </w:r>
      <w:commentRangeEnd w:id="220"/>
      <w:r>
        <w:rPr>
          <w:rStyle w:val="CommentReference"/>
          <w:rFonts w:eastAsia="MS Mincho"/>
        </w:rPr>
        <w:commentReference w:id="220"/>
      </w:r>
      <w:r>
        <w:t xml:space="preserve"> Because we surveyed </w:t>
      </w:r>
      <w:proofErr w:type="spellStart"/>
      <w:r>
        <w:t>geomorphically</w:t>
      </w:r>
      <w:proofErr w:type="spellEnd"/>
      <w:r>
        <w:t xml:space="preserve"> homogenous sections of sloping bank, </w:t>
      </w:r>
      <w:commentRangeStart w:id="221"/>
      <w:commentRangeStart w:id="222"/>
      <w:r>
        <w:t>our argument is presented under the assumption that functional diversity is a property of riparian communities at the reach scale. Influx of species from more physically complex adjacent patches, then, is responsible for the diversity we observed on sloping bank sections.</w:t>
      </w:r>
      <w:commentRangeEnd w:id="221"/>
      <w:r>
        <w:rPr>
          <w:rStyle w:val="CommentReference"/>
          <w:rFonts w:eastAsia="MS Mincho"/>
        </w:rPr>
        <w:commentReference w:id="221"/>
      </w:r>
      <w:commentRangeEnd w:id="222"/>
      <w:r w:rsidR="00CF3E06">
        <w:rPr>
          <w:rStyle w:val="CommentReference"/>
          <w:rFonts w:eastAsia="MS Mincho"/>
        </w:rPr>
        <w:commentReference w:id="222"/>
      </w:r>
    </w:p>
    <w:p w14:paraId="78105E22" w14:textId="5512F9CD" w:rsidR="00F75551" w:rsidRDefault="00F75551" w:rsidP="00F75551">
      <w:pPr>
        <w:spacing w:line="480" w:lineRule="auto"/>
        <w:jc w:val="both"/>
      </w:pPr>
      <w:r>
        <w:t xml:space="preserve">The sites surveyed in this study spanned a spectrum of flooding intensity: at the lower bound, the calculated 20 year average return interval (ARI) flood was just 18 times the mean daily flow; at the upper bound, flows 210 times greater than the mean daily flow occur approximately every 20 years. Higher magnitude flow events such as this are likely to be </w:t>
      </w:r>
      <w:proofErr w:type="spellStart"/>
      <w:r>
        <w:t>geomorphically</w:t>
      </w:r>
      <w:proofErr w:type="spellEnd"/>
      <w:r>
        <w:t xml:space="preserve"> effective across a greater extent of the fluvial landscape </w:t>
      </w:r>
      <w:r w:rsidR="000B336C">
        <w:fldChar w:fldCharType="begin" w:fldLock="1"/>
      </w:r>
      <w:r w:rsidR="00322735">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rsidR="000B336C">
        <w:fldChar w:fldCharType="separate"/>
      </w:r>
      <w:r w:rsidRPr="00D80D4D">
        <w:rPr>
          <w:noProof/>
        </w:rPr>
        <w:t>(Huang &amp; Niemann 2006)</w:t>
      </w:r>
      <w:r w:rsidR="000B336C">
        <w:fldChar w:fldCharType="end"/>
      </w:r>
      <w:r>
        <w:t xml:space="preserve">. The strong positive relationship between functional diversity and 20 year ARI flood magnitude supports the supposition that disturbance </w:t>
      </w:r>
      <w:r>
        <w:lastRenderedPageBreak/>
        <w:t xml:space="preserve">retards competitive exclusion as a diversity limiting process </w:t>
      </w:r>
      <w:r w:rsidR="000B336C">
        <w:fldChar w:fldCharType="begin" w:fldLock="1"/>
      </w:r>
      <w:r>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B336C">
        <w:fldChar w:fldCharType="separate"/>
      </w:r>
      <w:r w:rsidRPr="0076603A">
        <w:rPr>
          <w:noProof/>
        </w:rPr>
        <w:t>(</w:t>
      </w:r>
      <w:r w:rsidRPr="00A11C7D">
        <w:rPr>
          <w:i/>
          <w:noProof/>
        </w:rPr>
        <w:t>sensu</w:t>
      </w:r>
      <w:r>
        <w:rPr>
          <w:noProof/>
        </w:rPr>
        <w:t xml:space="preserve"> </w:t>
      </w:r>
      <w:r w:rsidRPr="0076603A">
        <w:rPr>
          <w:noProof/>
        </w:rPr>
        <w:t>Huston 1979)</w:t>
      </w:r>
      <w:r w:rsidR="000B336C">
        <w:fldChar w:fldCharType="end"/>
      </w:r>
      <w:r>
        <w:t xml:space="preserve">. Notably, no significant relationships were found between functional diversity and metrics describing mean high flow conditions, whereas metrics describing variability had high explanatory power. </w:t>
      </w:r>
      <w:proofErr w:type="spellStart"/>
      <w:r>
        <w:t>Interannual</w:t>
      </w:r>
      <w:proofErr w:type="spellEnd"/>
      <w:r>
        <w:t xml:space="preserve">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B336C">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B336C">
        <w:fldChar w:fldCharType="separate"/>
      </w:r>
      <w:r w:rsidRPr="00F75551">
        <w:rPr>
          <w:noProof/>
        </w:rPr>
        <w:t>(Merritt, Nilsson &amp; Jansson 2010)</w:t>
      </w:r>
      <w:r w:rsidR="000B336C">
        <w:fldChar w:fldCharType="end"/>
      </w:r>
      <w:r>
        <w:t xml:space="preserve">, variability in high flow magnitude should influence recruitment processes in a similar manner.  Likewise, variability in the frequency of flood flows also results in variable time since last inundation or disturbance. </w:t>
      </w:r>
      <w:proofErr w:type="spellStart"/>
      <w:r>
        <w:t>Interannual</w:t>
      </w:r>
      <w:proofErr w:type="spellEnd"/>
      <w:r>
        <w:t xml:space="preserve"> variability in flood rise and fall rates was also positively associated with functional diversity. Flood rise and fall rates may determine entrainment of woody debris into the flood channel and subsequent bank deposition </w:t>
      </w:r>
      <w:r w:rsidR="000B336C">
        <w:fldChar w:fldCharType="begin" w:fldLock="1"/>
      </w:r>
      <w:r>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"formattedCitation" : "(Cadol &amp; Wohl 2010)", "plainTextFormattedCitation" : "(Cadol &amp; Wohl 2010)", "previouslyFormattedCitation" : "(Cadol &amp; Wohl 2010)" }, "properties" : { "noteIndex" : 0 }, "schema" : "https://github.com/citation-style-language/schema/raw/master/csl-citation.json" }</w:instrText>
      </w:r>
      <w:r w:rsidR="000B336C">
        <w:fldChar w:fldCharType="separate"/>
      </w:r>
      <w:r w:rsidRPr="00F40F58">
        <w:rPr>
          <w:noProof/>
        </w:rPr>
        <w:t>(Cadol &amp; Wohl 2010)</w:t>
      </w:r>
      <w:r w:rsidR="000B336C">
        <w:fldChar w:fldCharType="end"/>
      </w:r>
      <w:r>
        <w:t xml:space="preserve">. Debris entrainment in turn increases the erosive potential of floods, but its deposition provides structural heterogeneity, and resources for fungal and animal communities </w:t>
      </w:r>
      <w:r w:rsidR="000B336C">
        <w:fldChar w:fldCharType="begin" w:fldLock="1"/>
      </w:r>
      <w:r>
        <w:instrText>ADDIN CSL_CITATION { "citationItems" : [ { "id" : "ITEM-1", "itemData" : { "author" : [ { "dropping-particle" : "", "family" : "Harmon", "given" : "Mark E", "non-dropping-particle" : "", "parse-names" : false, "suffix" : "" }, { "dropping-particle" : "", "family" : "Franklin", "given" : "Jerry F", "non-dropping-particle" : "", "parse-names" : false, "suffix" : "" }, { "dropping-particle" : "", "family" : "Swanson", "given" : "Fred J", "non-dropping-particle" : "", "parse-names" : false, "suffix" : "" }, { "dropping-particle" : "", "family" : "Sollins", "given" : "Phil", "non-dropping-particle" : "", "parse-names" : false, "suffix" : "" }, { "dropping-particle" : "", "family" : "Gregory", "given" : "SV", "non-dropping-particle" : "", "parse-names" : false, "suffix" : "" }, { "dropping-particle" : "", "family" : "Lattin", "given" : "JD", "non-dropping-particle" : "", "parse-names" : false, "suffix" : "" }, { "dropping-particle" : "", "family" : "Anderson", "given" : "NH", "non-dropping-particle" : "", "parse-names" : false, "suffix" : "" }, { "dropping-particle" : "", "family" : "Cline", "given" : "SP", "non-dropping-particle" : "", "parse-names" : false, "suffix" : "" }, { "dropping-particle" : "", "family" : "Aumen", "given" : "NG", "non-dropping-particle" : "", "parse-names" : false, "suffix" : "" }, { "dropping-particle" : "", "family" : "Sedell", "given" : "JR", "non-dropping-particle" : "", "parse-names" : false, "suffix" : "" } ], "container-title" : "Advances in Ecological Research", "id" : "ITEM-1", "issued" : { "date-parts" : [ [ "1986" ] ] }, "page" : "133-302", "title" : "Ecology of coarse woody debris in temperate ecosystems", "type" : "article-journal", "volume" : "15" }, "uris" : [ "http://www.mendeley.com/documents/?uuid=01b06333-9b24-42a0-b0a7-de090ab893f6" ] } ], "mendeley" : { "formattedCitation" : "(Harmon &lt;i&gt;et al.&lt;/i&gt; 1986)", "plainTextFormattedCitation" : "(Harmon et al. 1986)", "previouslyFormattedCitation" : "(Harmon &lt;i&gt;et al.&lt;/i&gt; 1986)" }, "properties" : { "noteIndex" : 0 }, "schema" : "https://github.com/citation-style-language/schema/raw/master/csl-citation.json" }</w:instrText>
      </w:r>
      <w:r w:rsidR="000B336C">
        <w:fldChar w:fldCharType="separate"/>
      </w:r>
      <w:r w:rsidRPr="00170ECA">
        <w:rPr>
          <w:noProof/>
        </w:rPr>
        <w:t xml:space="preserve">(Harmon </w:t>
      </w:r>
      <w:r w:rsidRPr="00170ECA">
        <w:rPr>
          <w:i/>
          <w:noProof/>
        </w:rPr>
        <w:t>et al.</w:t>
      </w:r>
      <w:r w:rsidRPr="00170ECA">
        <w:rPr>
          <w:noProof/>
        </w:rPr>
        <w:t xml:space="preserve"> 1986)</w:t>
      </w:r>
      <w:r w:rsidR="000B336C">
        <w:fldChar w:fldCharType="end"/>
      </w:r>
      <w:r>
        <w:t xml:space="preserve">.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0B336C">
        <w:fldChar w:fldCharType="begin" w:fldLock="1"/>
      </w:r>
      <w:r>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B336C">
        <w:fldChar w:fldCharType="separate"/>
      </w:r>
      <w:r w:rsidRPr="00170ECA">
        <w:rPr>
          <w:noProof/>
        </w:rPr>
        <w:t xml:space="preserve">(Bornette </w:t>
      </w:r>
      <w:r w:rsidRPr="00170ECA">
        <w:rPr>
          <w:i/>
          <w:noProof/>
        </w:rPr>
        <w:t>et al.</w:t>
      </w:r>
      <w:r w:rsidRPr="00170ECA">
        <w:rPr>
          <w:noProof/>
        </w:rPr>
        <w:t xml:space="preserve"> 2008)</w:t>
      </w:r>
      <w:r w:rsidR="000B336C">
        <w:fldChar w:fldCharType="end"/>
      </w:r>
      <w:r>
        <w:t xml:space="preserve">. </w:t>
      </w:r>
    </w:p>
    <w:p w14:paraId="26F844ED" w14:textId="4070B3A1" w:rsidR="00F75551" w:rsidRDefault="00F75551" w:rsidP="00F75551">
      <w:pPr>
        <w:spacing w:line="480" w:lineRule="auto"/>
      </w:pPr>
      <w:r>
        <w:t xml:space="preserve">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w:t>
      </w:r>
      <w:proofErr w:type="spellStart"/>
      <w:r>
        <w:t>interannual</w:t>
      </w:r>
      <w:proofErr w:type="spellEnd"/>
      <w:r>
        <w:t xml:space="preserve"> variability and modal, seasonally inconsistent distributions of flow. Once again, communities with higher functional diversity tended to be located towards the ‘variable’ end of the spectrum. South-eastern Australian plants do exhibit characteristic species-level </w:t>
      </w:r>
      <w:r>
        <w:lastRenderedPageBreak/>
        <w:t xml:space="preserve">responses to seasonality, although there is no general coordination of growth and reproduction </w:t>
      </w:r>
      <w:proofErr w:type="spellStart"/>
      <w:r>
        <w:t>phenologies</w:t>
      </w:r>
      <w:proofErr w:type="spellEnd"/>
      <w:r>
        <w:t xml:space="preserve"> as in the northern hemisphere. Flowering times within the </w:t>
      </w:r>
      <w:proofErr w:type="spellStart"/>
      <w:r>
        <w:t>Myrtaceae</w:t>
      </w:r>
      <w:proofErr w:type="spellEnd"/>
      <w:r>
        <w:t xml:space="preserve"> (a dominant family in riparian plant communities of south-eastern Australia) are often staggered where species are sympatric </w:t>
      </w:r>
      <w:r w:rsidR="000B336C">
        <w:fldChar w:fldCharType="begin" w:fldLock="1"/>
      </w:r>
      <w:r>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B336C">
        <w:fldChar w:fldCharType="separate"/>
      </w:r>
      <w:r w:rsidRPr="00751843">
        <w:rPr>
          <w:noProof/>
        </w:rPr>
        <w:t>(Beardsell, Obrien &amp; Williams 1993)</w:t>
      </w:r>
      <w:r w:rsidR="000B336C">
        <w:fldChar w:fldCharType="end"/>
      </w:r>
      <w:r>
        <w:t xml:space="preserve">, and growth and reproduction of riparian plants are commonly associated with the arrival of favourable conditions </w:t>
      </w:r>
      <w:r w:rsidR="000B336C">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B336C">
        <w:fldChar w:fldCharType="separate"/>
      </w:r>
      <w:r w:rsidRPr="00751EE1">
        <w:rPr>
          <w:noProof/>
        </w:rPr>
        <w:t>(Woolfrey &amp; Ladd 2001; Robertson 2001; Siebentritt, Ganf &amp; Walker 2004)</w:t>
      </w:r>
      <w:r w:rsidR="000B336C">
        <w:fldChar w:fldCharType="end"/>
      </w:r>
      <w:r>
        <w:t xml:space="preserve">. High coefficients of variation in seasonal mean daily flows may therefore act to temporarily provide species with favourable conditions according to their seasonal biology. </w:t>
      </w:r>
      <w:r>
        <w:br/>
      </w:r>
    </w:p>
    <w:p w14:paraId="1D78F444" w14:textId="31BF37FE" w:rsidR="00F75551" w:rsidRDefault="00F75551" w:rsidP="00F75551">
      <w:pPr>
        <w:spacing w:line="480" w:lineRule="auto"/>
        <w:jc w:val="both"/>
      </w:pPr>
      <w:r>
        <w:t>Exceptions to these patterns included the quadratic fit for variability in summer mean daily flows, with high values being associated with a reduction in functional diversity, and mean daily flow for summer, which was positively associated with functional diversity</w:t>
      </w:r>
      <w:del w:id="223" w:author="Michelle Leishman" w:date="2015-01-21T15:32:00Z">
        <w:r w:rsidDel="00E31A0C">
          <w:delText>,</w:delText>
        </w:r>
      </w:del>
      <w:r>
        <w:t xml:space="preserve">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rsidR="000B336C">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B336C">
        <w:fldChar w:fldCharType="separate"/>
      </w:r>
      <w:r w:rsidRPr="00170ECA">
        <w:rPr>
          <w:noProof/>
        </w:rPr>
        <w:t xml:space="preserve">(Garssen </w:t>
      </w:r>
      <w:r w:rsidRPr="00170ECA">
        <w:rPr>
          <w:i/>
          <w:noProof/>
        </w:rPr>
        <w:t>et al.</w:t>
      </w:r>
      <w:r w:rsidRPr="00170ECA">
        <w:rPr>
          <w:noProof/>
        </w:rPr>
        <w:t xml:space="preserve"> 2014)</w:t>
      </w:r>
      <w:r w:rsidR="000B336C">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t>
      </w:r>
      <w:commentRangeStart w:id="224"/>
      <w:commentRangeStart w:id="225"/>
      <w:r>
        <w:t xml:space="preserve">We did investigate whether sites at subtropical latitudes simply had higher functional diversity than temperate sites, according to well-known latitudinal patterns of species richness </w:t>
      </w:r>
      <w:r w:rsidR="000B336C">
        <w:fldChar w:fldCharType="begin" w:fldLock="1"/>
      </w:r>
      <w:r>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B336C">
        <w:fldChar w:fldCharType="separate"/>
      </w:r>
      <w:r w:rsidRPr="00FC79DB">
        <w:rPr>
          <w:noProof/>
        </w:rPr>
        <w:t>(Willig, Kaufman &amp; Stevens 2003)</w:t>
      </w:r>
      <w:r w:rsidR="000B336C">
        <w:fldChar w:fldCharType="end"/>
      </w:r>
      <w:r>
        <w:t xml:space="preserve">, and found no relationship between latitude and </w:t>
      </w:r>
      <w:proofErr w:type="spellStart"/>
      <w:r>
        <w:t>FDis</w:t>
      </w:r>
      <w:proofErr w:type="spellEnd"/>
      <w:r>
        <w:t xml:space="preserve">. </w:t>
      </w:r>
      <w:commentRangeEnd w:id="224"/>
      <w:r>
        <w:rPr>
          <w:rStyle w:val="CommentReference"/>
          <w:rFonts w:eastAsia="MS Mincho"/>
        </w:rPr>
        <w:commentReference w:id="224"/>
      </w:r>
      <w:commentRangeEnd w:id="225"/>
      <w:r w:rsidR="00F72D73">
        <w:rPr>
          <w:rStyle w:val="CommentReference"/>
          <w:rFonts w:eastAsia="MS Mincho"/>
        </w:rPr>
        <w:commentReference w:id="225"/>
      </w:r>
    </w:p>
    <w:p w14:paraId="443FA913" w14:textId="77777777" w:rsidR="00F75551" w:rsidRPr="008639ED" w:rsidRDefault="00F75551" w:rsidP="00F75551">
      <w:pPr>
        <w:spacing w:line="480" w:lineRule="auto"/>
        <w:jc w:val="both"/>
        <w:rPr>
          <w:lang w:val="en-US"/>
        </w:rPr>
      </w:pPr>
      <w:r>
        <w:t xml:space="preserve">It was notable that while </w:t>
      </w:r>
      <w:proofErr w:type="spellStart"/>
      <w:r>
        <w:t>FDis</w:t>
      </w:r>
      <w:proofErr w:type="spellEnd"/>
      <w:r>
        <w:t xml:space="preserve"> is statistically independent of species richness by construction, in this study functional dispersion was significantly associated with total species richness (as opposed to richness of the set of species used in the </w:t>
      </w:r>
      <w:proofErr w:type="spellStart"/>
      <w:r>
        <w:t>FDis</w:t>
      </w:r>
      <w:proofErr w:type="spellEnd"/>
      <w:r>
        <w:t xml:space="preserve"> analysis that were present at &gt; 1% abundance). </w:t>
      </w:r>
      <w:r>
        <w:rPr>
          <w:lang w:val="en-US"/>
        </w:rPr>
        <w:t>A</w:t>
      </w:r>
      <w:r w:rsidRPr="00807A45">
        <w:rPr>
          <w:lang w:val="en-US"/>
        </w:rPr>
        <w:t xml:space="preserve"> </w:t>
      </w:r>
      <w:r w:rsidRPr="00807A45">
        <w:rPr>
          <w:lang w:val="en-US"/>
        </w:rPr>
        <w:lastRenderedPageBreak/>
        <w:t>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 xml:space="preserve">It is difficult to interpret this finding, however, as adding data for rare species to the analysis would necessarily render the new value of </w:t>
      </w:r>
      <w:proofErr w:type="spellStart"/>
      <w:r>
        <w:rPr>
          <w:lang w:val="en-US"/>
        </w:rPr>
        <w:t>FDis</w:t>
      </w:r>
      <w:proofErr w:type="spellEnd"/>
      <w:r>
        <w:rPr>
          <w:lang w:val="en-US"/>
        </w:rPr>
        <w:t xml:space="preserve"> independent of total species richness.</w:t>
      </w:r>
    </w:p>
    <w:p w14:paraId="5946059C" w14:textId="77777777" w:rsidR="00F75551" w:rsidRDefault="00F75551" w:rsidP="00F75551">
      <w:pPr>
        <w:spacing w:line="480" w:lineRule="auto"/>
        <w:jc w:val="both"/>
      </w:pPr>
      <w:r>
        <w:t xml:space="preserve">The multiple regression model selected according to </w:t>
      </w:r>
      <w:proofErr w:type="spellStart"/>
      <w:r>
        <w:t>AICc</w:t>
      </w:r>
      <w:proofErr w:type="spellEnd"/>
      <w:r>
        <w:t xml:space="preserve"> explained a high proportion of variation in </w:t>
      </w:r>
      <w:proofErr w:type="spellStart"/>
      <w:r>
        <w:t>FDis</w:t>
      </w:r>
      <w:proofErr w:type="spellEnd"/>
      <w:r>
        <w:t xml:space="preserve">.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almost all of the variation in </w:t>
      </w:r>
      <w:proofErr w:type="spellStart"/>
      <w:r>
        <w:t>FDis</w:t>
      </w:r>
      <w:proofErr w:type="spellEnd"/>
      <w:r>
        <w:t>.</w:t>
      </w:r>
      <w:r w:rsidRPr="004A4AFC">
        <w:t xml:space="preserve"> </w:t>
      </w:r>
      <w:r>
        <w:t>We used traits in our analysis which capture a broad spectrum of ecological strategies, rather than solely traits associated with riparian specialist strategies, which might be expected to bias results towards flow response.</w:t>
      </w:r>
      <w:del w:id="226" w:author="Michelle Leishman" w:date="2015-01-21T15:34:00Z">
        <w:r w:rsidDel="00634000">
          <w:delText>.</w:delText>
        </w:r>
      </w:del>
      <w:r>
        <w:t xml:space="preserve"> We caveat, however, that this model does not account for the effect of plot-scale geomorphic variability on diversity, as this was controlled for in the site selection process. </w:t>
      </w:r>
    </w:p>
    <w:p w14:paraId="6E5204FD" w14:textId="0EF88063" w:rsidR="00F75551" w:rsidRDefault="00F75551" w:rsidP="00F75551">
      <w:pPr>
        <w:spacing w:line="480" w:lineRule="auto"/>
        <w:jc w:val="both"/>
      </w:pPr>
      <w:r>
        <w:t xml:space="preserve">Two sites had anomalous values for </w:t>
      </w:r>
      <w:proofErr w:type="spellStart"/>
      <w:r>
        <w:t>FDis</w:t>
      </w:r>
      <w:proofErr w:type="spellEnd"/>
      <w:r>
        <w:t xml:space="preserve"> which do not fit within this conceptual model of disturbance and flow variability providing high niche heterogeneity. These sites experience highly variable flows but had low functional diversity. </w:t>
      </w:r>
      <w:commentRangeStart w:id="227"/>
      <w:commentRangeStart w:id="228"/>
      <w:r>
        <w:t xml:space="preserve">We experimentally adjusted the abundances of dominant species at these sites, and the low values for </w:t>
      </w:r>
      <w:proofErr w:type="spellStart"/>
      <w:r>
        <w:t>FDis</w:t>
      </w:r>
      <w:proofErr w:type="spellEnd"/>
      <w:r>
        <w:t xml:space="preserve"> appear to result from dominance of a single species at each site (the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the liana </w:t>
      </w:r>
      <w:proofErr w:type="spellStart"/>
      <w:r w:rsidRPr="00013368">
        <w:rPr>
          <w:i/>
        </w:rPr>
        <w:t>Ripogonum</w:t>
      </w:r>
      <w:proofErr w:type="spellEnd"/>
      <w:r w:rsidRPr="00013368">
        <w:rPr>
          <w:i/>
        </w:rPr>
        <w:t xml:space="preserve"> album</w:t>
      </w:r>
      <w:r>
        <w:t xml:space="preserve"> at Jilliby Creek).</w:t>
      </w:r>
      <w:commentRangeEnd w:id="227"/>
      <w:r>
        <w:rPr>
          <w:rStyle w:val="CommentReference"/>
          <w:rFonts w:eastAsia="MS Mincho"/>
        </w:rPr>
        <w:commentReference w:id="227"/>
      </w:r>
      <w:commentRangeEnd w:id="228"/>
      <w:r w:rsidR="00F72D73">
        <w:rPr>
          <w:rStyle w:val="CommentReference"/>
          <w:rFonts w:eastAsia="MS Mincho"/>
        </w:rPr>
        <w:commentReference w:id="228"/>
      </w:r>
      <w:r>
        <w:t xml:space="preserve"> These sites may represent cases in which species with ‘variability’ specialist strategies have become dominant. </w:t>
      </w:r>
      <w:proofErr w:type="spellStart"/>
      <w:r w:rsidRPr="00B07DAF">
        <w:rPr>
          <w:i/>
        </w:rPr>
        <w:t>Acmena</w:t>
      </w:r>
      <w:proofErr w:type="spellEnd"/>
      <w:r w:rsidRPr="00B07DAF">
        <w:rPr>
          <w:i/>
        </w:rPr>
        <w:t xml:space="preserve"> </w:t>
      </w:r>
      <w:proofErr w:type="spellStart"/>
      <w:r w:rsidRPr="00B07DAF">
        <w:rPr>
          <w:i/>
        </w:rPr>
        <w:t>smithii</w:t>
      </w:r>
      <w:proofErr w:type="spellEnd"/>
      <w:r w:rsidRPr="00B07DAF">
        <w:rPr>
          <w:i/>
        </w:rPr>
        <w:t xml:space="preserve"> </w:t>
      </w:r>
      <w:r>
        <w:t xml:space="preserve">has a relatively large seed and is shade tolerant </w:t>
      </w:r>
      <w:r w:rsidR="000B336C">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B336C">
        <w:fldChar w:fldCharType="separate"/>
      </w:r>
      <w:r w:rsidRPr="00013368">
        <w:rPr>
          <w:noProof/>
        </w:rPr>
        <w:t>(Melick 1990)</w:t>
      </w:r>
      <w:r w:rsidR="000B336C">
        <w:fldChar w:fldCharType="end"/>
      </w:r>
      <w:r>
        <w:t xml:space="preserve">, but once established, develops a lignotuber and is highly </w:t>
      </w:r>
      <w:r>
        <w:lastRenderedPageBreak/>
        <w:t xml:space="preserve">resistant to drought and disturbance </w:t>
      </w:r>
      <w:r w:rsidR="000B336C">
        <w:fldChar w:fldCharType="begin" w:fldLock="1"/>
      </w:r>
      <w:r>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B336C">
        <w:fldChar w:fldCharType="separate"/>
      </w:r>
      <w:r w:rsidRPr="00013368">
        <w:rPr>
          <w:noProof/>
        </w:rPr>
        <w:t>(Ashton &amp; Frankenberg 1976)</w:t>
      </w:r>
      <w:r w:rsidR="000B336C">
        <w:fldChar w:fldCharType="end"/>
      </w:r>
      <w:r>
        <w:t xml:space="preserve">. With respect to </w:t>
      </w:r>
      <w:proofErr w:type="spellStart"/>
      <w:r w:rsidRPr="007C6152">
        <w:rPr>
          <w:i/>
        </w:rPr>
        <w:t>Ripogonum</w:t>
      </w:r>
      <w:proofErr w:type="spellEnd"/>
      <w:r w:rsidRPr="007C6152">
        <w:rPr>
          <w:i/>
        </w:rPr>
        <w:t xml:space="preserve"> album</w:t>
      </w:r>
      <w:r>
        <w:t xml:space="preserve">, there is evidence to suggest that abundance of lianas may be associated with disturbance </w:t>
      </w:r>
      <w:r w:rsidR="000B336C">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B336C">
        <w:fldChar w:fldCharType="separate"/>
      </w:r>
      <w:r w:rsidRPr="005D614C">
        <w:rPr>
          <w:noProof/>
        </w:rPr>
        <w:t>(Laurance &amp; Pérez-Salicrup 2001)</w:t>
      </w:r>
      <w:r w:rsidR="000B336C">
        <w:fldChar w:fldCharType="end"/>
      </w:r>
      <w:r>
        <w:t xml:space="preserve"> and that lianas have a competitive advantage over trees in dry conditions </w:t>
      </w:r>
      <w:r w:rsidR="000B336C">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B336C">
        <w:fldChar w:fldCharType="separate"/>
      </w:r>
      <w:r w:rsidRPr="00F75551">
        <w:rPr>
          <w:noProof/>
        </w:rPr>
        <w:t>(Swaine &amp; Grace 2007; Cai, Schnitzer &amp; Bongers 2009)</w:t>
      </w:r>
      <w:r w:rsidR="000B336C">
        <w:fldChar w:fldCharType="end"/>
      </w:r>
      <w:r>
        <w:t xml:space="preserve">, although see </w:t>
      </w:r>
      <w:r w:rsidR="000B336C">
        <w:fldChar w:fldCharType="begin" w:fldLock="1"/>
      </w:r>
      <w:r>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B336C">
        <w:fldChar w:fldCharType="separate"/>
      </w:r>
      <w:r w:rsidRPr="005D614C">
        <w:rPr>
          <w:noProof/>
        </w:rPr>
        <w:t xml:space="preserve">Nepstad </w:t>
      </w:r>
      <w:r w:rsidRPr="005D614C">
        <w:rPr>
          <w:i/>
          <w:noProof/>
        </w:rPr>
        <w:t>et al.</w:t>
      </w:r>
      <w:r w:rsidRPr="005D614C">
        <w:rPr>
          <w:noProof/>
        </w:rPr>
        <w:t xml:space="preserve"> 2007</w:t>
      </w:r>
      <w:r w:rsidR="000B336C">
        <w:fldChar w:fldCharType="end"/>
      </w:r>
      <w:r>
        <w:t xml:space="preserve">). These sites notwithstanding, we believe the relationships we have described form a strong case for our argument. </w:t>
      </w:r>
    </w:p>
    <w:p w14:paraId="5B965D83" w14:textId="60A02BA7"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B336C">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B336C">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B336C">
        <w:fldChar w:fldCharType="end"/>
      </w:r>
      <w:r>
        <w:t xml:space="preserve">. </w:t>
      </w:r>
      <w:r w:rsidR="007946B2">
        <w:t>Our results mostly show monotonic relationship</w:t>
      </w:r>
      <w:r w:rsidR="003C0B25">
        <w:t>s</w:t>
      </w:r>
      <w:r w:rsidR="007946B2">
        <w:t xml:space="preserve"> between </w:t>
      </w:r>
      <w:proofErr w:type="spellStart"/>
      <w:r w:rsidR="007946B2">
        <w:t>FDis</w:t>
      </w:r>
      <w:proofErr w:type="spellEnd"/>
      <w:r w:rsidR="007946B2">
        <w:t xml:space="preserve"> and hydrological heterogeneity, and as such do not support intermediate disturbance associated patterns found in other studies of taxonomic</w:t>
      </w:r>
      <w:r w:rsidR="005A614F">
        <w:t xml:space="preserve"> </w:t>
      </w:r>
      <w:r w:rsidR="000B336C">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B336C">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0B336C">
        <w:fldChar w:fldCharType="end"/>
      </w:r>
      <w:r w:rsidR="005A614F">
        <w:t xml:space="preserve"> </w:t>
      </w:r>
      <w:r w:rsidR="007946B2">
        <w:t>and functional diversity</w:t>
      </w:r>
      <w:r w:rsidR="005A614F">
        <w:t xml:space="preserve"> </w:t>
      </w:r>
      <w:r w:rsidR="000B336C">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B336C">
        <w:fldChar w:fldCharType="separate"/>
      </w:r>
      <w:r w:rsidR="005A614F" w:rsidRPr="005A614F">
        <w:rPr>
          <w:noProof/>
        </w:rPr>
        <w:t>(Biswas &amp; Mallik 2010)</w:t>
      </w:r>
      <w:r w:rsidR="000B336C">
        <w:fldChar w:fldCharType="end"/>
      </w:r>
      <w:r w:rsidR="007946B2">
        <w:t xml:space="preserve"> </w:t>
      </w:r>
      <w:r w:rsidR="003C0B25">
        <w:t>of riparian plant communities</w:t>
      </w:r>
      <w:r w:rsidR="007946B2">
        <w:t xml:space="preserve">. </w:t>
      </w:r>
      <w:r w:rsidR="002B284D">
        <w:t xml:space="preserve">This finding is consistent with the assertion of </w:t>
      </w:r>
      <w:proofErr w:type="spellStart"/>
      <w:r w:rsidR="002B284D">
        <w:t>Mouillot</w:t>
      </w:r>
      <w:proofErr w:type="spellEnd"/>
      <w:r w:rsidR="002B284D">
        <w:t xml:space="preserve"> et al. (2013) that metrics of functional diversity 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ins w:id="229" w:author="Michelle Leishman" w:date="2015-01-21T15:35:00Z">
        <w:r w:rsidR="00634000">
          <w:t xml:space="preserve">to </w:t>
        </w:r>
      </w:ins>
      <w:r w:rsidR="007946B2">
        <w:t xml:space="preserve">survey communities which experience more extreme </w:t>
      </w:r>
      <w:proofErr w:type="spellStart"/>
      <w:r w:rsidR="007946B2">
        <w:t>hydrologies</w:t>
      </w:r>
      <w:proofErr w:type="spellEnd"/>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 xml:space="preserve">Arid zone rivers characterised by ‘all or nothing’ </w:t>
      </w:r>
      <w:proofErr w:type="spellStart"/>
      <w:r w:rsidR="005A614F">
        <w:t>hydrologies</w:t>
      </w:r>
      <w:proofErr w:type="spellEnd"/>
      <w:r w:rsidR="005A614F">
        <w:t xml:space="preserve">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w:t>
      </w:r>
      <w:proofErr w:type="spellStart"/>
      <w:r w:rsidR="005A614F">
        <w:t>interannual</w:t>
      </w:r>
      <w:proofErr w:type="spellEnd"/>
      <w:r w:rsidR="005A614F">
        <w:t xml:space="preserve"> patterns of flow are relatively predictable </w:t>
      </w:r>
      <w:r w:rsidR="000B336C">
        <w:fldChar w:fldCharType="begin" w:fldLock="1"/>
      </w:r>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B336C">
        <w:fldChar w:fldCharType="separate"/>
      </w:r>
      <w:r w:rsidR="005A614F" w:rsidRPr="005A614F">
        <w:rPr>
          <w:noProof/>
        </w:rPr>
        <w:t xml:space="preserve">(Kennard </w:t>
      </w:r>
      <w:r w:rsidR="005A614F" w:rsidRPr="005A614F">
        <w:rPr>
          <w:i/>
          <w:noProof/>
        </w:rPr>
        <w:t>et al.</w:t>
      </w:r>
      <w:r w:rsidR="005A614F" w:rsidRPr="005A614F">
        <w:rPr>
          <w:noProof/>
        </w:rPr>
        <w:t xml:space="preserve"> 2010)</w:t>
      </w:r>
      <w:r w:rsidR="000B336C">
        <w:fldChar w:fldCharType="end"/>
      </w:r>
      <w:r w:rsidR="005A614F">
        <w:t xml:space="preserve">. </w:t>
      </w:r>
    </w:p>
    <w:p w14:paraId="328E5151" w14:textId="1D9BF503" w:rsidR="00CC2513" w:rsidRDefault="00414076" w:rsidP="00F75551">
      <w:pPr>
        <w:spacing w:line="480" w:lineRule="auto"/>
        <w:jc w:val="both"/>
      </w:pPr>
      <w:r>
        <w:t xml:space="preserve">We have </w:t>
      </w:r>
      <w:del w:id="230" w:author="Michelle Leishman" w:date="2015-01-21T15:36:00Z">
        <w:r w:rsidDel="00634000">
          <w:delText>made the point</w:delText>
        </w:r>
      </w:del>
      <w:ins w:id="231" w:author="Michelle Leishman" w:date="2015-01-21T15:36:00Z">
        <w:r w:rsidR="00634000">
          <w:t>argued</w:t>
        </w:r>
      </w:ins>
      <w:r>
        <w:t xml:space="preserve"> that disturbance promotes functional diversity in riparian plant communities. Anthropogenic disturbance associated with </w:t>
      </w:r>
      <w:r w:rsidR="00C905E8">
        <w:t xml:space="preserve">agricultural </w:t>
      </w:r>
      <w:r>
        <w:t xml:space="preserve">land-use has been associated with lower functional </w:t>
      </w:r>
      <w:r w:rsidR="002B284D">
        <w:t xml:space="preserve">richness </w:t>
      </w:r>
      <w:r>
        <w:t xml:space="preserve"> </w:t>
      </w:r>
      <w:r w:rsidR="000B336C">
        <w:fldChar w:fldCharType="begin" w:fldLock="1"/>
      </w:r>
      <w:r w:rsidR="00F97AE1">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B336C">
        <w:fldChar w:fldCharType="separate"/>
      </w:r>
      <w:r w:rsidR="00C905E8" w:rsidRPr="00C905E8">
        <w:rPr>
          <w:noProof/>
        </w:rPr>
        <w:t>(Pakeman 2011)</w:t>
      </w:r>
      <w:r w:rsidR="000B336C">
        <w:fldChar w:fldCharType="end"/>
      </w:r>
      <w:r w:rsidR="002B284D">
        <w:t xml:space="preserve"> and lower functional redundancy </w:t>
      </w:r>
      <w:r w:rsidR="000B336C">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B336C">
        <w:fldChar w:fldCharType="separate"/>
      </w:r>
      <w:r w:rsidR="002B284D" w:rsidRPr="002B284D">
        <w:rPr>
          <w:noProof/>
        </w:rPr>
        <w:t xml:space="preserve">(Laliberté </w:t>
      </w:r>
      <w:r w:rsidR="002B284D" w:rsidRPr="002B284D">
        <w:rPr>
          <w:i/>
          <w:noProof/>
        </w:rPr>
        <w:t>et al.</w:t>
      </w:r>
      <w:r w:rsidR="002B284D" w:rsidRPr="002B284D">
        <w:rPr>
          <w:noProof/>
        </w:rPr>
        <w:t xml:space="preserve"> 2010)</w:t>
      </w:r>
      <w:r w:rsidR="000B336C">
        <w:fldChar w:fldCharType="end"/>
      </w:r>
      <w:r>
        <w:t>.</w:t>
      </w:r>
      <w:r w:rsidR="002B284D">
        <w:t xml:space="preserve"> </w:t>
      </w:r>
      <w:r w:rsidR="00843FE5">
        <w:t>R</w:t>
      </w:r>
      <w:r w:rsidR="002B284D">
        <w:t xml:space="preserve">ecurring hydrological disturbance appears to have </w:t>
      </w:r>
      <w:r w:rsidR="00843FE5">
        <w:t>the</w:t>
      </w:r>
      <w:r w:rsidR="002B284D">
        <w:t xml:space="preserve"> opposite effect</w:t>
      </w:r>
      <w:r w:rsidR="00843FE5">
        <w:t xml:space="preserve"> on riparian plant </w:t>
      </w:r>
      <w:r w:rsidR="00843FE5">
        <w:lastRenderedPageBreak/>
        <w:t>communities, however. It seems reasonable to assume that the generative effect of hydrological disturbance on niche heterogeneity is not reproduced by typical anthropogenic disturbances.</w:t>
      </w:r>
    </w:p>
    <w:p w14:paraId="18D26B64" w14:textId="77777777" w:rsidR="00F75551" w:rsidRDefault="00F75551" w:rsidP="00F75551">
      <w:pPr>
        <w:spacing w:line="480" w:lineRule="auto"/>
        <w:jc w:val="both"/>
      </w:pPr>
      <w:commentRangeStart w:id="232"/>
      <w:commentRangeStart w:id="233"/>
      <w:r>
        <w:t>Our</w:t>
      </w:r>
      <w:commentRangeEnd w:id="232"/>
      <w:r>
        <w:rPr>
          <w:rStyle w:val="CommentReference"/>
          <w:rFonts w:eastAsia="MS Mincho"/>
        </w:rPr>
        <w:commentReference w:id="232"/>
      </w:r>
      <w:commentRangeEnd w:id="233"/>
      <w:r w:rsidR="00F72D73">
        <w:rPr>
          <w:rStyle w:val="CommentReference"/>
          <w:rFonts w:eastAsia="MS Mincho"/>
        </w:rPr>
        <w:commentReference w:id="233"/>
      </w:r>
      <w:r>
        <w:t xml:space="preserve">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A key issue with river modification is that it reduces flow heterogeneity.</w:t>
      </w:r>
      <w:r w:rsidR="00CB3BEE">
        <w:t xml:space="preserve"> </w:t>
      </w:r>
      <w:r>
        <w:t xml:space="preserve">Dams flatten flood peaks, alter seasonality and increase predictability of flows </w:t>
      </w:r>
      <w:r w:rsidR="000B336C">
        <w:fldChar w:fldCharType="begin" w:fldLock="1"/>
      </w:r>
      <w:r>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"formattedCitation" : "(Graf 2006)", "plainTextFormattedCitation" : "(Graf 2006)", "previouslyFormattedCitation" : "(Graf 2006)" }, "properties" : { "noteIndex" : 0 }, "schema" : "https://github.com/citation-style-language/schema/raw/master/csl-citation.json" }</w:instrText>
      </w:r>
      <w:r w:rsidR="000B336C">
        <w:fldChar w:fldCharType="separate"/>
      </w:r>
      <w:r w:rsidRPr="00751AC3">
        <w:rPr>
          <w:noProof/>
        </w:rPr>
        <w:t>(Graf 2006)</w:t>
      </w:r>
      <w:r w:rsidR="000B336C">
        <w:fldChar w:fldCharType="end"/>
      </w:r>
      <w:r>
        <w:t xml:space="preserve">. For example, flow regulation and diversion for irrigation and hydropower has resulted in a complete reversal of flow seasonality on the Sacramento River (California, United States) from heterogeneous winter dominated flows to a comparatively homogenous summer dominated regime </w:t>
      </w:r>
      <w:r w:rsidR="000B336C">
        <w:fldChar w:fldCharType="begin" w:fldLock="1"/>
      </w:r>
      <w:r>
        <w:instrText>ADDIN CSL_CITATION { "citationItems" : [ { "id" : "ITEM-1", "itemData" : { "DOI" : "10.1002/rra", "author" : [ { "dropping-particle" : "", "family" : "Singer", "given" : "MB", "non-dropping-particle" : "", "parse-names" : false, "suffix" : "" } ], "container-title" : "River Research and Applications", "id" : "ITEM-1",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"(Singer 2007)", "plainTextFormattedCitation" : "(Singer 2007)", "previouslyFormattedCitation" : "(Singer 2007)" }, "properties" : { "noteIndex" : 0 }, "schema" : "https://github.com/citation-style-language/schema/raw/master/csl-citation.json" }</w:instrText>
      </w:r>
      <w:r w:rsidR="000B336C">
        <w:fldChar w:fldCharType="separate"/>
      </w:r>
      <w:r w:rsidRPr="00BE65FA">
        <w:rPr>
          <w:noProof/>
        </w:rPr>
        <w:t>(Singer 2007)</w:t>
      </w:r>
      <w:r w:rsidR="000B336C">
        <w:fldChar w:fldCharType="end"/>
      </w:r>
      <w:r>
        <w:t xml:space="preserve">. Likewise, in south-eastern Australia, the River Murray’s hydrographs have been flattened by regulation, and its once highly variable flows are now stored for prescribed release during summer </w:t>
      </w:r>
      <w:r w:rsidR="000B336C">
        <w:fldChar w:fldCharType="begin" w:fldLock="1"/>
      </w:r>
      <w:r>
        <w:instrText>ADDIN CSL_CITATION { "citationItems" : [ { "id" : "ITEM-1",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"ITEM-1", "issue" : "November 1994", "issued" : { "date-parts" : [ [ "1995" ] ] }, "page" : "15-38", "title" : "Effects of regulation on the flow regime of the River Murray, Australia", "type" : "article-journal", "volume" : "10" }, "uris" : [ "http://www.mendeley.com/documents/?uuid=4a02980c-73fa-4ebf-a3fc-6070fed8fe18" ] } ], "mendeley" : { "formattedCitation" : "(Maheshwari, Walker &amp; McMahon 1995)", "plainTextFormattedCitation" : "(Maheshwari, Walker &amp; McMahon 1995)", "previouslyFormattedCitation" : "(Maheshwari, Walker &amp; McMahon 1995)" }, "properties" : { "noteIndex" : 0 }, "schema" : "https://github.com/citation-style-language/schema/raw/master/csl-citation.json" }</w:instrText>
      </w:r>
      <w:r w:rsidR="000B336C">
        <w:fldChar w:fldCharType="separate"/>
      </w:r>
      <w:r w:rsidRPr="00751AC3">
        <w:rPr>
          <w:noProof/>
        </w:rPr>
        <w:t>(Maheshwari, Walker &amp; McMahon 1995)</w:t>
      </w:r>
      <w:r w:rsidR="000B336C">
        <w:fldChar w:fldCharType="end"/>
      </w:r>
      <w:r>
        <w:t xml:space="preserve">. </w:t>
      </w:r>
      <w:r w:rsidR="00652EA2">
        <w:t>These alterations to flow have ‘</w:t>
      </w:r>
      <w:proofErr w:type="spellStart"/>
      <w:r w:rsidR="00652EA2">
        <w:t>terrestrialised</w:t>
      </w:r>
      <w:proofErr w:type="spellEnd"/>
      <w:r w:rsidR="00652EA2">
        <w:t>’ riparian areas and wetlands, reducing functional diversity</w:t>
      </w:r>
      <w:r w:rsidR="00D614CC">
        <w:t xml:space="preserve"> and</w:t>
      </w:r>
      <w:r w:rsidR="00652EA2">
        <w:t xml:space="preserve"> facilitating</w:t>
      </w:r>
      <w:r w:rsidR="003C0B25">
        <w:t xml:space="preserve"> invasion by </w:t>
      </w:r>
      <w:r w:rsidR="00652EA2">
        <w:t xml:space="preserve">exotic terrestrial weed species </w:t>
      </w:r>
      <w:r w:rsidR="000B336C">
        <w:fldChar w:fldCharType="begin" w:fldLock="1"/>
      </w:r>
      <w:r w:rsidR="00304017">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0B336C">
        <w:fldChar w:fldCharType="separate"/>
      </w:r>
      <w:r w:rsidR="00652EA2" w:rsidRPr="00652EA2">
        <w:rPr>
          <w:noProof/>
        </w:rPr>
        <w:t xml:space="preserve">(Catford </w:t>
      </w:r>
      <w:r w:rsidR="00652EA2" w:rsidRPr="00652EA2">
        <w:rPr>
          <w:i/>
          <w:noProof/>
        </w:rPr>
        <w:t>et al.</w:t>
      </w:r>
      <w:r w:rsidR="00652EA2" w:rsidRPr="00652EA2">
        <w:rPr>
          <w:noProof/>
        </w:rPr>
        <w:t xml:space="preserve"> 2011)</w:t>
      </w:r>
      <w:r w:rsidR="000B336C">
        <w:fldChar w:fldCharType="end"/>
      </w:r>
      <w:r w:rsidR="00652EA2">
        <w:t xml:space="preserve">. </w:t>
      </w:r>
      <w:r>
        <w:t xml:space="preserve">Dams also interrupt </w:t>
      </w:r>
      <w:proofErr w:type="spellStart"/>
      <w:r>
        <w:t>hydrochorous</w:t>
      </w:r>
      <w:proofErr w:type="spellEnd"/>
      <w:r>
        <w:t xml:space="preserve"> transport of propagules </w:t>
      </w:r>
      <w:r w:rsidR="000B336C">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B336C">
        <w:fldChar w:fldCharType="separate"/>
      </w:r>
      <w:r w:rsidRPr="00F75551">
        <w:rPr>
          <w:noProof/>
        </w:rPr>
        <w:t xml:space="preserve">(Merritt </w:t>
      </w:r>
      <w:r w:rsidRPr="00F75551">
        <w:rPr>
          <w:i/>
          <w:noProof/>
        </w:rPr>
        <w:t>et al.</w:t>
      </w:r>
      <w:r w:rsidRPr="00F75551">
        <w:rPr>
          <w:noProof/>
        </w:rPr>
        <w:t xml:space="preserve"> 2010)</w:t>
      </w:r>
      <w:r w:rsidR="000B336C">
        <w:fldChar w:fldCharType="end"/>
      </w:r>
      <w:r>
        <w:t xml:space="preserve">, such that flood flows below dams may cause net removal of seed material from fluvial substrates, rather than deposition. When designing environmental flows (e.g. </w:t>
      </w:r>
      <w:r w:rsidR="000B336C">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B336C">
        <w:fldChar w:fldCharType="separate"/>
      </w:r>
      <w:r w:rsidRPr="00A12B39">
        <w:rPr>
          <w:noProof/>
        </w:rPr>
        <w:t>Howell &amp; Benson 2000</w:t>
      </w:r>
      <w:r w:rsidR="000B336C">
        <w:fldChar w:fldCharType="end"/>
      </w:r>
      <w:r>
        <w:t>), river managers typically consider magnitude, frequency and seasonality of flows. We urge managers to also consider simulating flow regime</w:t>
      </w:r>
      <w:r w:rsidR="000B29D5">
        <w:t xml:space="preserve"> variability</w:t>
      </w:r>
      <w:r>
        <w:t xml:space="preserve"> in their designed flows. </w:t>
      </w:r>
    </w:p>
    <w:p w14:paraId="5B6EA26F" w14:textId="2C3B5A18"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0B336C">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B336C">
        <w:fldChar w:fldCharType="separate"/>
      </w:r>
      <w:r w:rsidRPr="00170ECA">
        <w:rPr>
          <w:noProof/>
        </w:rPr>
        <w:t xml:space="preserve">(Hennessy </w:t>
      </w:r>
      <w:r w:rsidRPr="00170ECA">
        <w:rPr>
          <w:i/>
          <w:noProof/>
        </w:rPr>
        <w:t>et al.</w:t>
      </w:r>
      <w:r w:rsidRPr="00170ECA">
        <w:rPr>
          <w:noProof/>
        </w:rPr>
        <w:t xml:space="preserve"> 2008)</w:t>
      </w:r>
      <w:r w:rsidR="000B336C">
        <w:fldChar w:fldCharType="end"/>
      </w:r>
      <w:r>
        <w:t>.</w:t>
      </w:r>
      <w:r w:rsidR="00A53B3E">
        <w:t xml:space="preserve"> </w:t>
      </w:r>
      <w:r w:rsidR="00F75551">
        <w:t xml:space="preserve">Reductions in mean summer precipitation have already occurred over large areas of Australia, coinciding with a warming of 0.4 – 0.7 </w:t>
      </w:r>
      <w:proofErr w:type="spellStart"/>
      <w:r w:rsidR="00F75551" w:rsidRPr="00A13329">
        <w:rPr>
          <w:vertAlign w:val="superscript"/>
        </w:rPr>
        <w:t>o</w:t>
      </w:r>
      <w:r w:rsidR="00F75551">
        <w:t>C</w:t>
      </w:r>
      <w:proofErr w:type="spellEnd"/>
      <w:r w:rsidR="00F75551">
        <w:t xml:space="preserve"> since 1950 </w:t>
      </w:r>
      <w:r w:rsidR="000B336C">
        <w:fldChar w:fldCharType="begin" w:fldLock="1"/>
      </w:r>
      <w:r w:rsidR="003B0CD8">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"Highes",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B336C">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B336C">
        <w:fldChar w:fldCharType="end"/>
      </w:r>
      <w:r w:rsidR="00F75551">
        <w:t xml:space="preserve">. Lower average flows during hotter summers may stress riparian communities and constrain functional </w:t>
      </w:r>
      <w:r w:rsidR="00C905E8">
        <w:lastRenderedPageBreak/>
        <w:t>dispersion</w:t>
      </w:r>
      <w:r w:rsidR="00F75551">
        <w:t xml:space="preserve">. Alternatively, greater climatic variability associated with future climates </w:t>
      </w:r>
      <w:r w:rsidR="000B336C">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B336C">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B336C">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3E5A64A0" w14:textId="77777777" w:rsidR="00A53B3E" w:rsidRDefault="00A53B3E" w:rsidP="00304017">
      <w:pPr>
        <w:spacing w:line="480" w:lineRule="auto"/>
        <w:jc w:val="both"/>
      </w:pPr>
    </w:p>
    <w:p w14:paraId="2CD321F9" w14:textId="77777777" w:rsidR="00747F5E" w:rsidRDefault="00747F5E" w:rsidP="00747F5E">
      <w:pPr>
        <w:spacing w:line="480" w:lineRule="auto"/>
        <w:jc w:val="both"/>
      </w:pPr>
      <w:commentRangeStart w:id="234"/>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B336C">
        <w:fldChar w:fldCharType="begin" w:fldLock="1"/>
      </w:r>
      <w:r w:rsidR="007F1B56">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B336C">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B336C">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commentRangeEnd w:id="234"/>
      <w:r w:rsidR="00F72D73">
        <w:rPr>
          <w:rStyle w:val="CommentReference"/>
          <w:rFonts w:eastAsia="MS Mincho"/>
        </w:rPr>
        <w:commentReference w:id="234"/>
      </w:r>
    </w:p>
    <w:p w14:paraId="3ACB0AC0" w14:textId="77777777" w:rsidR="00D94A21" w:rsidRDefault="00D94A21" w:rsidP="00F75551">
      <w:pPr>
        <w:spacing w:line="480" w:lineRule="auto"/>
        <w:jc w:val="both"/>
      </w:pPr>
    </w:p>
    <w:p w14:paraId="1A68318F" w14:textId="77777777" w:rsidR="00F75551" w:rsidRDefault="00F75551" w:rsidP="00F75551">
      <w:pPr>
        <w:spacing w:line="480" w:lineRule="auto"/>
        <w:jc w:val="both"/>
      </w:pPr>
      <w:r>
        <w:t>CONCLUSION</w:t>
      </w:r>
    </w:p>
    <w:p w14:paraId="2A41EB34" w14:textId="77777777"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rsidR="000B336C">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B336C">
        <w:fldChar w:fldCharType="separate"/>
      </w:r>
      <w:r w:rsidRPr="00DB681D">
        <w:rPr>
          <w:noProof/>
        </w:rPr>
        <w:t>(Palmer &amp; Poff 1997)</w:t>
      </w:r>
      <w:r w:rsidR="000B336C">
        <w:fldChar w:fldCharType="end"/>
      </w:r>
      <w:r>
        <w:t xml:space="preserve">, as well as ecology in general. </w:t>
      </w:r>
      <w:r w:rsidR="00F75551" w:rsidRPr="003E7A93">
        <w:t xml:space="preserve">Our study emphasises the importance of </w:t>
      </w:r>
      <w:r w:rsidR="00F75551">
        <w:t>flooding disturbance and hydrological heterogeneity as drivers of functional composition in riparian plant communities</w:t>
      </w:r>
      <w:r w:rsidR="00F75551" w:rsidRPr="003E7A93">
        <w:t xml:space="preserve">. </w:t>
      </w:r>
      <w:r w:rsidR="00F75551">
        <w:t>These findings should be general to river systems in other regions and biomes, given the profound influence of hydrology in shaping the structure of fluvial landscapes</w:t>
      </w:r>
      <w:del w:id="235" w:author="Michelle Leishman" w:date="2015-01-21T15:39:00Z">
        <w:r w:rsidR="00A53B3E" w:rsidDel="00634000">
          <w:delText>,</w:delText>
        </w:r>
      </w:del>
      <w:r w:rsidR="00F75551">
        <w:t xml:space="preserve"> and determining the ecological strategies of plants that are able to persist and thrive in the riparian environment. Comparisons with datasets from regions with harsh but</w:t>
      </w:r>
      <w:ins w:id="236" w:author="Michelle Leishman" w:date="2015-01-21T15:39:00Z">
        <w:r w:rsidR="00634000">
          <w:t xml:space="preserve"> </w:t>
        </w:r>
      </w:ins>
      <w:r w:rsidR="00F75551">
        <w:t xml:space="preserve">highly predictable seasonal patterns of hydrology, for example monsoonal or </w:t>
      </w:r>
      <w:proofErr w:type="spellStart"/>
      <w:r w:rsidR="00F75551">
        <w:t>nival</w:t>
      </w:r>
      <w:proofErr w:type="spellEnd"/>
      <w:r w:rsidR="00F75551">
        <w:t xml:space="preserve"> regimes, are needed to confirm this assertion. In the south-eastern Australian context, at least, alterations to flow variability and disturbance regimes by dams and the changing climate may have significant consequences for the composition and functioning of riparian vegetation communities. </w:t>
      </w:r>
    </w:p>
    <w:p w14:paraId="3DE902D5" w14:textId="77777777" w:rsidR="00F75551" w:rsidRDefault="00F75551" w:rsidP="00F75551">
      <w:pPr>
        <w:spacing w:line="480" w:lineRule="auto"/>
      </w:pPr>
    </w:p>
    <w:p w14:paraId="2F1E7029" w14:textId="77777777" w:rsidR="00D94A21" w:rsidDel="00634000" w:rsidRDefault="00D94A21" w:rsidP="00F75551">
      <w:pPr>
        <w:spacing w:line="480" w:lineRule="auto"/>
        <w:rPr>
          <w:del w:id="237" w:author="Michelle Leishman" w:date="2015-01-21T15:39:00Z"/>
        </w:rPr>
      </w:pPr>
    </w:p>
    <w:p w14:paraId="3DC19303" w14:textId="77777777" w:rsidR="00D94A21" w:rsidDel="00634000" w:rsidRDefault="00D94A21" w:rsidP="00F75551">
      <w:pPr>
        <w:spacing w:line="480" w:lineRule="auto"/>
        <w:rPr>
          <w:del w:id="238" w:author="Michelle Leishman" w:date="2015-01-21T15:39:00Z"/>
        </w:rPr>
      </w:pPr>
    </w:p>
    <w:p w14:paraId="4631A3D2" w14:textId="77777777" w:rsidR="00D94A21" w:rsidDel="00634000" w:rsidRDefault="00D94A21" w:rsidP="00F75551">
      <w:pPr>
        <w:spacing w:line="480" w:lineRule="auto"/>
        <w:rPr>
          <w:del w:id="239" w:author="Michelle Leishman" w:date="2015-01-21T15:39:00Z"/>
        </w:rPr>
      </w:pPr>
    </w:p>
    <w:p w14:paraId="79667EEF" w14:textId="77777777" w:rsidR="00F75551" w:rsidRDefault="00F75551" w:rsidP="00F75551">
      <w:pPr>
        <w:spacing w:line="480" w:lineRule="auto"/>
      </w:pPr>
      <w:r>
        <w:t>ACKNOWLEDGEMENTS</w:t>
      </w:r>
    </w:p>
    <w:p w14:paraId="6C209A3F" w14:textId="6386D262" w:rsidR="00C272E7" w:rsidRPr="00D94A21" w:rsidRDefault="00C272E7" w:rsidP="007F1B56">
      <w:pPr>
        <w:spacing w:line="360" w:lineRule="auto"/>
      </w:pPr>
      <w:r w:rsidRPr="00D94A21">
        <w:t xml:space="preserve">We would like to thank Tanja Lenz for helping to assemble the trait dataset – this manuscript would not have been possible without her. </w:t>
      </w:r>
      <w:proofErr w:type="spellStart"/>
      <w:r w:rsidRPr="00D94A21">
        <w:t>Saskia</w:t>
      </w:r>
      <w:proofErr w:type="spellEnd"/>
      <w:r w:rsidRPr="00D94A21">
        <w:t xml:space="preserve"> </w:t>
      </w:r>
      <w:proofErr w:type="spellStart"/>
      <w:r w:rsidRPr="00D94A21">
        <w:t>Grootemaat</w:t>
      </w:r>
      <w:proofErr w:type="spellEnd"/>
      <w:r w:rsidRPr="00D94A21">
        <w:t xml:space="preserve">, Ashley Vey, Urvashi </w:t>
      </w:r>
      <w:proofErr w:type="spellStart"/>
      <w:r w:rsidRPr="00D94A21">
        <w:t>Lallu</w:t>
      </w:r>
      <w:proofErr w:type="spellEnd"/>
      <w:r w:rsidRPr="00D94A21">
        <w:t xml:space="preserve">, Julia Atkinson, Sally Lawson and Anthony </w:t>
      </w:r>
      <w:proofErr w:type="spellStart"/>
      <w:r w:rsidRPr="00D94A21">
        <w:t>Manea</w:t>
      </w:r>
      <w:proofErr w:type="spellEnd"/>
      <w:r w:rsidRPr="00D94A21">
        <w:t xml:space="preserve"> worked long hours in far flung field sites and asked for nothing in return but food. We also wish to thank the New South Wales Parks and Wildlife Service and Parks Victoria</w:t>
      </w:r>
      <w:del w:id="240" w:author="Michelle Leishman" w:date="2015-01-21T15:40:00Z">
        <w:r w:rsidRPr="00D94A21" w:rsidDel="00634000">
          <w:delText>,</w:delText>
        </w:r>
      </w:del>
      <w:r w:rsidRPr="00D94A21">
        <w:t xml:space="preserve"> and their dedicated officers who provided logistical advice and support. Thanks also to the landowners who were kind enough to let us work on their properties and invited us into their homes. This research was supported by </w:t>
      </w:r>
      <w:del w:id="241" w:author="Faculty of Science" w:date="2015-01-27T15:04:00Z">
        <w:r w:rsidRPr="00D94A21" w:rsidDel="00330EC5">
          <w:delText>a</w:delText>
        </w:r>
      </w:del>
      <w:r w:rsidRPr="00D94A21">
        <w:t xml:space="preserve"> </w:t>
      </w:r>
      <w:commentRangeStart w:id="242"/>
      <w:r w:rsidRPr="00DF6598">
        <w:rPr>
          <w:highlight w:val="yellow"/>
        </w:rPr>
        <w:t>Macquarie</w:t>
      </w:r>
      <w:commentRangeEnd w:id="242"/>
      <w:r w:rsidR="00DF1E6E">
        <w:rPr>
          <w:rStyle w:val="CommentReference"/>
          <w:rFonts w:eastAsia="MS Mincho"/>
        </w:rPr>
        <w:commentReference w:id="242"/>
      </w:r>
      <w:r w:rsidRPr="00DF6598">
        <w:rPr>
          <w:highlight w:val="yellow"/>
        </w:rPr>
        <w:t xml:space="preserve"> University </w:t>
      </w:r>
      <w:del w:id="243" w:author="Faculty of Science" w:date="2015-01-27T15:04:00Z">
        <w:r w:rsidRPr="00DF6598" w:rsidDel="00330EC5">
          <w:rPr>
            <w:highlight w:val="yellow"/>
          </w:rPr>
          <w:delText>postgraduate research award</w:delText>
        </w:r>
      </w:del>
      <w:ins w:id="244" w:author="Faculty of Science" w:date="2015-01-27T15:04:00Z">
        <w:r w:rsidR="00330EC5">
          <w:t>and the Australian Government</w:t>
        </w:r>
      </w:ins>
      <w:r w:rsidRPr="00D94A21">
        <w:t>.</w:t>
      </w:r>
    </w:p>
    <w:p w14:paraId="39CA53CE" w14:textId="77777777" w:rsidR="00774F53" w:rsidRDefault="00774F53" w:rsidP="00F75551">
      <w:pPr>
        <w:spacing w:line="480" w:lineRule="auto"/>
      </w:pPr>
    </w:p>
    <w:p w14:paraId="21FDD57D" w14:textId="77777777" w:rsidR="00774F53" w:rsidRDefault="00774F53" w:rsidP="00F75551">
      <w:pPr>
        <w:spacing w:line="480" w:lineRule="auto"/>
      </w:pPr>
    </w:p>
    <w:p w14:paraId="21F3D31C" w14:textId="77777777" w:rsidR="00774F53" w:rsidRDefault="00774F53" w:rsidP="00F75551">
      <w:pPr>
        <w:spacing w:line="480" w:lineRule="auto"/>
      </w:pPr>
    </w:p>
    <w:p w14:paraId="21F6A394" w14:textId="77777777" w:rsidR="00774F53" w:rsidRDefault="00774F53" w:rsidP="00F75551">
      <w:pPr>
        <w:spacing w:line="480" w:lineRule="auto"/>
      </w:pPr>
    </w:p>
    <w:p w14:paraId="0DEE2668" w14:textId="77777777" w:rsidR="00D94A21" w:rsidRDefault="00D94A21" w:rsidP="00F75551">
      <w:pPr>
        <w:spacing w:line="480" w:lineRule="auto"/>
      </w:pPr>
    </w:p>
    <w:p w14:paraId="04441BC2" w14:textId="77777777" w:rsidR="00D94A21" w:rsidRDefault="00D94A21" w:rsidP="00F75551">
      <w:pPr>
        <w:spacing w:line="480" w:lineRule="auto"/>
      </w:pPr>
    </w:p>
    <w:p w14:paraId="43E988E4" w14:textId="77777777" w:rsidR="00D94A21" w:rsidRDefault="00D94A21" w:rsidP="00F75551">
      <w:pPr>
        <w:spacing w:line="480" w:lineRule="auto"/>
      </w:pPr>
    </w:p>
    <w:p w14:paraId="71355B22" w14:textId="77777777" w:rsidR="00D94A21" w:rsidRDefault="00D94A21" w:rsidP="00F75551">
      <w:pPr>
        <w:spacing w:line="480" w:lineRule="auto"/>
      </w:pPr>
    </w:p>
    <w:p w14:paraId="26F60C0F" w14:textId="77777777" w:rsidR="00D94A21" w:rsidRDefault="00D94A21" w:rsidP="00F75551">
      <w:pPr>
        <w:spacing w:line="480" w:lineRule="auto"/>
      </w:pPr>
    </w:p>
    <w:p w14:paraId="483953B8" w14:textId="77777777" w:rsidR="00D94A21" w:rsidRDefault="00D94A21" w:rsidP="00F75551">
      <w:pPr>
        <w:spacing w:line="480" w:lineRule="auto"/>
      </w:pPr>
    </w:p>
    <w:p w14:paraId="5A4DA37E" w14:textId="77777777" w:rsidR="00D94A21" w:rsidRDefault="00D94A21" w:rsidP="00F75551">
      <w:pPr>
        <w:spacing w:line="480" w:lineRule="auto"/>
      </w:pPr>
    </w:p>
    <w:p w14:paraId="6F85F6F5" w14:textId="77777777" w:rsidR="00D94A21" w:rsidRDefault="00D94A21" w:rsidP="00F75551">
      <w:pPr>
        <w:spacing w:line="480" w:lineRule="auto"/>
      </w:pPr>
    </w:p>
    <w:p w14:paraId="015FFB36" w14:textId="77777777" w:rsidR="00D94A21" w:rsidRDefault="00D94A21" w:rsidP="00F75551">
      <w:pPr>
        <w:spacing w:line="480" w:lineRule="auto"/>
      </w:pPr>
    </w:p>
    <w:p w14:paraId="5A34F0CD" w14:textId="77777777" w:rsidR="00D94A21" w:rsidRDefault="00D94A21" w:rsidP="00F75551">
      <w:pPr>
        <w:spacing w:line="480" w:lineRule="auto"/>
      </w:pPr>
    </w:p>
    <w:p w14:paraId="3C06CC6E" w14:textId="77777777" w:rsidR="00D94A21" w:rsidRDefault="00D94A21" w:rsidP="00F75551">
      <w:pPr>
        <w:spacing w:line="480" w:lineRule="auto"/>
      </w:pPr>
    </w:p>
    <w:p w14:paraId="6BDD62BD" w14:textId="77777777" w:rsidR="00774F53" w:rsidRDefault="00774F53" w:rsidP="00F75551">
      <w:pPr>
        <w:spacing w:line="480" w:lineRule="auto"/>
      </w:pPr>
      <w:commentRangeStart w:id="245"/>
      <w:r>
        <w:t>REFERENCES</w:t>
      </w:r>
      <w:commentRangeEnd w:id="245"/>
      <w:r w:rsidR="008E69E4">
        <w:rPr>
          <w:rStyle w:val="CommentReference"/>
          <w:rFonts w:eastAsia="MS Mincho"/>
        </w:rPr>
        <w:commentReference w:id="245"/>
      </w:r>
    </w:p>
    <w:p w14:paraId="17FD5D03" w14:textId="50007E3D" w:rsidR="00322735" w:rsidRPr="00322735" w:rsidRDefault="000B336C">
      <w:pPr>
        <w:pStyle w:val="NormalWeb"/>
        <w:ind w:left="480" w:hanging="480"/>
        <w:divId w:val="139542629"/>
        <w:rPr>
          <w:rFonts w:ascii="Calibri" w:hAnsi="Calibri"/>
          <w:noProof/>
          <w:sz w:val="22"/>
        </w:rPr>
      </w:pPr>
      <w:r>
        <w:fldChar w:fldCharType="begin" w:fldLock="1"/>
      </w:r>
      <w:r w:rsidR="00774F53">
        <w:instrText xml:space="preserve">ADDIN Mendeley Bibliography CSL_BIBLIOGRAPHY </w:instrText>
      </w:r>
      <w:r>
        <w:fldChar w:fldCharType="separate"/>
      </w:r>
      <w:r w:rsidR="00322735" w:rsidRPr="00322735">
        <w:rPr>
          <w:rFonts w:ascii="Calibri" w:hAnsi="Calibri"/>
          <w:noProof/>
          <w:sz w:val="22"/>
        </w:rPr>
        <w:t xml:space="preserve">Aerts R. &amp; Honnay O. (2011) Forest restoration, biodiversity and ecosystem functioning. </w:t>
      </w:r>
      <w:r w:rsidR="00322735" w:rsidRPr="00322735">
        <w:rPr>
          <w:rFonts w:ascii="Calibri" w:hAnsi="Calibri"/>
          <w:i/>
          <w:iCs/>
          <w:noProof/>
          <w:sz w:val="22"/>
        </w:rPr>
        <w:t>BMC Ecology</w:t>
      </w:r>
      <w:r w:rsidR="00322735" w:rsidRPr="00322735">
        <w:rPr>
          <w:rFonts w:ascii="Calibri" w:hAnsi="Calibri"/>
          <w:noProof/>
          <w:sz w:val="22"/>
        </w:rPr>
        <w:t xml:space="preserve"> </w:t>
      </w:r>
      <w:r w:rsidR="00322735" w:rsidRPr="00322735">
        <w:rPr>
          <w:rFonts w:ascii="Calibri" w:hAnsi="Calibri"/>
          <w:b/>
          <w:bCs/>
          <w:noProof/>
          <w:sz w:val="22"/>
        </w:rPr>
        <w:t>11</w:t>
      </w:r>
      <w:r w:rsidR="00322735" w:rsidRPr="00322735">
        <w:rPr>
          <w:rFonts w:ascii="Calibri" w:hAnsi="Calibri"/>
          <w:noProof/>
          <w:sz w:val="22"/>
        </w:rPr>
        <w:t>, 29.</w:t>
      </w:r>
    </w:p>
    <w:p w14:paraId="6DE5F14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Arthington A., Mackay S., James C., Rolls R., Sternberg D., Barnes A., </w:t>
      </w:r>
      <w:r w:rsidRPr="00322735">
        <w:rPr>
          <w:rFonts w:ascii="Calibri" w:hAnsi="Calibri"/>
          <w:i/>
          <w:iCs/>
          <w:noProof/>
          <w:sz w:val="22"/>
        </w:rPr>
        <w:t>et al.</w:t>
      </w:r>
      <w:r w:rsidRPr="00322735">
        <w:rPr>
          <w:rFonts w:ascii="Calibri" w:hAnsi="Calibri"/>
          <w:noProof/>
          <w:sz w:val="22"/>
        </w:rPr>
        <w:t xml:space="preserve"> (2012) Ecological limits of hydrologic alteration: a test of the ELoHA framework in south-east Queensland. Waterlines Report Series No. 75. </w:t>
      </w:r>
      <w:r w:rsidRPr="00322735">
        <w:rPr>
          <w:rFonts w:ascii="Calibri" w:hAnsi="Calibri"/>
          <w:i/>
          <w:iCs/>
          <w:noProof/>
          <w:sz w:val="22"/>
        </w:rPr>
        <w:t>National Water Commission, Canberra, Australia</w:t>
      </w:r>
      <w:r w:rsidRPr="00322735">
        <w:rPr>
          <w:rFonts w:ascii="Calibri" w:hAnsi="Calibri"/>
          <w:noProof/>
          <w:sz w:val="22"/>
        </w:rPr>
        <w:t>.</w:t>
      </w:r>
    </w:p>
    <w:p w14:paraId="29667C6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Arthington A.H., Naiman R.J., McClain M.E. &amp; Nilsson C. (2010) Preserving the biodiversity and ecological services of rivers: new challenges and research opportunities. </w:t>
      </w:r>
      <w:r w:rsidRPr="00322735">
        <w:rPr>
          <w:rFonts w:ascii="Calibri" w:hAnsi="Calibri"/>
          <w:i/>
          <w:iCs/>
          <w:noProof/>
          <w:sz w:val="22"/>
        </w:rPr>
        <w:t>Freshwater Biology</w:t>
      </w:r>
      <w:r w:rsidRPr="00322735">
        <w:rPr>
          <w:rFonts w:ascii="Calibri" w:hAnsi="Calibri"/>
          <w:noProof/>
          <w:sz w:val="22"/>
        </w:rPr>
        <w:t xml:space="preserve"> </w:t>
      </w:r>
      <w:r w:rsidRPr="00322735">
        <w:rPr>
          <w:rFonts w:ascii="Calibri" w:hAnsi="Calibri"/>
          <w:b/>
          <w:bCs/>
          <w:noProof/>
          <w:sz w:val="22"/>
        </w:rPr>
        <w:t>55</w:t>
      </w:r>
      <w:r w:rsidRPr="00322735">
        <w:rPr>
          <w:rFonts w:ascii="Calibri" w:hAnsi="Calibri"/>
          <w:noProof/>
          <w:sz w:val="22"/>
        </w:rPr>
        <w:t>, 1–16.</w:t>
      </w:r>
    </w:p>
    <w:p w14:paraId="5BBE364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Ashton D. &amp; Frankenberg J. (1976) Ecological Studies of Acmena smithi with special reference to Wilson’s Promontory. </w:t>
      </w:r>
      <w:r w:rsidRPr="00322735">
        <w:rPr>
          <w:rFonts w:ascii="Calibri" w:hAnsi="Calibri"/>
          <w:i/>
          <w:iCs/>
          <w:noProof/>
          <w:sz w:val="22"/>
        </w:rPr>
        <w:t>Australian J</w:t>
      </w:r>
      <w:r w:rsidRPr="00322735">
        <w:rPr>
          <w:rFonts w:ascii="Calibri" w:hAnsi="Calibri"/>
          <w:noProof/>
          <w:sz w:val="22"/>
        </w:rPr>
        <w:t xml:space="preserve"> </w:t>
      </w:r>
      <w:r w:rsidRPr="00322735">
        <w:rPr>
          <w:rFonts w:ascii="Calibri" w:hAnsi="Calibri"/>
          <w:b/>
          <w:bCs/>
          <w:noProof/>
          <w:sz w:val="22"/>
        </w:rPr>
        <w:t>24</w:t>
      </w:r>
      <w:r w:rsidRPr="00322735">
        <w:rPr>
          <w:rFonts w:ascii="Calibri" w:hAnsi="Calibri"/>
          <w:noProof/>
          <w:sz w:val="22"/>
        </w:rPr>
        <w:t>, 453–487.</w:t>
      </w:r>
    </w:p>
    <w:p w14:paraId="2B3545F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Baker W. (1990) Species richness of Colorado riparian vegetation. </w:t>
      </w:r>
      <w:r w:rsidRPr="00322735">
        <w:rPr>
          <w:rFonts w:ascii="Calibri" w:hAnsi="Calibri"/>
          <w:i/>
          <w:iCs/>
          <w:noProof/>
          <w:sz w:val="22"/>
        </w:rPr>
        <w:t>Journal of Vegetation Science</w:t>
      </w:r>
      <w:r w:rsidRPr="00322735">
        <w:rPr>
          <w:rFonts w:ascii="Calibri" w:hAnsi="Calibri"/>
          <w:noProof/>
          <w:sz w:val="22"/>
        </w:rPr>
        <w:t xml:space="preserve"> </w:t>
      </w:r>
      <w:r w:rsidRPr="00322735">
        <w:rPr>
          <w:rFonts w:ascii="Calibri" w:hAnsi="Calibri"/>
          <w:b/>
          <w:bCs/>
          <w:noProof/>
          <w:sz w:val="22"/>
        </w:rPr>
        <w:t>1</w:t>
      </w:r>
      <w:r w:rsidRPr="00322735">
        <w:rPr>
          <w:rFonts w:ascii="Calibri" w:hAnsi="Calibri"/>
          <w:noProof/>
          <w:sz w:val="22"/>
        </w:rPr>
        <w:t>, 119–124.</w:t>
      </w:r>
    </w:p>
    <w:p w14:paraId="35C9FE7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Barton K. (2012) MuMIn: multi-model inference. </w:t>
      </w:r>
      <w:r w:rsidRPr="00322735">
        <w:rPr>
          <w:rFonts w:ascii="Calibri" w:hAnsi="Calibri"/>
          <w:i/>
          <w:iCs/>
          <w:noProof/>
          <w:sz w:val="22"/>
        </w:rPr>
        <w:t>R package version</w:t>
      </w:r>
      <w:r w:rsidRPr="00322735">
        <w:rPr>
          <w:rFonts w:ascii="Calibri" w:hAnsi="Calibri"/>
          <w:noProof/>
          <w:sz w:val="22"/>
        </w:rPr>
        <w:t xml:space="preserve"> </w:t>
      </w:r>
      <w:r w:rsidRPr="00322735">
        <w:rPr>
          <w:rFonts w:ascii="Calibri" w:hAnsi="Calibri"/>
          <w:b/>
          <w:bCs/>
          <w:noProof/>
          <w:sz w:val="22"/>
        </w:rPr>
        <w:t>1</w:t>
      </w:r>
      <w:r w:rsidRPr="00322735">
        <w:rPr>
          <w:rFonts w:ascii="Calibri" w:hAnsi="Calibri"/>
          <w:noProof/>
          <w:sz w:val="22"/>
        </w:rPr>
        <w:t>.</w:t>
      </w:r>
    </w:p>
    <w:p w14:paraId="21338D4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Beardsell D., Obrien S. &amp; Williams E. (1993) Reproductive biology of australian Myrtaceae. </w:t>
      </w:r>
      <w:r w:rsidRPr="00322735">
        <w:rPr>
          <w:rFonts w:ascii="Calibri" w:hAnsi="Calibri"/>
          <w:i/>
          <w:iCs/>
          <w:noProof/>
          <w:sz w:val="22"/>
        </w:rPr>
        <w:t>Australian Journal of Botany</w:t>
      </w:r>
      <w:r w:rsidRPr="00322735">
        <w:rPr>
          <w:rFonts w:ascii="Calibri" w:hAnsi="Calibri"/>
          <w:noProof/>
          <w:sz w:val="22"/>
        </w:rPr>
        <w:t xml:space="preserve"> </w:t>
      </w:r>
      <w:r w:rsidRPr="00322735">
        <w:rPr>
          <w:rFonts w:ascii="Calibri" w:hAnsi="Calibri"/>
          <w:b/>
          <w:bCs/>
          <w:noProof/>
          <w:sz w:val="22"/>
        </w:rPr>
        <w:t>41</w:t>
      </w:r>
      <w:r w:rsidRPr="00322735">
        <w:rPr>
          <w:rFonts w:ascii="Calibri" w:hAnsi="Calibri"/>
          <w:noProof/>
          <w:sz w:val="22"/>
        </w:rPr>
        <w:t>, 511–526.</w:t>
      </w:r>
    </w:p>
    <w:p w14:paraId="51C05854"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Bendix J. (1997) Flood disturbance and the distribution of riparian diversity. </w:t>
      </w:r>
      <w:r w:rsidRPr="00322735">
        <w:rPr>
          <w:rFonts w:ascii="Calibri" w:hAnsi="Calibri"/>
          <w:i/>
          <w:iCs/>
          <w:noProof/>
          <w:sz w:val="22"/>
        </w:rPr>
        <w:t>Geographical Review</w:t>
      </w:r>
      <w:r w:rsidRPr="00322735">
        <w:rPr>
          <w:rFonts w:ascii="Calibri" w:hAnsi="Calibri"/>
          <w:noProof/>
          <w:sz w:val="22"/>
        </w:rPr>
        <w:t xml:space="preserve"> </w:t>
      </w:r>
      <w:r w:rsidRPr="00322735">
        <w:rPr>
          <w:rFonts w:ascii="Calibri" w:hAnsi="Calibri"/>
          <w:b/>
          <w:bCs/>
          <w:noProof/>
          <w:sz w:val="22"/>
        </w:rPr>
        <w:t>87</w:t>
      </w:r>
      <w:r w:rsidRPr="00322735">
        <w:rPr>
          <w:rFonts w:ascii="Calibri" w:hAnsi="Calibri"/>
          <w:noProof/>
          <w:sz w:val="22"/>
        </w:rPr>
        <w:t>, 468–483.</w:t>
      </w:r>
    </w:p>
    <w:p w14:paraId="5B095F7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Bendix J. &amp; Hupp C. (2000) Hydrological and geomorphological impacts on riparian plant communities. </w:t>
      </w:r>
      <w:r w:rsidRPr="00322735">
        <w:rPr>
          <w:rFonts w:ascii="Calibri" w:hAnsi="Calibri"/>
          <w:i/>
          <w:iCs/>
          <w:noProof/>
          <w:sz w:val="22"/>
        </w:rPr>
        <w:t>Hydrological Processes</w:t>
      </w:r>
      <w:r w:rsidRPr="00322735">
        <w:rPr>
          <w:rFonts w:ascii="Calibri" w:hAnsi="Calibri"/>
          <w:noProof/>
          <w:sz w:val="22"/>
        </w:rPr>
        <w:t xml:space="preserve"> </w:t>
      </w:r>
      <w:r w:rsidRPr="00322735">
        <w:rPr>
          <w:rFonts w:ascii="Calibri" w:hAnsi="Calibri"/>
          <w:b/>
          <w:bCs/>
          <w:noProof/>
          <w:sz w:val="22"/>
        </w:rPr>
        <w:t>14</w:t>
      </w:r>
      <w:r w:rsidRPr="00322735">
        <w:rPr>
          <w:rFonts w:ascii="Calibri" w:hAnsi="Calibri"/>
          <w:noProof/>
          <w:sz w:val="22"/>
        </w:rPr>
        <w:t>, 2977–2990.</w:t>
      </w:r>
    </w:p>
    <w:p w14:paraId="119F2C2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Benjamini Y. &amp; Hochberg Y. (1995) Controlling the false discovery rate: a practical and powerful approach to multiple testing. </w:t>
      </w:r>
      <w:r w:rsidRPr="00322735">
        <w:rPr>
          <w:rFonts w:ascii="Calibri" w:hAnsi="Calibri"/>
          <w:i/>
          <w:iCs/>
          <w:noProof/>
          <w:sz w:val="22"/>
        </w:rPr>
        <w:t>Journal of the Royal Statistical Society. Series B (Methodological)</w:t>
      </w:r>
      <w:r w:rsidRPr="00322735">
        <w:rPr>
          <w:rFonts w:ascii="Calibri" w:hAnsi="Calibri"/>
          <w:noProof/>
          <w:sz w:val="22"/>
        </w:rPr>
        <w:t xml:space="preserve"> </w:t>
      </w:r>
      <w:r w:rsidRPr="00322735">
        <w:rPr>
          <w:rFonts w:ascii="Calibri" w:hAnsi="Calibri"/>
          <w:b/>
          <w:bCs/>
          <w:noProof/>
          <w:sz w:val="22"/>
        </w:rPr>
        <w:t>57</w:t>
      </w:r>
      <w:r w:rsidRPr="00322735">
        <w:rPr>
          <w:rFonts w:ascii="Calibri" w:hAnsi="Calibri"/>
          <w:noProof/>
          <w:sz w:val="22"/>
        </w:rPr>
        <w:t>, 289–300.</w:t>
      </w:r>
    </w:p>
    <w:p w14:paraId="226C725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Benjamini Y., Krieger A. &amp; Yekutieli D. (2006) Adaptive linear step-up procedures that control the false discovery rate. </w:t>
      </w:r>
      <w:r w:rsidRPr="00322735">
        <w:rPr>
          <w:rFonts w:ascii="Calibri" w:hAnsi="Calibri"/>
          <w:i/>
          <w:iCs/>
          <w:noProof/>
          <w:sz w:val="22"/>
        </w:rPr>
        <w:t>Biometrika</w:t>
      </w:r>
      <w:r w:rsidRPr="00322735">
        <w:rPr>
          <w:rFonts w:ascii="Calibri" w:hAnsi="Calibri"/>
          <w:noProof/>
          <w:sz w:val="22"/>
        </w:rPr>
        <w:t xml:space="preserve"> </w:t>
      </w:r>
      <w:r w:rsidRPr="00322735">
        <w:rPr>
          <w:rFonts w:ascii="Calibri" w:hAnsi="Calibri"/>
          <w:b/>
          <w:bCs/>
          <w:noProof/>
          <w:sz w:val="22"/>
        </w:rPr>
        <w:t>93</w:t>
      </w:r>
      <w:r w:rsidRPr="00322735">
        <w:rPr>
          <w:rFonts w:ascii="Calibri" w:hAnsi="Calibri"/>
          <w:noProof/>
          <w:sz w:val="22"/>
        </w:rPr>
        <w:t>, 491–507.</w:t>
      </w:r>
    </w:p>
    <w:p w14:paraId="356B154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Biswas S. &amp; Mallik A. (2010) Disturbance effects on species diversity and functional diversity in riparian and upland plant communities.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91</w:t>
      </w:r>
      <w:r w:rsidRPr="00322735">
        <w:rPr>
          <w:rFonts w:ascii="Calibri" w:hAnsi="Calibri"/>
          <w:noProof/>
          <w:sz w:val="22"/>
        </w:rPr>
        <w:t>, 28–35.</w:t>
      </w:r>
    </w:p>
    <w:p w14:paraId="681B0114"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Bornette G., Tabacchi E., Hupp C., Puijalon S. &amp; Rostan J.C. (2008) A model of plant strategies in fluvial hydrosystems. </w:t>
      </w:r>
      <w:r w:rsidRPr="00322735">
        <w:rPr>
          <w:rFonts w:ascii="Calibri" w:hAnsi="Calibri"/>
          <w:i/>
          <w:iCs/>
          <w:noProof/>
          <w:sz w:val="22"/>
        </w:rPr>
        <w:t>Freshwater Biology</w:t>
      </w:r>
      <w:r w:rsidRPr="00322735">
        <w:rPr>
          <w:rFonts w:ascii="Calibri" w:hAnsi="Calibri"/>
          <w:noProof/>
          <w:sz w:val="22"/>
        </w:rPr>
        <w:t xml:space="preserve"> </w:t>
      </w:r>
      <w:r w:rsidRPr="00322735">
        <w:rPr>
          <w:rFonts w:ascii="Calibri" w:hAnsi="Calibri"/>
          <w:b/>
          <w:bCs/>
          <w:noProof/>
          <w:sz w:val="22"/>
        </w:rPr>
        <w:t>53</w:t>
      </w:r>
      <w:r w:rsidRPr="00322735">
        <w:rPr>
          <w:rFonts w:ascii="Calibri" w:hAnsi="Calibri"/>
          <w:noProof/>
          <w:sz w:val="22"/>
        </w:rPr>
        <w:t>, 1692–1705.</w:t>
      </w:r>
    </w:p>
    <w:p w14:paraId="6F054B62"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Burnham K.P. &amp; Anderson D.R. (2002) </w:t>
      </w:r>
      <w:r w:rsidRPr="00322735">
        <w:rPr>
          <w:rFonts w:ascii="Calibri" w:hAnsi="Calibri"/>
          <w:i/>
          <w:iCs/>
          <w:noProof/>
          <w:sz w:val="22"/>
        </w:rPr>
        <w:t>Model selection and multimodel inference: a practical information-theoretic approach</w:t>
      </w:r>
      <w:r w:rsidRPr="00322735">
        <w:rPr>
          <w:rFonts w:ascii="Calibri" w:hAnsi="Calibri"/>
          <w:noProof/>
          <w:sz w:val="22"/>
        </w:rPr>
        <w:t>. Springer.</w:t>
      </w:r>
    </w:p>
    <w:p w14:paraId="3929D6C1"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Cadol D. &amp; Wohl E. (2010) Wood retention and transport in tropical, headwater streams, La Selva Biological Station, Costa Rica. </w:t>
      </w:r>
      <w:r w:rsidRPr="00322735">
        <w:rPr>
          <w:rFonts w:ascii="Calibri" w:hAnsi="Calibri"/>
          <w:i/>
          <w:iCs/>
          <w:noProof/>
          <w:sz w:val="22"/>
        </w:rPr>
        <w:t>Geomorphology</w:t>
      </w:r>
      <w:r w:rsidRPr="00322735">
        <w:rPr>
          <w:rFonts w:ascii="Calibri" w:hAnsi="Calibri"/>
          <w:noProof/>
          <w:sz w:val="22"/>
        </w:rPr>
        <w:t xml:space="preserve"> </w:t>
      </w:r>
      <w:r w:rsidRPr="00322735">
        <w:rPr>
          <w:rFonts w:ascii="Calibri" w:hAnsi="Calibri"/>
          <w:b/>
          <w:bCs/>
          <w:noProof/>
          <w:sz w:val="22"/>
        </w:rPr>
        <w:t>123</w:t>
      </w:r>
      <w:r w:rsidRPr="00322735">
        <w:rPr>
          <w:rFonts w:ascii="Calibri" w:hAnsi="Calibri"/>
          <w:noProof/>
          <w:sz w:val="22"/>
        </w:rPr>
        <w:t>, 61–73.</w:t>
      </w:r>
    </w:p>
    <w:p w14:paraId="1520702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Cadotte M.W., Carscadden K. &amp; Mirotchnick N. (2011) Beyond species: functional diversity and the maintenance of ecological processes and services. </w:t>
      </w:r>
      <w:r w:rsidRPr="00322735">
        <w:rPr>
          <w:rFonts w:ascii="Calibri" w:hAnsi="Calibri"/>
          <w:i/>
          <w:iCs/>
          <w:noProof/>
          <w:sz w:val="22"/>
        </w:rPr>
        <w:t>Journal of Applied Ecology</w:t>
      </w:r>
      <w:r w:rsidRPr="00322735">
        <w:rPr>
          <w:rFonts w:ascii="Calibri" w:hAnsi="Calibri"/>
          <w:noProof/>
          <w:sz w:val="22"/>
        </w:rPr>
        <w:t xml:space="preserve"> </w:t>
      </w:r>
      <w:r w:rsidRPr="00322735">
        <w:rPr>
          <w:rFonts w:ascii="Calibri" w:hAnsi="Calibri"/>
          <w:b/>
          <w:bCs/>
          <w:noProof/>
          <w:sz w:val="22"/>
        </w:rPr>
        <w:t>48</w:t>
      </w:r>
      <w:r w:rsidRPr="00322735">
        <w:rPr>
          <w:rFonts w:ascii="Calibri" w:hAnsi="Calibri"/>
          <w:noProof/>
          <w:sz w:val="22"/>
        </w:rPr>
        <w:t>, 1079–1087.</w:t>
      </w:r>
    </w:p>
    <w:p w14:paraId="187C1B7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Cai Z.-Q., Schnitzer S.A. &amp; Bongers F. (2009) Seasonal differences in leaf-level physiology give lianas a competitive advantage over trees in a tropical seasonal forest. </w:t>
      </w:r>
      <w:r w:rsidRPr="00322735">
        <w:rPr>
          <w:rFonts w:ascii="Calibri" w:hAnsi="Calibri"/>
          <w:i/>
          <w:iCs/>
          <w:noProof/>
          <w:sz w:val="22"/>
        </w:rPr>
        <w:t>Oecologia</w:t>
      </w:r>
      <w:r w:rsidRPr="00322735">
        <w:rPr>
          <w:rFonts w:ascii="Calibri" w:hAnsi="Calibri"/>
          <w:noProof/>
          <w:sz w:val="22"/>
        </w:rPr>
        <w:t xml:space="preserve"> </w:t>
      </w:r>
      <w:r w:rsidRPr="00322735">
        <w:rPr>
          <w:rFonts w:ascii="Calibri" w:hAnsi="Calibri"/>
          <w:b/>
          <w:bCs/>
          <w:noProof/>
          <w:sz w:val="22"/>
        </w:rPr>
        <w:t>161</w:t>
      </w:r>
      <w:r w:rsidRPr="00322735">
        <w:rPr>
          <w:rFonts w:ascii="Calibri" w:hAnsi="Calibri"/>
          <w:noProof/>
          <w:sz w:val="22"/>
        </w:rPr>
        <w:t>, 25–33.</w:t>
      </w:r>
    </w:p>
    <w:p w14:paraId="6C361851"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Cailliez F. (1983) The analytical solution of the additive constant problem. </w:t>
      </w:r>
      <w:r w:rsidRPr="00322735">
        <w:rPr>
          <w:rFonts w:ascii="Calibri" w:hAnsi="Calibri"/>
          <w:i/>
          <w:iCs/>
          <w:noProof/>
          <w:sz w:val="22"/>
        </w:rPr>
        <w:t>Psychometrika</w:t>
      </w:r>
      <w:r w:rsidRPr="00322735">
        <w:rPr>
          <w:rFonts w:ascii="Calibri" w:hAnsi="Calibri"/>
          <w:noProof/>
          <w:sz w:val="22"/>
        </w:rPr>
        <w:t xml:space="preserve"> </w:t>
      </w:r>
      <w:r w:rsidRPr="00322735">
        <w:rPr>
          <w:rFonts w:ascii="Calibri" w:hAnsi="Calibri"/>
          <w:b/>
          <w:bCs/>
          <w:noProof/>
          <w:sz w:val="22"/>
        </w:rPr>
        <w:t>48</w:t>
      </w:r>
      <w:r w:rsidRPr="00322735">
        <w:rPr>
          <w:rFonts w:ascii="Calibri" w:hAnsi="Calibri"/>
          <w:noProof/>
          <w:sz w:val="22"/>
        </w:rPr>
        <w:t>, 305–308.</w:t>
      </w:r>
    </w:p>
    <w:p w14:paraId="724FB9D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Castelli R., Chambers J. &amp; Tausch R. (2000) Soil-plant relations along a soil-water gradient in Great Basin riparian meadows. </w:t>
      </w:r>
      <w:r w:rsidRPr="00322735">
        <w:rPr>
          <w:rFonts w:ascii="Calibri" w:hAnsi="Calibri"/>
          <w:i/>
          <w:iCs/>
          <w:noProof/>
          <w:sz w:val="22"/>
        </w:rPr>
        <w:t>Wetlands</w:t>
      </w:r>
      <w:r w:rsidRPr="00322735">
        <w:rPr>
          <w:rFonts w:ascii="Calibri" w:hAnsi="Calibri"/>
          <w:noProof/>
          <w:sz w:val="22"/>
        </w:rPr>
        <w:t xml:space="preserve"> </w:t>
      </w:r>
      <w:r w:rsidRPr="00322735">
        <w:rPr>
          <w:rFonts w:ascii="Calibri" w:hAnsi="Calibri"/>
          <w:b/>
          <w:bCs/>
          <w:noProof/>
          <w:sz w:val="22"/>
        </w:rPr>
        <w:t>20</w:t>
      </w:r>
      <w:r w:rsidRPr="00322735">
        <w:rPr>
          <w:rFonts w:ascii="Calibri" w:hAnsi="Calibri"/>
          <w:noProof/>
          <w:sz w:val="22"/>
        </w:rPr>
        <w:t>, 251–266.</w:t>
      </w:r>
    </w:p>
    <w:p w14:paraId="77991B7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Catford J.A., Downes B.J., Gippel C.J. &amp; Vesk P.A. (2011) Flow regulation reduces native plant cover and facilitates exotic invasion in riparian wetlands. </w:t>
      </w:r>
      <w:r w:rsidRPr="00322735">
        <w:rPr>
          <w:rFonts w:ascii="Calibri" w:hAnsi="Calibri"/>
          <w:i/>
          <w:iCs/>
          <w:noProof/>
          <w:sz w:val="22"/>
        </w:rPr>
        <w:t>Journal of Applied Ecology</w:t>
      </w:r>
      <w:r w:rsidRPr="00322735">
        <w:rPr>
          <w:rFonts w:ascii="Calibri" w:hAnsi="Calibri"/>
          <w:noProof/>
          <w:sz w:val="22"/>
        </w:rPr>
        <w:t xml:space="preserve"> </w:t>
      </w:r>
      <w:r w:rsidRPr="00322735">
        <w:rPr>
          <w:rFonts w:ascii="Calibri" w:hAnsi="Calibri"/>
          <w:b/>
          <w:bCs/>
          <w:noProof/>
          <w:sz w:val="22"/>
        </w:rPr>
        <w:t>48</w:t>
      </w:r>
      <w:r w:rsidRPr="00322735">
        <w:rPr>
          <w:rFonts w:ascii="Calibri" w:hAnsi="Calibri"/>
          <w:noProof/>
          <w:sz w:val="22"/>
        </w:rPr>
        <w:t>, 432–442.</w:t>
      </w:r>
    </w:p>
    <w:p w14:paraId="47C04EAB"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322735">
        <w:rPr>
          <w:rFonts w:ascii="Calibri" w:hAnsi="Calibri"/>
          <w:i/>
          <w:iCs/>
          <w:noProof/>
          <w:sz w:val="22"/>
        </w:rPr>
        <w:t>Diversity and Distributions</w:t>
      </w:r>
      <w:r w:rsidRPr="00322735">
        <w:rPr>
          <w:rFonts w:ascii="Calibri" w:hAnsi="Calibri"/>
          <w:noProof/>
          <w:sz w:val="22"/>
        </w:rPr>
        <w:t xml:space="preserve"> </w:t>
      </w:r>
      <w:r w:rsidRPr="00322735">
        <w:rPr>
          <w:rFonts w:ascii="Calibri" w:hAnsi="Calibri"/>
          <w:b/>
          <w:bCs/>
          <w:noProof/>
          <w:sz w:val="22"/>
        </w:rPr>
        <w:t>20</w:t>
      </w:r>
      <w:r w:rsidRPr="00322735">
        <w:rPr>
          <w:rFonts w:ascii="Calibri" w:hAnsi="Calibri"/>
          <w:noProof/>
          <w:sz w:val="22"/>
        </w:rPr>
        <w:t>, 1–13.</w:t>
      </w:r>
    </w:p>
    <w:p w14:paraId="3796E23E"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Catford J.A., Naiman R.J., Chambers L.E., Roberts J., Douglas M. &amp; Davies P. (2012) Predicting Novel Riparian Ecosystems in a Changing Climate. </w:t>
      </w:r>
      <w:r w:rsidRPr="00322735">
        <w:rPr>
          <w:rFonts w:ascii="Calibri" w:hAnsi="Calibri"/>
          <w:i/>
          <w:iCs/>
          <w:noProof/>
          <w:sz w:val="22"/>
        </w:rPr>
        <w:t>Ecosystems</w:t>
      </w:r>
      <w:r w:rsidRPr="00322735">
        <w:rPr>
          <w:rFonts w:ascii="Calibri" w:hAnsi="Calibri"/>
          <w:noProof/>
          <w:sz w:val="22"/>
        </w:rPr>
        <w:t xml:space="preserve"> </w:t>
      </w:r>
      <w:r w:rsidRPr="00322735">
        <w:rPr>
          <w:rFonts w:ascii="Calibri" w:hAnsi="Calibri"/>
          <w:b/>
          <w:bCs/>
          <w:noProof/>
          <w:sz w:val="22"/>
        </w:rPr>
        <w:t>16</w:t>
      </w:r>
      <w:r w:rsidRPr="00322735">
        <w:rPr>
          <w:rFonts w:ascii="Calibri" w:hAnsi="Calibri"/>
          <w:noProof/>
          <w:sz w:val="22"/>
        </w:rPr>
        <w:t>, 382–400.</w:t>
      </w:r>
    </w:p>
    <w:p w14:paraId="3272427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Chave J., Coomes D., Jansen S., Lewis S.L., Swenson N.G. &amp; Amy E. (2009) Towards a worldwide wood economics spectrum. </w:t>
      </w:r>
      <w:r w:rsidRPr="00322735">
        <w:rPr>
          <w:rFonts w:ascii="Calibri" w:hAnsi="Calibri"/>
          <w:i/>
          <w:iCs/>
          <w:noProof/>
          <w:sz w:val="22"/>
        </w:rPr>
        <w:t>Ecology Letters</w:t>
      </w:r>
      <w:r w:rsidRPr="00322735">
        <w:rPr>
          <w:rFonts w:ascii="Calibri" w:hAnsi="Calibri"/>
          <w:noProof/>
          <w:sz w:val="22"/>
        </w:rPr>
        <w:t xml:space="preserve"> </w:t>
      </w:r>
      <w:r w:rsidRPr="00322735">
        <w:rPr>
          <w:rFonts w:ascii="Calibri" w:hAnsi="Calibri"/>
          <w:b/>
          <w:bCs/>
          <w:noProof/>
          <w:sz w:val="22"/>
        </w:rPr>
        <w:t>12</w:t>
      </w:r>
      <w:r w:rsidRPr="00322735">
        <w:rPr>
          <w:rFonts w:ascii="Calibri" w:hAnsi="Calibri"/>
          <w:noProof/>
          <w:sz w:val="22"/>
        </w:rPr>
        <w:t>, 351–366.</w:t>
      </w:r>
    </w:p>
    <w:p w14:paraId="646D605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Clark C.M., Flynn D.F.B., Butterfield B.J. &amp; Reich P.B. (2012) Testing the link between functional diversity and ecosystem functioning in a Minnesota grassland experiment. </w:t>
      </w:r>
      <w:r w:rsidRPr="00322735">
        <w:rPr>
          <w:rFonts w:ascii="Calibri" w:hAnsi="Calibri"/>
          <w:i/>
          <w:iCs/>
          <w:noProof/>
          <w:sz w:val="22"/>
        </w:rPr>
        <w:t>PloS One</w:t>
      </w:r>
      <w:r w:rsidRPr="00322735">
        <w:rPr>
          <w:rFonts w:ascii="Calibri" w:hAnsi="Calibri"/>
          <w:noProof/>
          <w:sz w:val="22"/>
        </w:rPr>
        <w:t xml:space="preserve"> </w:t>
      </w:r>
      <w:r w:rsidRPr="00322735">
        <w:rPr>
          <w:rFonts w:ascii="Calibri" w:hAnsi="Calibri"/>
          <w:b/>
          <w:bCs/>
          <w:noProof/>
          <w:sz w:val="22"/>
        </w:rPr>
        <w:t>7</w:t>
      </w:r>
      <w:r w:rsidRPr="00322735">
        <w:rPr>
          <w:rFonts w:ascii="Calibri" w:hAnsi="Calibri"/>
          <w:noProof/>
          <w:sz w:val="22"/>
        </w:rPr>
        <w:t>, e52821.</w:t>
      </w:r>
    </w:p>
    <w:p w14:paraId="5315ECE1"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Connell J. (1978) Diversity in tropical rain forests and coral reefs. </w:t>
      </w:r>
      <w:r w:rsidRPr="00322735">
        <w:rPr>
          <w:rFonts w:ascii="Calibri" w:hAnsi="Calibri"/>
          <w:i/>
          <w:iCs/>
          <w:noProof/>
          <w:sz w:val="22"/>
        </w:rPr>
        <w:t>Science</w:t>
      </w:r>
      <w:r w:rsidRPr="00322735">
        <w:rPr>
          <w:rFonts w:ascii="Calibri" w:hAnsi="Calibri"/>
          <w:noProof/>
          <w:sz w:val="22"/>
        </w:rPr>
        <w:t xml:space="preserve"> </w:t>
      </w:r>
      <w:r w:rsidRPr="00322735">
        <w:rPr>
          <w:rFonts w:ascii="Calibri" w:hAnsi="Calibri"/>
          <w:b/>
          <w:bCs/>
          <w:noProof/>
          <w:sz w:val="22"/>
        </w:rPr>
        <w:t>199</w:t>
      </w:r>
      <w:r w:rsidRPr="00322735">
        <w:rPr>
          <w:rFonts w:ascii="Calibri" w:hAnsi="Calibri"/>
          <w:noProof/>
          <w:sz w:val="22"/>
        </w:rPr>
        <w:t>, 1302–1310.</w:t>
      </w:r>
    </w:p>
    <w:p w14:paraId="0B2D5692"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322735">
        <w:rPr>
          <w:rFonts w:ascii="Calibri" w:hAnsi="Calibri"/>
          <w:i/>
          <w:iCs/>
          <w:noProof/>
          <w:sz w:val="22"/>
        </w:rPr>
        <w:t>Earth-Science Reviews</w:t>
      </w:r>
      <w:r w:rsidRPr="00322735">
        <w:rPr>
          <w:rFonts w:ascii="Calibri" w:hAnsi="Calibri"/>
          <w:noProof/>
          <w:sz w:val="22"/>
        </w:rPr>
        <w:t xml:space="preserve"> </w:t>
      </w:r>
      <w:r w:rsidRPr="00322735">
        <w:rPr>
          <w:rFonts w:ascii="Calibri" w:hAnsi="Calibri"/>
          <w:b/>
          <w:bCs/>
          <w:noProof/>
          <w:sz w:val="22"/>
        </w:rPr>
        <w:t>84</w:t>
      </w:r>
      <w:r w:rsidRPr="00322735">
        <w:rPr>
          <w:rFonts w:ascii="Calibri" w:hAnsi="Calibri"/>
          <w:noProof/>
          <w:sz w:val="22"/>
        </w:rPr>
        <w:t>, 56–86.</w:t>
      </w:r>
    </w:p>
    <w:p w14:paraId="655EE8EB"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Cornelissen J.H.C.A., Lavorel S.B., Garnier E.B., Díaz S.C., Buchmann N.D., Gurvich D.E.C., </w:t>
      </w:r>
      <w:r w:rsidRPr="00322735">
        <w:rPr>
          <w:rFonts w:ascii="Calibri" w:hAnsi="Calibri"/>
          <w:i/>
          <w:iCs/>
          <w:noProof/>
          <w:sz w:val="22"/>
        </w:rPr>
        <w:t>et al.</w:t>
      </w:r>
      <w:r w:rsidRPr="00322735">
        <w:rPr>
          <w:rFonts w:ascii="Calibri" w:hAnsi="Calibri"/>
          <w:noProof/>
          <w:sz w:val="22"/>
        </w:rPr>
        <w:t xml:space="preserve"> (2003) A handbook of protocols for standardised and easy measurement of plant functional traits worldwide. </w:t>
      </w:r>
      <w:r w:rsidRPr="00322735">
        <w:rPr>
          <w:rFonts w:ascii="Calibri" w:hAnsi="Calibri"/>
          <w:i/>
          <w:iCs/>
          <w:noProof/>
          <w:sz w:val="22"/>
        </w:rPr>
        <w:t>Australian Journal of Botany</w:t>
      </w:r>
      <w:r w:rsidRPr="00322735">
        <w:rPr>
          <w:rFonts w:ascii="Calibri" w:hAnsi="Calibri"/>
          <w:noProof/>
          <w:sz w:val="22"/>
        </w:rPr>
        <w:t xml:space="preserve"> </w:t>
      </w:r>
      <w:r w:rsidRPr="00322735">
        <w:rPr>
          <w:rFonts w:ascii="Calibri" w:hAnsi="Calibri"/>
          <w:b/>
          <w:bCs/>
          <w:noProof/>
          <w:sz w:val="22"/>
        </w:rPr>
        <w:t>51</w:t>
      </w:r>
      <w:r w:rsidRPr="00322735">
        <w:rPr>
          <w:rFonts w:ascii="Calibri" w:hAnsi="Calibri"/>
          <w:noProof/>
          <w:sz w:val="22"/>
        </w:rPr>
        <w:t>, 335–380.</w:t>
      </w:r>
    </w:p>
    <w:p w14:paraId="051A5CF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Curran T.J., Gersbach L.N., Edwards W. &amp; Krockenberger A.K. (2008) Wood density predicts plant damage and vegetative recovery rates caused by cyclone disturbance in tropical rainforest tree species of North Queensland, Australia. </w:t>
      </w:r>
      <w:r w:rsidRPr="00322735">
        <w:rPr>
          <w:rFonts w:ascii="Calibri" w:hAnsi="Calibri"/>
          <w:i/>
          <w:iCs/>
          <w:noProof/>
          <w:sz w:val="22"/>
        </w:rPr>
        <w:t>Austral Ecology</w:t>
      </w:r>
      <w:r w:rsidRPr="00322735">
        <w:rPr>
          <w:rFonts w:ascii="Calibri" w:hAnsi="Calibri"/>
          <w:noProof/>
          <w:sz w:val="22"/>
        </w:rPr>
        <w:t xml:space="preserve"> </w:t>
      </w:r>
      <w:r w:rsidRPr="00322735">
        <w:rPr>
          <w:rFonts w:ascii="Calibri" w:hAnsi="Calibri"/>
          <w:b/>
          <w:bCs/>
          <w:noProof/>
          <w:sz w:val="22"/>
        </w:rPr>
        <w:t>33</w:t>
      </w:r>
      <w:r w:rsidRPr="00322735">
        <w:rPr>
          <w:rFonts w:ascii="Calibri" w:hAnsi="Calibri"/>
          <w:noProof/>
          <w:sz w:val="22"/>
        </w:rPr>
        <w:t>, 442–450.</w:t>
      </w:r>
    </w:p>
    <w:p w14:paraId="5F6CF7D2"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Debastiani V.J. &amp; Pillar V.D. (2012) SYNCSA - R tool for analysis of metacommunities based on functional traits and phylogeny of the community components. </w:t>
      </w:r>
      <w:r w:rsidRPr="00322735">
        <w:rPr>
          <w:rFonts w:ascii="Calibri" w:hAnsi="Calibri"/>
          <w:i/>
          <w:iCs/>
          <w:noProof/>
          <w:sz w:val="22"/>
        </w:rPr>
        <w:t>Bioinformatics</w:t>
      </w:r>
      <w:r w:rsidRPr="00322735">
        <w:rPr>
          <w:rFonts w:ascii="Calibri" w:hAnsi="Calibri"/>
          <w:noProof/>
          <w:sz w:val="22"/>
        </w:rPr>
        <w:t xml:space="preserve"> </w:t>
      </w:r>
      <w:r w:rsidRPr="00322735">
        <w:rPr>
          <w:rFonts w:ascii="Calibri" w:hAnsi="Calibri"/>
          <w:b/>
          <w:bCs/>
          <w:noProof/>
          <w:sz w:val="22"/>
        </w:rPr>
        <w:t>28</w:t>
      </w:r>
      <w:r w:rsidRPr="00322735">
        <w:rPr>
          <w:rFonts w:ascii="Calibri" w:hAnsi="Calibri"/>
          <w:noProof/>
          <w:sz w:val="22"/>
        </w:rPr>
        <w:t>, 2067–2068.</w:t>
      </w:r>
    </w:p>
    <w:p w14:paraId="726C24C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Dı́az S. &amp; Cabido M. (2001) Vive la différence : plant functional diversity matters to ecosystem processes. </w:t>
      </w:r>
      <w:r w:rsidRPr="00322735">
        <w:rPr>
          <w:rFonts w:ascii="Calibri" w:hAnsi="Calibri"/>
          <w:i/>
          <w:iCs/>
          <w:noProof/>
          <w:sz w:val="22"/>
        </w:rPr>
        <w:t>Trends in Ecology &amp; Evolution</w:t>
      </w:r>
      <w:r w:rsidRPr="00322735">
        <w:rPr>
          <w:rFonts w:ascii="Calibri" w:hAnsi="Calibri"/>
          <w:noProof/>
          <w:sz w:val="22"/>
        </w:rPr>
        <w:t xml:space="preserve"> </w:t>
      </w:r>
      <w:r w:rsidRPr="00322735">
        <w:rPr>
          <w:rFonts w:ascii="Calibri" w:hAnsi="Calibri"/>
          <w:b/>
          <w:bCs/>
          <w:noProof/>
          <w:sz w:val="22"/>
        </w:rPr>
        <w:t>16</w:t>
      </w:r>
      <w:r w:rsidRPr="00322735">
        <w:rPr>
          <w:rFonts w:ascii="Calibri" w:hAnsi="Calibri"/>
          <w:noProof/>
          <w:sz w:val="22"/>
        </w:rPr>
        <w:t>, 646–655.</w:t>
      </w:r>
    </w:p>
    <w:p w14:paraId="39CCD3CB"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Díaz S., Cabido M. &amp; Casanoves F. (1998) Plant functional traits and environmental filters at a regional scale. </w:t>
      </w:r>
      <w:r w:rsidRPr="00322735">
        <w:rPr>
          <w:rFonts w:ascii="Calibri" w:hAnsi="Calibri"/>
          <w:i/>
          <w:iCs/>
          <w:noProof/>
          <w:sz w:val="22"/>
        </w:rPr>
        <w:t>Journal of Vegetation Science</w:t>
      </w:r>
      <w:r w:rsidRPr="00322735">
        <w:rPr>
          <w:rFonts w:ascii="Calibri" w:hAnsi="Calibri"/>
          <w:noProof/>
          <w:sz w:val="22"/>
        </w:rPr>
        <w:t xml:space="preserve"> </w:t>
      </w:r>
      <w:r w:rsidRPr="00322735">
        <w:rPr>
          <w:rFonts w:ascii="Calibri" w:hAnsi="Calibri"/>
          <w:b/>
          <w:bCs/>
          <w:noProof/>
          <w:sz w:val="22"/>
        </w:rPr>
        <w:t>9</w:t>
      </w:r>
      <w:r w:rsidRPr="00322735">
        <w:rPr>
          <w:rFonts w:ascii="Calibri" w:hAnsi="Calibri"/>
          <w:noProof/>
          <w:sz w:val="22"/>
        </w:rPr>
        <w:t>, 113–122.</w:t>
      </w:r>
    </w:p>
    <w:p w14:paraId="01E5EE6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Díaz S. &amp; Lavorel S. (2007) Incorporating plant functional diversity effects in ecosystem service assessments. </w:t>
      </w:r>
      <w:r w:rsidRPr="00322735">
        <w:rPr>
          <w:rFonts w:ascii="Calibri" w:hAnsi="Calibri"/>
          <w:i/>
          <w:iCs/>
          <w:noProof/>
          <w:sz w:val="22"/>
        </w:rPr>
        <w:t>Proceedings of the National Academy of Sciences of the United States of America</w:t>
      </w:r>
      <w:r w:rsidRPr="00322735">
        <w:rPr>
          <w:rFonts w:ascii="Calibri" w:hAnsi="Calibri"/>
          <w:noProof/>
          <w:sz w:val="22"/>
        </w:rPr>
        <w:t xml:space="preserve"> </w:t>
      </w:r>
      <w:r w:rsidRPr="00322735">
        <w:rPr>
          <w:rFonts w:ascii="Calibri" w:hAnsi="Calibri"/>
          <w:b/>
          <w:bCs/>
          <w:noProof/>
          <w:sz w:val="22"/>
        </w:rPr>
        <w:t>104</w:t>
      </w:r>
      <w:r w:rsidRPr="00322735">
        <w:rPr>
          <w:rFonts w:ascii="Calibri" w:hAnsi="Calibri"/>
          <w:noProof/>
          <w:sz w:val="22"/>
        </w:rPr>
        <w:t>, 20684–20689.</w:t>
      </w:r>
    </w:p>
    <w:p w14:paraId="6CF7050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Falster D.S. (2006) Sapling strength and safety: the importance of wood density in tropical forests. </w:t>
      </w:r>
      <w:r w:rsidRPr="00322735">
        <w:rPr>
          <w:rFonts w:ascii="Calibri" w:hAnsi="Calibri"/>
          <w:i/>
          <w:iCs/>
          <w:noProof/>
          <w:sz w:val="22"/>
        </w:rPr>
        <w:t>The New Phytologist</w:t>
      </w:r>
      <w:r w:rsidRPr="00322735">
        <w:rPr>
          <w:rFonts w:ascii="Calibri" w:hAnsi="Calibri"/>
          <w:noProof/>
          <w:sz w:val="22"/>
        </w:rPr>
        <w:t xml:space="preserve"> </w:t>
      </w:r>
      <w:r w:rsidRPr="00322735">
        <w:rPr>
          <w:rFonts w:ascii="Calibri" w:hAnsi="Calibri"/>
          <w:b/>
          <w:bCs/>
          <w:noProof/>
          <w:sz w:val="22"/>
        </w:rPr>
        <w:t>171</w:t>
      </w:r>
      <w:r w:rsidRPr="00322735">
        <w:rPr>
          <w:rFonts w:ascii="Calibri" w:hAnsi="Calibri"/>
          <w:noProof/>
          <w:sz w:val="22"/>
        </w:rPr>
        <w:t>, 237–9.</w:t>
      </w:r>
    </w:p>
    <w:p w14:paraId="5B89FA0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Finlayson B.L. &amp; McMahon T.A. (1988) Australia vs. the world: a comparative analysis of streamflow characteristics. </w:t>
      </w:r>
      <w:r w:rsidRPr="00322735">
        <w:rPr>
          <w:rFonts w:ascii="Calibri" w:hAnsi="Calibri"/>
          <w:i/>
          <w:iCs/>
          <w:noProof/>
          <w:sz w:val="22"/>
        </w:rPr>
        <w:t>Fluvial Geomorphology of Australia</w:t>
      </w:r>
      <w:r w:rsidRPr="00322735">
        <w:rPr>
          <w:rFonts w:ascii="Calibri" w:hAnsi="Calibri"/>
          <w:noProof/>
          <w:sz w:val="22"/>
        </w:rPr>
        <w:t>, 17–40.</w:t>
      </w:r>
    </w:p>
    <w:p w14:paraId="5749A66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Garssen A.G., Verhoeven J.T.A. &amp; Soons M.B. (2014) Effects of climate-induced increases in summer drought on riparian plant species: a meta-analysis. </w:t>
      </w:r>
      <w:r w:rsidRPr="00322735">
        <w:rPr>
          <w:rFonts w:ascii="Calibri" w:hAnsi="Calibri"/>
          <w:i/>
          <w:iCs/>
          <w:noProof/>
          <w:sz w:val="22"/>
        </w:rPr>
        <w:t>Freshwater Biology</w:t>
      </w:r>
      <w:r w:rsidRPr="00322735">
        <w:rPr>
          <w:rFonts w:ascii="Calibri" w:hAnsi="Calibri"/>
          <w:noProof/>
          <w:sz w:val="22"/>
        </w:rPr>
        <w:t xml:space="preserve"> </w:t>
      </w:r>
      <w:r w:rsidRPr="00322735">
        <w:rPr>
          <w:rFonts w:ascii="Calibri" w:hAnsi="Calibri"/>
          <w:b/>
          <w:bCs/>
          <w:noProof/>
          <w:sz w:val="22"/>
        </w:rPr>
        <w:t>59</w:t>
      </w:r>
      <w:r w:rsidRPr="00322735">
        <w:rPr>
          <w:rFonts w:ascii="Calibri" w:hAnsi="Calibri"/>
          <w:noProof/>
          <w:sz w:val="22"/>
        </w:rPr>
        <w:t>, 1052–1063.</w:t>
      </w:r>
    </w:p>
    <w:p w14:paraId="3F81785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Gower J. (1971) A general coefficient of similarity and some of its properties. </w:t>
      </w:r>
      <w:r w:rsidRPr="00322735">
        <w:rPr>
          <w:rFonts w:ascii="Calibri" w:hAnsi="Calibri"/>
          <w:i/>
          <w:iCs/>
          <w:noProof/>
          <w:sz w:val="22"/>
        </w:rPr>
        <w:t>Biometrics</w:t>
      </w:r>
      <w:r w:rsidRPr="00322735">
        <w:rPr>
          <w:rFonts w:ascii="Calibri" w:hAnsi="Calibri"/>
          <w:noProof/>
          <w:sz w:val="22"/>
        </w:rPr>
        <w:t xml:space="preserve"> </w:t>
      </w:r>
      <w:r w:rsidRPr="00322735">
        <w:rPr>
          <w:rFonts w:ascii="Calibri" w:hAnsi="Calibri"/>
          <w:b/>
          <w:bCs/>
          <w:noProof/>
          <w:sz w:val="22"/>
        </w:rPr>
        <w:t>27</w:t>
      </w:r>
      <w:r w:rsidRPr="00322735">
        <w:rPr>
          <w:rFonts w:ascii="Calibri" w:hAnsi="Calibri"/>
          <w:noProof/>
          <w:sz w:val="22"/>
        </w:rPr>
        <w:t>, 857–871.</w:t>
      </w:r>
    </w:p>
    <w:p w14:paraId="64F1660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Graf W. (2006) Downstream hydrologic and geomorphic effects of large dams on American rivers. </w:t>
      </w:r>
      <w:r w:rsidRPr="00322735">
        <w:rPr>
          <w:rFonts w:ascii="Calibri" w:hAnsi="Calibri"/>
          <w:i/>
          <w:iCs/>
          <w:noProof/>
          <w:sz w:val="22"/>
        </w:rPr>
        <w:t>Geomorphology</w:t>
      </w:r>
      <w:r w:rsidRPr="00322735">
        <w:rPr>
          <w:rFonts w:ascii="Calibri" w:hAnsi="Calibri"/>
          <w:noProof/>
          <w:sz w:val="22"/>
        </w:rPr>
        <w:t xml:space="preserve"> </w:t>
      </w:r>
      <w:r w:rsidRPr="00322735">
        <w:rPr>
          <w:rFonts w:ascii="Calibri" w:hAnsi="Calibri"/>
          <w:b/>
          <w:bCs/>
          <w:noProof/>
          <w:sz w:val="22"/>
        </w:rPr>
        <w:t>79</w:t>
      </w:r>
      <w:r w:rsidRPr="00322735">
        <w:rPr>
          <w:rFonts w:ascii="Calibri" w:hAnsi="Calibri"/>
          <w:noProof/>
          <w:sz w:val="22"/>
        </w:rPr>
        <w:t>, 336–360.</w:t>
      </w:r>
    </w:p>
    <w:p w14:paraId="1BE534DA"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Greet J., Angus Webb J. &amp; Cousens R.D. (2011) The importance of seasonal flow timing for riparian vegetation dynamics: a systematic review using causal criteria analysis. </w:t>
      </w:r>
      <w:r w:rsidRPr="00322735">
        <w:rPr>
          <w:rFonts w:ascii="Calibri" w:hAnsi="Calibri"/>
          <w:i/>
          <w:iCs/>
          <w:noProof/>
          <w:sz w:val="22"/>
        </w:rPr>
        <w:t>Freshwater Biology</w:t>
      </w:r>
      <w:r w:rsidRPr="00322735">
        <w:rPr>
          <w:rFonts w:ascii="Calibri" w:hAnsi="Calibri"/>
          <w:noProof/>
          <w:sz w:val="22"/>
        </w:rPr>
        <w:t xml:space="preserve"> </w:t>
      </w:r>
      <w:r w:rsidRPr="00322735">
        <w:rPr>
          <w:rFonts w:ascii="Calibri" w:hAnsi="Calibri"/>
          <w:b/>
          <w:bCs/>
          <w:noProof/>
          <w:sz w:val="22"/>
        </w:rPr>
        <w:t>56</w:t>
      </w:r>
      <w:r w:rsidRPr="00322735">
        <w:rPr>
          <w:rFonts w:ascii="Calibri" w:hAnsi="Calibri"/>
          <w:noProof/>
          <w:sz w:val="22"/>
        </w:rPr>
        <w:t>, 1231–1247.</w:t>
      </w:r>
    </w:p>
    <w:p w14:paraId="43295C2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Harmon M.E., Franklin J.F., Swanson F.J., Sollins P., Gregory S., Lattin J., </w:t>
      </w:r>
      <w:r w:rsidRPr="00322735">
        <w:rPr>
          <w:rFonts w:ascii="Calibri" w:hAnsi="Calibri"/>
          <w:i/>
          <w:iCs/>
          <w:noProof/>
          <w:sz w:val="22"/>
        </w:rPr>
        <w:t>et al.</w:t>
      </w:r>
      <w:r w:rsidRPr="00322735">
        <w:rPr>
          <w:rFonts w:ascii="Calibri" w:hAnsi="Calibri"/>
          <w:noProof/>
          <w:sz w:val="22"/>
        </w:rPr>
        <w:t xml:space="preserve"> (1986) Ecology of coarse woody debris in temperate ecosystems. </w:t>
      </w:r>
      <w:r w:rsidRPr="00322735">
        <w:rPr>
          <w:rFonts w:ascii="Calibri" w:hAnsi="Calibri"/>
          <w:i/>
          <w:iCs/>
          <w:noProof/>
          <w:sz w:val="22"/>
        </w:rPr>
        <w:t>Advances in Ecological Research</w:t>
      </w:r>
      <w:r w:rsidRPr="00322735">
        <w:rPr>
          <w:rFonts w:ascii="Calibri" w:hAnsi="Calibri"/>
          <w:noProof/>
          <w:sz w:val="22"/>
        </w:rPr>
        <w:t xml:space="preserve"> </w:t>
      </w:r>
      <w:r w:rsidRPr="00322735">
        <w:rPr>
          <w:rFonts w:ascii="Calibri" w:hAnsi="Calibri"/>
          <w:b/>
          <w:bCs/>
          <w:noProof/>
          <w:sz w:val="22"/>
        </w:rPr>
        <w:t>15</w:t>
      </w:r>
      <w:r w:rsidRPr="00322735">
        <w:rPr>
          <w:rFonts w:ascii="Calibri" w:hAnsi="Calibri"/>
          <w:noProof/>
          <w:sz w:val="22"/>
        </w:rPr>
        <w:t>, 133–302.</w:t>
      </w:r>
    </w:p>
    <w:p w14:paraId="24C0E63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Heiberger R.M. &amp; Holland B. (2004) </w:t>
      </w:r>
      <w:r w:rsidRPr="00322735">
        <w:rPr>
          <w:rFonts w:ascii="Calibri" w:hAnsi="Calibri"/>
          <w:i/>
          <w:iCs/>
          <w:noProof/>
          <w:sz w:val="22"/>
        </w:rPr>
        <w:t>Statistical analysis and data display: an intermediate course with examples in S-Plus, R, and SAS</w:t>
      </w:r>
      <w:r w:rsidRPr="00322735">
        <w:rPr>
          <w:rFonts w:ascii="Calibri" w:hAnsi="Calibri"/>
          <w:noProof/>
          <w:sz w:val="22"/>
        </w:rPr>
        <w:t>. Springer.</w:t>
      </w:r>
    </w:p>
    <w:p w14:paraId="174B84C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Hennessy K., Fawcett R., Kirono D., Mpelasoka M., Jones D., Bathols J., </w:t>
      </w:r>
      <w:r w:rsidRPr="00322735">
        <w:rPr>
          <w:rFonts w:ascii="Calibri" w:hAnsi="Calibri"/>
          <w:i/>
          <w:iCs/>
          <w:noProof/>
          <w:sz w:val="22"/>
        </w:rPr>
        <w:t>et al.</w:t>
      </w:r>
      <w:r w:rsidRPr="00322735">
        <w:rPr>
          <w:rFonts w:ascii="Calibri" w:hAnsi="Calibri"/>
          <w:noProof/>
          <w:sz w:val="22"/>
        </w:rPr>
        <w:t xml:space="preserve"> (2008) </w:t>
      </w:r>
      <w:r w:rsidRPr="00322735">
        <w:rPr>
          <w:rFonts w:ascii="Calibri" w:hAnsi="Calibri"/>
          <w:i/>
          <w:iCs/>
          <w:noProof/>
          <w:sz w:val="22"/>
        </w:rPr>
        <w:t>An assessment of the impact of climate change on the nature and frequency of exceptional climatic events. Australian Government, Bureau of Meterology</w:t>
      </w:r>
      <w:r w:rsidRPr="00322735">
        <w:rPr>
          <w:rFonts w:ascii="Calibri" w:hAnsi="Calibri"/>
          <w:noProof/>
          <w:sz w:val="22"/>
        </w:rPr>
        <w:t>. Department of Agriculture, Fisheries and Forestry, 2008., Canberra, Australia.</w:t>
      </w:r>
    </w:p>
    <w:p w14:paraId="47306DE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Hennessy K., Fitzharris B., Bates B.C., Harvey N., Howden S., Highes L., </w:t>
      </w:r>
      <w:r w:rsidRPr="00322735">
        <w:rPr>
          <w:rFonts w:ascii="Calibri" w:hAnsi="Calibri"/>
          <w:i/>
          <w:iCs/>
          <w:noProof/>
          <w:sz w:val="22"/>
        </w:rPr>
        <w:t>et al.</w:t>
      </w:r>
      <w:r w:rsidRPr="00322735">
        <w:rPr>
          <w:rFonts w:ascii="Calibri" w:hAnsi="Calibri"/>
          <w:noProof/>
          <w:sz w:val="22"/>
        </w:rPr>
        <w:t xml:space="preserve"> (2007) </w:t>
      </w:r>
      <w:r w:rsidRPr="00322735">
        <w:rPr>
          <w:rFonts w:ascii="Calibri" w:hAnsi="Calibri"/>
          <w:i/>
          <w:iCs/>
          <w:noProof/>
          <w:sz w:val="22"/>
        </w:rPr>
        <w:t>Climate Change 2007: Impacts, Adaptation and Vulnerability. Contribution of Working Group II to the Fourth Assessment Report of the Intergovernmental Panel on Climate Change</w:t>
      </w:r>
      <w:r w:rsidRPr="00322735">
        <w:rPr>
          <w:rFonts w:ascii="Calibri" w:hAnsi="Calibri"/>
          <w:noProof/>
          <w:sz w:val="22"/>
        </w:rPr>
        <w:t>. (Eds M. Parry, O. Canziani, J. Palutikof, P. van der Linden &amp; C. Hanson), Cambridge University Press, Cambridge.</w:t>
      </w:r>
    </w:p>
    <w:p w14:paraId="27F4FA94"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Hooper D., Iii F.C. &amp; Ewel J. (2005) Effects of biodiversity on ecosystem functioning: a consensus of current knowledge. </w:t>
      </w:r>
      <w:r w:rsidRPr="00322735">
        <w:rPr>
          <w:rFonts w:ascii="Calibri" w:hAnsi="Calibri"/>
          <w:i/>
          <w:iCs/>
          <w:noProof/>
          <w:sz w:val="22"/>
        </w:rPr>
        <w:t>Ecological Monographs</w:t>
      </w:r>
      <w:r w:rsidRPr="00322735">
        <w:rPr>
          <w:rFonts w:ascii="Calibri" w:hAnsi="Calibri"/>
          <w:noProof/>
          <w:sz w:val="22"/>
        </w:rPr>
        <w:t xml:space="preserve"> </w:t>
      </w:r>
      <w:r w:rsidRPr="00322735">
        <w:rPr>
          <w:rFonts w:ascii="Calibri" w:hAnsi="Calibri"/>
          <w:b/>
          <w:bCs/>
          <w:noProof/>
          <w:sz w:val="22"/>
        </w:rPr>
        <w:t>75</w:t>
      </w:r>
      <w:r w:rsidRPr="00322735">
        <w:rPr>
          <w:rFonts w:ascii="Calibri" w:hAnsi="Calibri"/>
          <w:noProof/>
          <w:sz w:val="22"/>
        </w:rPr>
        <w:t>, 3–35.</w:t>
      </w:r>
    </w:p>
    <w:p w14:paraId="7C3DDA6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Howell J. &amp; Benson D. (2000) Predicting potential impacts of environmental flows on weedy riparian vegetation of the Hawkesbury–Nepean River, south</w:t>
      </w:r>
      <w:r w:rsidRPr="00322735">
        <w:rPr>
          <w:rFonts w:ascii="Calibri" w:hAnsi="Calibri" w:cs="Cambria Math"/>
          <w:noProof/>
          <w:sz w:val="22"/>
        </w:rPr>
        <w:t>‐</w:t>
      </w:r>
      <w:r w:rsidRPr="00322735">
        <w:rPr>
          <w:rFonts w:ascii="Calibri" w:hAnsi="Calibri"/>
          <w:noProof/>
          <w:sz w:val="22"/>
        </w:rPr>
        <w:t xml:space="preserve">eastern Australia. </w:t>
      </w:r>
      <w:r w:rsidRPr="00322735">
        <w:rPr>
          <w:rFonts w:ascii="Calibri" w:hAnsi="Calibri"/>
          <w:i/>
          <w:iCs/>
          <w:noProof/>
          <w:sz w:val="22"/>
        </w:rPr>
        <w:t>Austral Ecology</w:t>
      </w:r>
      <w:r w:rsidRPr="00322735">
        <w:rPr>
          <w:rFonts w:ascii="Calibri" w:hAnsi="Calibri"/>
          <w:noProof/>
          <w:sz w:val="22"/>
        </w:rPr>
        <w:t xml:space="preserve"> </w:t>
      </w:r>
      <w:r w:rsidRPr="00322735">
        <w:rPr>
          <w:rFonts w:ascii="Calibri" w:hAnsi="Calibri"/>
          <w:b/>
          <w:bCs/>
          <w:noProof/>
          <w:sz w:val="22"/>
        </w:rPr>
        <w:t>25</w:t>
      </w:r>
      <w:r w:rsidRPr="00322735">
        <w:rPr>
          <w:rFonts w:ascii="Calibri" w:hAnsi="Calibri"/>
          <w:noProof/>
          <w:sz w:val="22"/>
        </w:rPr>
        <w:t>, 463–475.</w:t>
      </w:r>
    </w:p>
    <w:p w14:paraId="6BF17F8E"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Huang X. &amp; Niemann J. (2006) An evaluation of the geomorphically effective event for fluvial processes over long periods. </w:t>
      </w:r>
      <w:r w:rsidRPr="00322735">
        <w:rPr>
          <w:rFonts w:ascii="Calibri" w:hAnsi="Calibri"/>
          <w:i/>
          <w:iCs/>
          <w:noProof/>
          <w:sz w:val="22"/>
        </w:rPr>
        <w:t>Journal of Geophysical Research</w:t>
      </w:r>
      <w:r w:rsidRPr="00322735">
        <w:rPr>
          <w:rFonts w:ascii="Calibri" w:hAnsi="Calibri"/>
          <w:noProof/>
          <w:sz w:val="22"/>
        </w:rPr>
        <w:t xml:space="preserve"> </w:t>
      </w:r>
      <w:r w:rsidRPr="00322735">
        <w:rPr>
          <w:rFonts w:ascii="Calibri" w:hAnsi="Calibri"/>
          <w:b/>
          <w:bCs/>
          <w:noProof/>
          <w:sz w:val="22"/>
        </w:rPr>
        <w:t>111</w:t>
      </w:r>
      <w:r w:rsidRPr="00322735">
        <w:rPr>
          <w:rFonts w:ascii="Calibri" w:hAnsi="Calibri"/>
          <w:noProof/>
          <w:sz w:val="22"/>
        </w:rPr>
        <w:t>, F03015.</w:t>
      </w:r>
    </w:p>
    <w:p w14:paraId="2AB76372"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Huston M. (1979) A general hypothesis of species diversity. </w:t>
      </w:r>
      <w:r w:rsidRPr="00322735">
        <w:rPr>
          <w:rFonts w:ascii="Calibri" w:hAnsi="Calibri"/>
          <w:i/>
          <w:iCs/>
          <w:noProof/>
          <w:sz w:val="22"/>
        </w:rPr>
        <w:t>American Naturalist</w:t>
      </w:r>
      <w:r w:rsidRPr="00322735">
        <w:rPr>
          <w:rFonts w:ascii="Calibri" w:hAnsi="Calibri"/>
          <w:noProof/>
          <w:sz w:val="22"/>
        </w:rPr>
        <w:t xml:space="preserve"> </w:t>
      </w:r>
      <w:r w:rsidRPr="00322735">
        <w:rPr>
          <w:rFonts w:ascii="Calibri" w:hAnsi="Calibri"/>
          <w:b/>
          <w:bCs/>
          <w:noProof/>
          <w:sz w:val="22"/>
        </w:rPr>
        <w:t>113</w:t>
      </w:r>
      <w:r w:rsidRPr="00322735">
        <w:rPr>
          <w:rFonts w:ascii="Calibri" w:hAnsi="Calibri"/>
          <w:noProof/>
          <w:sz w:val="22"/>
        </w:rPr>
        <w:t>, 81–101.</w:t>
      </w:r>
    </w:p>
    <w:p w14:paraId="586EE5C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Kennard M.J., Pusey B.J., Olden J.D., Mackay S.J., Stein J.L. &amp; Marsh N. (2010) Classification of natural flow regimes in Australia to support environmental flow management. </w:t>
      </w:r>
      <w:r w:rsidRPr="00322735">
        <w:rPr>
          <w:rFonts w:ascii="Calibri" w:hAnsi="Calibri"/>
          <w:i/>
          <w:iCs/>
          <w:noProof/>
          <w:sz w:val="22"/>
        </w:rPr>
        <w:t>Freshwater Biology</w:t>
      </w:r>
      <w:r w:rsidRPr="00322735">
        <w:rPr>
          <w:rFonts w:ascii="Calibri" w:hAnsi="Calibri"/>
          <w:noProof/>
          <w:sz w:val="22"/>
        </w:rPr>
        <w:t xml:space="preserve"> </w:t>
      </w:r>
      <w:r w:rsidRPr="00322735">
        <w:rPr>
          <w:rFonts w:ascii="Calibri" w:hAnsi="Calibri"/>
          <w:b/>
          <w:bCs/>
          <w:noProof/>
          <w:sz w:val="22"/>
        </w:rPr>
        <w:t>55</w:t>
      </w:r>
      <w:r w:rsidRPr="00322735">
        <w:rPr>
          <w:rFonts w:ascii="Calibri" w:hAnsi="Calibri"/>
          <w:noProof/>
          <w:sz w:val="22"/>
        </w:rPr>
        <w:t>, 171–193.</w:t>
      </w:r>
    </w:p>
    <w:p w14:paraId="3172DE1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King D.A., Davies S.J., Tan S. &amp; Noor N.S.M. (2006) The role of wood density and stem support costs in the growth and mortality of tropical trees. </w:t>
      </w:r>
      <w:r w:rsidRPr="00322735">
        <w:rPr>
          <w:rFonts w:ascii="Calibri" w:hAnsi="Calibri"/>
          <w:i/>
          <w:iCs/>
          <w:noProof/>
          <w:sz w:val="22"/>
        </w:rPr>
        <w:t>Journal of Ecology</w:t>
      </w:r>
      <w:r w:rsidRPr="00322735">
        <w:rPr>
          <w:rFonts w:ascii="Calibri" w:hAnsi="Calibri"/>
          <w:noProof/>
          <w:sz w:val="22"/>
        </w:rPr>
        <w:t xml:space="preserve"> </w:t>
      </w:r>
      <w:r w:rsidRPr="00322735">
        <w:rPr>
          <w:rFonts w:ascii="Calibri" w:hAnsi="Calibri"/>
          <w:b/>
          <w:bCs/>
          <w:noProof/>
          <w:sz w:val="22"/>
        </w:rPr>
        <w:t>94</w:t>
      </w:r>
      <w:r w:rsidRPr="00322735">
        <w:rPr>
          <w:rFonts w:ascii="Calibri" w:hAnsi="Calibri"/>
          <w:noProof/>
          <w:sz w:val="22"/>
        </w:rPr>
        <w:t>, 670–680.</w:t>
      </w:r>
    </w:p>
    <w:p w14:paraId="1EBDD791"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Kraft N.J.B., Metz M.R., Condit R.S. &amp; Chave J. (2010) The relationship between wood density and mortality in a global tropical forest data set. </w:t>
      </w:r>
      <w:r w:rsidRPr="00322735">
        <w:rPr>
          <w:rFonts w:ascii="Calibri" w:hAnsi="Calibri"/>
          <w:i/>
          <w:iCs/>
          <w:noProof/>
          <w:sz w:val="22"/>
        </w:rPr>
        <w:t>The New Phytologist</w:t>
      </w:r>
      <w:r w:rsidRPr="00322735">
        <w:rPr>
          <w:rFonts w:ascii="Calibri" w:hAnsi="Calibri"/>
          <w:noProof/>
          <w:sz w:val="22"/>
        </w:rPr>
        <w:t xml:space="preserve"> </w:t>
      </w:r>
      <w:r w:rsidRPr="00322735">
        <w:rPr>
          <w:rFonts w:ascii="Calibri" w:hAnsi="Calibri"/>
          <w:b/>
          <w:bCs/>
          <w:noProof/>
          <w:sz w:val="22"/>
        </w:rPr>
        <w:t>188</w:t>
      </w:r>
      <w:r w:rsidRPr="00322735">
        <w:rPr>
          <w:rFonts w:ascii="Calibri" w:hAnsi="Calibri"/>
          <w:noProof/>
          <w:sz w:val="22"/>
        </w:rPr>
        <w:t>, 1124–36.</w:t>
      </w:r>
    </w:p>
    <w:p w14:paraId="7403A1A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Laliberté E. &amp; Legendre P. (2010) A distance-based framework for measuring functional diversity from multiple traits.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91</w:t>
      </w:r>
      <w:r w:rsidRPr="00322735">
        <w:rPr>
          <w:rFonts w:ascii="Calibri" w:hAnsi="Calibri"/>
          <w:noProof/>
          <w:sz w:val="22"/>
        </w:rPr>
        <w:t>, 299–305.</w:t>
      </w:r>
    </w:p>
    <w:p w14:paraId="4A5D648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Laliberté E., Wells J.A., Declerck F., Metcalfe D.J., Catterall C.P., Queiroz C., </w:t>
      </w:r>
      <w:r w:rsidRPr="00322735">
        <w:rPr>
          <w:rFonts w:ascii="Calibri" w:hAnsi="Calibri"/>
          <w:i/>
          <w:iCs/>
          <w:noProof/>
          <w:sz w:val="22"/>
        </w:rPr>
        <w:t>et al.</w:t>
      </w:r>
      <w:r w:rsidRPr="00322735">
        <w:rPr>
          <w:rFonts w:ascii="Calibri" w:hAnsi="Calibri"/>
          <w:noProof/>
          <w:sz w:val="22"/>
        </w:rPr>
        <w:t xml:space="preserve"> (2010) Land-use intensification reduces functional redundancy and response diversity in plant communities. </w:t>
      </w:r>
      <w:r w:rsidRPr="00322735">
        <w:rPr>
          <w:rFonts w:ascii="Calibri" w:hAnsi="Calibri"/>
          <w:i/>
          <w:iCs/>
          <w:noProof/>
          <w:sz w:val="22"/>
        </w:rPr>
        <w:t>Ecology Letters</w:t>
      </w:r>
      <w:r w:rsidRPr="00322735">
        <w:rPr>
          <w:rFonts w:ascii="Calibri" w:hAnsi="Calibri"/>
          <w:noProof/>
          <w:sz w:val="22"/>
        </w:rPr>
        <w:t xml:space="preserve"> </w:t>
      </w:r>
      <w:r w:rsidRPr="00322735">
        <w:rPr>
          <w:rFonts w:ascii="Calibri" w:hAnsi="Calibri"/>
          <w:b/>
          <w:bCs/>
          <w:noProof/>
          <w:sz w:val="22"/>
        </w:rPr>
        <w:t>13</w:t>
      </w:r>
      <w:r w:rsidRPr="00322735">
        <w:rPr>
          <w:rFonts w:ascii="Calibri" w:hAnsi="Calibri"/>
          <w:noProof/>
          <w:sz w:val="22"/>
        </w:rPr>
        <w:t>, 76–86.</w:t>
      </w:r>
    </w:p>
    <w:p w14:paraId="7BE749D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Laurance W. &amp; Pérez-Salicrup D. (2001) Rain forest fragmentation and the structure of Amazonian liana communities.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82</w:t>
      </w:r>
      <w:r w:rsidRPr="00322735">
        <w:rPr>
          <w:rFonts w:ascii="Calibri" w:hAnsi="Calibri"/>
          <w:noProof/>
          <w:sz w:val="22"/>
        </w:rPr>
        <w:t>, 105–116.</w:t>
      </w:r>
    </w:p>
    <w:p w14:paraId="7307B38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Leishman M., Wright I., Moles A. &amp; Westoby M. (2000) The evolutionary ecology of seed size. </w:t>
      </w:r>
      <w:r w:rsidRPr="00322735">
        <w:rPr>
          <w:rFonts w:ascii="Calibri" w:hAnsi="Calibri"/>
          <w:i/>
          <w:iCs/>
          <w:noProof/>
          <w:sz w:val="22"/>
        </w:rPr>
        <w:t>Seeds: the ecology of regeneration in plant communities 2</w:t>
      </w:r>
      <w:r w:rsidRPr="00322735">
        <w:rPr>
          <w:rFonts w:ascii="Calibri" w:hAnsi="Calibri"/>
          <w:noProof/>
          <w:sz w:val="22"/>
        </w:rPr>
        <w:t>, 31–58.</w:t>
      </w:r>
    </w:p>
    <w:p w14:paraId="097F7C1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Leps J., Bello F. De, Lavorel S. &amp; Berman S. (2006) Quantifying and interpreting functional diversity of natural communities: practical considerations matter. </w:t>
      </w:r>
      <w:r w:rsidRPr="00322735">
        <w:rPr>
          <w:rFonts w:ascii="Calibri" w:hAnsi="Calibri"/>
          <w:i/>
          <w:iCs/>
          <w:noProof/>
          <w:sz w:val="22"/>
        </w:rPr>
        <w:t>Preslia</w:t>
      </w:r>
      <w:r w:rsidRPr="00322735">
        <w:rPr>
          <w:rFonts w:ascii="Calibri" w:hAnsi="Calibri"/>
          <w:noProof/>
          <w:sz w:val="22"/>
        </w:rPr>
        <w:t>, 481–501.</w:t>
      </w:r>
    </w:p>
    <w:p w14:paraId="7AC858CA"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322735">
        <w:rPr>
          <w:rFonts w:ascii="Calibri" w:hAnsi="Calibri"/>
          <w:i/>
          <w:iCs/>
          <w:noProof/>
          <w:sz w:val="22"/>
        </w:rPr>
        <w:t>Journal of Arid Environments</w:t>
      </w:r>
      <w:r w:rsidRPr="00322735">
        <w:rPr>
          <w:rFonts w:ascii="Calibri" w:hAnsi="Calibri"/>
          <w:noProof/>
          <w:sz w:val="22"/>
        </w:rPr>
        <w:t xml:space="preserve"> </w:t>
      </w:r>
      <w:r w:rsidRPr="00322735">
        <w:rPr>
          <w:rFonts w:ascii="Calibri" w:hAnsi="Calibri"/>
          <w:b/>
          <w:bCs/>
          <w:noProof/>
          <w:sz w:val="22"/>
        </w:rPr>
        <w:t>63</w:t>
      </w:r>
      <w:r w:rsidRPr="00322735">
        <w:rPr>
          <w:rFonts w:ascii="Calibri" w:hAnsi="Calibri"/>
          <w:noProof/>
          <w:sz w:val="22"/>
        </w:rPr>
        <w:t>, 785–813.</w:t>
      </w:r>
    </w:p>
    <w:p w14:paraId="730346C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Maheshwari B., Walker K. &amp; McMahon T. (1995) Effects of regulation on the flow regime of the River Murray, Australia. </w:t>
      </w:r>
      <w:r w:rsidRPr="00322735">
        <w:rPr>
          <w:rFonts w:ascii="Calibri" w:hAnsi="Calibri"/>
          <w:i/>
          <w:iCs/>
          <w:noProof/>
          <w:sz w:val="22"/>
        </w:rPr>
        <w:t>Regulated Rivers: Research and Management</w:t>
      </w:r>
      <w:r w:rsidRPr="00322735">
        <w:rPr>
          <w:rFonts w:ascii="Calibri" w:hAnsi="Calibri"/>
          <w:noProof/>
          <w:sz w:val="22"/>
        </w:rPr>
        <w:t xml:space="preserve"> </w:t>
      </w:r>
      <w:r w:rsidRPr="00322735">
        <w:rPr>
          <w:rFonts w:ascii="Calibri" w:hAnsi="Calibri"/>
          <w:b/>
          <w:bCs/>
          <w:noProof/>
          <w:sz w:val="22"/>
        </w:rPr>
        <w:t>10</w:t>
      </w:r>
      <w:r w:rsidRPr="00322735">
        <w:rPr>
          <w:rFonts w:ascii="Calibri" w:hAnsi="Calibri"/>
          <w:noProof/>
          <w:sz w:val="22"/>
        </w:rPr>
        <w:t>, 15–38.</w:t>
      </w:r>
    </w:p>
    <w:p w14:paraId="5FC0056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Marsh N.A., Stewardson M.J. &amp; Kennard M.J. (2003) River Analysis Package. Cooperative Research Centre for Catchment Hydrology, Monash University Melbourne. </w:t>
      </w:r>
      <w:r w:rsidRPr="00322735">
        <w:rPr>
          <w:rFonts w:ascii="Calibri" w:hAnsi="Calibri"/>
          <w:i/>
          <w:iCs/>
          <w:noProof/>
          <w:sz w:val="22"/>
        </w:rPr>
        <w:t>Software Version</w:t>
      </w:r>
      <w:r w:rsidRPr="00322735">
        <w:rPr>
          <w:rFonts w:ascii="Calibri" w:hAnsi="Calibri"/>
          <w:noProof/>
          <w:sz w:val="22"/>
        </w:rPr>
        <w:t xml:space="preserve"> </w:t>
      </w:r>
      <w:r w:rsidRPr="00322735">
        <w:rPr>
          <w:rFonts w:ascii="Calibri" w:hAnsi="Calibri"/>
          <w:b/>
          <w:bCs/>
          <w:noProof/>
          <w:sz w:val="22"/>
        </w:rPr>
        <w:t>1</w:t>
      </w:r>
      <w:r w:rsidRPr="00322735">
        <w:rPr>
          <w:rFonts w:ascii="Calibri" w:hAnsi="Calibri"/>
          <w:noProof/>
          <w:sz w:val="22"/>
        </w:rPr>
        <w:t>.</w:t>
      </w:r>
    </w:p>
    <w:p w14:paraId="649C460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Martínez-Cabrera H.I., Jones C.S., Espino S. &amp; Schenk H.J. (2009) Wood anatomy and wood density in shrubs: Responses to varying aridity along transcontinental transects. </w:t>
      </w:r>
      <w:r w:rsidRPr="00322735">
        <w:rPr>
          <w:rFonts w:ascii="Calibri" w:hAnsi="Calibri"/>
          <w:i/>
          <w:iCs/>
          <w:noProof/>
          <w:sz w:val="22"/>
        </w:rPr>
        <w:t>American Journal of Botany</w:t>
      </w:r>
      <w:r w:rsidRPr="00322735">
        <w:rPr>
          <w:rFonts w:ascii="Calibri" w:hAnsi="Calibri"/>
          <w:noProof/>
          <w:sz w:val="22"/>
        </w:rPr>
        <w:t xml:space="preserve"> </w:t>
      </w:r>
      <w:r w:rsidRPr="00322735">
        <w:rPr>
          <w:rFonts w:ascii="Calibri" w:hAnsi="Calibri"/>
          <w:b/>
          <w:bCs/>
          <w:noProof/>
          <w:sz w:val="22"/>
        </w:rPr>
        <w:t>96</w:t>
      </w:r>
      <w:r w:rsidRPr="00322735">
        <w:rPr>
          <w:rFonts w:ascii="Calibri" w:hAnsi="Calibri"/>
          <w:noProof/>
          <w:sz w:val="22"/>
        </w:rPr>
        <w:t>, 1388–98.</w:t>
      </w:r>
    </w:p>
    <w:p w14:paraId="5A36DC1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Melick D. (1990) Regenerative succession of Tristaniopsis laurina and Acmena smithii in riparian warm temperate rain-forest in Victoria, in relation to light and nutrient regimes. </w:t>
      </w:r>
      <w:r w:rsidRPr="00322735">
        <w:rPr>
          <w:rFonts w:ascii="Calibri" w:hAnsi="Calibri"/>
          <w:i/>
          <w:iCs/>
          <w:noProof/>
          <w:sz w:val="22"/>
        </w:rPr>
        <w:t>Australian Journal of Botany</w:t>
      </w:r>
      <w:r w:rsidRPr="00322735">
        <w:rPr>
          <w:rFonts w:ascii="Calibri" w:hAnsi="Calibri"/>
          <w:noProof/>
          <w:sz w:val="22"/>
        </w:rPr>
        <w:t xml:space="preserve"> </w:t>
      </w:r>
      <w:r w:rsidRPr="00322735">
        <w:rPr>
          <w:rFonts w:ascii="Calibri" w:hAnsi="Calibri"/>
          <w:b/>
          <w:bCs/>
          <w:noProof/>
          <w:sz w:val="22"/>
        </w:rPr>
        <w:t>38</w:t>
      </w:r>
      <w:r w:rsidRPr="00322735">
        <w:rPr>
          <w:rFonts w:ascii="Calibri" w:hAnsi="Calibri"/>
          <w:noProof/>
          <w:sz w:val="22"/>
        </w:rPr>
        <w:t>, 111–120.</w:t>
      </w:r>
    </w:p>
    <w:p w14:paraId="05A774D8"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Merritt D., Nilsson C. &amp; Jansson R. (2010) Consequences of propagule dispersal and river fragmentation for riparian plant community diversity and turnover. </w:t>
      </w:r>
      <w:r w:rsidRPr="00322735">
        <w:rPr>
          <w:rFonts w:ascii="Calibri" w:hAnsi="Calibri"/>
          <w:i/>
          <w:iCs/>
          <w:noProof/>
          <w:sz w:val="22"/>
        </w:rPr>
        <w:t>Ecological Monographs</w:t>
      </w:r>
      <w:r w:rsidRPr="00322735">
        <w:rPr>
          <w:rFonts w:ascii="Calibri" w:hAnsi="Calibri"/>
          <w:noProof/>
          <w:sz w:val="22"/>
        </w:rPr>
        <w:t xml:space="preserve"> </w:t>
      </w:r>
      <w:r w:rsidRPr="00322735">
        <w:rPr>
          <w:rFonts w:ascii="Calibri" w:hAnsi="Calibri"/>
          <w:b/>
          <w:bCs/>
          <w:noProof/>
          <w:sz w:val="22"/>
        </w:rPr>
        <w:t>80</w:t>
      </w:r>
      <w:r w:rsidRPr="00322735">
        <w:rPr>
          <w:rFonts w:ascii="Calibri" w:hAnsi="Calibri"/>
          <w:noProof/>
          <w:sz w:val="22"/>
        </w:rPr>
        <w:t>, 609–626.</w:t>
      </w:r>
    </w:p>
    <w:p w14:paraId="043A454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Michaels H., Benner B. &amp; Hartgerink A. (1988) Seed size variation: magnitude, distribution, and ecological correlates. </w:t>
      </w:r>
      <w:r w:rsidRPr="00322735">
        <w:rPr>
          <w:rFonts w:ascii="Calibri" w:hAnsi="Calibri"/>
          <w:i/>
          <w:iCs/>
          <w:noProof/>
          <w:sz w:val="22"/>
        </w:rPr>
        <w:t>Evolutionary Ecology</w:t>
      </w:r>
      <w:r w:rsidRPr="00322735">
        <w:rPr>
          <w:rFonts w:ascii="Calibri" w:hAnsi="Calibri"/>
          <w:noProof/>
          <w:sz w:val="22"/>
        </w:rPr>
        <w:t xml:space="preserve"> </w:t>
      </w:r>
      <w:r w:rsidRPr="00322735">
        <w:rPr>
          <w:rFonts w:ascii="Calibri" w:hAnsi="Calibri"/>
          <w:b/>
          <w:bCs/>
          <w:noProof/>
          <w:sz w:val="22"/>
        </w:rPr>
        <w:t>2</w:t>
      </w:r>
      <w:r w:rsidRPr="00322735">
        <w:rPr>
          <w:rFonts w:ascii="Calibri" w:hAnsi="Calibri"/>
          <w:noProof/>
          <w:sz w:val="22"/>
        </w:rPr>
        <w:t>, 157–166.</w:t>
      </w:r>
    </w:p>
    <w:p w14:paraId="4A819C1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Montoya D., Rogers L. &amp; Memmott J. (2012) Emerging perspectives in the restoration of biodiversity-based ecosystem services. </w:t>
      </w:r>
      <w:r w:rsidRPr="00322735">
        <w:rPr>
          <w:rFonts w:ascii="Calibri" w:hAnsi="Calibri"/>
          <w:i/>
          <w:iCs/>
          <w:noProof/>
          <w:sz w:val="22"/>
        </w:rPr>
        <w:t>Trends in Ecology &amp; Evolution</w:t>
      </w:r>
      <w:r w:rsidRPr="00322735">
        <w:rPr>
          <w:rFonts w:ascii="Calibri" w:hAnsi="Calibri"/>
          <w:noProof/>
          <w:sz w:val="22"/>
        </w:rPr>
        <w:t xml:space="preserve"> </w:t>
      </w:r>
      <w:r w:rsidRPr="00322735">
        <w:rPr>
          <w:rFonts w:ascii="Calibri" w:hAnsi="Calibri"/>
          <w:b/>
          <w:bCs/>
          <w:noProof/>
          <w:sz w:val="22"/>
        </w:rPr>
        <w:t>27</w:t>
      </w:r>
      <w:r w:rsidRPr="00322735">
        <w:rPr>
          <w:rFonts w:ascii="Calibri" w:hAnsi="Calibri"/>
          <w:noProof/>
          <w:sz w:val="22"/>
        </w:rPr>
        <w:t>, 666–72.</w:t>
      </w:r>
    </w:p>
    <w:p w14:paraId="694D5D77"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Mouillot D., Graham N.A.J., Villéger S., Mason N.W.H. &amp; Bellwood D.R. (2013) A functional approach reveals community responses to disturbances. </w:t>
      </w:r>
      <w:r w:rsidRPr="00322735">
        <w:rPr>
          <w:rFonts w:ascii="Calibri" w:hAnsi="Calibri"/>
          <w:i/>
          <w:iCs/>
          <w:noProof/>
          <w:sz w:val="22"/>
        </w:rPr>
        <w:t>Trends in Ecology &amp; Evolution</w:t>
      </w:r>
      <w:r w:rsidRPr="00322735">
        <w:rPr>
          <w:rFonts w:ascii="Calibri" w:hAnsi="Calibri"/>
          <w:noProof/>
          <w:sz w:val="22"/>
        </w:rPr>
        <w:t xml:space="preserve"> </w:t>
      </w:r>
      <w:r w:rsidRPr="00322735">
        <w:rPr>
          <w:rFonts w:ascii="Calibri" w:hAnsi="Calibri"/>
          <w:b/>
          <w:bCs/>
          <w:noProof/>
          <w:sz w:val="22"/>
        </w:rPr>
        <w:t>28</w:t>
      </w:r>
      <w:r w:rsidRPr="00322735">
        <w:rPr>
          <w:rFonts w:ascii="Calibri" w:hAnsi="Calibri"/>
          <w:noProof/>
          <w:sz w:val="22"/>
        </w:rPr>
        <w:t>, 167–77.</w:t>
      </w:r>
    </w:p>
    <w:p w14:paraId="580792E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Naiman R. &amp; Decamps H. (1997) The ecology of interfaces: riparian zones. </w:t>
      </w:r>
      <w:r w:rsidRPr="00322735">
        <w:rPr>
          <w:rFonts w:ascii="Calibri" w:hAnsi="Calibri"/>
          <w:i/>
          <w:iCs/>
          <w:noProof/>
          <w:sz w:val="22"/>
        </w:rPr>
        <w:t>Annual Review of Ecology and Systematics</w:t>
      </w:r>
      <w:r w:rsidRPr="00322735">
        <w:rPr>
          <w:rFonts w:ascii="Calibri" w:hAnsi="Calibri"/>
          <w:noProof/>
          <w:sz w:val="22"/>
        </w:rPr>
        <w:t xml:space="preserve"> </w:t>
      </w:r>
      <w:r w:rsidRPr="00322735">
        <w:rPr>
          <w:rFonts w:ascii="Calibri" w:hAnsi="Calibri"/>
          <w:b/>
          <w:bCs/>
          <w:noProof/>
          <w:sz w:val="22"/>
        </w:rPr>
        <w:t>28</w:t>
      </w:r>
      <w:r w:rsidRPr="00322735">
        <w:rPr>
          <w:rFonts w:ascii="Calibri" w:hAnsi="Calibri"/>
          <w:noProof/>
          <w:sz w:val="22"/>
        </w:rPr>
        <w:t>, 621–658.</w:t>
      </w:r>
    </w:p>
    <w:p w14:paraId="359B2DEA"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Naiman R., Decamps H. &amp; Pollock M. (1993) The role of riparian corridors in maintaining regional biodiversity. </w:t>
      </w:r>
      <w:r w:rsidRPr="00322735">
        <w:rPr>
          <w:rFonts w:ascii="Calibri" w:hAnsi="Calibri"/>
          <w:i/>
          <w:iCs/>
          <w:noProof/>
          <w:sz w:val="22"/>
        </w:rPr>
        <w:t>Ecological Applications</w:t>
      </w:r>
      <w:r w:rsidRPr="00322735">
        <w:rPr>
          <w:rFonts w:ascii="Calibri" w:hAnsi="Calibri"/>
          <w:noProof/>
          <w:sz w:val="22"/>
        </w:rPr>
        <w:t xml:space="preserve"> </w:t>
      </w:r>
      <w:r w:rsidRPr="00322735">
        <w:rPr>
          <w:rFonts w:ascii="Calibri" w:hAnsi="Calibri"/>
          <w:b/>
          <w:bCs/>
          <w:noProof/>
          <w:sz w:val="22"/>
        </w:rPr>
        <w:t>3</w:t>
      </w:r>
      <w:r w:rsidRPr="00322735">
        <w:rPr>
          <w:rFonts w:ascii="Calibri" w:hAnsi="Calibri"/>
          <w:noProof/>
          <w:sz w:val="22"/>
        </w:rPr>
        <w:t>, 209–212.</w:t>
      </w:r>
    </w:p>
    <w:p w14:paraId="1D3D31DE"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Nepstad D., Tohver I., Ray D., Moutinho P. &amp; Cardinot G. (2007) Mortality of large trees and lianas following experimental drought in an Amazon forest.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88</w:t>
      </w:r>
      <w:r w:rsidRPr="00322735">
        <w:rPr>
          <w:rFonts w:ascii="Calibri" w:hAnsi="Calibri"/>
          <w:noProof/>
          <w:sz w:val="22"/>
        </w:rPr>
        <w:t>, 2259–2269.</w:t>
      </w:r>
    </w:p>
    <w:p w14:paraId="4FAECC8B"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Nicholls N. (1989) Sea surface temperatures and Australian winter rainfall. </w:t>
      </w:r>
      <w:r w:rsidRPr="00322735">
        <w:rPr>
          <w:rFonts w:ascii="Calibri" w:hAnsi="Calibri"/>
          <w:i/>
          <w:iCs/>
          <w:noProof/>
          <w:sz w:val="22"/>
        </w:rPr>
        <w:t>Journal of Climate</w:t>
      </w:r>
      <w:r w:rsidRPr="00322735">
        <w:rPr>
          <w:rFonts w:ascii="Calibri" w:hAnsi="Calibri"/>
          <w:noProof/>
          <w:sz w:val="22"/>
        </w:rPr>
        <w:t xml:space="preserve"> </w:t>
      </w:r>
      <w:r w:rsidRPr="00322735">
        <w:rPr>
          <w:rFonts w:ascii="Calibri" w:hAnsi="Calibri"/>
          <w:b/>
          <w:bCs/>
          <w:noProof/>
          <w:sz w:val="22"/>
        </w:rPr>
        <w:t>2</w:t>
      </w:r>
      <w:r w:rsidRPr="00322735">
        <w:rPr>
          <w:rFonts w:ascii="Calibri" w:hAnsi="Calibri"/>
          <w:noProof/>
          <w:sz w:val="22"/>
        </w:rPr>
        <w:t>, 965–973.</w:t>
      </w:r>
    </w:p>
    <w:p w14:paraId="7FE9C17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Niklas K.J. &amp; Spatz H.-C. (2010) Worldwide correlations of mechanical properties and green wood density. </w:t>
      </w:r>
      <w:r w:rsidRPr="00322735">
        <w:rPr>
          <w:rFonts w:ascii="Calibri" w:hAnsi="Calibri"/>
          <w:i/>
          <w:iCs/>
          <w:noProof/>
          <w:sz w:val="22"/>
        </w:rPr>
        <w:t>American Journal of Botany</w:t>
      </w:r>
      <w:r w:rsidRPr="00322735">
        <w:rPr>
          <w:rFonts w:ascii="Calibri" w:hAnsi="Calibri"/>
          <w:noProof/>
          <w:sz w:val="22"/>
        </w:rPr>
        <w:t xml:space="preserve"> </w:t>
      </w:r>
      <w:r w:rsidRPr="00322735">
        <w:rPr>
          <w:rFonts w:ascii="Calibri" w:hAnsi="Calibri"/>
          <w:b/>
          <w:bCs/>
          <w:noProof/>
          <w:sz w:val="22"/>
        </w:rPr>
        <w:t>97</w:t>
      </w:r>
      <w:r w:rsidRPr="00322735">
        <w:rPr>
          <w:rFonts w:ascii="Calibri" w:hAnsi="Calibri"/>
          <w:noProof/>
          <w:sz w:val="22"/>
        </w:rPr>
        <w:t>, 1587–94.</w:t>
      </w:r>
    </w:p>
    <w:p w14:paraId="45B0E62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Nilsson C., Grelsson G., Johansson M. &amp; Sperens U. (1989) Patterns of plant species richness along riverbanks.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70</w:t>
      </w:r>
      <w:r w:rsidRPr="00322735">
        <w:rPr>
          <w:rFonts w:ascii="Calibri" w:hAnsi="Calibri"/>
          <w:noProof/>
          <w:sz w:val="22"/>
        </w:rPr>
        <w:t>, 77–84.</w:t>
      </w:r>
    </w:p>
    <w:p w14:paraId="2E7B194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Nilsson C. &amp; Svedmark M. (2002) Basic Principles and Ecological Consequences of Changing Water Regimes: Riparian Plant Communities. </w:t>
      </w:r>
      <w:r w:rsidRPr="00322735">
        <w:rPr>
          <w:rFonts w:ascii="Calibri" w:hAnsi="Calibri"/>
          <w:i/>
          <w:iCs/>
          <w:noProof/>
          <w:sz w:val="22"/>
        </w:rPr>
        <w:t>Environmental Management</w:t>
      </w:r>
      <w:r w:rsidRPr="00322735">
        <w:rPr>
          <w:rFonts w:ascii="Calibri" w:hAnsi="Calibri"/>
          <w:noProof/>
          <w:sz w:val="22"/>
        </w:rPr>
        <w:t xml:space="preserve"> </w:t>
      </w:r>
      <w:r w:rsidRPr="00322735">
        <w:rPr>
          <w:rFonts w:ascii="Calibri" w:hAnsi="Calibri"/>
          <w:b/>
          <w:bCs/>
          <w:noProof/>
          <w:sz w:val="22"/>
        </w:rPr>
        <w:t>30</w:t>
      </w:r>
      <w:r w:rsidRPr="00322735">
        <w:rPr>
          <w:rFonts w:ascii="Calibri" w:hAnsi="Calibri"/>
          <w:noProof/>
          <w:sz w:val="22"/>
        </w:rPr>
        <w:t>, 468–480.</w:t>
      </w:r>
    </w:p>
    <w:p w14:paraId="4386675A"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Pakeman R.J. (2011) Functional diversity indices reveal the impacts of land use intensification on plant community assembly. </w:t>
      </w:r>
      <w:r w:rsidRPr="00322735">
        <w:rPr>
          <w:rFonts w:ascii="Calibri" w:hAnsi="Calibri"/>
          <w:i/>
          <w:iCs/>
          <w:noProof/>
          <w:sz w:val="22"/>
        </w:rPr>
        <w:t>Journal of Ecology</w:t>
      </w:r>
      <w:r w:rsidRPr="00322735">
        <w:rPr>
          <w:rFonts w:ascii="Calibri" w:hAnsi="Calibri"/>
          <w:noProof/>
          <w:sz w:val="22"/>
        </w:rPr>
        <w:t xml:space="preserve"> </w:t>
      </w:r>
      <w:r w:rsidRPr="00322735">
        <w:rPr>
          <w:rFonts w:ascii="Calibri" w:hAnsi="Calibri"/>
          <w:b/>
          <w:bCs/>
          <w:noProof/>
          <w:sz w:val="22"/>
        </w:rPr>
        <w:t>99</w:t>
      </w:r>
      <w:r w:rsidRPr="00322735">
        <w:rPr>
          <w:rFonts w:ascii="Calibri" w:hAnsi="Calibri"/>
          <w:noProof/>
          <w:sz w:val="22"/>
        </w:rPr>
        <w:t>, 1143–1151.</w:t>
      </w:r>
    </w:p>
    <w:p w14:paraId="1637D35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Pakeman R.J. (2014) Functional trait metrics are sensitive to the completeness of the species’ trait data? </w:t>
      </w:r>
      <w:r w:rsidRPr="00322735">
        <w:rPr>
          <w:rFonts w:ascii="Calibri" w:hAnsi="Calibri"/>
          <w:i/>
          <w:iCs/>
          <w:noProof/>
          <w:sz w:val="22"/>
        </w:rPr>
        <w:t>Methods in Ecology and Evolution</w:t>
      </w:r>
      <w:r w:rsidRPr="00322735">
        <w:rPr>
          <w:rFonts w:ascii="Calibri" w:hAnsi="Calibri"/>
          <w:noProof/>
          <w:sz w:val="22"/>
        </w:rPr>
        <w:t xml:space="preserve"> </w:t>
      </w:r>
      <w:r w:rsidRPr="00322735">
        <w:rPr>
          <w:rFonts w:ascii="Calibri" w:hAnsi="Calibri"/>
          <w:b/>
          <w:bCs/>
          <w:noProof/>
          <w:sz w:val="22"/>
        </w:rPr>
        <w:t>5</w:t>
      </w:r>
      <w:r w:rsidRPr="00322735">
        <w:rPr>
          <w:rFonts w:ascii="Calibri" w:hAnsi="Calibri"/>
          <w:noProof/>
          <w:sz w:val="22"/>
        </w:rPr>
        <w:t>, 9–15.</w:t>
      </w:r>
    </w:p>
    <w:p w14:paraId="76B497A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Palmer M. &amp; Poff N. (1997) The influence of environmental heterogeneity on patterns and processes in streams. </w:t>
      </w:r>
      <w:r w:rsidRPr="00322735">
        <w:rPr>
          <w:rFonts w:ascii="Calibri" w:hAnsi="Calibri"/>
          <w:i/>
          <w:iCs/>
          <w:noProof/>
          <w:sz w:val="22"/>
        </w:rPr>
        <w:t>Journal of the North American Benthological Society</w:t>
      </w:r>
      <w:r w:rsidRPr="00322735">
        <w:rPr>
          <w:rFonts w:ascii="Calibri" w:hAnsi="Calibri"/>
          <w:noProof/>
          <w:sz w:val="22"/>
        </w:rPr>
        <w:t xml:space="preserve"> </w:t>
      </w:r>
      <w:r w:rsidRPr="00322735">
        <w:rPr>
          <w:rFonts w:ascii="Calibri" w:hAnsi="Calibri"/>
          <w:b/>
          <w:bCs/>
          <w:noProof/>
          <w:sz w:val="22"/>
        </w:rPr>
        <w:t>16</w:t>
      </w:r>
      <w:r w:rsidRPr="00322735">
        <w:rPr>
          <w:rFonts w:ascii="Calibri" w:hAnsi="Calibri"/>
          <w:noProof/>
          <w:sz w:val="22"/>
        </w:rPr>
        <w:t>, 169–173.</w:t>
      </w:r>
    </w:p>
    <w:p w14:paraId="092B186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Peel M., Finlayson B. &amp; McMahon T. (2007) Updated world map of the Köppen-Geiger climate classification. </w:t>
      </w:r>
      <w:r w:rsidRPr="00322735">
        <w:rPr>
          <w:rFonts w:ascii="Calibri" w:hAnsi="Calibri"/>
          <w:i/>
          <w:iCs/>
          <w:noProof/>
          <w:sz w:val="22"/>
        </w:rPr>
        <w:t>Hydrology and Earth System Sciences Discussions</w:t>
      </w:r>
      <w:r w:rsidRPr="00322735">
        <w:rPr>
          <w:rFonts w:ascii="Calibri" w:hAnsi="Calibri"/>
          <w:noProof/>
          <w:sz w:val="22"/>
        </w:rPr>
        <w:t xml:space="preserve"> </w:t>
      </w:r>
      <w:r w:rsidRPr="00322735">
        <w:rPr>
          <w:rFonts w:ascii="Calibri" w:hAnsi="Calibri"/>
          <w:b/>
          <w:bCs/>
          <w:noProof/>
          <w:sz w:val="22"/>
        </w:rPr>
        <w:t>4</w:t>
      </w:r>
      <w:r w:rsidRPr="00322735">
        <w:rPr>
          <w:rFonts w:ascii="Calibri" w:hAnsi="Calibri"/>
          <w:noProof/>
          <w:sz w:val="22"/>
        </w:rPr>
        <w:t>, 439–473.</w:t>
      </w:r>
    </w:p>
    <w:p w14:paraId="55549B9C"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Peel M., McMahon T. &amp; Finlayson B. (2004) Continental differences in the variability of annual runoff-update and reassessment. </w:t>
      </w:r>
      <w:r w:rsidRPr="00322735">
        <w:rPr>
          <w:rFonts w:ascii="Calibri" w:hAnsi="Calibri"/>
          <w:i/>
          <w:iCs/>
          <w:noProof/>
          <w:sz w:val="22"/>
        </w:rPr>
        <w:t>Journal of Hydrology</w:t>
      </w:r>
      <w:r w:rsidRPr="00322735">
        <w:rPr>
          <w:rFonts w:ascii="Calibri" w:hAnsi="Calibri"/>
          <w:noProof/>
          <w:sz w:val="22"/>
        </w:rPr>
        <w:t xml:space="preserve"> </w:t>
      </w:r>
      <w:r w:rsidRPr="00322735">
        <w:rPr>
          <w:rFonts w:ascii="Calibri" w:hAnsi="Calibri"/>
          <w:b/>
          <w:bCs/>
          <w:noProof/>
          <w:sz w:val="22"/>
        </w:rPr>
        <w:t>295</w:t>
      </w:r>
      <w:r w:rsidRPr="00322735">
        <w:rPr>
          <w:rFonts w:ascii="Calibri" w:hAnsi="Calibri"/>
          <w:noProof/>
          <w:sz w:val="22"/>
        </w:rPr>
        <w:t>, 185–197.</w:t>
      </w:r>
    </w:p>
    <w:p w14:paraId="29E2883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Poff N., Allan J. &amp; Bain M. (1997) The natural flow regime. </w:t>
      </w:r>
      <w:r w:rsidRPr="00322735">
        <w:rPr>
          <w:rFonts w:ascii="Calibri" w:hAnsi="Calibri"/>
          <w:i/>
          <w:iCs/>
          <w:noProof/>
          <w:sz w:val="22"/>
        </w:rPr>
        <w:t>BioScience</w:t>
      </w:r>
      <w:r w:rsidRPr="00322735">
        <w:rPr>
          <w:rFonts w:ascii="Calibri" w:hAnsi="Calibri"/>
          <w:noProof/>
          <w:sz w:val="22"/>
        </w:rPr>
        <w:t xml:space="preserve"> </w:t>
      </w:r>
      <w:r w:rsidRPr="00322735">
        <w:rPr>
          <w:rFonts w:ascii="Calibri" w:hAnsi="Calibri"/>
          <w:b/>
          <w:bCs/>
          <w:noProof/>
          <w:sz w:val="22"/>
        </w:rPr>
        <w:t>47</w:t>
      </w:r>
      <w:r w:rsidRPr="00322735">
        <w:rPr>
          <w:rFonts w:ascii="Calibri" w:hAnsi="Calibri"/>
          <w:noProof/>
          <w:sz w:val="22"/>
        </w:rPr>
        <w:t>, 769–784.</w:t>
      </w:r>
    </w:p>
    <w:p w14:paraId="72915A7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Poff N.L. (2002) Ecological response to and management of increased flooding caused by climate change. </w:t>
      </w:r>
      <w:r w:rsidRPr="00322735">
        <w:rPr>
          <w:rFonts w:ascii="Calibri" w:hAnsi="Calibri"/>
          <w:i/>
          <w:iCs/>
          <w:noProof/>
          <w:sz w:val="22"/>
        </w:rPr>
        <w:t>Philosophical Transactions of the Royal Society of London. Series A, Mathematical, Physical, and Engineering Sciences</w:t>
      </w:r>
      <w:r w:rsidRPr="00322735">
        <w:rPr>
          <w:rFonts w:ascii="Calibri" w:hAnsi="Calibri"/>
          <w:noProof/>
          <w:sz w:val="22"/>
        </w:rPr>
        <w:t xml:space="preserve"> </w:t>
      </w:r>
      <w:r w:rsidRPr="00322735">
        <w:rPr>
          <w:rFonts w:ascii="Calibri" w:hAnsi="Calibri"/>
          <w:b/>
          <w:bCs/>
          <w:noProof/>
          <w:sz w:val="22"/>
        </w:rPr>
        <w:t>360</w:t>
      </w:r>
      <w:r w:rsidRPr="00322735">
        <w:rPr>
          <w:rFonts w:ascii="Calibri" w:hAnsi="Calibri"/>
          <w:noProof/>
          <w:sz w:val="22"/>
        </w:rPr>
        <w:t>, 1497–510.</w:t>
      </w:r>
    </w:p>
    <w:p w14:paraId="4D48339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Pollard K.S., Ge Y. &amp; Dudoit S. (2008) multtest: Resampling-based multiple hypothesis testing. </w:t>
      </w:r>
      <w:r w:rsidRPr="00322735">
        <w:rPr>
          <w:rFonts w:ascii="Calibri" w:hAnsi="Calibri"/>
          <w:i/>
          <w:iCs/>
          <w:noProof/>
          <w:sz w:val="22"/>
        </w:rPr>
        <w:t>R package version</w:t>
      </w:r>
      <w:r w:rsidRPr="00322735">
        <w:rPr>
          <w:rFonts w:ascii="Calibri" w:hAnsi="Calibri"/>
          <w:noProof/>
          <w:sz w:val="22"/>
        </w:rPr>
        <w:t xml:space="preserve"> </w:t>
      </w:r>
      <w:r w:rsidRPr="00322735">
        <w:rPr>
          <w:rFonts w:ascii="Calibri" w:hAnsi="Calibri"/>
          <w:b/>
          <w:bCs/>
          <w:noProof/>
          <w:sz w:val="22"/>
        </w:rPr>
        <w:t>1</w:t>
      </w:r>
      <w:r w:rsidRPr="00322735">
        <w:rPr>
          <w:rFonts w:ascii="Calibri" w:hAnsi="Calibri"/>
          <w:noProof/>
          <w:sz w:val="22"/>
        </w:rPr>
        <w:t>.</w:t>
      </w:r>
    </w:p>
    <w:p w14:paraId="65EFEFB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Poorter L., Wright S.J., Paz H., Ackerly D.D., Condit R., Ibarra-Manríquez G., </w:t>
      </w:r>
      <w:r w:rsidRPr="00322735">
        <w:rPr>
          <w:rFonts w:ascii="Calibri" w:hAnsi="Calibri"/>
          <w:i/>
          <w:iCs/>
          <w:noProof/>
          <w:sz w:val="22"/>
        </w:rPr>
        <w:t>et al.</w:t>
      </w:r>
      <w:r w:rsidRPr="00322735">
        <w:rPr>
          <w:rFonts w:ascii="Calibri" w:hAnsi="Calibri"/>
          <w:noProof/>
          <w:sz w:val="22"/>
        </w:rPr>
        <w:t xml:space="preserve"> (2008) Are functional traits good predictors of demographic rates? Evidence from five neotropical forests.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89</w:t>
      </w:r>
      <w:r w:rsidRPr="00322735">
        <w:rPr>
          <w:rFonts w:ascii="Calibri" w:hAnsi="Calibri"/>
          <w:noProof/>
          <w:sz w:val="22"/>
        </w:rPr>
        <w:t>, 1908–20.</w:t>
      </w:r>
    </w:p>
    <w:p w14:paraId="40CBFA6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Preston K.A., Cornwell W.K. &amp; Denoyer J.L. (2006) Wood density and vessel traits as distinct correlates of ecological strategy in 51 California coast range angiosperms. </w:t>
      </w:r>
      <w:r w:rsidRPr="00322735">
        <w:rPr>
          <w:rFonts w:ascii="Calibri" w:hAnsi="Calibri"/>
          <w:i/>
          <w:iCs/>
          <w:noProof/>
          <w:sz w:val="22"/>
        </w:rPr>
        <w:t>The New Phytologist</w:t>
      </w:r>
      <w:r w:rsidRPr="00322735">
        <w:rPr>
          <w:rFonts w:ascii="Calibri" w:hAnsi="Calibri"/>
          <w:noProof/>
          <w:sz w:val="22"/>
        </w:rPr>
        <w:t xml:space="preserve"> </w:t>
      </w:r>
      <w:r w:rsidRPr="00322735">
        <w:rPr>
          <w:rFonts w:ascii="Calibri" w:hAnsi="Calibri"/>
          <w:b/>
          <w:bCs/>
          <w:noProof/>
          <w:sz w:val="22"/>
        </w:rPr>
        <w:t>170</w:t>
      </w:r>
      <w:r w:rsidRPr="00322735">
        <w:rPr>
          <w:rFonts w:ascii="Calibri" w:hAnsi="Calibri"/>
          <w:noProof/>
          <w:sz w:val="22"/>
        </w:rPr>
        <w:t>, 807–18.</w:t>
      </w:r>
    </w:p>
    <w:p w14:paraId="6C5105D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R Core Team (2013) R: A Language and Environment for Statistical Computing.</w:t>
      </w:r>
    </w:p>
    <w:p w14:paraId="7B5B236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Reich P. &amp; Wright I. (2003) The evolution of plant functional variation: traits, spectra, and strategies. </w:t>
      </w:r>
      <w:r w:rsidRPr="00322735">
        <w:rPr>
          <w:rFonts w:ascii="Calibri" w:hAnsi="Calibri"/>
          <w:i/>
          <w:iCs/>
          <w:noProof/>
          <w:sz w:val="22"/>
        </w:rPr>
        <w:t>International Journal of Plant Sciences</w:t>
      </w:r>
      <w:r w:rsidRPr="00322735">
        <w:rPr>
          <w:rFonts w:ascii="Calibri" w:hAnsi="Calibri"/>
          <w:noProof/>
          <w:sz w:val="22"/>
        </w:rPr>
        <w:t xml:space="preserve"> </w:t>
      </w:r>
      <w:r w:rsidRPr="00322735">
        <w:rPr>
          <w:rFonts w:ascii="Calibri" w:hAnsi="Calibri"/>
          <w:b/>
          <w:bCs/>
          <w:noProof/>
          <w:sz w:val="22"/>
        </w:rPr>
        <w:t>164</w:t>
      </w:r>
      <w:r w:rsidRPr="00322735">
        <w:rPr>
          <w:rFonts w:ascii="Calibri" w:hAnsi="Calibri"/>
          <w:noProof/>
          <w:sz w:val="22"/>
        </w:rPr>
        <w:t>, 146–164.</w:t>
      </w:r>
    </w:p>
    <w:p w14:paraId="726A667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Robertson A.I. (2001) The responses of floodplain primary production to flood frequency and timing. </w:t>
      </w:r>
      <w:r w:rsidRPr="00322735">
        <w:rPr>
          <w:rFonts w:ascii="Calibri" w:hAnsi="Calibri"/>
          <w:i/>
          <w:iCs/>
          <w:noProof/>
          <w:sz w:val="22"/>
        </w:rPr>
        <w:t>Journal of Applied Ecology</w:t>
      </w:r>
      <w:r w:rsidRPr="00322735">
        <w:rPr>
          <w:rFonts w:ascii="Calibri" w:hAnsi="Calibri"/>
          <w:noProof/>
          <w:sz w:val="22"/>
        </w:rPr>
        <w:t xml:space="preserve"> </w:t>
      </w:r>
      <w:r w:rsidRPr="00322735">
        <w:rPr>
          <w:rFonts w:ascii="Calibri" w:hAnsi="Calibri"/>
          <w:b/>
          <w:bCs/>
          <w:noProof/>
          <w:sz w:val="22"/>
        </w:rPr>
        <w:t>38</w:t>
      </w:r>
      <w:r w:rsidRPr="00322735">
        <w:rPr>
          <w:rFonts w:ascii="Calibri" w:hAnsi="Calibri"/>
          <w:noProof/>
          <w:sz w:val="22"/>
        </w:rPr>
        <w:t>, 126–136.</w:t>
      </w:r>
    </w:p>
    <w:p w14:paraId="76E98552"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Robinson C. &amp; Schumacker R. (2009) Interaction effects: centering, variance inflation factor, and interpretation issues. </w:t>
      </w:r>
      <w:r w:rsidRPr="00322735">
        <w:rPr>
          <w:rFonts w:ascii="Calibri" w:hAnsi="Calibri"/>
          <w:i/>
          <w:iCs/>
          <w:noProof/>
          <w:sz w:val="22"/>
        </w:rPr>
        <w:t>Multiple Linear Regression Viewpoints</w:t>
      </w:r>
      <w:r w:rsidRPr="00322735">
        <w:rPr>
          <w:rFonts w:ascii="Calibri" w:hAnsi="Calibri"/>
          <w:noProof/>
          <w:sz w:val="22"/>
        </w:rPr>
        <w:t xml:space="preserve"> </w:t>
      </w:r>
      <w:r w:rsidRPr="00322735">
        <w:rPr>
          <w:rFonts w:ascii="Calibri" w:hAnsi="Calibri"/>
          <w:b/>
          <w:bCs/>
          <w:noProof/>
          <w:sz w:val="22"/>
        </w:rPr>
        <w:t>35</w:t>
      </w:r>
      <w:r w:rsidRPr="00322735">
        <w:rPr>
          <w:rFonts w:ascii="Calibri" w:hAnsi="Calibri"/>
          <w:noProof/>
          <w:sz w:val="22"/>
        </w:rPr>
        <w:t>, 6–11.</w:t>
      </w:r>
    </w:p>
    <w:p w14:paraId="77AC8D8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Savage J. &amp; Cavender-Bares J. (2012) Habitat specialization and the role of trait lability in structuring diverse willow (genus Salix) communities.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93</w:t>
      </w:r>
      <w:r w:rsidRPr="00322735">
        <w:rPr>
          <w:rFonts w:ascii="Calibri" w:hAnsi="Calibri"/>
          <w:noProof/>
          <w:sz w:val="22"/>
        </w:rPr>
        <w:t>, 138–150.</w:t>
      </w:r>
    </w:p>
    <w:p w14:paraId="31BD6B4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Schleuter D. &amp; Daufresne M. (2010) A user’s guide to functional diversity indices. </w:t>
      </w:r>
      <w:r w:rsidRPr="00322735">
        <w:rPr>
          <w:rFonts w:ascii="Calibri" w:hAnsi="Calibri"/>
          <w:i/>
          <w:iCs/>
          <w:noProof/>
          <w:sz w:val="22"/>
        </w:rPr>
        <w:t>Ecological Monographs</w:t>
      </w:r>
      <w:r w:rsidRPr="00322735">
        <w:rPr>
          <w:rFonts w:ascii="Calibri" w:hAnsi="Calibri"/>
          <w:noProof/>
          <w:sz w:val="22"/>
        </w:rPr>
        <w:t xml:space="preserve"> </w:t>
      </w:r>
      <w:r w:rsidRPr="00322735">
        <w:rPr>
          <w:rFonts w:ascii="Calibri" w:hAnsi="Calibri"/>
          <w:b/>
          <w:bCs/>
          <w:noProof/>
          <w:sz w:val="22"/>
        </w:rPr>
        <w:t>80</w:t>
      </w:r>
      <w:r w:rsidRPr="00322735">
        <w:rPr>
          <w:rFonts w:ascii="Calibri" w:hAnsi="Calibri"/>
          <w:noProof/>
          <w:sz w:val="22"/>
        </w:rPr>
        <w:t>, 469–484.</w:t>
      </w:r>
    </w:p>
    <w:p w14:paraId="4ACA2FEE"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Siebentritt M.A., Ganf G.G. &amp; Walker K.F. (2004) Effects of an enhanced flood on riparian plants of the River Murray, South Australia. </w:t>
      </w:r>
      <w:r w:rsidRPr="00322735">
        <w:rPr>
          <w:rFonts w:ascii="Calibri" w:hAnsi="Calibri"/>
          <w:i/>
          <w:iCs/>
          <w:noProof/>
          <w:sz w:val="22"/>
        </w:rPr>
        <w:t>River Research and Applications</w:t>
      </w:r>
      <w:r w:rsidRPr="00322735">
        <w:rPr>
          <w:rFonts w:ascii="Calibri" w:hAnsi="Calibri"/>
          <w:noProof/>
          <w:sz w:val="22"/>
        </w:rPr>
        <w:t xml:space="preserve"> </w:t>
      </w:r>
      <w:r w:rsidRPr="00322735">
        <w:rPr>
          <w:rFonts w:ascii="Calibri" w:hAnsi="Calibri"/>
          <w:b/>
          <w:bCs/>
          <w:noProof/>
          <w:sz w:val="22"/>
        </w:rPr>
        <w:t>20</w:t>
      </w:r>
      <w:r w:rsidRPr="00322735">
        <w:rPr>
          <w:rFonts w:ascii="Calibri" w:hAnsi="Calibri"/>
          <w:noProof/>
          <w:sz w:val="22"/>
        </w:rPr>
        <w:t>, 765–774.</w:t>
      </w:r>
    </w:p>
    <w:p w14:paraId="499D97D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Singer M. (2007) The influence of major dams on hydrology through the drainage network of the Sacramento River basin, California. </w:t>
      </w:r>
      <w:r w:rsidRPr="00322735">
        <w:rPr>
          <w:rFonts w:ascii="Calibri" w:hAnsi="Calibri"/>
          <w:i/>
          <w:iCs/>
          <w:noProof/>
          <w:sz w:val="22"/>
        </w:rPr>
        <w:t>River Research and Applications</w:t>
      </w:r>
      <w:r w:rsidRPr="00322735">
        <w:rPr>
          <w:rFonts w:ascii="Calibri" w:hAnsi="Calibri"/>
          <w:noProof/>
          <w:sz w:val="22"/>
        </w:rPr>
        <w:t xml:space="preserve"> </w:t>
      </w:r>
      <w:r w:rsidRPr="00322735">
        <w:rPr>
          <w:rFonts w:ascii="Calibri" w:hAnsi="Calibri"/>
          <w:b/>
          <w:bCs/>
          <w:noProof/>
          <w:sz w:val="22"/>
        </w:rPr>
        <w:t>72</w:t>
      </w:r>
      <w:r w:rsidRPr="00322735">
        <w:rPr>
          <w:rFonts w:ascii="Calibri" w:hAnsi="Calibri"/>
          <w:noProof/>
          <w:sz w:val="22"/>
        </w:rPr>
        <w:t>, 55–72.</w:t>
      </w:r>
    </w:p>
    <w:p w14:paraId="3DD655B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Standish R.J., Hobbs R.J., Mayfield M.M., Bestelmeyer B.T., Suding K.N., Battaglia L.L., </w:t>
      </w:r>
      <w:r w:rsidRPr="00322735">
        <w:rPr>
          <w:rFonts w:ascii="Calibri" w:hAnsi="Calibri"/>
          <w:i/>
          <w:iCs/>
          <w:noProof/>
          <w:sz w:val="22"/>
        </w:rPr>
        <w:t>et al.</w:t>
      </w:r>
      <w:r w:rsidRPr="00322735">
        <w:rPr>
          <w:rFonts w:ascii="Calibri" w:hAnsi="Calibri"/>
          <w:noProof/>
          <w:sz w:val="22"/>
        </w:rPr>
        <w:t xml:space="preserve"> (2014) Resilience in ecology: Abstraction, distraction, or where the action is? </w:t>
      </w:r>
      <w:r w:rsidRPr="00322735">
        <w:rPr>
          <w:rFonts w:ascii="Calibri" w:hAnsi="Calibri"/>
          <w:i/>
          <w:iCs/>
          <w:noProof/>
          <w:sz w:val="22"/>
        </w:rPr>
        <w:t>Biological Conservation</w:t>
      </w:r>
      <w:r w:rsidRPr="00322735">
        <w:rPr>
          <w:rFonts w:ascii="Calibri" w:hAnsi="Calibri"/>
          <w:noProof/>
          <w:sz w:val="22"/>
        </w:rPr>
        <w:t xml:space="preserve"> </w:t>
      </w:r>
      <w:r w:rsidRPr="00322735">
        <w:rPr>
          <w:rFonts w:ascii="Calibri" w:hAnsi="Calibri"/>
          <w:b/>
          <w:bCs/>
          <w:noProof/>
          <w:sz w:val="22"/>
        </w:rPr>
        <w:t>177</w:t>
      </w:r>
      <w:r w:rsidRPr="00322735">
        <w:rPr>
          <w:rFonts w:ascii="Calibri" w:hAnsi="Calibri"/>
          <w:noProof/>
          <w:sz w:val="22"/>
        </w:rPr>
        <w:t>, 43–51.</w:t>
      </w:r>
    </w:p>
    <w:p w14:paraId="62A4169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Van Steenis C.G.G.J. (1981) </w:t>
      </w:r>
      <w:r w:rsidRPr="00322735">
        <w:rPr>
          <w:rFonts w:ascii="Calibri" w:hAnsi="Calibri"/>
          <w:i/>
          <w:iCs/>
          <w:noProof/>
          <w:sz w:val="22"/>
        </w:rPr>
        <w:t>Rheophytes of the world: an account of the flood-resistant flowering plants and ferns and the theory of autonomous evolution</w:t>
      </w:r>
      <w:r w:rsidRPr="00322735">
        <w:rPr>
          <w:rFonts w:ascii="Calibri" w:hAnsi="Calibri"/>
          <w:noProof/>
          <w:sz w:val="22"/>
        </w:rPr>
        <w:t>. Sijthoff &amp; Noordhoff Alphen aan den Rijn, Netherlands.</w:t>
      </w:r>
    </w:p>
    <w:p w14:paraId="4C02898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lastRenderedPageBreak/>
        <w:t xml:space="preserve">Steiger J. &amp; Corenblit D. (2012) The emergence of an “evolutionary geomorphology”? </w:t>
      </w:r>
      <w:r w:rsidRPr="00322735">
        <w:rPr>
          <w:rFonts w:ascii="Calibri" w:hAnsi="Calibri"/>
          <w:i/>
          <w:iCs/>
          <w:noProof/>
          <w:sz w:val="22"/>
        </w:rPr>
        <w:t>Central European Journal of Geosciences</w:t>
      </w:r>
      <w:r w:rsidRPr="00322735">
        <w:rPr>
          <w:rFonts w:ascii="Calibri" w:hAnsi="Calibri"/>
          <w:noProof/>
          <w:sz w:val="22"/>
        </w:rPr>
        <w:t xml:space="preserve"> </w:t>
      </w:r>
      <w:r w:rsidRPr="00322735">
        <w:rPr>
          <w:rFonts w:ascii="Calibri" w:hAnsi="Calibri"/>
          <w:b/>
          <w:bCs/>
          <w:noProof/>
          <w:sz w:val="22"/>
        </w:rPr>
        <w:t>4</w:t>
      </w:r>
      <w:r w:rsidRPr="00322735">
        <w:rPr>
          <w:rFonts w:ascii="Calibri" w:hAnsi="Calibri"/>
          <w:noProof/>
          <w:sz w:val="22"/>
        </w:rPr>
        <w:t>, 376–382.</w:t>
      </w:r>
    </w:p>
    <w:p w14:paraId="1862B326"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Stromberg J. (2001) Restoration of riparian vegetation in the south-western United States: importance of flow regimes and fluvial dynamism. </w:t>
      </w:r>
      <w:r w:rsidRPr="00322735">
        <w:rPr>
          <w:rFonts w:ascii="Calibri" w:hAnsi="Calibri"/>
          <w:i/>
          <w:iCs/>
          <w:noProof/>
          <w:sz w:val="22"/>
        </w:rPr>
        <w:t>Journal of Arid Environments</w:t>
      </w:r>
      <w:r w:rsidRPr="00322735">
        <w:rPr>
          <w:rFonts w:ascii="Calibri" w:hAnsi="Calibri"/>
          <w:noProof/>
          <w:sz w:val="22"/>
        </w:rPr>
        <w:t xml:space="preserve"> </w:t>
      </w:r>
      <w:r w:rsidRPr="00322735">
        <w:rPr>
          <w:rFonts w:ascii="Calibri" w:hAnsi="Calibri"/>
          <w:b/>
          <w:bCs/>
          <w:noProof/>
          <w:sz w:val="22"/>
        </w:rPr>
        <w:t>49</w:t>
      </w:r>
      <w:r w:rsidRPr="00322735">
        <w:rPr>
          <w:rFonts w:ascii="Calibri" w:hAnsi="Calibri"/>
          <w:noProof/>
          <w:sz w:val="22"/>
        </w:rPr>
        <w:t>, 17–34.</w:t>
      </w:r>
    </w:p>
    <w:p w14:paraId="1D7F67A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Swaine M.D. &amp; Grace J. (2007) Lianas may be favoured by low rainfall: evidence from Ghana. </w:t>
      </w:r>
      <w:r w:rsidRPr="00322735">
        <w:rPr>
          <w:rFonts w:ascii="Calibri" w:hAnsi="Calibri"/>
          <w:i/>
          <w:iCs/>
          <w:noProof/>
          <w:sz w:val="22"/>
        </w:rPr>
        <w:t>Plant Ecology</w:t>
      </w:r>
      <w:r w:rsidRPr="00322735">
        <w:rPr>
          <w:rFonts w:ascii="Calibri" w:hAnsi="Calibri"/>
          <w:noProof/>
          <w:sz w:val="22"/>
        </w:rPr>
        <w:t xml:space="preserve"> </w:t>
      </w:r>
      <w:r w:rsidRPr="00322735">
        <w:rPr>
          <w:rFonts w:ascii="Calibri" w:hAnsi="Calibri"/>
          <w:b/>
          <w:bCs/>
          <w:noProof/>
          <w:sz w:val="22"/>
        </w:rPr>
        <w:t>192</w:t>
      </w:r>
      <w:r w:rsidRPr="00322735">
        <w:rPr>
          <w:rFonts w:ascii="Calibri" w:hAnsi="Calibri"/>
          <w:noProof/>
          <w:sz w:val="22"/>
        </w:rPr>
        <w:t>, 271–276.</w:t>
      </w:r>
    </w:p>
    <w:p w14:paraId="3BB79FD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Tabacchi E., Planty-Tabbacchi A., Salinas M.J. &amp; Decamps H. (1996) Landscape structure and diversity in riparian plant communities: a longitudinal comparative study. </w:t>
      </w:r>
      <w:r w:rsidRPr="00322735">
        <w:rPr>
          <w:rFonts w:ascii="Calibri" w:hAnsi="Calibri"/>
          <w:i/>
          <w:iCs/>
          <w:noProof/>
          <w:sz w:val="22"/>
        </w:rPr>
        <w:t>Regulated Rivers: Research and Management</w:t>
      </w:r>
      <w:r w:rsidRPr="00322735">
        <w:rPr>
          <w:rFonts w:ascii="Calibri" w:hAnsi="Calibri"/>
          <w:noProof/>
          <w:sz w:val="22"/>
        </w:rPr>
        <w:t xml:space="preserve"> </w:t>
      </w:r>
      <w:r w:rsidRPr="00322735">
        <w:rPr>
          <w:rFonts w:ascii="Calibri" w:hAnsi="Calibri"/>
          <w:b/>
          <w:bCs/>
          <w:noProof/>
          <w:sz w:val="22"/>
        </w:rPr>
        <w:t>12</w:t>
      </w:r>
      <w:r w:rsidRPr="00322735">
        <w:rPr>
          <w:rFonts w:ascii="Calibri" w:hAnsi="Calibri"/>
          <w:noProof/>
          <w:sz w:val="22"/>
        </w:rPr>
        <w:t>, 367–390.</w:t>
      </w:r>
    </w:p>
    <w:p w14:paraId="0E7C1430"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Telewski F.W. (1995) Wind-induced physiological and developmental responses in trees. </w:t>
      </w:r>
      <w:r w:rsidRPr="00322735">
        <w:rPr>
          <w:rFonts w:ascii="Calibri" w:hAnsi="Calibri"/>
          <w:i/>
          <w:iCs/>
          <w:noProof/>
          <w:sz w:val="22"/>
        </w:rPr>
        <w:t>Wind and trees</w:t>
      </w:r>
      <w:r w:rsidRPr="00322735">
        <w:rPr>
          <w:rFonts w:ascii="Calibri" w:hAnsi="Calibri"/>
          <w:noProof/>
          <w:sz w:val="22"/>
        </w:rPr>
        <w:t xml:space="preserve"> </w:t>
      </w:r>
      <w:r w:rsidRPr="00322735">
        <w:rPr>
          <w:rFonts w:ascii="Calibri" w:hAnsi="Calibri"/>
          <w:b/>
          <w:bCs/>
          <w:noProof/>
          <w:sz w:val="22"/>
        </w:rPr>
        <w:t>237</w:t>
      </w:r>
      <w:r w:rsidRPr="00322735">
        <w:rPr>
          <w:rFonts w:ascii="Calibri" w:hAnsi="Calibri"/>
          <w:noProof/>
          <w:sz w:val="22"/>
        </w:rPr>
        <w:t>, 263.</w:t>
      </w:r>
    </w:p>
    <w:p w14:paraId="491F2C6F"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Tilman D., Knops J., Wedin D., Reich P., Ritchie M. &amp; Siemann E. (1997) The Influence of Functional Diversity and Composition on Ecosystem Processes. </w:t>
      </w:r>
      <w:r w:rsidRPr="00322735">
        <w:rPr>
          <w:rFonts w:ascii="Calibri" w:hAnsi="Calibri"/>
          <w:i/>
          <w:iCs/>
          <w:noProof/>
          <w:sz w:val="22"/>
        </w:rPr>
        <w:t>Science</w:t>
      </w:r>
      <w:r w:rsidRPr="00322735">
        <w:rPr>
          <w:rFonts w:ascii="Calibri" w:hAnsi="Calibri"/>
          <w:noProof/>
          <w:sz w:val="22"/>
        </w:rPr>
        <w:t xml:space="preserve"> </w:t>
      </w:r>
      <w:r w:rsidRPr="00322735">
        <w:rPr>
          <w:rFonts w:ascii="Calibri" w:hAnsi="Calibri"/>
          <w:b/>
          <w:bCs/>
          <w:noProof/>
          <w:sz w:val="22"/>
        </w:rPr>
        <w:t>277</w:t>
      </w:r>
      <w:r w:rsidRPr="00322735">
        <w:rPr>
          <w:rFonts w:ascii="Calibri" w:hAnsi="Calibri"/>
          <w:noProof/>
          <w:sz w:val="22"/>
        </w:rPr>
        <w:t>, 1300–1302.</w:t>
      </w:r>
    </w:p>
    <w:p w14:paraId="4BF8849A"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Villéger S., Mason N.W.H. &amp; Mouillot D. (2008) New multidimensional functional diversity indices for a multifaceted framework in functional ecology.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89</w:t>
      </w:r>
      <w:r w:rsidRPr="00322735">
        <w:rPr>
          <w:rFonts w:ascii="Calibri" w:hAnsi="Calibri"/>
          <w:noProof/>
          <w:sz w:val="22"/>
        </w:rPr>
        <w:t>, 2290–301.</w:t>
      </w:r>
    </w:p>
    <w:p w14:paraId="1803DF77"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Ward P.J., Beets W., Bouwer L.M., Aerts J.C.J.H. &amp; Renssen H. (2010) Sensitivity of river discharge to ENSO. </w:t>
      </w:r>
      <w:r w:rsidRPr="00322735">
        <w:rPr>
          <w:rFonts w:ascii="Calibri" w:hAnsi="Calibri"/>
          <w:i/>
          <w:iCs/>
          <w:noProof/>
          <w:sz w:val="22"/>
        </w:rPr>
        <w:t>Geophysical Research Letters</w:t>
      </w:r>
      <w:r w:rsidRPr="00322735">
        <w:rPr>
          <w:rFonts w:ascii="Calibri" w:hAnsi="Calibri"/>
          <w:noProof/>
          <w:sz w:val="22"/>
        </w:rPr>
        <w:t xml:space="preserve"> </w:t>
      </w:r>
      <w:r w:rsidRPr="00322735">
        <w:rPr>
          <w:rFonts w:ascii="Calibri" w:hAnsi="Calibri"/>
          <w:b/>
          <w:bCs/>
          <w:noProof/>
          <w:sz w:val="22"/>
        </w:rPr>
        <w:t>37</w:t>
      </w:r>
      <w:r w:rsidRPr="00322735">
        <w:rPr>
          <w:rFonts w:ascii="Calibri" w:hAnsi="Calibri"/>
          <w:noProof/>
          <w:sz w:val="22"/>
        </w:rPr>
        <w:t>.</w:t>
      </w:r>
    </w:p>
    <w:p w14:paraId="67A091B3"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Westoby M. (1998) A leaf-height-seed (LHS) plant ecology strategy scheme. </w:t>
      </w:r>
      <w:r w:rsidRPr="00322735">
        <w:rPr>
          <w:rFonts w:ascii="Calibri" w:hAnsi="Calibri"/>
          <w:i/>
          <w:iCs/>
          <w:noProof/>
          <w:sz w:val="22"/>
        </w:rPr>
        <w:t>Plant and Soil</w:t>
      </w:r>
      <w:r w:rsidRPr="00322735">
        <w:rPr>
          <w:rFonts w:ascii="Calibri" w:hAnsi="Calibri"/>
          <w:noProof/>
          <w:sz w:val="22"/>
        </w:rPr>
        <w:t xml:space="preserve"> </w:t>
      </w:r>
      <w:r w:rsidRPr="00322735">
        <w:rPr>
          <w:rFonts w:ascii="Calibri" w:hAnsi="Calibri"/>
          <w:b/>
          <w:bCs/>
          <w:noProof/>
          <w:sz w:val="22"/>
        </w:rPr>
        <w:t>199</w:t>
      </w:r>
      <w:r w:rsidRPr="00322735">
        <w:rPr>
          <w:rFonts w:ascii="Calibri" w:hAnsi="Calibri"/>
          <w:noProof/>
          <w:sz w:val="22"/>
        </w:rPr>
        <w:t>, 213–227.</w:t>
      </w:r>
    </w:p>
    <w:p w14:paraId="16026615"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Westoby M., Falster D.S., Moles A.T., Vesk P.A. &amp; Wright I.J. (2002) Plant Ecological Strategies: Some Leading Dimensions of Variation Between Species. </w:t>
      </w:r>
      <w:r w:rsidRPr="00322735">
        <w:rPr>
          <w:rFonts w:ascii="Calibri" w:hAnsi="Calibri"/>
          <w:i/>
          <w:iCs/>
          <w:noProof/>
          <w:sz w:val="22"/>
        </w:rPr>
        <w:t>Annual Review of Ecology and Systematics</w:t>
      </w:r>
      <w:r w:rsidRPr="00322735">
        <w:rPr>
          <w:rFonts w:ascii="Calibri" w:hAnsi="Calibri"/>
          <w:noProof/>
          <w:sz w:val="22"/>
        </w:rPr>
        <w:t xml:space="preserve"> </w:t>
      </w:r>
      <w:r w:rsidRPr="00322735">
        <w:rPr>
          <w:rFonts w:ascii="Calibri" w:hAnsi="Calibri"/>
          <w:b/>
          <w:bCs/>
          <w:noProof/>
          <w:sz w:val="22"/>
        </w:rPr>
        <w:t>33</w:t>
      </w:r>
      <w:r w:rsidRPr="00322735">
        <w:rPr>
          <w:rFonts w:ascii="Calibri" w:hAnsi="Calibri"/>
          <w:noProof/>
          <w:sz w:val="22"/>
        </w:rPr>
        <w:t>, 125–159.</w:t>
      </w:r>
    </w:p>
    <w:p w14:paraId="7512F63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Willig M.R., Kaufman D.M. &amp; Stevens R.D. (2003) Latitudinal gradients of biodiversity : Pattern, Process, Scale, and Synthesis. </w:t>
      </w:r>
      <w:r w:rsidRPr="00322735">
        <w:rPr>
          <w:rFonts w:ascii="Calibri" w:hAnsi="Calibri"/>
          <w:i/>
          <w:iCs/>
          <w:noProof/>
          <w:sz w:val="22"/>
        </w:rPr>
        <w:t>Annual Review of Ecology, Evolution, and Systematics</w:t>
      </w:r>
      <w:r w:rsidRPr="00322735">
        <w:rPr>
          <w:rFonts w:ascii="Calibri" w:hAnsi="Calibri"/>
          <w:noProof/>
          <w:sz w:val="22"/>
        </w:rPr>
        <w:t xml:space="preserve"> </w:t>
      </w:r>
      <w:r w:rsidRPr="00322735">
        <w:rPr>
          <w:rFonts w:ascii="Calibri" w:hAnsi="Calibri"/>
          <w:b/>
          <w:bCs/>
          <w:noProof/>
          <w:sz w:val="22"/>
        </w:rPr>
        <w:t>34</w:t>
      </w:r>
      <w:r w:rsidRPr="00322735">
        <w:rPr>
          <w:rFonts w:ascii="Calibri" w:hAnsi="Calibri"/>
          <w:noProof/>
          <w:sz w:val="22"/>
        </w:rPr>
        <w:t>, 273–309.</w:t>
      </w:r>
    </w:p>
    <w:p w14:paraId="737D6E5B"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Woolfrey A.R. &amp; Ladd P.G. (2001) Habitat preference and reproductive traits of a major Australian riparian tree species (Casuarina cunninghamiana). </w:t>
      </w:r>
      <w:r w:rsidRPr="00322735">
        <w:rPr>
          <w:rFonts w:ascii="Calibri" w:hAnsi="Calibri"/>
          <w:i/>
          <w:iCs/>
          <w:noProof/>
          <w:sz w:val="22"/>
        </w:rPr>
        <w:t>Australian Journal of Botany</w:t>
      </w:r>
      <w:r w:rsidRPr="00322735">
        <w:rPr>
          <w:rFonts w:ascii="Calibri" w:hAnsi="Calibri"/>
          <w:noProof/>
          <w:sz w:val="22"/>
        </w:rPr>
        <w:t xml:space="preserve"> </w:t>
      </w:r>
      <w:r w:rsidRPr="00322735">
        <w:rPr>
          <w:rFonts w:ascii="Calibri" w:hAnsi="Calibri"/>
          <w:b/>
          <w:bCs/>
          <w:noProof/>
          <w:sz w:val="22"/>
        </w:rPr>
        <w:t>49</w:t>
      </w:r>
      <w:r w:rsidRPr="00322735">
        <w:rPr>
          <w:rFonts w:ascii="Calibri" w:hAnsi="Calibri"/>
          <w:noProof/>
          <w:sz w:val="22"/>
        </w:rPr>
        <w:t>, 705–715.</w:t>
      </w:r>
    </w:p>
    <w:p w14:paraId="2DFF7DFD"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Wright I.J., Reich P.B., Westoby M., Ackerly D.D., Baruch Z., Bongers F., </w:t>
      </w:r>
      <w:r w:rsidRPr="00322735">
        <w:rPr>
          <w:rFonts w:ascii="Calibri" w:hAnsi="Calibri"/>
          <w:i/>
          <w:iCs/>
          <w:noProof/>
          <w:sz w:val="22"/>
        </w:rPr>
        <w:t>et al.</w:t>
      </w:r>
      <w:r w:rsidRPr="00322735">
        <w:rPr>
          <w:rFonts w:ascii="Calibri" w:hAnsi="Calibri"/>
          <w:noProof/>
          <w:sz w:val="22"/>
        </w:rPr>
        <w:t xml:space="preserve"> (2004) The worldwide </w:t>
      </w:r>
      <w:bookmarkStart w:id="246" w:name="_GoBack"/>
      <w:bookmarkEnd w:id="246"/>
      <w:r w:rsidRPr="00322735">
        <w:rPr>
          <w:rFonts w:ascii="Calibri" w:hAnsi="Calibri"/>
          <w:noProof/>
          <w:sz w:val="22"/>
        </w:rPr>
        <w:t xml:space="preserve">leaf economics spectrum. </w:t>
      </w:r>
      <w:r w:rsidRPr="00322735">
        <w:rPr>
          <w:rFonts w:ascii="Calibri" w:hAnsi="Calibri"/>
          <w:i/>
          <w:iCs/>
          <w:noProof/>
          <w:sz w:val="22"/>
        </w:rPr>
        <w:t>Nature</w:t>
      </w:r>
      <w:r w:rsidRPr="00322735">
        <w:rPr>
          <w:rFonts w:ascii="Calibri" w:hAnsi="Calibri"/>
          <w:noProof/>
          <w:sz w:val="22"/>
        </w:rPr>
        <w:t xml:space="preserve"> </w:t>
      </w:r>
      <w:r w:rsidRPr="00322735">
        <w:rPr>
          <w:rFonts w:ascii="Calibri" w:hAnsi="Calibri"/>
          <w:b/>
          <w:bCs/>
          <w:noProof/>
          <w:sz w:val="22"/>
        </w:rPr>
        <w:t>428</w:t>
      </w:r>
      <w:r w:rsidRPr="00322735">
        <w:rPr>
          <w:rFonts w:ascii="Calibri" w:hAnsi="Calibri"/>
          <w:noProof/>
          <w:sz w:val="22"/>
        </w:rPr>
        <w:t>, 821–827.</w:t>
      </w:r>
    </w:p>
    <w:p w14:paraId="3D912029" w14:textId="77777777" w:rsidR="00322735" w:rsidRPr="00322735" w:rsidRDefault="00322735">
      <w:pPr>
        <w:pStyle w:val="NormalWeb"/>
        <w:ind w:left="480" w:hanging="480"/>
        <w:divId w:val="139542629"/>
        <w:rPr>
          <w:rFonts w:ascii="Calibri" w:hAnsi="Calibri"/>
          <w:noProof/>
          <w:sz w:val="22"/>
        </w:rPr>
      </w:pPr>
      <w:r w:rsidRPr="00322735">
        <w:rPr>
          <w:rFonts w:ascii="Calibri" w:hAnsi="Calibri"/>
          <w:noProof/>
          <w:sz w:val="22"/>
        </w:rPr>
        <w:t xml:space="preserve">Wright S.J., Kitajima K., Kraft N.J.B., Reich P.B., Wright I.J., Bunker D.E., </w:t>
      </w:r>
      <w:r w:rsidRPr="00322735">
        <w:rPr>
          <w:rFonts w:ascii="Calibri" w:hAnsi="Calibri"/>
          <w:i/>
          <w:iCs/>
          <w:noProof/>
          <w:sz w:val="22"/>
        </w:rPr>
        <w:t>et al.</w:t>
      </w:r>
      <w:r w:rsidRPr="00322735">
        <w:rPr>
          <w:rFonts w:ascii="Calibri" w:hAnsi="Calibri"/>
          <w:noProof/>
          <w:sz w:val="22"/>
        </w:rPr>
        <w:t xml:space="preserve"> (2010) Functional traits and the growth-mortality trade-off in tropical trees. </w:t>
      </w:r>
      <w:r w:rsidRPr="00322735">
        <w:rPr>
          <w:rFonts w:ascii="Calibri" w:hAnsi="Calibri"/>
          <w:i/>
          <w:iCs/>
          <w:noProof/>
          <w:sz w:val="22"/>
        </w:rPr>
        <w:t>Ecology</w:t>
      </w:r>
      <w:r w:rsidRPr="00322735">
        <w:rPr>
          <w:rFonts w:ascii="Calibri" w:hAnsi="Calibri"/>
          <w:noProof/>
          <w:sz w:val="22"/>
        </w:rPr>
        <w:t xml:space="preserve"> </w:t>
      </w:r>
      <w:r w:rsidRPr="00322735">
        <w:rPr>
          <w:rFonts w:ascii="Calibri" w:hAnsi="Calibri"/>
          <w:b/>
          <w:bCs/>
          <w:noProof/>
          <w:sz w:val="22"/>
        </w:rPr>
        <w:t>91</w:t>
      </w:r>
      <w:r w:rsidRPr="00322735">
        <w:rPr>
          <w:rFonts w:ascii="Calibri" w:hAnsi="Calibri"/>
          <w:noProof/>
          <w:sz w:val="22"/>
        </w:rPr>
        <w:t>, 3664–74.</w:t>
      </w:r>
    </w:p>
    <w:p w14:paraId="2B6166BD" w14:textId="77777777" w:rsidR="00774F53" w:rsidRDefault="000B336C" w:rsidP="00F75551">
      <w:pPr>
        <w:spacing w:line="480" w:lineRule="auto"/>
      </w:pPr>
      <w:r>
        <w:fldChar w:fldCharType="end"/>
      </w:r>
    </w:p>
    <w:sectPr w:rsidR="00774F53" w:rsidSect="00A2199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ichelle Leishman" w:date="2015-01-21T15:45:00Z" w:initials="ML">
    <w:p w14:paraId="5F029668" w14:textId="77777777" w:rsidR="009B5D59" w:rsidRDefault="009B5D59">
      <w:pPr>
        <w:pStyle w:val="CommentText"/>
      </w:pPr>
      <w:r>
        <w:rPr>
          <w:rStyle w:val="CommentReference"/>
        </w:rPr>
        <w:annotationRef/>
      </w:r>
      <w:r>
        <w:t>In this paragraph you need to ask the question first then tell them your approach/method</w:t>
      </w:r>
    </w:p>
  </w:comment>
  <w:comment w:id="26" w:author="Michelle Leishman" w:date="2015-01-21T14:36:00Z" w:initials="ML">
    <w:p w14:paraId="0150F651" w14:textId="77777777" w:rsidR="009B5D59" w:rsidRDefault="009B5D59">
      <w:pPr>
        <w:pStyle w:val="CommentText"/>
      </w:pPr>
      <w:r>
        <w:rPr>
          <w:rStyle w:val="CommentReference"/>
        </w:rPr>
        <w:annotationRef/>
      </w:r>
      <w:r>
        <w:t>This para needs some actual results, not just a vague sentence about there being strong relationships.</w:t>
      </w:r>
    </w:p>
  </w:comment>
  <w:comment w:id="27" w:author="Faculty of Science" w:date="2015-01-27T14:31:00Z" w:initials="FoS">
    <w:p w14:paraId="66613857" w14:textId="544721C6" w:rsidR="000C4CE9" w:rsidRDefault="000C4CE9">
      <w:pPr>
        <w:pStyle w:val="CommentText"/>
      </w:pPr>
      <w:r>
        <w:rPr>
          <w:rStyle w:val="CommentReference"/>
        </w:rPr>
        <w:annotationRef/>
      </w:r>
      <w:r>
        <w:t>But the second sentence describes the actual results, doesn’t it? I’m trying to use the first sentence to answer the two questions posed in the previous paragraph. I.e. ‘yes those things are important. Here are the specifics’</w:t>
      </w:r>
    </w:p>
  </w:comment>
  <w:comment w:id="1" w:author="Faculty of Science" w:date="2014-12-18T11:46:00Z" w:initials="FoS">
    <w:p w14:paraId="1A062F6F" w14:textId="77777777" w:rsidR="009B5D59" w:rsidRDefault="009B5D59">
      <w:pPr>
        <w:pStyle w:val="CommentText"/>
      </w:pPr>
      <w:r>
        <w:rPr>
          <w:rStyle w:val="CommentReference"/>
        </w:rPr>
        <w:annotationRef/>
      </w:r>
      <w:r>
        <w:t xml:space="preserve">This is pretty mediocre. I need to not look at the manuscript for a while and then write it again. </w:t>
      </w:r>
    </w:p>
    <w:p w14:paraId="7A567D07" w14:textId="77777777" w:rsidR="009B5D59" w:rsidRDefault="009B5D59">
      <w:pPr>
        <w:pStyle w:val="CommentText"/>
      </w:pPr>
    </w:p>
    <w:p w14:paraId="63077ABA" w14:textId="77777777" w:rsidR="009B5D59" w:rsidRPr="00E238E0" w:rsidRDefault="009B5D59">
      <w:pPr>
        <w:pStyle w:val="CommentText"/>
        <w:rPr>
          <w:b/>
        </w:rPr>
      </w:pPr>
      <w:r w:rsidRPr="00E238E0">
        <w:rPr>
          <w:b/>
        </w:rPr>
        <w:t>ML – agreed. Too wordy for an Abstract. It also depends on the journal you choose what style to write the Abstract in so leave this to last.</w:t>
      </w:r>
    </w:p>
  </w:comment>
  <w:comment w:id="2" w:author="Faculty of Science" w:date="2015-01-21T15:46:00Z" w:initials="FoS">
    <w:p w14:paraId="0D491590" w14:textId="77777777" w:rsidR="009B5D59" w:rsidRDefault="009B5D59">
      <w:pPr>
        <w:pStyle w:val="CommentText"/>
      </w:pPr>
      <w:r>
        <w:rPr>
          <w:rStyle w:val="CommentReference"/>
        </w:rPr>
        <w:annotationRef/>
      </w:r>
      <w:r>
        <w:t>On re-reading, I actually think it is decent. 226 words isn’t really too wordy for an abstract, is it?</w:t>
      </w:r>
    </w:p>
    <w:p w14:paraId="47CCDC0D" w14:textId="77777777" w:rsidR="009B5D59" w:rsidRDefault="009B5D59">
      <w:pPr>
        <w:pStyle w:val="CommentText"/>
      </w:pPr>
    </w:p>
    <w:p w14:paraId="1922B50B" w14:textId="77777777" w:rsidR="009B5D59" w:rsidRPr="00DD6553" w:rsidRDefault="009B5D59">
      <w:pPr>
        <w:pStyle w:val="CommentText"/>
        <w:rPr>
          <w:b/>
        </w:rPr>
      </w:pPr>
      <w:r>
        <w:rPr>
          <w:b/>
        </w:rPr>
        <w:t>By too wordy I mean that it uses text like ‘to this end...’ and ‘we were able to confirm...’ rather than being a punchy summary of the background (1-2 sentences), question addressed, approach used, summary of results and interpretation. These usually correspond to 4-5 dot points</w:t>
      </w:r>
    </w:p>
  </w:comment>
  <w:comment w:id="36" w:author="Michelle Leishman" w:date="2014-12-18T11:42:00Z" w:initials="ML">
    <w:p w14:paraId="63882410" w14:textId="77777777" w:rsidR="009B5D59" w:rsidRDefault="009B5D59">
      <w:pPr>
        <w:pStyle w:val="CommentText"/>
      </w:pPr>
      <w:r>
        <w:rPr>
          <w:rStyle w:val="CommentReference"/>
        </w:rPr>
        <w:annotationRef/>
      </w:r>
    </w:p>
    <w:p w14:paraId="78DC5512" w14:textId="77777777" w:rsidR="009B5D59" w:rsidRDefault="009B5D59">
      <w:pPr>
        <w:pStyle w:val="CommentText"/>
      </w:pPr>
      <w:r>
        <w:t xml:space="preserve">I think your Intro has some good content and is generally well written but it is too long and lacks enough punch. The writing style is a bit leisurely – try to tighten it up. You should aim for 3-4 pages double-spaced and you are currently at 5 pages. </w:t>
      </w:r>
    </w:p>
    <w:p w14:paraId="37B89CE2" w14:textId="77777777" w:rsidR="009B5D59" w:rsidRDefault="009B5D59">
      <w:pPr>
        <w:pStyle w:val="CommentText"/>
      </w:pPr>
    </w:p>
    <w:p w14:paraId="406761FE" w14:textId="77777777" w:rsidR="009B5D59" w:rsidRDefault="009B5D59">
      <w:pPr>
        <w:pStyle w:val="CommentText"/>
      </w:pPr>
      <w:r>
        <w:t>My suggested structure for your Intro:</w:t>
      </w:r>
    </w:p>
    <w:p w14:paraId="59272995" w14:textId="77777777" w:rsidR="009B5D59" w:rsidRDefault="009B5D59">
      <w:pPr>
        <w:pStyle w:val="CommentText"/>
      </w:pPr>
    </w:p>
    <w:p w14:paraId="4E7330F0" w14:textId="77777777" w:rsidR="009B5D59" w:rsidRDefault="009B5D59" w:rsidP="00A06BFA">
      <w:pPr>
        <w:pStyle w:val="CommentText"/>
        <w:numPr>
          <w:ilvl w:val="0"/>
          <w:numId w:val="2"/>
        </w:numPr>
      </w:pPr>
      <w:r>
        <w:t>Riparian systems are highly variable &amp; spp-rich environments</w:t>
      </w:r>
    </w:p>
    <w:p w14:paraId="34295209" w14:textId="77777777" w:rsidR="009B5D59" w:rsidRDefault="009B5D59" w:rsidP="00A06BFA">
      <w:pPr>
        <w:pStyle w:val="CommentText"/>
        <w:numPr>
          <w:ilvl w:val="0"/>
          <w:numId w:val="2"/>
        </w:numPr>
      </w:pPr>
      <w:r>
        <w:t xml:space="preserve"> Hydrology is important in determining community composition &amp; structure, as well as some traits (</w:t>
      </w:r>
      <w:proofErr w:type="spellStart"/>
      <w:r>
        <w:t>eg</w:t>
      </w:r>
      <w:proofErr w:type="spellEnd"/>
      <w:r>
        <w:t xml:space="preserve"> wood density) but it is not known how it relates to functional trait diversity</w:t>
      </w:r>
    </w:p>
    <w:p w14:paraId="303CFDDC" w14:textId="77777777" w:rsidR="009B5D59" w:rsidRDefault="009B5D59" w:rsidP="00A06BFA">
      <w:pPr>
        <w:pStyle w:val="CommentText"/>
        <w:numPr>
          <w:ilvl w:val="0"/>
          <w:numId w:val="2"/>
        </w:numPr>
      </w:pPr>
      <w:r>
        <w:t xml:space="preserve"> Define functional trait diversity (and briefly how measured) and explain its usefulness in relation to ecosystem function/services</w:t>
      </w:r>
    </w:p>
    <w:p w14:paraId="2EE3AB8D" w14:textId="77777777" w:rsidR="009B5D59" w:rsidRDefault="009B5D59" w:rsidP="00A06BFA">
      <w:pPr>
        <w:pStyle w:val="CommentText"/>
        <w:numPr>
          <w:ilvl w:val="0"/>
          <w:numId w:val="2"/>
        </w:numPr>
      </w:pPr>
      <w:r>
        <w:t xml:space="preserve"> Describe knowledge of FD relationships to environmental variation for other systems</w:t>
      </w:r>
    </w:p>
    <w:p w14:paraId="6F3916C3" w14:textId="77777777" w:rsidR="009B5D59" w:rsidRDefault="009B5D59" w:rsidP="00A06BFA">
      <w:pPr>
        <w:pStyle w:val="CommentText"/>
        <w:numPr>
          <w:ilvl w:val="0"/>
          <w:numId w:val="2"/>
        </w:numPr>
      </w:pPr>
      <w:r>
        <w:t xml:space="preserve"> Study predictions/questions</w:t>
      </w:r>
    </w:p>
  </w:comment>
  <w:comment w:id="37" w:author="Michelle Leishman" w:date="2014-12-18T10:19:00Z" w:initials="ML">
    <w:p w14:paraId="7C2B2F2C" w14:textId="77777777" w:rsidR="009B5D59" w:rsidRDefault="009B5D59">
      <w:pPr>
        <w:pStyle w:val="CommentText"/>
      </w:pPr>
      <w:r>
        <w:rPr>
          <w:rStyle w:val="CommentReference"/>
        </w:rPr>
        <w:annotationRef/>
      </w:r>
      <w:r>
        <w:t>Hydrological regimes?</w:t>
      </w:r>
    </w:p>
  </w:comment>
  <w:comment w:id="46" w:author="Faculty of Science" w:date="2015-01-21T14:42:00Z" w:initials="FoS">
    <w:p w14:paraId="1FBDA066" w14:textId="77777777" w:rsidR="009B5D59" w:rsidRDefault="009B5D59">
      <w:pPr>
        <w:pStyle w:val="CommentText"/>
      </w:pPr>
      <w:r>
        <w:rPr>
          <w:rStyle w:val="CommentReference"/>
        </w:rPr>
        <w:annotationRef/>
      </w:r>
      <w:r>
        <w:t>I take your point about functional diversity vs functional trait diversity, but the functional trait diversity literature calls it ‘functional diversity’, and I think I’ve been pretty specific about what I’m referring to in the paragraph below.</w:t>
      </w:r>
    </w:p>
    <w:p w14:paraId="48BF34CF" w14:textId="77777777" w:rsidR="009B5D59" w:rsidRDefault="009B5D59">
      <w:pPr>
        <w:pStyle w:val="CommentText"/>
      </w:pPr>
    </w:p>
    <w:p w14:paraId="6A59B52D" w14:textId="77777777" w:rsidR="009B5D59" w:rsidRPr="00DD6553" w:rsidRDefault="009B5D59">
      <w:pPr>
        <w:pStyle w:val="CommentText"/>
        <w:rPr>
          <w:b/>
        </w:rPr>
      </w:pPr>
      <w:r w:rsidRPr="00DD6553">
        <w:rPr>
          <w:b/>
        </w:rPr>
        <w:t>OK</w:t>
      </w:r>
    </w:p>
  </w:comment>
  <w:comment w:id="62" w:author="Michelle Leishman" w:date="2015-01-21T14:55:00Z" w:initials="ML">
    <w:p w14:paraId="0E88603C" w14:textId="77777777" w:rsidR="009B5D59" w:rsidRDefault="009B5D59">
      <w:pPr>
        <w:pStyle w:val="CommentText"/>
      </w:pPr>
      <w:r>
        <w:rPr>
          <w:rStyle w:val="CommentReference"/>
        </w:rPr>
        <w:annotationRef/>
      </w:r>
      <w:r>
        <w:t>From here on it’s not clear if these are riparian examples or evidence from studies in other systems</w:t>
      </w:r>
    </w:p>
  </w:comment>
  <w:comment w:id="65" w:author="Michelle Leishman" w:date="2015-01-21T14:51:00Z" w:initials="ML">
    <w:p w14:paraId="20E08BF4" w14:textId="77777777" w:rsidR="009B5D59" w:rsidRDefault="009B5D59">
      <w:pPr>
        <w:pStyle w:val="CommentText"/>
      </w:pPr>
      <w:r>
        <w:rPr>
          <w:rStyle w:val="CommentReference"/>
        </w:rPr>
        <w:annotationRef/>
      </w:r>
      <w:r>
        <w:t xml:space="preserve">I had to stop and think here about what was the opposite trend and what was it opposite to? Also it’s generally considered not good to be ‘looking for confirmation’ or something rather than objectively weighing evidence about something. See if you can re-phrase this sentence. </w:t>
      </w:r>
    </w:p>
  </w:comment>
  <w:comment w:id="66" w:author="Faculty of Science" w:date="2015-01-27T14:53:00Z" w:initials="FoS">
    <w:p w14:paraId="6C761257" w14:textId="1EA5490C" w:rsidR="00356249" w:rsidRDefault="00356249">
      <w:pPr>
        <w:pStyle w:val="CommentText"/>
      </w:pPr>
      <w:r>
        <w:rPr>
          <w:rStyle w:val="CommentReference"/>
        </w:rPr>
        <w:annotationRef/>
      </w:r>
      <w:r>
        <w:t>Hmm, is this sentence okay? I can’t decide whether I like it or not.</w:t>
      </w:r>
    </w:p>
  </w:comment>
  <w:comment w:id="94" w:author="Michelle Leishman" w:date="2014-12-18T12:32:00Z" w:initials="ML">
    <w:p w14:paraId="6165E548" w14:textId="77777777" w:rsidR="009B5D59" w:rsidRDefault="009B5D59">
      <w:pPr>
        <w:pStyle w:val="CommentText"/>
      </w:pPr>
      <w:r>
        <w:rPr>
          <w:rStyle w:val="CommentReference"/>
        </w:rPr>
        <w:annotationRef/>
      </w:r>
      <w:r>
        <w:t>Need to mention that they were selected from 3 flow classes based on Kennard et al?</w:t>
      </w:r>
    </w:p>
  </w:comment>
  <w:comment w:id="95" w:author="Faculty of Science" w:date="2015-01-21T14:56:00Z" w:initials="FoS">
    <w:p w14:paraId="1D19EC9A" w14:textId="77777777" w:rsidR="009B5D59" w:rsidRDefault="009B5D59">
      <w:pPr>
        <w:pStyle w:val="CommentText"/>
        <w:rPr>
          <w:rStyle w:val="CommentReference"/>
        </w:rPr>
      </w:pPr>
      <w:r>
        <w:rPr>
          <w:rStyle w:val="CommentReference"/>
        </w:rPr>
        <w:annotationRef/>
      </w:r>
      <w:r>
        <w:rPr>
          <w:rStyle w:val="CommentReference"/>
        </w:rPr>
        <w:t>I’m not sure this is that relevant – the important thing is that there are clear hydrological gradients.</w:t>
      </w:r>
    </w:p>
    <w:p w14:paraId="06968393" w14:textId="77777777" w:rsidR="009B5D59" w:rsidRDefault="009B5D59">
      <w:pPr>
        <w:pStyle w:val="CommentText"/>
        <w:rPr>
          <w:rStyle w:val="CommentReference"/>
        </w:rPr>
      </w:pPr>
    </w:p>
    <w:p w14:paraId="574257A5" w14:textId="77777777" w:rsidR="009B5D59" w:rsidRPr="000D37BE" w:rsidRDefault="009B5D59">
      <w:pPr>
        <w:pStyle w:val="CommentText"/>
        <w:rPr>
          <w:b/>
        </w:rPr>
      </w:pPr>
      <w:r w:rsidRPr="000D37BE">
        <w:rPr>
          <w:rStyle w:val="CommentReference"/>
          <w:b/>
        </w:rPr>
        <w:t>OK</w:t>
      </w:r>
    </w:p>
  </w:comment>
  <w:comment w:id="100" w:author="Michelle Leishman" w:date="2014-12-18T11:55:00Z" w:initials="ML">
    <w:p w14:paraId="27294C74" w14:textId="77777777" w:rsidR="009B5D59" w:rsidRPr="00E238E0" w:rsidRDefault="009B5D59" w:rsidP="00E238E0">
      <w:pPr>
        <w:rPr>
          <w:rFonts w:ascii="Times New Roman" w:eastAsia="Times New Roman" w:hAnsi="Times New Roman" w:cs="Times New Roman"/>
          <w:sz w:val="24"/>
          <w:szCs w:val="24"/>
          <w:lang w:eastAsia="en-AU"/>
        </w:rPr>
      </w:pPr>
      <w:r>
        <w:rPr>
          <w:rStyle w:val="CommentReference"/>
        </w:rPr>
        <w:annotationRef/>
      </w:r>
      <w:r>
        <w:t xml:space="preserve">Much better to refer to this paper; </w:t>
      </w:r>
      <w:proofErr w:type="spellStart"/>
      <w:r w:rsidRPr="00E238E0">
        <w:rPr>
          <w:rFonts w:ascii="Times New Roman" w:eastAsia="Times New Roman" w:hAnsi="Times New Roman" w:cs="Times New Roman"/>
          <w:sz w:val="24"/>
          <w:szCs w:val="24"/>
          <w:lang w:eastAsia="en-AU"/>
        </w:rPr>
        <w:t>Westoby</w:t>
      </w:r>
      <w:proofErr w:type="spellEnd"/>
      <w:r w:rsidRPr="00E238E0">
        <w:rPr>
          <w:rFonts w:ascii="Times New Roman" w:eastAsia="Times New Roman" w:hAnsi="Times New Roman" w:cs="Times New Roman"/>
          <w:sz w:val="24"/>
          <w:szCs w:val="24"/>
          <w:lang w:eastAsia="en-AU"/>
        </w:rPr>
        <w:t xml:space="preserve">, M., Falster, D. S., Moles, A. T., </w:t>
      </w:r>
      <w:proofErr w:type="spellStart"/>
      <w:r w:rsidRPr="00E238E0">
        <w:rPr>
          <w:rFonts w:ascii="Times New Roman" w:eastAsia="Times New Roman" w:hAnsi="Times New Roman" w:cs="Times New Roman"/>
          <w:sz w:val="24"/>
          <w:szCs w:val="24"/>
          <w:lang w:eastAsia="en-AU"/>
        </w:rPr>
        <w:t>Vesk</w:t>
      </w:r>
      <w:proofErr w:type="spellEnd"/>
      <w:r w:rsidRPr="00E238E0">
        <w:rPr>
          <w:rFonts w:ascii="Times New Roman" w:eastAsia="Times New Roman" w:hAnsi="Times New Roman" w:cs="Times New Roman"/>
          <w:sz w:val="24"/>
          <w:szCs w:val="24"/>
          <w:lang w:eastAsia="en-AU"/>
        </w:rPr>
        <w:t xml:space="preserve">, P. A., &amp; Wright, I. J. (2002). Plant ecological strategies: some leading dimensions of variation between species. </w:t>
      </w:r>
      <w:r w:rsidRPr="00E238E0">
        <w:rPr>
          <w:rFonts w:ascii="Times New Roman" w:eastAsia="Times New Roman" w:hAnsi="Times New Roman" w:cs="Times New Roman"/>
          <w:i/>
          <w:iCs/>
          <w:sz w:val="24"/>
          <w:szCs w:val="24"/>
          <w:lang w:eastAsia="en-AU"/>
        </w:rPr>
        <w:t>Annual review of ecology and systematics</w:t>
      </w:r>
      <w:r w:rsidRPr="00E238E0">
        <w:rPr>
          <w:rFonts w:ascii="Times New Roman" w:eastAsia="Times New Roman" w:hAnsi="Times New Roman" w:cs="Times New Roman"/>
          <w:sz w:val="24"/>
          <w:szCs w:val="24"/>
          <w:lang w:eastAsia="en-AU"/>
        </w:rPr>
        <w:t>, 125-159.</w:t>
      </w:r>
    </w:p>
    <w:p w14:paraId="7666CD1D" w14:textId="77777777" w:rsidR="009B5D59" w:rsidRDefault="009B5D59">
      <w:pPr>
        <w:pStyle w:val="CommentText"/>
      </w:pPr>
    </w:p>
  </w:comment>
  <w:comment w:id="101" w:author="Faculty of Science" w:date="2015-01-03T17:08:00Z" w:initials="FoS">
    <w:p w14:paraId="60D7BC9B" w14:textId="77777777" w:rsidR="009B5D59" w:rsidRDefault="009B5D59">
      <w:pPr>
        <w:pStyle w:val="CommentText"/>
      </w:pPr>
      <w:r>
        <w:rPr>
          <w:rStyle w:val="CommentReference"/>
        </w:rPr>
        <w:annotationRef/>
      </w:r>
      <w:r>
        <w:t>Done.</w:t>
      </w:r>
    </w:p>
  </w:comment>
  <w:comment w:id="106" w:author="Michelle Leishman" w:date="2015-01-21T14:57:00Z" w:initials="ML">
    <w:p w14:paraId="4F6B75E0" w14:textId="77777777" w:rsidR="009B5D59" w:rsidRDefault="009B5D59">
      <w:pPr>
        <w:pStyle w:val="CommentText"/>
      </w:pPr>
      <w:r>
        <w:rPr>
          <w:rStyle w:val="CommentReference"/>
        </w:rPr>
        <w:annotationRef/>
      </w:r>
      <w:r>
        <w:t>Wright et al Nature paper</w:t>
      </w:r>
    </w:p>
  </w:comment>
  <w:comment w:id="110" w:author="Michelle Leishman" w:date="2014-12-18T12:10:00Z" w:initials="ML">
    <w:p w14:paraId="6895FDF8" w14:textId="77777777" w:rsidR="009B5D59" w:rsidRDefault="009B5D59" w:rsidP="0034081B">
      <w:pPr>
        <w:pStyle w:val="CommentText"/>
      </w:pPr>
      <w:r>
        <w:rPr>
          <w:rStyle w:val="CommentReference"/>
        </w:rPr>
        <w:annotationRef/>
      </w:r>
      <w:r>
        <w:t>Maybe try to put the trait stuff into a table with column headings covering:</w:t>
      </w:r>
    </w:p>
    <w:p w14:paraId="5D3D0D00" w14:textId="77777777" w:rsidR="009B5D59" w:rsidRDefault="009B5D59" w:rsidP="0034081B">
      <w:pPr>
        <w:pStyle w:val="CommentText"/>
      </w:pPr>
      <w:r>
        <w:t xml:space="preserve">Trait name, general function, role in riparian </w:t>
      </w:r>
      <w:proofErr w:type="spellStart"/>
      <w:r>
        <w:t>env</w:t>
      </w:r>
      <w:proofErr w:type="spellEnd"/>
      <w:r>
        <w:t xml:space="preserve"> and prediction in relation to hydrological variability.</w:t>
      </w:r>
    </w:p>
    <w:p w14:paraId="0A28A726" w14:textId="77777777" w:rsidR="009B5D59" w:rsidRDefault="009B5D59" w:rsidP="0034081B">
      <w:pPr>
        <w:pStyle w:val="CommentText"/>
      </w:pPr>
    </w:p>
    <w:p w14:paraId="54A110BB" w14:textId="77777777" w:rsidR="009B5D59" w:rsidRDefault="009B5D59" w:rsidP="0034081B">
      <w:pPr>
        <w:pStyle w:val="CommentText"/>
      </w:pPr>
      <w:r>
        <w:t xml:space="preserve">My general feeling is that if you were interested in these particular traits, you would present the rationale more fully (maybe even in the Intro) but as you are interested in functional trait diversity, in some ways the details of the traits are less important so long as you have captured a reasonable number that are likely to be of importance to survival in the system. </w:t>
      </w:r>
    </w:p>
  </w:comment>
  <w:comment w:id="111" w:author="Faculty of Science" w:date="2014-12-24T10:49:00Z" w:initials="FoS">
    <w:p w14:paraId="420BAB0D" w14:textId="77777777" w:rsidR="009B5D59" w:rsidRDefault="009B5D59" w:rsidP="0034081B">
      <w:pPr>
        <w:pStyle w:val="CommentText"/>
      </w:pPr>
      <w:r>
        <w:rPr>
          <w:rStyle w:val="CommentReference"/>
        </w:rPr>
        <w:annotationRef/>
      </w:r>
      <w:r>
        <w:t>I agree with your sentiment.  I tried to make a table but I really couldn’t get it to work. I’ve changed the text to try to emphasise that I’m interested in how these traits describe trade-offs associated with different ecological strategies.</w:t>
      </w:r>
    </w:p>
  </w:comment>
  <w:comment w:id="112" w:author="Michelle Leishman" w:date="2015-01-21T15:00:00Z" w:initials="ML">
    <w:p w14:paraId="54ADF8C0" w14:textId="77777777" w:rsidR="009B5D59" w:rsidRDefault="009B5D59">
      <w:pPr>
        <w:pStyle w:val="CommentText"/>
      </w:pPr>
      <w:r>
        <w:rPr>
          <w:rStyle w:val="CommentReference"/>
        </w:rPr>
        <w:annotationRef/>
      </w:r>
      <w:r>
        <w:t xml:space="preserve">You’ve provided definitions of other traits but not seed mass </w:t>
      </w:r>
      <w:proofErr w:type="spellStart"/>
      <w:r>
        <w:t>eg</w:t>
      </w:r>
      <w:proofErr w:type="spellEnd"/>
      <w:r>
        <w:t xml:space="preserve"> seed coat plus endosperm and embryo (and dispersal structure? So technically a </w:t>
      </w:r>
      <w:proofErr w:type="spellStart"/>
      <w:r>
        <w:t>diaspore</w:t>
      </w:r>
      <w:proofErr w:type="spellEnd"/>
      <w:r>
        <w:t>?)</w:t>
      </w:r>
    </w:p>
  </w:comment>
  <w:comment w:id="125" w:author="Michelle Leishman" w:date="2014-12-18T12:05:00Z" w:initials="ML">
    <w:p w14:paraId="312CAE39" w14:textId="77777777" w:rsidR="009B5D59" w:rsidRDefault="009B5D59">
      <w:pPr>
        <w:pStyle w:val="CommentText"/>
      </w:pPr>
      <w:r>
        <w:rPr>
          <w:rStyle w:val="CommentReference"/>
        </w:rPr>
        <w:annotationRef/>
      </w:r>
      <w:r>
        <w:t>Although there are clear peaks of flowering in spring and late summer?</w:t>
      </w:r>
    </w:p>
  </w:comment>
  <w:comment w:id="126" w:author="Faculty of Science" w:date="2015-01-03T17:11:00Z" w:initials="FoS">
    <w:p w14:paraId="1A249DB2" w14:textId="77777777" w:rsidR="009B5D59" w:rsidRDefault="009B5D59">
      <w:pPr>
        <w:pStyle w:val="CommentText"/>
      </w:pPr>
      <w:r>
        <w:rPr>
          <w:rStyle w:val="CommentReference"/>
        </w:rPr>
        <w:annotationRef/>
      </w:r>
      <w:r>
        <w:t>Inconvenient to argument!</w:t>
      </w:r>
    </w:p>
  </w:comment>
  <w:comment w:id="127" w:author="Michelle Leishman" w:date="2014-12-18T12:05:00Z" w:initials="ML">
    <w:p w14:paraId="09C2791A" w14:textId="77777777" w:rsidR="009B5D59" w:rsidRDefault="009B5D59">
      <w:pPr>
        <w:pStyle w:val="CommentText"/>
      </w:pPr>
      <w:r>
        <w:rPr>
          <w:rStyle w:val="CommentReference"/>
        </w:rPr>
        <w:annotationRef/>
      </w:r>
      <w:r>
        <w:t>Maybe you should call this length of flowering period?</w:t>
      </w:r>
    </w:p>
  </w:comment>
  <w:comment w:id="128" w:author="Faculty of Science" w:date="2015-01-03T17:12:00Z" w:initials="FoS">
    <w:p w14:paraId="04ACA035" w14:textId="77777777" w:rsidR="009B5D59" w:rsidRDefault="009B5D59">
      <w:pPr>
        <w:pStyle w:val="CommentText"/>
      </w:pPr>
      <w:r>
        <w:rPr>
          <w:rStyle w:val="CommentReference"/>
        </w:rPr>
        <w:annotationRef/>
      </w:r>
      <w:r>
        <w:t>Done</w:t>
      </w:r>
    </w:p>
  </w:comment>
  <w:comment w:id="130" w:author="Michelle Leishman" w:date="2015-01-21T15:04:00Z" w:initials="ML">
    <w:p w14:paraId="6D8AC8D9" w14:textId="77777777" w:rsidR="009B5D59" w:rsidRDefault="009B5D59">
      <w:pPr>
        <w:pStyle w:val="CommentText"/>
      </w:pPr>
      <w:r>
        <w:rPr>
          <w:rStyle w:val="CommentReference"/>
        </w:rPr>
        <w:annotationRef/>
      </w:r>
      <w:r>
        <w:t>Excluding annual plants that respond by germinating and completing their lifecycle quickly while conditions are good?</w:t>
      </w:r>
    </w:p>
  </w:comment>
  <w:comment w:id="131" w:author="Faculty of Science" w:date="2015-01-27T14:59:00Z" w:initials="FoS">
    <w:p w14:paraId="1C05378E" w14:textId="274E3510" w:rsidR="00356249" w:rsidRDefault="00356249">
      <w:pPr>
        <w:pStyle w:val="CommentText"/>
      </w:pPr>
      <w:r>
        <w:rPr>
          <w:rStyle w:val="CommentReference"/>
        </w:rPr>
        <w:annotationRef/>
      </w:r>
      <w:r>
        <w:t xml:space="preserve">I would think they’d be included too. An annual that only flowers for two months in a year would be less able to respond to favourable conditions than a plant which flowers year-round. </w:t>
      </w:r>
    </w:p>
  </w:comment>
  <w:comment w:id="132" w:author="Michelle Leishman" w:date="2014-12-18T12:07:00Z" w:initials="ML">
    <w:p w14:paraId="0048247F" w14:textId="77777777" w:rsidR="009B5D59" w:rsidRDefault="009B5D59">
      <w:pPr>
        <w:pStyle w:val="CommentText"/>
      </w:pPr>
      <w:r>
        <w:rPr>
          <w:rStyle w:val="CommentReference"/>
        </w:rPr>
        <w:annotationRef/>
      </w:r>
      <w:r>
        <w:t>And low soil moisture?</w:t>
      </w:r>
    </w:p>
  </w:comment>
  <w:comment w:id="133" w:author="Faculty of Science" w:date="2015-01-03T17:12:00Z" w:initials="FoS">
    <w:p w14:paraId="6AACD2C2" w14:textId="77777777" w:rsidR="009B5D59" w:rsidRDefault="009B5D59">
      <w:pPr>
        <w:pStyle w:val="CommentText"/>
      </w:pPr>
      <w:r>
        <w:rPr>
          <w:rStyle w:val="CommentReference"/>
        </w:rPr>
        <w:annotationRef/>
      </w:r>
      <w:r>
        <w:t>Added ‘dry’</w:t>
      </w:r>
    </w:p>
  </w:comment>
  <w:comment w:id="134" w:author="Faculty of Science" w:date="2014-11-22T17:42:00Z" w:initials="FoS">
    <w:p w14:paraId="031E4648" w14:textId="77777777" w:rsidR="009B5D59" w:rsidRDefault="009B5D59">
      <w:pPr>
        <w:pStyle w:val="CommentText"/>
      </w:pPr>
      <w:r>
        <w:rPr>
          <w:rStyle w:val="CommentReference"/>
        </w:rPr>
        <w:annotationRef/>
      </w:r>
      <w:r>
        <w:t>Not finished yet</w:t>
      </w:r>
    </w:p>
  </w:comment>
  <w:comment w:id="137" w:author="Michelle Leishman" w:date="2014-12-18T12:16:00Z" w:initials="ML">
    <w:p w14:paraId="3B7AE5F0" w14:textId="77777777" w:rsidR="009B5D59" w:rsidRDefault="009B5D59">
      <w:pPr>
        <w:pStyle w:val="CommentText"/>
      </w:pPr>
      <w:r>
        <w:rPr>
          <w:rStyle w:val="CommentReference"/>
        </w:rPr>
        <w:annotationRef/>
      </w:r>
      <w:r>
        <w:t>This is hard to understand. I think you mean that values were at the species-level? Try re-writing.</w:t>
      </w:r>
    </w:p>
    <w:p w14:paraId="74D4015A" w14:textId="77777777" w:rsidR="009B5D59" w:rsidRDefault="009B5D59">
      <w:pPr>
        <w:pStyle w:val="CommentText"/>
      </w:pPr>
    </w:p>
    <w:p w14:paraId="0444D063" w14:textId="77777777" w:rsidR="009B5D59" w:rsidRDefault="009B5D59">
      <w:pPr>
        <w:pStyle w:val="CommentText"/>
      </w:pPr>
      <w:r>
        <w:t xml:space="preserve">So some traits are at the species-level </w:t>
      </w:r>
      <w:proofErr w:type="spellStart"/>
      <w:r>
        <w:t>eg</w:t>
      </w:r>
      <w:proofErr w:type="spellEnd"/>
      <w:r>
        <w:t xml:space="preserve"> seed mass, flowering duration, while others are site-specific? This will need some justification and clear explanation.</w:t>
      </w:r>
    </w:p>
  </w:comment>
  <w:comment w:id="138" w:author="Faculty of Science" w:date="2015-01-21T15:05:00Z" w:initials="FoS">
    <w:p w14:paraId="5EFB0EA6" w14:textId="77777777" w:rsidR="009B5D59" w:rsidRDefault="009B5D59">
      <w:pPr>
        <w:pStyle w:val="CommentText"/>
      </w:pPr>
      <w:r>
        <w:rPr>
          <w:rStyle w:val="CommentReference"/>
        </w:rPr>
        <w:annotationRef/>
      </w:r>
      <w:r>
        <w:t>That’s not actually what I meant, I wrote it wrong. Make sense now?</w:t>
      </w:r>
    </w:p>
    <w:p w14:paraId="606DE858" w14:textId="77777777" w:rsidR="009B5D59" w:rsidRDefault="009B5D59">
      <w:pPr>
        <w:pStyle w:val="CommentText"/>
      </w:pPr>
    </w:p>
    <w:p w14:paraId="73776357" w14:textId="77777777" w:rsidR="009B5D59" w:rsidRPr="0017302A" w:rsidRDefault="009B5D59">
      <w:pPr>
        <w:pStyle w:val="CommentText"/>
        <w:rPr>
          <w:b/>
        </w:rPr>
      </w:pPr>
      <w:r w:rsidRPr="0017302A">
        <w:rPr>
          <w:b/>
        </w:rPr>
        <w:t>OK</w:t>
      </w:r>
    </w:p>
  </w:comment>
  <w:comment w:id="150" w:author="Michelle Leishman" w:date="2014-12-18T12:33:00Z" w:initials="ML">
    <w:p w14:paraId="462AE59C" w14:textId="77777777" w:rsidR="009B5D59" w:rsidRDefault="009B5D59">
      <w:pPr>
        <w:pStyle w:val="CommentText"/>
        <w:rPr>
          <w:rFonts w:eastAsia="Times New Roman" w:cs="Arial"/>
          <w:lang w:eastAsia="en-AU"/>
        </w:rPr>
      </w:pPr>
      <w:r>
        <w:rPr>
          <w:rStyle w:val="CommentReference"/>
        </w:rPr>
        <w:annotationRef/>
      </w:r>
      <w:r>
        <w:t xml:space="preserve">You need to always use the same order for traits that you initially presented </w:t>
      </w:r>
      <w:proofErr w:type="spellStart"/>
      <w:r>
        <w:t>ie</w:t>
      </w:r>
      <w:proofErr w:type="spellEnd"/>
      <w:r>
        <w:t xml:space="preserve"> </w:t>
      </w:r>
      <w:r>
        <w:rPr>
          <w:rFonts w:eastAsia="Times New Roman" w:cs="Arial"/>
          <w:lang w:eastAsia="en-AU"/>
        </w:rPr>
        <w:t>maximum canopy height, seed mass, specific leaf area (SLA), wood density, flowering period (proportion of the year spent in flower), leaf narrowness (the ratio of leaf width to length).</w:t>
      </w:r>
    </w:p>
    <w:p w14:paraId="76B765D0" w14:textId="77777777" w:rsidR="009B5D59" w:rsidRDefault="009B5D59">
      <w:pPr>
        <w:pStyle w:val="CommentText"/>
        <w:rPr>
          <w:rFonts w:eastAsia="Times New Roman" w:cs="Arial"/>
          <w:lang w:eastAsia="en-AU"/>
        </w:rPr>
      </w:pPr>
    </w:p>
    <w:p w14:paraId="74C9DC16" w14:textId="77777777" w:rsidR="009B5D59" w:rsidRDefault="009B5D59">
      <w:pPr>
        <w:pStyle w:val="CommentText"/>
        <w:rPr>
          <w:rFonts w:eastAsia="Times New Roman" w:cs="Arial"/>
          <w:lang w:eastAsia="en-AU"/>
        </w:rPr>
      </w:pPr>
      <w:r>
        <w:rPr>
          <w:rFonts w:eastAsia="Times New Roman" w:cs="Arial"/>
          <w:lang w:eastAsia="en-AU"/>
        </w:rPr>
        <w:t xml:space="preserve">And you need some text on </w:t>
      </w:r>
      <w:r w:rsidRPr="00064C80">
        <w:rPr>
          <w:rFonts w:eastAsia="Times New Roman" w:cs="Arial"/>
          <w:b/>
          <w:lang w:eastAsia="en-AU"/>
        </w:rPr>
        <w:t>each</w:t>
      </w:r>
      <w:r>
        <w:rPr>
          <w:rFonts w:eastAsia="Times New Roman" w:cs="Arial"/>
          <w:lang w:eastAsia="en-AU"/>
        </w:rPr>
        <w:t xml:space="preserve"> trait!</w:t>
      </w:r>
    </w:p>
    <w:p w14:paraId="7F0D3E2F" w14:textId="77777777" w:rsidR="009B5D59" w:rsidRDefault="009B5D59">
      <w:pPr>
        <w:pStyle w:val="CommentText"/>
        <w:rPr>
          <w:rFonts w:eastAsia="Times New Roman" w:cs="Arial"/>
          <w:lang w:eastAsia="en-AU"/>
        </w:rPr>
      </w:pPr>
    </w:p>
    <w:p w14:paraId="3A179D91" w14:textId="77777777" w:rsidR="009B5D59" w:rsidRDefault="009B5D59">
      <w:pPr>
        <w:pStyle w:val="CommentText"/>
      </w:pPr>
      <w:r>
        <w:rPr>
          <w:rFonts w:eastAsia="Times New Roman" w:cs="Arial"/>
          <w:lang w:eastAsia="en-AU"/>
        </w:rPr>
        <w:t>You can refer to your wood density paper for details on measuring wood density</w:t>
      </w:r>
    </w:p>
  </w:comment>
  <w:comment w:id="151" w:author="Faculty of Science" w:date="2014-12-28T12:46:00Z" w:initials="FoS">
    <w:p w14:paraId="37048D55" w14:textId="77777777" w:rsidR="009B5D59" w:rsidRDefault="009B5D59">
      <w:pPr>
        <w:pStyle w:val="CommentText"/>
      </w:pPr>
      <w:r>
        <w:rPr>
          <w:rStyle w:val="CommentReference"/>
        </w:rPr>
        <w:annotationRef/>
      </w:r>
      <w:r>
        <w:t xml:space="preserve">I just have text for these traits because I collected them in the field. I did mention above that everything else came from floras / DBs / online above – does I need to be more explicit? </w:t>
      </w:r>
    </w:p>
  </w:comment>
  <w:comment w:id="156" w:author="Michelle Leishman" w:date="2014-12-18T12:23:00Z" w:initials="ML">
    <w:p w14:paraId="44AEBE8F" w14:textId="77777777" w:rsidR="009B5D59" w:rsidRDefault="009B5D59" w:rsidP="00206B13">
      <w:pPr>
        <w:pStyle w:val="CommentText"/>
      </w:pPr>
      <w:r>
        <w:rPr>
          <w:rStyle w:val="CommentReference"/>
        </w:rPr>
        <w:annotationRef/>
      </w:r>
      <w:r>
        <w:t xml:space="preserve">Were obtained from </w:t>
      </w:r>
    </w:p>
  </w:comment>
  <w:comment w:id="163" w:author="Michelle Leishman" w:date="2014-12-18T12:41:00Z" w:initials="ML">
    <w:p w14:paraId="7ED15521" w14:textId="77777777" w:rsidR="009B5D59" w:rsidRDefault="009B5D59">
      <w:pPr>
        <w:pStyle w:val="CommentText"/>
      </w:pPr>
      <w:r>
        <w:rPr>
          <w:rStyle w:val="CommentReference"/>
        </w:rPr>
        <w:annotationRef/>
      </w:r>
      <w:r>
        <w:t>This seems a funny term. High flow?</w:t>
      </w:r>
    </w:p>
  </w:comment>
  <w:comment w:id="164" w:author="Faculty of Science" w:date="2015-01-05T15:43:00Z" w:initials="FoS">
    <w:p w14:paraId="3FBBC362" w14:textId="77777777" w:rsidR="009B5D59" w:rsidRDefault="009B5D59">
      <w:pPr>
        <w:pStyle w:val="CommentText"/>
      </w:pPr>
      <w:r>
        <w:rPr>
          <w:rStyle w:val="CommentReference"/>
        </w:rPr>
        <w:annotationRef/>
      </w:r>
      <w:r>
        <w:t>That’s what it is called in River Analysis Package</w:t>
      </w:r>
    </w:p>
  </w:comment>
  <w:comment w:id="165" w:author="Michelle Leishman" w:date="2014-12-18T12:46:00Z" w:initials="ML">
    <w:p w14:paraId="21434BC3" w14:textId="77777777" w:rsidR="009B5D59" w:rsidRDefault="009B5D59">
      <w:pPr>
        <w:pStyle w:val="CommentText"/>
      </w:pPr>
      <w:r>
        <w:rPr>
          <w:rStyle w:val="CommentReference"/>
        </w:rPr>
        <w:annotationRef/>
      </w:r>
      <w:r>
        <w:t>Does the text in this column relate to everything under ‘flood freq &amp; magnitude’, rather than the individual rows? Need to make formatting clearer. As far as I can tell this column should actually just be associated with each section sub-heading.</w:t>
      </w:r>
    </w:p>
  </w:comment>
  <w:comment w:id="166" w:author="Faculty of Science" w:date="2015-01-05T15:43:00Z" w:initials="FoS">
    <w:p w14:paraId="2DBE446B" w14:textId="77777777" w:rsidR="009B5D59" w:rsidRDefault="009B5D59">
      <w:pPr>
        <w:pStyle w:val="CommentText"/>
      </w:pPr>
      <w:r>
        <w:rPr>
          <w:rStyle w:val="CommentReference"/>
        </w:rPr>
        <w:annotationRef/>
      </w:r>
      <w:r>
        <w:t>Yep, word deleted my formatting.</w:t>
      </w:r>
    </w:p>
  </w:comment>
  <w:comment w:id="167" w:author="Faculty of Science" w:date="2015-01-21T15:16:00Z" w:initials="FoS">
    <w:p w14:paraId="775388C5" w14:textId="77777777" w:rsidR="009B5D59" w:rsidRDefault="009B5D59" w:rsidP="0017691C">
      <w:pPr>
        <w:pStyle w:val="CommentText"/>
      </w:pPr>
      <w:r>
        <w:rPr>
          <w:rStyle w:val="CommentReference"/>
        </w:rPr>
        <w:annotationRef/>
      </w:r>
      <w:r>
        <w:t>Also pinched from WD paper… This had cell borders etc. before, not sure why word has deleted them now.</w:t>
      </w:r>
    </w:p>
    <w:p w14:paraId="5AB2EDD8" w14:textId="77777777" w:rsidR="009B5D59" w:rsidRDefault="009B5D59" w:rsidP="0017691C">
      <w:pPr>
        <w:pStyle w:val="CommentText"/>
      </w:pPr>
    </w:p>
    <w:p w14:paraId="1D5B501D" w14:textId="77777777" w:rsidR="009B5D59" w:rsidRDefault="009B5D59" w:rsidP="0017691C">
      <w:pPr>
        <w:pStyle w:val="CommentText"/>
        <w:rPr>
          <w:b/>
        </w:rPr>
      </w:pPr>
      <w:r w:rsidRPr="008408BF">
        <w:rPr>
          <w:b/>
        </w:rPr>
        <w:t xml:space="preserve">ML – you will need to be very careful not to replicate the wood density paper version. If all variables are exactly the same, then better to describe the general approach used and then refer to the WD paper for details (and maybe put </w:t>
      </w:r>
      <w:r>
        <w:rPr>
          <w:b/>
        </w:rPr>
        <w:t xml:space="preserve">a version of the </w:t>
      </w:r>
      <w:r w:rsidRPr="008408BF">
        <w:rPr>
          <w:b/>
        </w:rPr>
        <w:t>table in supplementary).</w:t>
      </w:r>
    </w:p>
    <w:p w14:paraId="531D1770" w14:textId="77777777" w:rsidR="009B5D59" w:rsidRDefault="009B5D59" w:rsidP="0017691C">
      <w:pPr>
        <w:pStyle w:val="CommentText"/>
        <w:rPr>
          <w:b/>
        </w:rPr>
      </w:pPr>
    </w:p>
    <w:p w14:paraId="1E1918A7" w14:textId="77777777" w:rsidR="009B5D59" w:rsidRPr="008408BF" w:rsidRDefault="009B5D59" w:rsidP="0017691C">
      <w:pPr>
        <w:pStyle w:val="CommentText"/>
        <w:rPr>
          <w:b/>
        </w:rPr>
      </w:pPr>
      <w:r>
        <w:rPr>
          <w:b/>
        </w:rPr>
        <w:t>UPDATE – we just had a ms returned with please explain questions that used the same modelling methods as a previous paper (</w:t>
      </w:r>
      <w:proofErr w:type="spellStart"/>
      <w:r>
        <w:rPr>
          <w:b/>
        </w:rPr>
        <w:t>ie</w:t>
      </w:r>
      <w:proofErr w:type="spellEnd"/>
      <w:r>
        <w:rPr>
          <w:b/>
        </w:rPr>
        <w:t xml:space="preserve"> it was just an extension of the 1</w:t>
      </w:r>
      <w:r w:rsidRPr="00B740B9">
        <w:rPr>
          <w:b/>
          <w:vertAlign w:val="superscript"/>
        </w:rPr>
        <w:t>st</w:t>
      </w:r>
      <w:r>
        <w:rPr>
          <w:b/>
        </w:rPr>
        <w:t xml:space="preserve"> paper) – the journals </w:t>
      </w:r>
      <w:proofErr w:type="gramStart"/>
      <w:r>
        <w:rPr>
          <w:b/>
        </w:rPr>
        <w:t>now  use</w:t>
      </w:r>
      <w:proofErr w:type="gramEnd"/>
      <w:r>
        <w:rPr>
          <w:b/>
        </w:rPr>
        <w:t xml:space="preserve"> software to identify plagiarism before it goes to review</w:t>
      </w:r>
    </w:p>
  </w:comment>
  <w:comment w:id="168" w:author="Faculty of Science" w:date="2015-01-05T15:43:00Z" w:initials="FoS">
    <w:p w14:paraId="43D386E6" w14:textId="77777777" w:rsidR="009B5D59" w:rsidRDefault="009B5D59">
      <w:pPr>
        <w:pStyle w:val="CommentText"/>
      </w:pPr>
      <w:r>
        <w:rPr>
          <w:rStyle w:val="CommentReference"/>
        </w:rPr>
        <w:annotationRef/>
      </w:r>
      <w:r>
        <w:t>I’ve rewritten quite a lot of this.</w:t>
      </w:r>
    </w:p>
  </w:comment>
  <w:comment w:id="171" w:author="Michelle Leishman" w:date="2014-12-18T12:59:00Z" w:initials="ML">
    <w:p w14:paraId="24EB034B" w14:textId="77777777" w:rsidR="009B5D59" w:rsidRDefault="009B5D59" w:rsidP="00F75551">
      <w:pPr>
        <w:pStyle w:val="CommentText"/>
      </w:pPr>
      <w:r>
        <w:rPr>
          <w:rStyle w:val="CommentReference"/>
        </w:rPr>
        <w:annotationRef/>
      </w:r>
      <w:r>
        <w:t xml:space="preserve">I think it may be important to have some text on measurement choice for FD </w:t>
      </w:r>
      <w:proofErr w:type="gramStart"/>
      <w:r>
        <w:t>generally  –</w:t>
      </w:r>
      <w:proofErr w:type="gramEnd"/>
      <w:r>
        <w:t xml:space="preserve"> depending on how you re-structure your Intro, it could stay in Intro or move to Methods.</w:t>
      </w:r>
    </w:p>
  </w:comment>
  <w:comment w:id="172" w:author="Faculty of Science" w:date="2015-01-03T17:24:00Z" w:initials="FoS">
    <w:p w14:paraId="66EA10A3" w14:textId="77777777" w:rsidR="009B5D59" w:rsidRDefault="009B5D59">
      <w:pPr>
        <w:pStyle w:val="CommentText"/>
      </w:pPr>
      <w:r>
        <w:rPr>
          <w:rStyle w:val="CommentReference"/>
        </w:rPr>
        <w:annotationRef/>
      </w:r>
      <w:r>
        <w:t>Have added some text to the intro.</w:t>
      </w:r>
    </w:p>
  </w:comment>
  <w:comment w:id="174" w:author="Michelle Leishman" w:date="2014-12-18T14:01:00Z" w:initials="ML">
    <w:p w14:paraId="3C8D267D" w14:textId="77777777" w:rsidR="009B5D59" w:rsidRDefault="009B5D59" w:rsidP="00F75551">
      <w:pPr>
        <w:pStyle w:val="CommentText"/>
      </w:pPr>
      <w:r>
        <w:rPr>
          <w:rStyle w:val="CommentReference"/>
        </w:rPr>
        <w:annotationRef/>
      </w:r>
      <w:r>
        <w:t>Have you explained how you selected these?</w:t>
      </w:r>
    </w:p>
  </w:comment>
  <w:comment w:id="175" w:author="Faculty of Science" w:date="2015-01-03T17:26:00Z" w:initials="FoS">
    <w:p w14:paraId="0E0A6B1F" w14:textId="77777777" w:rsidR="009B5D59" w:rsidRDefault="009B5D59">
      <w:pPr>
        <w:pStyle w:val="CommentText"/>
      </w:pPr>
      <w:r>
        <w:rPr>
          <w:rStyle w:val="CommentReference"/>
        </w:rPr>
        <w:annotationRef/>
      </w:r>
      <w:r>
        <w:t>In the hydro metrics section?</w:t>
      </w:r>
    </w:p>
  </w:comment>
  <w:comment w:id="188" w:author="Michelle Leishman" w:date="2014-12-18T13:04:00Z" w:initials="ML">
    <w:p w14:paraId="40BC3258" w14:textId="77777777" w:rsidR="009B5D59" w:rsidRDefault="009B5D59" w:rsidP="00F75551">
      <w:pPr>
        <w:pStyle w:val="CommentText"/>
      </w:pPr>
      <w:r>
        <w:rPr>
          <w:rStyle w:val="CommentReference"/>
        </w:rPr>
        <w:annotationRef/>
      </w:r>
      <w:r>
        <w:t>Table 5 was the trait summary stats</w:t>
      </w:r>
    </w:p>
  </w:comment>
  <w:comment w:id="192" w:author="Faculty of Science" w:date="2015-01-03T17:29:00Z" w:initials="FoS">
    <w:p w14:paraId="0EE428A6" w14:textId="77777777" w:rsidR="009B5D59" w:rsidRDefault="009B5D59">
      <w:pPr>
        <w:pStyle w:val="CommentText"/>
      </w:pPr>
      <w:r>
        <w:rPr>
          <w:rStyle w:val="CommentReference"/>
        </w:rPr>
        <w:annotationRef/>
      </w:r>
      <w:r>
        <w:t xml:space="preserve">So I’ve put all the R2’s and </w:t>
      </w:r>
      <w:proofErr w:type="spellStart"/>
      <w:r>
        <w:t>pvals</w:t>
      </w:r>
      <w:proofErr w:type="spellEnd"/>
      <w:r>
        <w:t xml:space="preserve"> in text, and that table is now in the supporting info.</w:t>
      </w:r>
    </w:p>
  </w:comment>
  <w:comment w:id="195" w:author="Faculty of Science" w:date="2014-12-18T13:52:00Z" w:initials="FoS">
    <w:p w14:paraId="61F81124" w14:textId="77777777" w:rsidR="009B5D59" w:rsidRDefault="009B5D59" w:rsidP="00F75551">
      <w:pPr>
        <w:pStyle w:val="CommentText"/>
      </w:pPr>
      <w:r>
        <w:rPr>
          <w:rStyle w:val="CommentReference"/>
        </w:rPr>
        <w:annotationRef/>
      </w:r>
      <w:r>
        <w:t>Non significant though. Word this better.</w:t>
      </w:r>
    </w:p>
    <w:p w14:paraId="04B66BB2" w14:textId="77777777" w:rsidR="009B5D59" w:rsidRDefault="009B5D59" w:rsidP="00F75551">
      <w:pPr>
        <w:pStyle w:val="CommentText"/>
      </w:pPr>
    </w:p>
    <w:p w14:paraId="654E486E" w14:textId="77777777" w:rsidR="009B5D59" w:rsidRPr="000F69A1" w:rsidRDefault="009B5D59" w:rsidP="00F75551">
      <w:pPr>
        <w:pStyle w:val="CommentText"/>
        <w:rPr>
          <w:b/>
        </w:rPr>
      </w:pPr>
      <w:r>
        <w:rPr>
          <w:b/>
        </w:rPr>
        <w:t xml:space="preserve">ML - </w:t>
      </w:r>
      <w:r w:rsidRPr="000F69A1">
        <w:rPr>
          <w:b/>
        </w:rPr>
        <w:t xml:space="preserve">While there was </w:t>
      </w:r>
      <w:proofErr w:type="gramStart"/>
      <w:r w:rsidRPr="000F69A1">
        <w:rPr>
          <w:b/>
        </w:rPr>
        <w:t>a  weak</w:t>
      </w:r>
      <w:proofErr w:type="gramEnd"/>
      <w:r w:rsidRPr="000F69A1">
        <w:rPr>
          <w:b/>
        </w:rPr>
        <w:t xml:space="preserve"> but non-significant relationship between </w:t>
      </w:r>
      <w:proofErr w:type="spellStart"/>
      <w:r w:rsidRPr="000F69A1">
        <w:rPr>
          <w:b/>
        </w:rPr>
        <w:t>FDis</w:t>
      </w:r>
      <w:proofErr w:type="spellEnd"/>
      <w:r w:rsidRPr="000F69A1">
        <w:rPr>
          <w:b/>
        </w:rPr>
        <w:t xml:space="preserve"> and </w:t>
      </w:r>
      <w:proofErr w:type="spellStart"/>
      <w:r w:rsidRPr="000F69A1">
        <w:rPr>
          <w:b/>
        </w:rPr>
        <w:t>interannual</w:t>
      </w:r>
      <w:proofErr w:type="spellEnd"/>
      <w:r w:rsidRPr="000F69A1">
        <w:rPr>
          <w:b/>
        </w:rPr>
        <w:t xml:space="preserve"> variability in flood frequency, </w:t>
      </w:r>
      <w:proofErr w:type="spellStart"/>
      <w:r w:rsidRPr="000F69A1">
        <w:rPr>
          <w:b/>
        </w:rPr>
        <w:t>FDis</w:t>
      </w:r>
      <w:proofErr w:type="spellEnd"/>
      <w:r w:rsidRPr="000F69A1">
        <w:rPr>
          <w:b/>
        </w:rPr>
        <w:t xml:space="preserve"> was not associated with mean annual flood frequency</w:t>
      </w:r>
      <w:r>
        <w:rPr>
          <w:b/>
        </w:rPr>
        <w:t>.</w:t>
      </w:r>
    </w:p>
  </w:comment>
  <w:comment w:id="196" w:author="Faculty of Science" w:date="2015-01-03T17:28:00Z" w:initials="FoS">
    <w:p w14:paraId="073D89B8" w14:textId="77777777" w:rsidR="009B5D59" w:rsidRDefault="009B5D59">
      <w:pPr>
        <w:pStyle w:val="CommentText"/>
      </w:pPr>
      <w:r>
        <w:rPr>
          <w:rStyle w:val="CommentReference"/>
        </w:rPr>
        <w:annotationRef/>
      </w:r>
      <w:r>
        <w:t>Actually it was significant (after I used a different p value adjustment method), my mistake.</w:t>
      </w:r>
    </w:p>
  </w:comment>
  <w:comment w:id="197" w:author="Michelle Leishman" w:date="2014-12-18T13:53:00Z" w:initials="ML">
    <w:p w14:paraId="5ED8FE95" w14:textId="77777777" w:rsidR="009B5D59" w:rsidRDefault="009B5D59" w:rsidP="00F75551">
      <w:pPr>
        <w:pStyle w:val="CommentText"/>
      </w:pPr>
      <w:r>
        <w:rPr>
          <w:rStyle w:val="CommentReference"/>
        </w:rPr>
        <w:annotationRef/>
      </w:r>
      <w:r>
        <w:t>Maybe point out whether all relationships were significant or not</w:t>
      </w:r>
    </w:p>
  </w:comment>
  <w:comment w:id="198" w:author="Faculty of Science" w:date="2015-01-03T17:29:00Z" w:initials="FoS">
    <w:p w14:paraId="45AB7072" w14:textId="77777777" w:rsidR="009B5D59" w:rsidRDefault="009B5D59">
      <w:pPr>
        <w:pStyle w:val="CommentText"/>
      </w:pPr>
      <w:r>
        <w:rPr>
          <w:rStyle w:val="CommentReference"/>
        </w:rPr>
        <w:annotationRef/>
      </w:r>
      <w:proofErr w:type="gramStart"/>
      <w:r>
        <w:t>done</w:t>
      </w:r>
      <w:proofErr w:type="gramEnd"/>
    </w:p>
  </w:comment>
  <w:comment w:id="200" w:author="Michelle Leishman" w:date="2014-12-18T14:06:00Z" w:initials="ML">
    <w:p w14:paraId="5D05A8D8" w14:textId="77777777" w:rsidR="009B5D59" w:rsidRDefault="009B5D59" w:rsidP="00F75551">
      <w:pPr>
        <w:pStyle w:val="CommentText"/>
      </w:pPr>
      <w:r>
        <w:rPr>
          <w:rStyle w:val="CommentReference"/>
        </w:rPr>
        <w:annotationRef/>
      </w:r>
      <w:r>
        <w:t>Same comment on noting significance as for previous figure</w:t>
      </w:r>
    </w:p>
  </w:comment>
  <w:comment w:id="201" w:author="Michelle Leishman" w:date="2014-12-29T15:30:00Z" w:initials="ML">
    <w:p w14:paraId="3D2B41BB" w14:textId="77777777" w:rsidR="009B5D59" w:rsidRDefault="009B5D59" w:rsidP="00F75551">
      <w:pPr>
        <w:pStyle w:val="CommentText"/>
      </w:pPr>
      <w:r>
        <w:rPr>
          <w:rStyle w:val="CommentReference"/>
        </w:rPr>
        <w:annotationRef/>
      </w:r>
      <w:r>
        <w:t xml:space="preserve">I wonder whether the regional </w:t>
      </w:r>
      <w:proofErr w:type="spellStart"/>
      <w:r>
        <w:t>env</w:t>
      </w:r>
      <w:proofErr w:type="spellEnd"/>
      <w:r>
        <w:t xml:space="preserve"> variables should be included at all? Here’s no clear rationale presented for including them and the results aren’t all that interesting. </w:t>
      </w:r>
    </w:p>
    <w:p w14:paraId="3F8585EA" w14:textId="77777777" w:rsidR="009B5D59" w:rsidRDefault="009B5D59" w:rsidP="00F75551">
      <w:pPr>
        <w:pStyle w:val="CommentText"/>
      </w:pPr>
    </w:p>
    <w:p w14:paraId="006F39D4" w14:textId="77777777" w:rsidR="009B5D59" w:rsidRDefault="009B5D59" w:rsidP="00F75551">
      <w:pPr>
        <w:pStyle w:val="CommentText"/>
      </w:pPr>
      <w:r>
        <w:t xml:space="preserve">However I think it is worth including the relationship to spp richness/diversity but you need to have some text earlier that introduces it in terms of a question </w:t>
      </w:r>
      <w:proofErr w:type="spellStart"/>
      <w:r>
        <w:t>ie</w:t>
      </w:r>
      <w:proofErr w:type="spellEnd"/>
      <w:r>
        <w:t xml:space="preserve"> is FD simply reflecting SD?</w:t>
      </w:r>
    </w:p>
  </w:comment>
  <w:comment w:id="202" w:author="Faculty of Science" w:date="2015-01-03T17:30:00Z" w:initials="FoS">
    <w:p w14:paraId="460A28FF" w14:textId="77777777" w:rsidR="009B5D59" w:rsidRDefault="009B5D59" w:rsidP="00AD2DF8">
      <w:pPr>
        <w:pStyle w:val="CommentText"/>
        <w:numPr>
          <w:ilvl w:val="0"/>
          <w:numId w:val="2"/>
        </w:numPr>
      </w:pPr>
      <w:r>
        <w:rPr>
          <w:rStyle w:val="CommentReference"/>
        </w:rPr>
        <w:annotationRef/>
      </w:r>
      <w:r>
        <w:t xml:space="preserve">Removed. There is a rationale and I tried to talk about it more but it ended up being too much effort justifying some </w:t>
      </w:r>
      <w:proofErr w:type="spellStart"/>
      <w:r>
        <w:t>env</w:t>
      </w:r>
      <w:proofErr w:type="spellEnd"/>
      <w:r>
        <w:t xml:space="preserve"> variables and not others.</w:t>
      </w:r>
    </w:p>
    <w:p w14:paraId="0ED39436" w14:textId="77777777" w:rsidR="009B5D59" w:rsidRDefault="009B5D59" w:rsidP="00AD2DF8">
      <w:pPr>
        <w:pStyle w:val="CommentText"/>
        <w:numPr>
          <w:ilvl w:val="0"/>
          <w:numId w:val="2"/>
        </w:numPr>
      </w:pPr>
      <w:r>
        <w:t>Done (comments in intro and in discussion)</w:t>
      </w:r>
    </w:p>
  </w:comment>
  <w:comment w:id="205" w:author="Michelle Leishman" w:date="2014-12-18T14:10:00Z" w:initials="ML">
    <w:p w14:paraId="65E984D3" w14:textId="77777777" w:rsidR="009B5D59" w:rsidRDefault="009B5D59" w:rsidP="00F75551">
      <w:pPr>
        <w:pStyle w:val="CommentText"/>
      </w:pPr>
      <w:r>
        <w:rPr>
          <w:rStyle w:val="CommentReference"/>
        </w:rPr>
        <w:annotationRef/>
      </w:r>
      <w:r>
        <w:t xml:space="preserve">Maybe </w:t>
      </w:r>
      <w:proofErr w:type="spellStart"/>
      <w:r>
        <w:t>remnd</w:t>
      </w:r>
      <w:proofErr w:type="spellEnd"/>
      <w:r>
        <w:t xml:space="preserve"> the reader how these were selected?</w:t>
      </w:r>
    </w:p>
  </w:comment>
  <w:comment w:id="206" w:author="Faculty of Science" w:date="2015-01-03T17:30:00Z" w:initials="FoS">
    <w:p w14:paraId="4A998F1C" w14:textId="77777777" w:rsidR="009B5D59" w:rsidRDefault="009B5D59">
      <w:pPr>
        <w:pStyle w:val="CommentText"/>
      </w:pPr>
      <w:r>
        <w:rPr>
          <w:rStyle w:val="CommentReference"/>
        </w:rPr>
        <w:annotationRef/>
      </w:r>
      <w:r>
        <w:t xml:space="preserve">I tried but I couldn’t compress it enough and it ended up too wordy. </w:t>
      </w:r>
    </w:p>
  </w:comment>
  <w:comment w:id="207" w:author="Michelle Leishman" w:date="2014-12-18T14:15:00Z" w:initials="ML">
    <w:p w14:paraId="0013F3B3" w14:textId="77777777" w:rsidR="009B5D59" w:rsidRDefault="009B5D59" w:rsidP="00F75551">
      <w:pPr>
        <w:pStyle w:val="CommentText"/>
      </w:pPr>
      <w:r>
        <w:rPr>
          <w:rStyle w:val="CommentReference"/>
        </w:rPr>
        <w:annotationRef/>
      </w:r>
      <w:r>
        <w:t>You could also put this in supplementary and just describe the best model in the text?</w:t>
      </w:r>
    </w:p>
  </w:comment>
  <w:comment w:id="208" w:author="Faculty of Science" w:date="2015-01-03T17:32:00Z" w:initials="FoS">
    <w:p w14:paraId="1878DB4B" w14:textId="77777777" w:rsidR="009B5D59" w:rsidRDefault="009B5D59">
      <w:pPr>
        <w:pStyle w:val="CommentText"/>
      </w:pPr>
      <w:r>
        <w:rPr>
          <w:rStyle w:val="CommentReference"/>
        </w:rPr>
        <w:annotationRef/>
      </w:r>
      <w:r>
        <w:t>I think I’ll leave this one in the main body. A paper I read by the AIC guru (forget his name now) said that people need to include a table like this in their manuscript.</w:t>
      </w:r>
    </w:p>
    <w:p w14:paraId="6F8187BD" w14:textId="77777777" w:rsidR="009B5D59" w:rsidRDefault="009B5D59">
      <w:pPr>
        <w:pStyle w:val="CommentText"/>
      </w:pPr>
    </w:p>
  </w:comment>
  <w:comment w:id="209" w:author="Michelle Leishman" w:date="2014-12-18T14:11:00Z" w:initials="ML">
    <w:p w14:paraId="57414DB2" w14:textId="77777777" w:rsidR="009B5D59" w:rsidRDefault="009B5D59" w:rsidP="00F75551">
      <w:pPr>
        <w:pStyle w:val="CommentText"/>
      </w:pPr>
      <w:r>
        <w:rPr>
          <w:rStyle w:val="CommentReference"/>
        </w:rPr>
        <w:annotationRef/>
      </w:r>
      <w:r>
        <w:t>Fitted?</w:t>
      </w:r>
    </w:p>
  </w:comment>
  <w:comment w:id="210" w:author="Michelle Leishman" w:date="2014-12-18T14:11:00Z" w:initials="ML">
    <w:p w14:paraId="7F4E8CFD" w14:textId="77777777" w:rsidR="009B5D59" w:rsidRDefault="009B5D59" w:rsidP="00F75551">
      <w:pPr>
        <w:pStyle w:val="CommentText"/>
      </w:pPr>
      <w:r>
        <w:rPr>
          <w:rStyle w:val="CommentReference"/>
        </w:rPr>
        <w:annotationRef/>
      </w:r>
      <w:r>
        <w:t>But you have used ~ not *</w:t>
      </w:r>
    </w:p>
  </w:comment>
  <w:comment w:id="211" w:author="Faculty of Science" w:date="2015-01-03T17:33:00Z" w:initials="FoS">
    <w:p w14:paraId="0383B243" w14:textId="77777777" w:rsidR="009B5D59" w:rsidRDefault="009B5D59">
      <w:pPr>
        <w:pStyle w:val="CommentText"/>
      </w:pPr>
      <w:r>
        <w:rPr>
          <w:rStyle w:val="CommentReference"/>
        </w:rPr>
        <w:annotationRef/>
      </w:r>
      <w:r>
        <w:t>Oh. That means ‘is a function of’ – is that not clear? I have used * too…</w:t>
      </w:r>
    </w:p>
  </w:comment>
  <w:comment w:id="212" w:author="Michelle Leishman" w:date="2014-12-18T14:15:00Z" w:initials="ML">
    <w:p w14:paraId="6E5A5AA0" w14:textId="77777777" w:rsidR="009B5D59" w:rsidRDefault="009B5D59" w:rsidP="00F75551">
      <w:pPr>
        <w:pStyle w:val="CommentText"/>
      </w:pPr>
      <w:r>
        <w:rPr>
          <w:rStyle w:val="CommentReference"/>
        </w:rPr>
        <w:annotationRef/>
      </w:r>
      <w:r>
        <w:t>Supplementary?</w:t>
      </w:r>
    </w:p>
  </w:comment>
  <w:comment w:id="213" w:author="Faculty of Science" w:date="2015-01-03T17:34:00Z" w:initials="FoS">
    <w:p w14:paraId="1B53A55D" w14:textId="77777777" w:rsidR="009B5D59" w:rsidRDefault="009B5D59">
      <w:pPr>
        <w:pStyle w:val="CommentText"/>
      </w:pPr>
      <w:r>
        <w:rPr>
          <w:rStyle w:val="CommentReference"/>
        </w:rPr>
        <w:annotationRef/>
      </w:r>
      <w:r>
        <w:t xml:space="preserve">Apparently I need this too… I do actually think it is pretty essential to understanding the model. </w:t>
      </w:r>
    </w:p>
  </w:comment>
  <w:comment w:id="214" w:author="Michelle Leishman" w:date="2014-12-18T15:05:00Z" w:initials="ML">
    <w:p w14:paraId="72FB905D" w14:textId="77777777" w:rsidR="009B5D59" w:rsidRDefault="009B5D59" w:rsidP="00F75551">
      <w:pPr>
        <w:pStyle w:val="CommentText"/>
      </w:pPr>
      <w:r>
        <w:rPr>
          <w:rStyle w:val="CommentReference"/>
        </w:rPr>
        <w:annotationRef/>
      </w:r>
      <w:r>
        <w:t xml:space="preserve">Need to make the case somewhere that the general pattern on importance of hydro variability found for wood density was also true for FD. </w:t>
      </w:r>
    </w:p>
  </w:comment>
  <w:comment w:id="215" w:author="Faculty of Science" w:date="2015-01-03T17:35:00Z" w:initials="FoS">
    <w:p w14:paraId="37DE26BD" w14:textId="77777777" w:rsidR="009B5D59" w:rsidRDefault="009B5D59">
      <w:pPr>
        <w:pStyle w:val="CommentText"/>
      </w:pPr>
      <w:r>
        <w:rPr>
          <w:rStyle w:val="CommentReference"/>
        </w:rPr>
        <w:annotationRef/>
      </w:r>
      <w:r>
        <w:t>As much as I’d like to cite myself, I don’t actually think this is relevant to the argument I’m making. I’m talking about variation in trait values, whereas this has to do with wholesale shifts in mean trait values.</w:t>
      </w:r>
    </w:p>
  </w:comment>
  <w:comment w:id="216" w:author="Michelle Leishman" w:date="2014-12-18T14:16:00Z" w:initials="ML">
    <w:p w14:paraId="6080EA50" w14:textId="77777777" w:rsidR="009B5D59" w:rsidRDefault="009B5D59" w:rsidP="00F75551">
      <w:pPr>
        <w:pStyle w:val="CommentText"/>
      </w:pPr>
      <w:r>
        <w:rPr>
          <w:rStyle w:val="CommentReference"/>
        </w:rPr>
        <w:annotationRef/>
      </w:r>
      <w:r>
        <w:t>Not sure about ‘breed’. Maybe ‘result in’, or ‘make’ or ‘lead to’?</w:t>
      </w:r>
    </w:p>
  </w:comment>
  <w:comment w:id="217" w:author="Faculty of Science" w:date="2015-01-03T17:34:00Z" w:initials="FoS">
    <w:p w14:paraId="4CA9EE1B" w14:textId="77777777" w:rsidR="009B5D59" w:rsidRDefault="009B5D59">
      <w:pPr>
        <w:pStyle w:val="CommentText"/>
      </w:pPr>
      <w:r>
        <w:rPr>
          <w:rStyle w:val="CommentReference"/>
        </w:rPr>
        <w:annotationRef/>
      </w:r>
      <w:r>
        <w:t xml:space="preserve">I like breed. </w:t>
      </w:r>
    </w:p>
    <w:p w14:paraId="2E2062FE" w14:textId="77777777" w:rsidR="009B5D59" w:rsidRDefault="009B5D59">
      <w:pPr>
        <w:pStyle w:val="CommentText"/>
      </w:pPr>
    </w:p>
  </w:comment>
  <w:comment w:id="218" w:author="Michelle Leishman" w:date="2014-12-18T15:06:00Z" w:initials="ML">
    <w:p w14:paraId="2B82744E" w14:textId="77777777" w:rsidR="009B5D59" w:rsidRDefault="009B5D59" w:rsidP="00F75551">
      <w:pPr>
        <w:pStyle w:val="CommentText"/>
      </w:pPr>
      <w:r>
        <w:rPr>
          <w:rStyle w:val="CommentReference"/>
        </w:rPr>
        <w:annotationRef/>
      </w:r>
      <w:r>
        <w:t>And maybe add in this paragraph that this result not simply due to species-level diversity</w:t>
      </w:r>
    </w:p>
  </w:comment>
  <w:comment w:id="219" w:author="Faculty of Science" w:date="2015-01-03T17:37:00Z" w:initials="FoS">
    <w:p w14:paraId="46B4997F" w14:textId="77777777" w:rsidR="009B5D59" w:rsidRDefault="009B5D59">
      <w:pPr>
        <w:pStyle w:val="CommentText"/>
      </w:pPr>
      <w:r>
        <w:rPr>
          <w:rStyle w:val="CommentReference"/>
        </w:rPr>
        <w:annotationRef/>
      </w:r>
      <w:r>
        <w:t>I’ve got a paragraph on this later on now.</w:t>
      </w:r>
    </w:p>
  </w:comment>
  <w:comment w:id="220" w:author="Faculty of Science" w:date="2014-12-18T14:17:00Z" w:initials="FoS">
    <w:p w14:paraId="197169B7" w14:textId="77777777" w:rsidR="009B5D59" w:rsidRDefault="009B5D59" w:rsidP="00F75551">
      <w:pPr>
        <w:pStyle w:val="CommentText"/>
        <w:rPr>
          <w:rStyle w:val="CommentReference"/>
        </w:rPr>
      </w:pPr>
      <w:r>
        <w:rPr>
          <w:rStyle w:val="CommentReference"/>
        </w:rPr>
        <w:annotationRef/>
      </w:r>
      <w:r>
        <w:rPr>
          <w:rStyle w:val="CommentReference"/>
        </w:rPr>
        <w:t>Mediocre</w:t>
      </w:r>
    </w:p>
    <w:p w14:paraId="2EF15D62" w14:textId="77777777" w:rsidR="009B5D59" w:rsidRDefault="009B5D59" w:rsidP="00F75551">
      <w:pPr>
        <w:pStyle w:val="CommentText"/>
        <w:rPr>
          <w:rStyle w:val="CommentReference"/>
        </w:rPr>
      </w:pPr>
    </w:p>
    <w:p w14:paraId="7C985283" w14:textId="77777777" w:rsidR="009B5D59" w:rsidRPr="00051869" w:rsidRDefault="009B5D59" w:rsidP="00F75551">
      <w:pPr>
        <w:pStyle w:val="CommentText"/>
        <w:rPr>
          <w:b/>
        </w:rPr>
      </w:pPr>
      <w:r w:rsidRPr="00051869">
        <w:rPr>
          <w:rStyle w:val="CommentReference"/>
          <w:b/>
        </w:rPr>
        <w:t>Agreed!</w:t>
      </w:r>
    </w:p>
  </w:comment>
  <w:comment w:id="221" w:author="Michelle Leishman" w:date="2014-12-18T14:20:00Z" w:initials="ML">
    <w:p w14:paraId="7AA26A97" w14:textId="77777777" w:rsidR="009B5D59" w:rsidRDefault="009B5D59" w:rsidP="00F75551">
      <w:pPr>
        <w:pStyle w:val="CommentText"/>
      </w:pPr>
      <w:r>
        <w:rPr>
          <w:rStyle w:val="CommentReference"/>
        </w:rPr>
        <w:annotationRef/>
      </w:r>
      <w:r>
        <w:t>Not too sure what this is getting at…</w:t>
      </w:r>
    </w:p>
  </w:comment>
  <w:comment w:id="222" w:author="Faculty of Science" w:date="2015-01-03T17:37:00Z" w:initials="FoS">
    <w:p w14:paraId="43E01E90" w14:textId="77777777" w:rsidR="009B5D59" w:rsidRDefault="009B5D59">
      <w:pPr>
        <w:pStyle w:val="CommentText"/>
      </w:pPr>
      <w:r>
        <w:rPr>
          <w:rStyle w:val="CommentReference"/>
        </w:rPr>
        <w:annotationRef/>
      </w:r>
      <w:r>
        <w:t>Updated for clarity. Make more sense now? The point is that I’m about to harp on about the importance of habitat complexity when actually I surveyed the least complex habitat I could find.</w:t>
      </w:r>
    </w:p>
  </w:comment>
  <w:comment w:id="224" w:author="Michelle Leishman" w:date="2014-12-18T14:24:00Z" w:initials="ML">
    <w:p w14:paraId="08014FF6" w14:textId="77777777" w:rsidR="009B5D59" w:rsidRDefault="009B5D59" w:rsidP="00F75551">
      <w:pPr>
        <w:pStyle w:val="CommentText"/>
      </w:pPr>
      <w:r>
        <w:rPr>
          <w:rStyle w:val="CommentReference"/>
        </w:rPr>
        <w:annotationRef/>
      </w:r>
      <w:r>
        <w:t>May delete?</w:t>
      </w:r>
    </w:p>
  </w:comment>
  <w:comment w:id="225" w:author="Faculty of Science" w:date="2015-01-21T15:33:00Z" w:initials="FoS">
    <w:p w14:paraId="35653515" w14:textId="77777777" w:rsidR="009B5D59" w:rsidRDefault="009B5D59">
      <w:pPr>
        <w:pStyle w:val="CommentText"/>
      </w:pPr>
      <w:r>
        <w:rPr>
          <w:rStyle w:val="CommentReference"/>
        </w:rPr>
        <w:annotationRef/>
      </w:r>
      <w:r>
        <w:t>Can I keep this but not bother to talk about it in the methods?</w:t>
      </w:r>
    </w:p>
    <w:p w14:paraId="06B2409F" w14:textId="77777777" w:rsidR="009B5D59" w:rsidRDefault="009B5D59">
      <w:pPr>
        <w:pStyle w:val="CommentText"/>
      </w:pPr>
    </w:p>
    <w:p w14:paraId="7F65CD01" w14:textId="77777777" w:rsidR="009B5D59" w:rsidRPr="00634000" w:rsidRDefault="009B5D59">
      <w:pPr>
        <w:pStyle w:val="CommentText"/>
        <w:rPr>
          <w:b/>
        </w:rPr>
      </w:pPr>
      <w:r w:rsidRPr="00634000">
        <w:rPr>
          <w:b/>
        </w:rPr>
        <w:t>OK</w:t>
      </w:r>
    </w:p>
  </w:comment>
  <w:comment w:id="227" w:author="Michelle Leishman" w:date="2014-12-18T14:52:00Z" w:initials="ML">
    <w:p w14:paraId="7F7696DF" w14:textId="77777777" w:rsidR="009B5D59" w:rsidRDefault="009B5D59" w:rsidP="00F75551">
      <w:pPr>
        <w:pStyle w:val="CommentText"/>
      </w:pPr>
      <w:r>
        <w:rPr>
          <w:rStyle w:val="CommentReference"/>
        </w:rPr>
        <w:annotationRef/>
      </w:r>
      <w:r>
        <w:t>I can’t remember where it said in the methods that you used abundance to weight trait data – did I miss it?</w:t>
      </w:r>
    </w:p>
  </w:comment>
  <w:comment w:id="228" w:author="Faculty of Science" w:date="2015-01-05T15:12:00Z" w:initials="FoS">
    <w:p w14:paraId="0386DE6E" w14:textId="77777777" w:rsidR="009B5D59" w:rsidRDefault="009B5D59">
      <w:pPr>
        <w:pStyle w:val="CommentText"/>
      </w:pPr>
      <w:r>
        <w:rPr>
          <w:rStyle w:val="CommentReference"/>
        </w:rPr>
        <w:annotationRef/>
      </w:r>
      <w:r>
        <w:t>I did, but I’ve mentioned it a couple more times now.</w:t>
      </w:r>
    </w:p>
  </w:comment>
  <w:comment w:id="232" w:author="Michelle Leishman" w:date="2014-12-18T14:57:00Z" w:initials="ML">
    <w:p w14:paraId="680FC759" w14:textId="77777777" w:rsidR="009B5D59" w:rsidRDefault="009B5D59" w:rsidP="00F75551">
      <w:pPr>
        <w:pStyle w:val="CommentText"/>
      </w:pPr>
      <w:r>
        <w:rPr>
          <w:rStyle w:val="CommentReference"/>
        </w:rPr>
        <w:annotationRef/>
      </w:r>
      <w:r>
        <w:t>I expected a section of the Discussion putting your findings in the context of other FD literature from different systems.</w:t>
      </w:r>
    </w:p>
  </w:comment>
  <w:comment w:id="233" w:author="Faculty of Science" w:date="2015-01-05T15:12:00Z" w:initials="FoS">
    <w:p w14:paraId="405F93AC" w14:textId="77777777" w:rsidR="009B5D59" w:rsidRDefault="009B5D59">
      <w:pPr>
        <w:pStyle w:val="CommentText"/>
      </w:pPr>
      <w:r>
        <w:rPr>
          <w:rStyle w:val="CommentReference"/>
        </w:rPr>
        <w:annotationRef/>
      </w:r>
      <w:r>
        <w:t xml:space="preserve">See above. </w:t>
      </w:r>
    </w:p>
  </w:comment>
  <w:comment w:id="234" w:author="Faculty of Science" w:date="2015-01-05T15:13:00Z" w:initials="FoS">
    <w:p w14:paraId="2DB10E5E" w14:textId="77777777" w:rsidR="009B5D59" w:rsidRDefault="009B5D59">
      <w:pPr>
        <w:pStyle w:val="CommentText"/>
      </w:pPr>
      <w:r>
        <w:rPr>
          <w:rStyle w:val="CommentReference"/>
        </w:rPr>
        <w:annotationRef/>
      </w:r>
      <w:r>
        <w:t xml:space="preserve">ML - “Also you haven’t made the case for what high vs low FD means for ecosystem functions and services. Is high FD a good thing? Does high FD provide resilience? Or should managers try to restore to some pre-anthropogenic-disturbance level of FD?” </w:t>
      </w:r>
      <w:r>
        <w:br/>
      </w:r>
      <w:r>
        <w:br/>
        <w:t xml:space="preserve">I spent quite a while on this and there is literature associating functional redundancy with resilience, but nothing about </w:t>
      </w:r>
      <w:proofErr w:type="spellStart"/>
      <w:r>
        <w:t>FDis</w:t>
      </w:r>
      <w:proofErr w:type="spellEnd"/>
      <w:r>
        <w:t xml:space="preserve">. I calculated functional redundancy and it showed most of the same patterns and it was fairly well associated with </w:t>
      </w:r>
      <w:proofErr w:type="spellStart"/>
      <w:r>
        <w:t>FDis</w:t>
      </w:r>
      <w:proofErr w:type="spellEnd"/>
      <w:r>
        <w:t xml:space="preserve"> (R2 = ~0.5). I didn’t really want to get into all of that (as it begs the question why not look at </w:t>
      </w:r>
      <w:proofErr w:type="spellStart"/>
      <w:r>
        <w:t>FRedun</w:t>
      </w:r>
      <w:proofErr w:type="spellEnd"/>
      <w:r>
        <w:t xml:space="preserve"> etc. etc. and I think I chose </w:t>
      </w:r>
      <w:proofErr w:type="spellStart"/>
      <w:r>
        <w:t>FDis</w:t>
      </w:r>
      <w:proofErr w:type="spellEnd"/>
      <w:r>
        <w:t xml:space="preserve"> for good reasons). </w:t>
      </w:r>
      <w:r>
        <w:br/>
      </w:r>
      <w:r>
        <w:br/>
        <w:t xml:space="preserve">I also deleted the comment I made about being careful not to see </w:t>
      </w:r>
      <w:proofErr w:type="spellStart"/>
      <w:r>
        <w:t>FDis</w:t>
      </w:r>
      <w:proofErr w:type="spellEnd"/>
      <w:r>
        <w:t xml:space="preserve"> as an ecological good which should be maximised. You could say the same thing about species diversity but it is a pretty silly comment really. I’m glad I deleted it, thanks for pointing out the paragraph.</w:t>
      </w:r>
    </w:p>
  </w:comment>
  <w:comment w:id="242" w:author="Michelle Leishman" w:date="2015-01-21T15:41:00Z" w:initials="ML">
    <w:p w14:paraId="7C8100AA" w14:textId="77777777" w:rsidR="009B5D59" w:rsidRDefault="009B5D59">
      <w:pPr>
        <w:pStyle w:val="CommentText"/>
      </w:pPr>
      <w:r>
        <w:rPr>
          <w:rStyle w:val="CommentReference"/>
        </w:rPr>
        <w:annotationRef/>
      </w:r>
      <w:r>
        <w:t>Don’t you have an APA?</w:t>
      </w:r>
    </w:p>
  </w:comment>
  <w:comment w:id="245" w:author="Michelle Leishman" w:date="2014-12-18T15:02:00Z" w:initials="ML">
    <w:p w14:paraId="7C0375C3" w14:textId="77777777" w:rsidR="009B5D59" w:rsidRDefault="009B5D59">
      <w:pPr>
        <w:pStyle w:val="CommentText"/>
      </w:pPr>
      <w:r>
        <w:rPr>
          <w:rStyle w:val="CommentReference"/>
        </w:rPr>
        <w:annotationRef/>
      </w:r>
      <w:r>
        <w:t>Not checked at this stage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029668" w15:done="0"/>
  <w15:commentEx w15:paraId="0150F651" w15:done="0"/>
  <w15:commentEx w15:paraId="66613857" w15:paraIdParent="0150F651" w15:done="0"/>
  <w15:commentEx w15:paraId="63077ABA" w15:done="0"/>
  <w15:commentEx w15:paraId="1922B50B" w15:done="0"/>
  <w15:commentEx w15:paraId="6F3916C3" w15:done="0"/>
  <w15:commentEx w15:paraId="7C2B2F2C" w15:done="0"/>
  <w15:commentEx w15:paraId="6A59B52D" w15:done="0"/>
  <w15:commentEx w15:paraId="0E88603C" w15:done="0"/>
  <w15:commentEx w15:paraId="20E08BF4" w15:done="0"/>
  <w15:commentEx w15:paraId="6C761257" w15:paraIdParent="20E08BF4" w15:done="0"/>
  <w15:commentEx w15:paraId="6165E548" w15:done="0"/>
  <w15:commentEx w15:paraId="574257A5" w15:done="0"/>
  <w15:commentEx w15:paraId="7666CD1D" w15:done="0"/>
  <w15:commentEx w15:paraId="60D7BC9B" w15:done="0"/>
  <w15:commentEx w15:paraId="4F6B75E0" w15:done="0"/>
  <w15:commentEx w15:paraId="54A110BB" w15:done="0"/>
  <w15:commentEx w15:paraId="420BAB0D" w15:done="0"/>
  <w15:commentEx w15:paraId="54ADF8C0" w15:done="0"/>
  <w15:commentEx w15:paraId="312CAE39" w15:done="0"/>
  <w15:commentEx w15:paraId="1A249DB2" w15:done="0"/>
  <w15:commentEx w15:paraId="09C2791A" w15:done="0"/>
  <w15:commentEx w15:paraId="04ACA035" w15:done="0"/>
  <w15:commentEx w15:paraId="6D8AC8D9" w15:done="0"/>
  <w15:commentEx w15:paraId="1C05378E" w15:paraIdParent="6D8AC8D9" w15:done="0"/>
  <w15:commentEx w15:paraId="0048247F" w15:done="0"/>
  <w15:commentEx w15:paraId="6AACD2C2" w15:done="0"/>
  <w15:commentEx w15:paraId="031E4648" w15:done="0"/>
  <w15:commentEx w15:paraId="0444D063" w15:done="0"/>
  <w15:commentEx w15:paraId="73776357" w15:done="0"/>
  <w15:commentEx w15:paraId="3A179D91" w15:done="0"/>
  <w15:commentEx w15:paraId="37048D55" w15:done="0"/>
  <w15:commentEx w15:paraId="44AEBE8F" w15:done="0"/>
  <w15:commentEx w15:paraId="7ED15521" w15:done="0"/>
  <w15:commentEx w15:paraId="3FBBC362" w15:done="0"/>
  <w15:commentEx w15:paraId="21434BC3" w15:done="0"/>
  <w15:commentEx w15:paraId="2DBE446B" w15:done="0"/>
  <w15:commentEx w15:paraId="1E1918A7" w15:done="0"/>
  <w15:commentEx w15:paraId="43D386E6" w15:done="0"/>
  <w15:commentEx w15:paraId="24EB034B" w15:done="0"/>
  <w15:commentEx w15:paraId="66EA10A3" w15:done="0"/>
  <w15:commentEx w15:paraId="3C8D267D" w15:done="0"/>
  <w15:commentEx w15:paraId="0E0A6B1F" w15:done="0"/>
  <w15:commentEx w15:paraId="40BC3258" w15:done="0"/>
  <w15:commentEx w15:paraId="0EE428A6" w15:done="0"/>
  <w15:commentEx w15:paraId="654E486E" w15:done="0"/>
  <w15:commentEx w15:paraId="073D89B8" w15:done="0"/>
  <w15:commentEx w15:paraId="5ED8FE95" w15:done="0"/>
  <w15:commentEx w15:paraId="45AB7072" w15:done="0"/>
  <w15:commentEx w15:paraId="5D05A8D8" w15:done="0"/>
  <w15:commentEx w15:paraId="006F39D4" w15:done="0"/>
  <w15:commentEx w15:paraId="0ED39436" w15:done="0"/>
  <w15:commentEx w15:paraId="65E984D3" w15:done="0"/>
  <w15:commentEx w15:paraId="4A998F1C" w15:done="0"/>
  <w15:commentEx w15:paraId="0013F3B3" w15:done="0"/>
  <w15:commentEx w15:paraId="6F8187BD" w15:done="0"/>
  <w15:commentEx w15:paraId="57414DB2" w15:done="0"/>
  <w15:commentEx w15:paraId="7F4E8CFD" w15:done="0"/>
  <w15:commentEx w15:paraId="0383B243" w15:done="0"/>
  <w15:commentEx w15:paraId="6E5A5AA0" w15:done="0"/>
  <w15:commentEx w15:paraId="1B53A55D" w15:done="0"/>
  <w15:commentEx w15:paraId="72FB905D" w15:done="0"/>
  <w15:commentEx w15:paraId="37DE26BD" w15:done="0"/>
  <w15:commentEx w15:paraId="6080EA50" w15:done="0"/>
  <w15:commentEx w15:paraId="2E2062FE" w15:done="0"/>
  <w15:commentEx w15:paraId="2B82744E" w15:done="0"/>
  <w15:commentEx w15:paraId="46B4997F" w15:done="0"/>
  <w15:commentEx w15:paraId="7C985283" w15:done="0"/>
  <w15:commentEx w15:paraId="7AA26A97" w15:done="0"/>
  <w15:commentEx w15:paraId="43E01E90" w15:done="0"/>
  <w15:commentEx w15:paraId="08014FF6" w15:done="0"/>
  <w15:commentEx w15:paraId="7F65CD01" w15:done="0"/>
  <w15:commentEx w15:paraId="7F7696DF" w15:done="0"/>
  <w15:commentEx w15:paraId="0386DE6E" w15:done="0"/>
  <w15:commentEx w15:paraId="680FC759" w15:done="0"/>
  <w15:commentEx w15:paraId="405F93AC" w15:done="0"/>
  <w15:commentEx w15:paraId="2DB10E5E" w15:done="0"/>
  <w15:commentEx w15:paraId="7C8100AA" w15:done="0"/>
  <w15:commentEx w15:paraId="7C0375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2"/>
  </w:compat>
  <w:rsids>
    <w:rsidRoot w:val="00CD6025"/>
    <w:rsid w:val="00007C14"/>
    <w:rsid w:val="00023726"/>
    <w:rsid w:val="0003675A"/>
    <w:rsid w:val="00044A19"/>
    <w:rsid w:val="00051869"/>
    <w:rsid w:val="00064C80"/>
    <w:rsid w:val="00080AC5"/>
    <w:rsid w:val="000B2412"/>
    <w:rsid w:val="000B29D5"/>
    <w:rsid w:val="000B336C"/>
    <w:rsid w:val="000B68BE"/>
    <w:rsid w:val="000C4472"/>
    <w:rsid w:val="000C4CE9"/>
    <w:rsid w:val="000D37BE"/>
    <w:rsid w:val="000F57E6"/>
    <w:rsid w:val="000F69A1"/>
    <w:rsid w:val="00104830"/>
    <w:rsid w:val="001052DB"/>
    <w:rsid w:val="001149F4"/>
    <w:rsid w:val="00117101"/>
    <w:rsid w:val="001226A6"/>
    <w:rsid w:val="0013064B"/>
    <w:rsid w:val="00136701"/>
    <w:rsid w:val="00137A05"/>
    <w:rsid w:val="00157B7D"/>
    <w:rsid w:val="001670BE"/>
    <w:rsid w:val="00170ECA"/>
    <w:rsid w:val="0017302A"/>
    <w:rsid w:val="0017691C"/>
    <w:rsid w:val="00196FA4"/>
    <w:rsid w:val="001A32C8"/>
    <w:rsid w:val="001B6B83"/>
    <w:rsid w:val="001F5638"/>
    <w:rsid w:val="00206B13"/>
    <w:rsid w:val="00214B27"/>
    <w:rsid w:val="002159D6"/>
    <w:rsid w:val="00227DC8"/>
    <w:rsid w:val="00243D84"/>
    <w:rsid w:val="0026413F"/>
    <w:rsid w:val="002B284D"/>
    <w:rsid w:val="002B63C7"/>
    <w:rsid w:val="002C33DF"/>
    <w:rsid w:val="002E4577"/>
    <w:rsid w:val="002E5219"/>
    <w:rsid w:val="002E7F5C"/>
    <w:rsid w:val="00304017"/>
    <w:rsid w:val="00322735"/>
    <w:rsid w:val="00323B5B"/>
    <w:rsid w:val="00324CAC"/>
    <w:rsid w:val="00330690"/>
    <w:rsid w:val="00330EC5"/>
    <w:rsid w:val="0034081B"/>
    <w:rsid w:val="00356249"/>
    <w:rsid w:val="003745F7"/>
    <w:rsid w:val="0038417C"/>
    <w:rsid w:val="003A198F"/>
    <w:rsid w:val="003B0CD8"/>
    <w:rsid w:val="003C0B25"/>
    <w:rsid w:val="003D73CD"/>
    <w:rsid w:val="00402F2B"/>
    <w:rsid w:val="00406234"/>
    <w:rsid w:val="00414076"/>
    <w:rsid w:val="00422092"/>
    <w:rsid w:val="00441B1D"/>
    <w:rsid w:val="00453E87"/>
    <w:rsid w:val="0047080B"/>
    <w:rsid w:val="0048162A"/>
    <w:rsid w:val="004E60AF"/>
    <w:rsid w:val="004F0B21"/>
    <w:rsid w:val="004F77D0"/>
    <w:rsid w:val="005448FF"/>
    <w:rsid w:val="0054559E"/>
    <w:rsid w:val="0054572C"/>
    <w:rsid w:val="00582A18"/>
    <w:rsid w:val="005A614F"/>
    <w:rsid w:val="005D01C8"/>
    <w:rsid w:val="006338C7"/>
    <w:rsid w:val="00634000"/>
    <w:rsid w:val="00652EA2"/>
    <w:rsid w:val="006B15FB"/>
    <w:rsid w:val="006B396F"/>
    <w:rsid w:val="006C4B45"/>
    <w:rsid w:val="006E2E2C"/>
    <w:rsid w:val="006F3085"/>
    <w:rsid w:val="007158BF"/>
    <w:rsid w:val="00734F75"/>
    <w:rsid w:val="007417C9"/>
    <w:rsid w:val="00747F5E"/>
    <w:rsid w:val="0075326A"/>
    <w:rsid w:val="00774F53"/>
    <w:rsid w:val="007946B2"/>
    <w:rsid w:val="007A07AA"/>
    <w:rsid w:val="007D44FD"/>
    <w:rsid w:val="007F1B56"/>
    <w:rsid w:val="007F1CC1"/>
    <w:rsid w:val="007F5C89"/>
    <w:rsid w:val="00803713"/>
    <w:rsid w:val="00803BAF"/>
    <w:rsid w:val="00804D89"/>
    <w:rsid w:val="00813BD2"/>
    <w:rsid w:val="00817535"/>
    <w:rsid w:val="00820683"/>
    <w:rsid w:val="00820B71"/>
    <w:rsid w:val="0083100C"/>
    <w:rsid w:val="008408BF"/>
    <w:rsid w:val="00843FE5"/>
    <w:rsid w:val="0085351F"/>
    <w:rsid w:val="008A18DF"/>
    <w:rsid w:val="008B1C9A"/>
    <w:rsid w:val="008B20CA"/>
    <w:rsid w:val="008C48F0"/>
    <w:rsid w:val="008D4E5B"/>
    <w:rsid w:val="008E69E4"/>
    <w:rsid w:val="009334F1"/>
    <w:rsid w:val="00945553"/>
    <w:rsid w:val="00957308"/>
    <w:rsid w:val="009B5D59"/>
    <w:rsid w:val="009B73E7"/>
    <w:rsid w:val="009C087B"/>
    <w:rsid w:val="009D11D4"/>
    <w:rsid w:val="009D3B24"/>
    <w:rsid w:val="009E49B7"/>
    <w:rsid w:val="009F548B"/>
    <w:rsid w:val="00A0040E"/>
    <w:rsid w:val="00A06BFA"/>
    <w:rsid w:val="00A21996"/>
    <w:rsid w:val="00A41779"/>
    <w:rsid w:val="00A53B3E"/>
    <w:rsid w:val="00A62B96"/>
    <w:rsid w:val="00A808FA"/>
    <w:rsid w:val="00A80E93"/>
    <w:rsid w:val="00A92656"/>
    <w:rsid w:val="00A92D92"/>
    <w:rsid w:val="00AD2DF8"/>
    <w:rsid w:val="00AE07F4"/>
    <w:rsid w:val="00AF0161"/>
    <w:rsid w:val="00AF4E45"/>
    <w:rsid w:val="00B01109"/>
    <w:rsid w:val="00B26FDA"/>
    <w:rsid w:val="00B406DA"/>
    <w:rsid w:val="00B67068"/>
    <w:rsid w:val="00B740B9"/>
    <w:rsid w:val="00B747F4"/>
    <w:rsid w:val="00B819B5"/>
    <w:rsid w:val="00BC6355"/>
    <w:rsid w:val="00BF7E8E"/>
    <w:rsid w:val="00C25640"/>
    <w:rsid w:val="00C272E7"/>
    <w:rsid w:val="00C42DD6"/>
    <w:rsid w:val="00C46908"/>
    <w:rsid w:val="00C56B88"/>
    <w:rsid w:val="00C905E8"/>
    <w:rsid w:val="00CB3BEE"/>
    <w:rsid w:val="00CC2513"/>
    <w:rsid w:val="00CC6D31"/>
    <w:rsid w:val="00CD02C3"/>
    <w:rsid w:val="00CD0B29"/>
    <w:rsid w:val="00CD3530"/>
    <w:rsid w:val="00CD6025"/>
    <w:rsid w:val="00CD78F8"/>
    <w:rsid w:val="00CF3E06"/>
    <w:rsid w:val="00CF5032"/>
    <w:rsid w:val="00CF703E"/>
    <w:rsid w:val="00D13EFB"/>
    <w:rsid w:val="00D540CC"/>
    <w:rsid w:val="00D614CC"/>
    <w:rsid w:val="00D70A2C"/>
    <w:rsid w:val="00D73CC6"/>
    <w:rsid w:val="00D76ADF"/>
    <w:rsid w:val="00D81CEC"/>
    <w:rsid w:val="00D94A21"/>
    <w:rsid w:val="00DB32AF"/>
    <w:rsid w:val="00DB71EF"/>
    <w:rsid w:val="00DD6553"/>
    <w:rsid w:val="00DE6485"/>
    <w:rsid w:val="00DE7B21"/>
    <w:rsid w:val="00DF1E6E"/>
    <w:rsid w:val="00DF6598"/>
    <w:rsid w:val="00E0648F"/>
    <w:rsid w:val="00E238E0"/>
    <w:rsid w:val="00E31A0C"/>
    <w:rsid w:val="00E31CB8"/>
    <w:rsid w:val="00E42B77"/>
    <w:rsid w:val="00E61109"/>
    <w:rsid w:val="00E651AA"/>
    <w:rsid w:val="00E8672D"/>
    <w:rsid w:val="00EB59E3"/>
    <w:rsid w:val="00F03677"/>
    <w:rsid w:val="00F15978"/>
    <w:rsid w:val="00F24375"/>
    <w:rsid w:val="00F3774D"/>
    <w:rsid w:val="00F510C5"/>
    <w:rsid w:val="00F63344"/>
    <w:rsid w:val="00F72D73"/>
    <w:rsid w:val="00F75551"/>
    <w:rsid w:val="00F9535F"/>
    <w:rsid w:val="00F97AE1"/>
    <w:rsid w:val="00FA00FA"/>
    <w:rsid w:val="00FA47C9"/>
    <w:rsid w:val="00FC10D0"/>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CA4D"/>
  <w15:docId w15:val="{372D29F8-7534-495E-B4FE-23D5166E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FAFCD-947E-4733-B458-030421A0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39</Pages>
  <Words>40920</Words>
  <Characters>233247</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273620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11</cp:revision>
  <dcterms:created xsi:type="dcterms:W3CDTF">2015-01-21T02:46:00Z</dcterms:created>
  <dcterms:modified xsi:type="dcterms:W3CDTF">2015-01-27T04:28:00Z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