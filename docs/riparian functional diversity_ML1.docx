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7EBD3" w14:textId="77777777" w:rsidR="006E2E2C" w:rsidRDefault="006E2E2C">
      <w:pPr>
        <w:spacing w:line="480" w:lineRule="auto"/>
        <w:pPrChange w:id="0" w:author="Michelle Leishman" w:date="2014-12-18T11:21:00Z">
          <w:pPr>
            <w:spacing w:line="360" w:lineRule="auto"/>
          </w:pPr>
        </w:pPrChange>
      </w:pPr>
      <w:r>
        <w:t>ABSTRACT</w:t>
      </w:r>
    </w:p>
    <w:p w14:paraId="1CBEF1A5" w14:textId="77777777" w:rsidR="00441B1D" w:rsidRPr="00441B1D" w:rsidRDefault="00441B1D">
      <w:pPr>
        <w:spacing w:line="480" w:lineRule="auto"/>
        <w:pPrChange w:id="1" w:author="Michelle Leishman" w:date="2014-12-18T11:21:00Z">
          <w:pPr>
            <w:spacing w:line="360" w:lineRule="auto"/>
          </w:pPr>
        </w:pPrChange>
      </w:pPr>
      <w:commentRangeStart w:id="2"/>
      <w:r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Australia is the most </w:t>
      </w:r>
      <w:proofErr w:type="spellStart"/>
      <w:r w:rsidRPr="00441B1D">
        <w:t>hydrologically</w:t>
      </w:r>
      <w:proofErr w:type="spellEnd"/>
      <w:r w:rsidRPr="00441B1D">
        <w:t xml:space="preserve"> variable continent on the planet, and so offers a unique sandbox within which to test ideas about how hydrology influences diversity within vegetation communities. </w:t>
      </w:r>
    </w:p>
    <w:p w14:paraId="6449014F" w14:textId="77777777" w:rsidR="00441B1D" w:rsidRPr="00441B1D" w:rsidRDefault="00441B1D">
      <w:pPr>
        <w:spacing w:line="480" w:lineRule="auto"/>
        <w:pPrChange w:id="3" w:author="Michelle Leishman" w:date="2014-12-18T11:21:00Z">
          <w:pPr>
            <w:spacing w:line="360" w:lineRule="auto"/>
          </w:pPr>
        </w:pPrChange>
      </w:pPr>
      <w:r w:rsidRPr="00441B1D">
        <w:t>To this end, we collected data on species abundance, quantitative plant functional traits and hydrology from 15</w:t>
      </w:r>
      <w:r w:rsidR="00453E87">
        <w:t xml:space="preserve"> sites distributed across south-</w:t>
      </w:r>
      <w:r w:rsidRPr="00441B1D">
        <w:t>eastern Australia. This study asked two questions: 1.) is functional diversity related to frequency and magnitude of flooding disturbance, and 2.) is functional diversity related to variability in seasonal water availability within the riparian zone?</w:t>
      </w:r>
    </w:p>
    <w:p w14:paraId="5FC420A5" w14:textId="77777777" w:rsidR="00441B1D" w:rsidRPr="00441B1D" w:rsidRDefault="00441B1D">
      <w:pPr>
        <w:spacing w:line="480" w:lineRule="auto"/>
        <w:pPrChange w:id="4" w:author="Michelle Leishman" w:date="2014-12-18T11:21:00Z">
          <w:pPr>
            <w:spacing w:line="360" w:lineRule="auto"/>
          </w:pPr>
        </w:pPrChange>
      </w:pPr>
      <w:r w:rsidRPr="00441B1D">
        <w:t>We were able to confirm that metrics describing both flooding disturbance and patterns of water availability exhibit strong relationships with functional diversity within riparian vegetation communities of south</w:t>
      </w:r>
      <w:r w:rsidR="00453E87">
        <w:t>-</w:t>
      </w:r>
      <w:r w:rsidRPr="00441B1D">
        <w:t>eastern Australia. The key finding of this study is functional heterogeneity in these systems tends to be associated with variability in hydrological conditions</w:t>
      </w:r>
      <w:r>
        <w:t xml:space="preserve"> and </w:t>
      </w:r>
      <w:r w:rsidR="00A80E93" w:rsidRPr="00441B1D">
        <w:t xml:space="preserve">the intensity of </w:t>
      </w:r>
      <w:r>
        <w:t xml:space="preserve">rare, </w:t>
      </w:r>
      <w:r w:rsidRPr="00441B1D">
        <w:t xml:space="preserve">high magnitude flooding events, rather than </w:t>
      </w:r>
      <w:del w:id="5" w:author="Michelle Leishman" w:date="2014-12-18T10:14:00Z">
        <w:r w:rsidR="002C33DF" w:rsidDel="00A41779">
          <w:delText>normal</w:delText>
        </w:r>
        <w:r w:rsidRPr="00441B1D" w:rsidDel="00A41779">
          <w:delText xml:space="preserve"> </w:delText>
        </w:r>
      </w:del>
      <w:ins w:id="6" w:author="Michelle Leishman" w:date="2014-12-18T10:14:00Z">
        <w:r w:rsidR="00A41779">
          <w:t>average</w:t>
        </w:r>
        <w:r w:rsidR="00A41779" w:rsidRPr="00441B1D">
          <w:t xml:space="preserve"> </w:t>
        </w:r>
      </w:ins>
      <w:r w:rsidRPr="00441B1D">
        <w:t>patterns of flow.</w:t>
      </w:r>
    </w:p>
    <w:p w14:paraId="022537D5" w14:textId="77777777" w:rsidR="00441B1D" w:rsidRPr="00441B1D" w:rsidRDefault="00441B1D">
      <w:pPr>
        <w:spacing w:line="480" w:lineRule="auto"/>
        <w:pPrChange w:id="7" w:author="Michelle Leishman" w:date="2014-12-18T11:21:00Z">
          <w:pPr>
            <w:spacing w:line="360" w:lineRule="auto"/>
          </w:pPr>
        </w:pPrChange>
      </w:pPr>
      <w:r w:rsidRPr="00441B1D">
        <w:t xml:space="preserve">Our study highlights the importance of extreme flooding events and patterns of water availability as determinants of community composition in riparian vegetation. These </w:t>
      </w:r>
      <w:proofErr w:type="spellStart"/>
      <w:r w:rsidRPr="00441B1D">
        <w:t>ecohyd</w:t>
      </w:r>
      <w:r>
        <w:t>r</w:t>
      </w:r>
      <w:r w:rsidRPr="00441B1D">
        <w:t>ological</w:t>
      </w:r>
      <w:proofErr w:type="spellEnd"/>
      <w:r w:rsidRPr="00441B1D">
        <w:t xml:space="preserve"> relationships may have significant consequences for plant communities experiencing alterations to hydrology caused by anthropogenic flow modification and the changing climate. </w:t>
      </w:r>
      <w:commentRangeEnd w:id="2"/>
      <w:r>
        <w:rPr>
          <w:rStyle w:val="CommentReference"/>
          <w:rFonts w:eastAsia="MS Mincho"/>
        </w:rPr>
        <w:commentReference w:id="2"/>
      </w:r>
    </w:p>
    <w:p w14:paraId="68DB8A58" w14:textId="77777777" w:rsidR="00441B1D" w:rsidRDefault="00441B1D">
      <w:pPr>
        <w:spacing w:line="480" w:lineRule="auto"/>
        <w:pPrChange w:id="8" w:author="Michelle Leishman" w:date="2014-12-18T11:21:00Z">
          <w:pPr>
            <w:spacing w:line="360" w:lineRule="auto"/>
          </w:pPr>
        </w:pPrChange>
      </w:pPr>
    </w:p>
    <w:p w14:paraId="49573301" w14:textId="77777777" w:rsidR="006E2E2C" w:rsidRDefault="006E2E2C">
      <w:pPr>
        <w:spacing w:line="480" w:lineRule="auto"/>
        <w:pPrChange w:id="9" w:author="Michelle Leishman" w:date="2014-12-18T11:21:00Z">
          <w:pPr>
            <w:spacing w:line="360" w:lineRule="auto"/>
          </w:pPr>
        </w:pPrChange>
      </w:pPr>
    </w:p>
    <w:p w14:paraId="314C8076" w14:textId="77777777" w:rsidR="00441B1D" w:rsidRDefault="00441B1D">
      <w:pPr>
        <w:spacing w:line="480" w:lineRule="auto"/>
        <w:pPrChange w:id="10" w:author="Michelle Leishman" w:date="2014-12-18T11:21:00Z">
          <w:pPr>
            <w:spacing w:line="360" w:lineRule="auto"/>
          </w:pPr>
        </w:pPrChange>
      </w:pPr>
    </w:p>
    <w:p w14:paraId="5EE8F333" w14:textId="77777777" w:rsidR="006E2E2C" w:rsidRDefault="006E2E2C">
      <w:pPr>
        <w:spacing w:line="480" w:lineRule="auto"/>
        <w:pPrChange w:id="11" w:author="Michelle Leishman" w:date="2014-12-18T11:21:00Z">
          <w:pPr>
            <w:spacing w:line="360" w:lineRule="auto"/>
          </w:pPr>
        </w:pPrChange>
      </w:pPr>
    </w:p>
    <w:p w14:paraId="29C6DE8B" w14:textId="77777777" w:rsidR="006E2E2C" w:rsidDel="00214B27" w:rsidRDefault="006E2E2C">
      <w:pPr>
        <w:spacing w:line="480" w:lineRule="auto"/>
        <w:rPr>
          <w:del w:id="12" w:author="Michelle Leishman" w:date="2014-12-18T11:21:00Z"/>
        </w:rPr>
        <w:pPrChange w:id="13" w:author="Michelle Leishman" w:date="2014-12-18T11:21:00Z">
          <w:pPr>
            <w:spacing w:line="360" w:lineRule="auto"/>
          </w:pPr>
        </w:pPrChange>
      </w:pPr>
    </w:p>
    <w:p w14:paraId="4D544D5E" w14:textId="77777777" w:rsidR="006E2E2C" w:rsidDel="00214B27" w:rsidRDefault="006E2E2C">
      <w:pPr>
        <w:spacing w:line="480" w:lineRule="auto"/>
        <w:rPr>
          <w:del w:id="14" w:author="Michelle Leishman" w:date="2014-12-18T11:21:00Z"/>
        </w:rPr>
        <w:pPrChange w:id="15" w:author="Michelle Leishman" w:date="2014-12-18T11:21:00Z">
          <w:pPr>
            <w:spacing w:line="360" w:lineRule="auto"/>
          </w:pPr>
        </w:pPrChange>
      </w:pPr>
    </w:p>
    <w:p w14:paraId="3628E4F1" w14:textId="77777777" w:rsidR="006E2E2C" w:rsidDel="00214B27" w:rsidRDefault="006E2E2C">
      <w:pPr>
        <w:spacing w:line="480" w:lineRule="auto"/>
        <w:rPr>
          <w:del w:id="16" w:author="Michelle Leishman" w:date="2014-12-18T11:21:00Z"/>
        </w:rPr>
        <w:pPrChange w:id="17" w:author="Michelle Leishman" w:date="2014-12-18T11:21:00Z">
          <w:pPr>
            <w:spacing w:line="360" w:lineRule="auto"/>
          </w:pPr>
        </w:pPrChange>
      </w:pPr>
    </w:p>
    <w:p w14:paraId="59E3CA90" w14:textId="77777777" w:rsidR="006E2E2C" w:rsidDel="00214B27" w:rsidRDefault="006E2E2C">
      <w:pPr>
        <w:spacing w:line="480" w:lineRule="auto"/>
        <w:rPr>
          <w:del w:id="18" w:author="Michelle Leishman" w:date="2014-12-18T11:21:00Z"/>
        </w:rPr>
        <w:pPrChange w:id="19" w:author="Michelle Leishman" w:date="2014-12-18T11:21:00Z">
          <w:pPr>
            <w:spacing w:line="360" w:lineRule="auto"/>
          </w:pPr>
        </w:pPrChange>
      </w:pPr>
    </w:p>
    <w:p w14:paraId="12DEEE6D" w14:textId="77777777" w:rsidR="006E2E2C" w:rsidDel="00214B27" w:rsidRDefault="006E2E2C">
      <w:pPr>
        <w:spacing w:line="480" w:lineRule="auto"/>
        <w:rPr>
          <w:del w:id="20" w:author="Michelle Leishman" w:date="2014-12-18T11:21:00Z"/>
        </w:rPr>
        <w:pPrChange w:id="21" w:author="Michelle Leishman" w:date="2014-12-18T11:21:00Z">
          <w:pPr>
            <w:spacing w:line="360" w:lineRule="auto"/>
          </w:pPr>
        </w:pPrChange>
      </w:pPr>
    </w:p>
    <w:p w14:paraId="0D6D8598" w14:textId="77777777" w:rsidR="006E2E2C" w:rsidDel="00214B27" w:rsidRDefault="006E2E2C">
      <w:pPr>
        <w:spacing w:line="480" w:lineRule="auto"/>
        <w:rPr>
          <w:del w:id="22" w:author="Michelle Leishman" w:date="2014-12-18T11:21:00Z"/>
        </w:rPr>
        <w:pPrChange w:id="23" w:author="Michelle Leishman" w:date="2014-12-18T11:21:00Z">
          <w:pPr>
            <w:spacing w:line="360" w:lineRule="auto"/>
          </w:pPr>
        </w:pPrChange>
      </w:pPr>
    </w:p>
    <w:p w14:paraId="3DAAE253" w14:textId="77777777" w:rsidR="0017691C" w:rsidRDefault="0017691C">
      <w:pPr>
        <w:spacing w:line="480" w:lineRule="auto"/>
        <w:pPrChange w:id="24" w:author="Michelle Leishman" w:date="2014-12-18T11:21:00Z">
          <w:pPr>
            <w:spacing w:line="360" w:lineRule="auto"/>
          </w:pPr>
        </w:pPrChange>
      </w:pPr>
      <w:commentRangeStart w:id="25"/>
      <w:r>
        <w:t>INTRODUCTION</w:t>
      </w:r>
      <w:commentRangeEnd w:id="25"/>
      <w:r w:rsidR="00A06BFA">
        <w:rPr>
          <w:rStyle w:val="CommentReference"/>
          <w:rFonts w:eastAsia="MS Mincho"/>
        </w:rPr>
        <w:commentReference w:id="25"/>
      </w:r>
    </w:p>
    <w:p w14:paraId="5FB95647" w14:textId="77777777" w:rsidR="0017691C" w:rsidRDefault="0017691C">
      <w:pPr>
        <w:spacing w:line="480" w:lineRule="auto"/>
        <w:jc w:val="both"/>
        <w:pPrChange w:id="26" w:author="Michelle Leishman" w:date="2014-12-18T11:21:00Z">
          <w:pPr>
            <w:spacing w:line="360" w:lineRule="auto"/>
            <w:jc w:val="both"/>
          </w:pPr>
        </w:pPrChange>
      </w:pPr>
      <w:r>
        <w:t xml:space="preserve">Riparian ecosystems are biophysically complex and highly diverse taxonomically, structurally and functionally </w:t>
      </w:r>
      <w:r w:rsidR="00A92656">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rsidR="00A92656">
        <w:fldChar w:fldCharType="separate"/>
      </w:r>
      <w:r w:rsidRPr="00214E4B">
        <w:rPr>
          <w:noProof/>
        </w:rPr>
        <w:t>(Naiman, Decamps &amp; Pollock 1993; Poff 2002; Nilsson &amp; Svedmark 2002)</w:t>
      </w:r>
      <w:r w:rsidR="00A92656">
        <w:fldChar w:fldCharType="end"/>
      </w:r>
      <w:r>
        <w:t xml:space="preserve">. They provide a disproportionate amount of ecosystem goods and services compared with the fraction of the landscape </w:t>
      </w:r>
      <w:del w:id="27" w:author="Michelle Leishman" w:date="2014-12-18T10:16:00Z">
        <w:r w:rsidDel="00A808FA">
          <w:delText xml:space="preserve">which </w:delText>
        </w:r>
      </w:del>
      <w:ins w:id="28" w:author="Michelle Leishman" w:date="2014-12-18T10:16:00Z">
        <w:r w:rsidR="00A808FA">
          <w:t xml:space="preserve">that </w:t>
        </w:r>
      </w:ins>
      <w:r>
        <w:t xml:space="preserve">they occupy </w:t>
      </w:r>
      <w:r w:rsidR="00A92656">
        <w:fldChar w:fldCharType="begin" w:fldLock="1"/>
      </w:r>
      <w:r w:rsidR="00170ECA">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A92656">
        <w:fldChar w:fldCharType="separate"/>
      </w:r>
      <w:r w:rsidR="00170ECA" w:rsidRPr="00170ECA">
        <w:rPr>
          <w:noProof/>
        </w:rPr>
        <w:t xml:space="preserve">(Capon </w:t>
      </w:r>
      <w:r w:rsidR="00170ECA" w:rsidRPr="00170ECA">
        <w:rPr>
          <w:i/>
          <w:noProof/>
        </w:rPr>
        <w:t>et al.</w:t>
      </w:r>
      <w:r w:rsidR="00170ECA" w:rsidRPr="00170ECA">
        <w:rPr>
          <w:noProof/>
        </w:rPr>
        <w:t xml:space="preserve"> 2013)</w:t>
      </w:r>
      <w:r w:rsidR="00A92656">
        <w:fldChar w:fldCharType="end"/>
      </w:r>
      <w:del w:id="29" w:author="Michelle Leishman" w:date="2014-12-18T10:16:00Z">
        <w:r w:rsidDel="00A808FA">
          <w:delText>,</w:delText>
        </w:r>
      </w:del>
      <w:r>
        <w:t xml:space="preserve"> and play a critical role in maintaining regional biodiversity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&lt;i&gt;et al.&lt;/i&gt; 1993)"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w:t>
      </w:r>
      <w:r w:rsidR="00A92656">
        <w:fldChar w:fldCharType="end"/>
      </w:r>
      <w:r>
        <w:t>. Riparian landscapes have be</w:t>
      </w:r>
      <w:r w:rsidR="00136701">
        <w:t xml:space="preserve">en heavily modified by humans; </w:t>
      </w:r>
      <w:commentRangeStart w:id="30"/>
      <w:r>
        <w:t>in the New World,</w:t>
      </w:r>
      <w:commentRangeEnd w:id="30"/>
      <w:r w:rsidR="00A808FA">
        <w:rPr>
          <w:rStyle w:val="CommentReference"/>
          <w:rFonts w:eastAsia="MS Mincho"/>
        </w:rPr>
        <w:commentReference w:id="30"/>
      </w:r>
      <w:r>
        <w:t xml:space="preserve"> this modification has taken place rapidly and has resulted in significant habitat degradation and biodiversity loss. Impoundment and flow regulation ha</w:t>
      </w:r>
      <w:del w:id="31" w:author="Michelle Leishman" w:date="2014-12-18T10:17:00Z">
        <w:r w:rsidDel="00A808FA">
          <w:delText>s</w:delText>
        </w:r>
      </w:del>
      <w:ins w:id="32" w:author="Michelle Leishman" w:date="2014-12-18T10:17:00Z">
        <w:r w:rsidR="00A808FA">
          <w:t>ve</w:t>
        </w:r>
      </w:ins>
      <w:r>
        <w:t xml:space="preserve"> altered the hydrology of river systems globally, resulting in reductions to total discharge, reduced flow variability, dampening of flood peaks and changes to seasonality of flows </w:t>
      </w:r>
      <w:r w:rsidR="00A92656">
        <w:fldChar w:fldCharType="begin" w:fldLock="1"/>
      </w:r>
      <w:r w:rsidR="00170EC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A92656">
        <w:fldChar w:fldCharType="separate"/>
      </w:r>
      <w:r w:rsidRPr="00214E4B">
        <w:rPr>
          <w:noProof/>
        </w:rPr>
        <w:t>(Nilsson &amp; Berggren 2000)</w:t>
      </w:r>
      <w:r w:rsidR="00A92656">
        <w:fldChar w:fldCharType="end"/>
      </w:r>
      <w:r>
        <w:t xml:space="preserve">. As demand for water increases with growing human populations, river systems are likely to become increasingly modified. Changing climatic conditions over the next century are also expected to cause shifts in hydrological patterns </w:t>
      </w:r>
      <w:r w:rsidR="00A92656">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A92656">
        <w:fldChar w:fldCharType="separate"/>
      </w:r>
      <w:r w:rsidR="00170ECA" w:rsidRPr="00170ECA">
        <w:rPr>
          <w:noProof/>
        </w:rPr>
        <w:t xml:space="preserve">(Stocker </w:t>
      </w:r>
      <w:r w:rsidR="00170ECA" w:rsidRPr="00170ECA">
        <w:rPr>
          <w:i/>
          <w:noProof/>
        </w:rPr>
        <w:t>et al.</w:t>
      </w:r>
      <w:r w:rsidR="00170ECA" w:rsidRPr="00170ECA">
        <w:rPr>
          <w:noProof/>
        </w:rPr>
        <w:t xml:space="preserve"> 2013)</w:t>
      </w:r>
      <w:r w:rsidR="00A92656">
        <w:fldChar w:fldCharType="end"/>
      </w:r>
      <w:r>
        <w:t>. Predictions are regionally specific</w:t>
      </w:r>
      <w:del w:id="33" w:author="Michelle Leishman" w:date="2014-12-18T10:18:00Z">
        <w:r w:rsidDel="00A808FA">
          <w:delText>,</w:delText>
        </w:r>
      </w:del>
      <w:r>
        <w:t xml:space="preserve"> but similarly include changes to total discharge, flow seasonality and flow variability. In regions with projected increases in climatic variability, changes to the</w:t>
      </w:r>
      <w:r w:rsidR="00136701">
        <w:t xml:space="preserve"> </w:t>
      </w:r>
      <w:r>
        <w:t>prevalence</w:t>
      </w:r>
      <w:r w:rsidR="00136701">
        <w:t>,</w:t>
      </w:r>
      <w:r>
        <w:t xml:space="preserve"> intensity</w:t>
      </w:r>
      <w:r w:rsidR="00136701">
        <w:t xml:space="preserve"> and timing</w:t>
      </w:r>
      <w:r>
        <w:t xml:space="preserve"> of extreme flooding or drought events can be expected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rsidR="00A92656">
        <w:fldChar w:fldCharType="end"/>
      </w:r>
      <w:r w:rsidR="008B1C9A">
        <w:t>. This</w:t>
      </w:r>
      <w:r>
        <w:t xml:space="preserve"> combination of flow regulation and alterations to baseline discharges may well produce dramatically different future </w:t>
      </w:r>
      <w:commentRangeStart w:id="34"/>
      <w:proofErr w:type="spellStart"/>
      <w:r>
        <w:t>hydrologies</w:t>
      </w:r>
      <w:commentRangeEnd w:id="34"/>
      <w:proofErr w:type="spellEnd"/>
      <w:r w:rsidR="00A808FA">
        <w:rPr>
          <w:rStyle w:val="CommentReference"/>
          <w:rFonts w:eastAsia="MS Mincho"/>
        </w:rPr>
        <w:commentReference w:id="34"/>
      </w:r>
      <w:r>
        <w:t>, with significant consequences for the diversity and functional composition of riparian assemblages. An understanding of the processes that generate patterns of diversity and drive ecosystem functioning in riparian ecosystems must therefore inform future riverine conservation and rehabilitation efforts.</w:t>
      </w:r>
    </w:p>
    <w:p w14:paraId="642FD09C" w14:textId="77777777" w:rsidR="0017691C" w:rsidRDefault="0017691C">
      <w:pPr>
        <w:spacing w:line="480" w:lineRule="auto"/>
        <w:jc w:val="both"/>
        <w:pPrChange w:id="35" w:author="Michelle Leishman" w:date="2014-12-18T11:21:00Z">
          <w:pPr>
            <w:spacing w:line="360" w:lineRule="auto"/>
            <w:jc w:val="both"/>
          </w:pPr>
        </w:pPrChange>
      </w:pPr>
      <w:r>
        <w:t>Conservation and ecological restoration activities increasingly aim to preserve the ecosystem functions associated with biodiversity</w:t>
      </w:r>
      <w:r w:rsidR="008B1C9A">
        <w:t xml:space="preserve"> </w:t>
      </w:r>
      <w:r w:rsidR="00A92656">
        <w:fldChar w:fldCharType="begin" w:fldLock="1"/>
      </w:r>
      <w:r w:rsidR="00170ECA">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"previouslyFormattedCitation" : "(Aerts &amp; Honnay 2011; Cadotte, Carscadden &amp; Mirotchnick 2011; Montoya, Rogers &amp; Memmott 2012)" }, "properties" : { "noteIndex" : 0 }, "schema" : "https://github.com/citation-style-language/schema/raw/master/csl-citation.json" }</w:instrText>
      </w:r>
      <w:r w:rsidR="00A92656">
        <w:fldChar w:fldCharType="separate"/>
      </w:r>
      <w:r w:rsidR="008B1C9A" w:rsidRPr="008B1C9A">
        <w:rPr>
          <w:noProof/>
        </w:rPr>
        <w:t>(Aerts &amp; Honnay 2011; Cadotte, Carscadden &amp; Mirotchnick 2011; Montoya, Rogers &amp; Memmott 2012)</w:t>
      </w:r>
      <w:r w:rsidR="00A92656">
        <w:fldChar w:fldCharType="end"/>
      </w:r>
      <w:r w:rsidR="008B1C9A">
        <w:t>.</w:t>
      </w:r>
      <w:r>
        <w:t xml:space="preserve"> Conservation management approaches oriented around patterns of taxonomic diversity may be problematic</w:t>
      </w:r>
      <w:del w:id="36" w:author="Michelle Leishman" w:date="2014-12-18T10:20:00Z">
        <w:r w:rsidDel="00A808FA">
          <w:delText>,</w:delText>
        </w:r>
      </w:del>
      <w:r>
        <w:t xml:space="preserve"> however</w:t>
      </w:r>
      <w:del w:id="37" w:author="Michelle Leishman" w:date="2014-12-18T10:20:00Z">
        <w:r w:rsidDel="00A808FA">
          <w:delText>,</w:delText>
        </w:r>
      </w:del>
      <w:r>
        <w:t xml:space="preserve"> as relationships between environmental conditions and community species composition can be difficult to generalise across </w:t>
      </w:r>
      <w:r>
        <w:lastRenderedPageBreak/>
        <w:t xml:space="preserve">landscapes. Where sites harbour dissimilar species assemblages, comparison becomes </w:t>
      </w:r>
      <w:r w:rsidR="000B2412">
        <w:t>challenging</w:t>
      </w:r>
      <w:r>
        <w:t xml:space="preserve">. Compressed taxonomic descriptors of communities such as species richness or species-oriented metrics of diversity are widely used to compare communities across landscapes, but </w:t>
      </w:r>
      <w:r w:rsidRPr="00163097">
        <w:t xml:space="preserve">are unable to provide information about how elements of a community influence ecosystem functioning, provision of ecosystem services, or contribute to system resilience </w:t>
      </w:r>
      <w:r w:rsidR="00A92656" w:rsidRPr="00163097">
        <w:fldChar w:fldCharType="begin" w:fldLock="1"/>
      </w:r>
      <w:r w:rsidR="00170ECA">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"(Tilman &lt;i&gt;et al.&lt;/i&gt; 1997; D\u0131\u0301az &amp; Cabido 2001; D\u00edaz &amp; Lavorel 2007)" }, "properties" : { "noteIndex" : 0 }, "schema" : "https://github.com/citation-style-language/schema/raw/master/csl-citation.json" }</w:instrText>
      </w:r>
      <w:r w:rsidR="00A92656" w:rsidRPr="00163097">
        <w:fldChar w:fldCharType="separate"/>
      </w:r>
      <w:r w:rsidR="00170ECA" w:rsidRPr="00170ECA">
        <w:rPr>
          <w:noProof/>
        </w:rPr>
        <w:t xml:space="preserve">(Tilman </w:t>
      </w:r>
      <w:r w:rsidR="00170ECA" w:rsidRPr="00170ECA">
        <w:rPr>
          <w:i/>
          <w:noProof/>
        </w:rPr>
        <w:t>et al.</w:t>
      </w:r>
      <w:r w:rsidR="00170ECA" w:rsidRPr="00170ECA">
        <w:rPr>
          <w:noProof/>
        </w:rPr>
        <w:t xml:space="preserve"> 1997; Dı́az &amp; Cabido 2001; Díaz &amp; Lavorel 2007)</w:t>
      </w:r>
      <w:r w:rsidR="00A92656" w:rsidRPr="00163097">
        <w:fldChar w:fldCharType="end"/>
      </w:r>
      <w:r w:rsidRPr="00163097">
        <w:t>.</w:t>
      </w:r>
      <w:r>
        <w:rPr>
          <w:b/>
        </w:rPr>
        <w:t xml:space="preserve"> </w:t>
      </w:r>
      <w:r>
        <w:t xml:space="preserve">Describing communities in terms of functional traits - any morphological, physiological or phonological feature measurable at the individual level </w:t>
      </w:r>
      <w:r w:rsidR="00A92656">
        <w:fldChar w:fldCharType="begin" w:fldLock="1"/>
      </w:r>
      <w:r w:rsidR="00170ECA">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"previouslyFormattedCitation" : "(Violle &lt;i&gt;et al.&lt;/i&gt; 2007)" }, "properties" : { "noteIndex" : 0 }, "schema" : "https://github.com/citation-style-language/schema/raw/master/csl-citation.json" }</w:instrText>
      </w:r>
      <w:r w:rsidR="00A92656">
        <w:fldChar w:fldCharType="separate"/>
      </w:r>
      <w:r w:rsidR="00170ECA" w:rsidRPr="00170ECA">
        <w:rPr>
          <w:noProof/>
        </w:rPr>
        <w:t xml:space="preserve">(Violle </w:t>
      </w:r>
      <w:r w:rsidR="00170ECA" w:rsidRPr="00170ECA">
        <w:rPr>
          <w:i/>
          <w:noProof/>
        </w:rPr>
        <w:t>et al.</w:t>
      </w:r>
      <w:r w:rsidR="00170ECA" w:rsidRPr="00170ECA">
        <w:rPr>
          <w:noProof/>
        </w:rPr>
        <w:t xml:space="preserve"> 2007)</w:t>
      </w:r>
      <w:r w:rsidR="00A92656">
        <w:fldChar w:fldCharType="end"/>
      </w:r>
      <w:r>
        <w:t xml:space="preserve"> - 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both respond to and have an effect on their environment </w:t>
      </w:r>
      <w:r w:rsidR="00A92656">
        <w:fldChar w:fldCharType="begin" w:fldLock="1"/>
      </w:r>
      <w:r w:rsidR="00170ECA">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 "type" : "article-journal" }, "uris" : [ "http://www.mendeley.com/documents/?uuid=c042b5eb-63ce-4f8d-9623-8af3fe123bff" ] } ], "mendeley" : { "previouslyFormattedCitation" : "(Lavorel &amp; Garnier 2002)" }, "properties" : { "noteIndex" : 0 }, "schema" : "https://github.com/citation-style-language/schema/raw/master/csl-citation.json" }</w:instrText>
      </w:r>
      <w:r w:rsidR="00A92656">
        <w:fldChar w:fldCharType="separate"/>
      </w:r>
      <w:r w:rsidRPr="00517ABE">
        <w:rPr>
          <w:noProof/>
        </w:rPr>
        <w:t>(Lavorel &amp; Garnier 2002)</w:t>
      </w:r>
      <w:r w:rsidR="00A92656">
        <w:fldChar w:fldCharType="end"/>
      </w:r>
      <w:r>
        <w:t xml:space="preserve">. A functional trait oriented approach, then, allows us to search for generalities in the influence of hydrology on ecosystem processes and patterns of diversity across disparate riparian plant communities. </w:t>
      </w:r>
      <w:r w:rsidR="00A92656">
        <w:fldChar w:fldCharType="begin" w:fldLock="1"/>
      </w:r>
      <w:r w:rsidR="00170ECA">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"manualFormatting" : "Merritt et al. (2010)", "previouslyFormattedCitation" : "(Merritt &lt;i&gt;et al.&lt;/i&gt; 2010b)" }, "properties" : { "noteIndex" : 0 }, "schema" : "https://github.com/citation-style-language/schema/raw/master/csl-citation.json" }</w:instrText>
      </w:r>
      <w:r w:rsidR="00A92656">
        <w:fldChar w:fldCharType="separate"/>
      </w:r>
      <w:r w:rsidRPr="004D7CAB">
        <w:rPr>
          <w:noProof/>
        </w:rPr>
        <w:t xml:space="preserve">Merritt </w:t>
      </w:r>
      <w:r w:rsidRPr="004D7CAB">
        <w:rPr>
          <w:i/>
          <w:noProof/>
        </w:rPr>
        <w:t>et al.</w:t>
      </w:r>
      <w:r w:rsidRPr="004D7CAB">
        <w:rPr>
          <w:noProof/>
        </w:rPr>
        <w:t xml:space="preserve"> </w:t>
      </w:r>
      <w:r>
        <w:rPr>
          <w:noProof/>
        </w:rPr>
        <w:t>(</w:t>
      </w:r>
      <w:r w:rsidRPr="004D7CAB">
        <w:rPr>
          <w:noProof/>
        </w:rPr>
        <w:t>2010)</w:t>
      </w:r>
      <w:r w:rsidR="00A92656">
        <w:fldChar w:fldCharType="end"/>
      </w:r>
      <w:r>
        <w:t xml:space="preserve"> outlined a framework for defining riparian vegetation flow response guilds according to functional traits, and functional traits have been discussed as a means by which to predict riparian community responses to climate change </w:t>
      </w:r>
      <w:r w:rsidR="00A92656">
        <w:fldChar w:fldCharType="begin" w:fldLock="1"/>
      </w:r>
      <w:r w:rsidR="00170ECA">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"previouslyFormattedCitation" : "(Catford &lt;i&gt;et al.&lt;/i&gt; 2012; Kominoski &lt;i&gt;et al.&lt;/i&gt; 2013)" }, "properties" : { "noteIndex" : 0 }, "schema" : "https://github.com/citation-style-language/schema/raw/master/csl-citation.json" }</w:instrText>
      </w:r>
      <w:r w:rsidR="00A92656">
        <w:fldChar w:fldCharType="separate"/>
      </w:r>
      <w:r w:rsidR="00170ECA" w:rsidRPr="00170ECA">
        <w:rPr>
          <w:noProof/>
        </w:rPr>
        <w:t xml:space="preserve">(Catford </w:t>
      </w:r>
      <w:r w:rsidR="00170ECA" w:rsidRPr="00170ECA">
        <w:rPr>
          <w:i/>
          <w:noProof/>
        </w:rPr>
        <w:t>et al.</w:t>
      </w:r>
      <w:r w:rsidR="00170ECA" w:rsidRPr="00170ECA">
        <w:rPr>
          <w:noProof/>
        </w:rPr>
        <w:t xml:space="preserve"> 2012; Kominoski </w:t>
      </w:r>
      <w:r w:rsidR="00170ECA" w:rsidRPr="00170ECA">
        <w:rPr>
          <w:i/>
          <w:noProof/>
        </w:rPr>
        <w:t>et al.</w:t>
      </w:r>
      <w:r w:rsidR="00170ECA" w:rsidRPr="00170ECA">
        <w:rPr>
          <w:noProof/>
        </w:rPr>
        <w:t xml:space="preserve"> 2013)</w:t>
      </w:r>
      <w:r w:rsidR="00A92656">
        <w:fldChar w:fldCharType="end"/>
      </w:r>
      <w:r>
        <w:t xml:space="preserve">. To date, however, functional approaches remain a novel tool in </w:t>
      </w:r>
      <w:commentRangeStart w:id="38"/>
      <w:proofErr w:type="spellStart"/>
      <w:r>
        <w:t>ecohydrology</w:t>
      </w:r>
      <w:commentRangeEnd w:id="38"/>
      <w:proofErr w:type="spellEnd"/>
      <w:r w:rsidR="005D01C8">
        <w:rPr>
          <w:rStyle w:val="CommentReference"/>
          <w:rFonts w:eastAsia="MS Mincho"/>
        </w:rPr>
        <w:commentReference w:id="38"/>
      </w:r>
      <w:r>
        <w:t xml:space="preserve">. </w:t>
      </w:r>
    </w:p>
    <w:p w14:paraId="1962E351" w14:textId="77777777" w:rsidR="0017691C" w:rsidRDefault="0017691C">
      <w:pPr>
        <w:spacing w:line="480" w:lineRule="auto"/>
        <w:jc w:val="both"/>
        <w:pPrChange w:id="39" w:author="Michelle Leishman" w:date="2014-12-18T11:21:00Z">
          <w:pPr>
            <w:spacing w:line="360" w:lineRule="auto"/>
            <w:jc w:val="both"/>
          </w:pPr>
        </w:pPrChange>
      </w:pPr>
      <w:r>
        <w:t xml:space="preserve">Functional traits can form the basis for mechanistic assessments of diversity that describe the range and distribution of ecological strategies within a community. While species richness (Whitaker 1972) has to date been the most commonly used metric of biodiversity for investigating the relationships between biodiversity and ecosystem functioning </w:t>
      </w:r>
      <w:r w:rsidR="00A92656">
        <w:fldChar w:fldCharType="begin" w:fldLock="1"/>
      </w:r>
      <w:r w:rsidR="00170ECA">
        <w:instrText>ADDIN CSL_CITATION { "citationItems" : [ { "id" : "ITEM-1", "itemData" : { "DOI" : "10.1890/070195", "ISSN" : "1540-9295", "author" : [ { "dropping-particle" : "", "family" : "Duffy", "given" : "J Emmett", "non-dropping-particle" : "", "parse-names" : false, "suffix" : "" } ], "container-title" : "Frontiers in Ecology and the Environment", "id" : "ITEM-1", "issue" : "8", "issued" : { "date-parts" : [ [ "2009", "10" ] ] }, "page" : "437-444", "title" : "Why biodiversity is important to the functioning of real-world ecosystems", "type" : "article-journal", "volume" : "7" }, "uris" : [ "http://www.mendeley.com/documents/?uuid=51fba289-eca7-4d0d-9ed8-f4b82ef45056" ] } ], "mendeley" : { "previouslyFormattedCitation" : "(Duffy 2009)" }, "properties" : { "noteIndex" : 0 }, "schema" : "https://github.com/citation-style-language/schema/raw/master/csl-citation.json" }</w:instrText>
      </w:r>
      <w:r w:rsidR="00A92656">
        <w:fldChar w:fldCharType="separate"/>
      </w:r>
      <w:r w:rsidRPr="00416B76">
        <w:rPr>
          <w:noProof/>
        </w:rPr>
        <w:t>(Duffy 2009)</w:t>
      </w:r>
      <w:r w:rsidR="00A92656">
        <w:fldChar w:fldCharType="end"/>
      </w:r>
      <w:r>
        <w:t xml:space="preserve">, functional diversity and composition are  able to reveal the mechanisms underlying these relationships </w:t>
      </w:r>
      <w:r w:rsidR="00A92656">
        <w:fldChar w:fldCharType="begin" w:fldLock="1"/>
      </w:r>
      <w:r w:rsidR="00170ECA">
        <w:instrText>ADDIN CSL_CITATION { "citationItems" : [ { "id" : "ITEM-1",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"ITEM-1", "issue" : "July 2004", "issued" : { "date-parts" : [ [ "2005" ] ] }, "page" : "3-35", "title" : "Effects of biodiversity on ecosystem functioning: a consensus of current knowledge", "type" : "article-journal", "volume" : "75" }, "uris" : [ "http://www.mendeley.com/documents/?uuid=234d4484-4649-4078-b09c-3b1a4ad6cc39" ] }, { "id" : "ITEM-2", "itemData" : { "author" : [ { "dropping-particle" : "", "family" : "D\u0131\u0301az", "given" : "S", "non-dropping-particle" : "", "parse-names" : false, "suffix" : "" }, { "dropping-particle" : "", "family" : "Cabido", "given" : "Marcelo", "non-dropping-particle" : "", "parse-names" : false, "suffix" : "" } ], "container-title" : "Trends in Ecology &amp; Evolution", "id" : "ITEM-2", "issue" : "11", "issued" : { "date-parts" : [ [ "2001" ] ] }, "page" : "646-655", "title" : "Vive la diff\u00e9rence : plant functional diversity matters to ecosystem processes", "type" : "article-journal", "volume" : "16" }, "uris" : [ "http://www.mendeley.com/documents/?uuid=19d70836-5213-47dc-a4a5-f09c0cdedbff" ] } ], "mendeley" : { "previouslyFormattedCitation" : "(D\u0131\u0301az &amp; Cabido 2001; Hooper, Iii &amp; Ewel 2005)" }, "properties" : { "noteIndex" : 0 }, "schema" : "https://github.com/citation-style-language/schema/raw/master/csl-citation.json" }</w:instrText>
      </w:r>
      <w:r w:rsidR="00A92656">
        <w:fldChar w:fldCharType="separate"/>
      </w:r>
      <w:r w:rsidRPr="00416B76">
        <w:rPr>
          <w:noProof/>
        </w:rPr>
        <w:t>(Dı́az &amp; Cabido 2001; Hooper, Iii &amp; Ewel 2005)</w:t>
      </w:r>
      <w:r w:rsidR="00A92656">
        <w:fldChar w:fldCharType="end"/>
      </w:r>
      <w:r>
        <w:t xml:space="preserve"> Loss of functionally unique species may gradually undermine ecosystems</w:t>
      </w:r>
      <w:del w:id="40" w:author="Michelle Leishman" w:date="2014-12-18T10:35:00Z">
        <w:r w:rsidDel="00945553">
          <w:delText>,</w:delText>
        </w:r>
      </w:del>
      <w:r>
        <w:t xml:space="preserve"> and </w:t>
      </w:r>
      <w:r w:rsidR="00CD0B29">
        <w:t>assessing functional diversity can</w:t>
      </w:r>
      <w:r>
        <w:t xml:space="preserve"> be useful </w:t>
      </w:r>
      <w:r w:rsidR="00CD0B29">
        <w:t>to</w:t>
      </w:r>
      <w:r>
        <w:t xml:space="preserve"> diagnos</w:t>
      </w:r>
      <w:r w:rsidR="00CD0B29">
        <w:t>e</w:t>
      </w:r>
      <w:r>
        <w:t xml:space="preserve"> degradation before species loss occurs</w:t>
      </w:r>
      <w:r w:rsidR="00AF0161">
        <w:t xml:space="preserve"> </w:t>
      </w:r>
      <w:r w:rsidR="00A92656">
        <w:fldChar w:fldCharType="begin" w:fldLock="1"/>
      </w:r>
      <w:r w:rsidR="00170ECA">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"previouslyFormattedCitation" : "(Mouillot &lt;i&gt;et al.&lt;/i&gt; 2013)" }, "properties" : { "noteIndex" : 0 }, "schema" : "https://github.com/citation-style-language/schema/raw/master/csl-citation.json" }</w:instrText>
      </w:r>
      <w:r w:rsidR="00A92656">
        <w:fldChar w:fldCharType="separate"/>
      </w:r>
      <w:r w:rsidR="00170ECA" w:rsidRPr="00170ECA">
        <w:rPr>
          <w:noProof/>
        </w:rPr>
        <w:t xml:space="preserve">(Mouillot </w:t>
      </w:r>
      <w:r w:rsidR="00170ECA" w:rsidRPr="00170ECA">
        <w:rPr>
          <w:i/>
          <w:noProof/>
        </w:rPr>
        <w:t>et al.</w:t>
      </w:r>
      <w:r w:rsidR="00170ECA" w:rsidRPr="00170ECA">
        <w:rPr>
          <w:noProof/>
        </w:rPr>
        <w:t xml:space="preserve"> 2013)</w:t>
      </w:r>
      <w:r w:rsidR="00A92656">
        <w:fldChar w:fldCharType="end"/>
      </w:r>
      <w:r>
        <w:t xml:space="preserve">. Assessments of ecosystem service production have also begun to give functional diversity privilege over simple taxonomic metrics of diversity </w:t>
      </w:r>
      <w:r w:rsidR="00A92656">
        <w:fldChar w:fldCharType="begin" w:fldLock="1"/>
      </w:r>
      <w:r w:rsidR="00170ECA">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"(D\u00edaz &amp; Lavorel 2007)" }, "properties" : { "noteIndex" : 0 }, "schema" : "https://github.com/citation-style-language/schema/raw/master/csl-citation.json" }</w:instrText>
      </w:r>
      <w:r w:rsidR="00A92656">
        <w:fldChar w:fldCharType="separate"/>
      </w:r>
      <w:r w:rsidRPr="00602F16">
        <w:rPr>
          <w:noProof/>
        </w:rPr>
        <w:t>(Díaz &amp; Lavorel 2007)</w:t>
      </w:r>
      <w:r w:rsidR="00A92656">
        <w:fldChar w:fldCharType="end"/>
      </w:r>
      <w:r>
        <w:t xml:space="preserve">. </w:t>
      </w:r>
    </w:p>
    <w:p w14:paraId="01B74A75" w14:textId="77777777" w:rsidR="0017691C" w:rsidRDefault="0017691C">
      <w:pPr>
        <w:spacing w:line="480" w:lineRule="auto"/>
        <w:jc w:val="both"/>
        <w:pPrChange w:id="41" w:author="Michelle Leishman" w:date="2014-12-18T11:21:00Z">
          <w:pPr>
            <w:spacing w:line="360" w:lineRule="auto"/>
            <w:jc w:val="both"/>
          </w:pPr>
        </w:pPrChange>
      </w:pPr>
      <w:r>
        <w:lastRenderedPageBreak/>
        <w:t xml:space="preserve">Two requirements must be satisfied to achieve a functionally informed mechanistic understanding of biodiversity-ecosystem function relationships. Firstly, traits should be selected carefully so as to capture the spectrum of ecological strategies within a community, with specific ecological relevance to the study system </w:t>
      </w:r>
      <w:r w:rsidR="00A92656">
        <w:fldChar w:fldCharType="begin" w:fldLock="1"/>
      </w:r>
      <w:r w:rsidR="00170ECA">
        <w:instrText>ADDIN CSL_CITATION { "citationItems" : [ { "id" : "ITEM-1",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"page" : "741-58", "title" : "Functional diversity: back to basics and looking forward.", "type" : "article-journal", "volume" : "9" }, "uris" : [ "http://www.mendeley.com/documents/?uuid=4c3a05f7-97d5-41b2-b459-b68b31e0e2b6" ] }, { "id" : "ITEM-2", "itemData" : { "DOI" : "10.1111/j.1600-0587.2012.07514.x", "ISSN" : "09067590", "author" : [ { "dropping-particle" : "V.", "family" : "Gallagher", "given" : "Rachael", "non-dropping-particle" : "", "parse-names" : false, "suffix" : "" }, { "dropping-particle" : "", "family" : "Hughes", "given" : "Lesley", "non-dropping-particle" : "", "parse-names" : false, "suffix" : "" }, { "dropping-particle" : "", "family" : "Leishman", "given" : "Michelle R.", "non-dropping-particle" : "", "parse-names" : false, "suffix" : "" } ], "container-title" : "Ecography", "id" : "ITEM-2", "issue" : "5", "issued" : { "date-parts" : [ [ "2013", "5", "7" ] ] }, "page" : "531-540", "title" : "Species loss and gain in communities under future climate change: consequences for functional diversity", "type" : "article-journal", "volume" : "36" }, "uris" : [ "http://www.mendeley.com/documents/?uuid=5c365fc6-edd9-432a-964b-87d245fce94f" ] } ], "mendeley" : { "previouslyFormattedCitation" : "(Petchey &amp; Gaston 2006; Gallagher, Hughes &amp; Leishman 2013)" }, "properties" : { "noteIndex" : 0 }, "schema" : "https://github.com/citation-style-language/schema/raw/master/csl-citation.json" }</w:instrText>
      </w:r>
      <w:r w:rsidR="00A92656">
        <w:fldChar w:fldCharType="separate"/>
      </w:r>
      <w:r w:rsidRPr="00602F16">
        <w:rPr>
          <w:noProof/>
        </w:rPr>
        <w:t>(Petchey &amp; Gaston 2006; Gallagher, Hughes &amp; Leishman 2013)</w:t>
      </w:r>
      <w:r w:rsidR="00A92656">
        <w:fldChar w:fldCharType="end"/>
      </w:r>
      <w:r>
        <w:t xml:space="preserve">.  Secondly, an appropriate metric of functional diversity </w:t>
      </w:r>
      <w:r w:rsidR="00817535">
        <w:t>should</w:t>
      </w:r>
      <w:r>
        <w:t xml:space="preserve"> be selected for analysing the community according to the chosen traits. Numerous metrics of functional diversity have been described in the literature; </w:t>
      </w:r>
      <w:del w:id="42" w:author="Michelle Leishman" w:date="2014-12-18T10:57:00Z">
        <w:r w:rsidDel="008B20CA">
          <w:delText>the reader</w:delText>
        </w:r>
        <w:r w:rsidR="00817535" w:rsidDel="008B20CA">
          <w:delText xml:space="preserve"> is directed</w:delText>
        </w:r>
        <w:r w:rsidDel="008B20CA">
          <w:delText xml:space="preserve"> to</w:delText>
        </w:r>
      </w:del>
      <w:ins w:id="43" w:author="Michelle Leishman" w:date="2014-12-18T10:57:00Z">
        <w:r w:rsidR="008B20CA">
          <w:t>see for example</w:t>
        </w:r>
      </w:ins>
      <w:r>
        <w:t xml:space="preserve"> </w:t>
      </w:r>
      <w:r w:rsidR="00A92656">
        <w:fldChar w:fldCharType="begin" w:fldLock="1"/>
      </w:r>
      <w:r w:rsidR="00170ECA">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"manualFormatting" : "Schleuter &amp; Daufresne (2010)", "previouslyFormattedCitation" : "(Schleuter &amp; Daufresne 2010)" }, "properties" : { "noteIndex" : 0 }, "schema" : "https://github.com/citation-style-language/schema/raw/master/csl-citation.json" }</w:instrText>
      </w:r>
      <w:r w:rsidR="00A92656">
        <w:fldChar w:fldCharType="separate"/>
      </w:r>
      <w:r w:rsidRPr="00602F16">
        <w:rPr>
          <w:noProof/>
        </w:rPr>
        <w:t xml:space="preserve">Schleuter &amp; Daufresne </w:t>
      </w:r>
      <w:r>
        <w:rPr>
          <w:noProof/>
        </w:rPr>
        <w:t>(</w:t>
      </w:r>
      <w:r w:rsidRPr="00602F16">
        <w:rPr>
          <w:noProof/>
        </w:rPr>
        <w:t>2010)</w:t>
      </w:r>
      <w:r w:rsidR="00A92656">
        <w:fldChar w:fldCharType="end"/>
      </w:r>
      <w:del w:id="44" w:author="Michelle Leishman" w:date="2014-12-18T10:58:00Z">
        <w:r w:rsidDel="008B20CA">
          <w:delText xml:space="preserve"> for an introduction to the subject</w:delText>
        </w:r>
      </w:del>
      <w:r>
        <w:t xml:space="preserve">. These metrics typically take multidimensional trait data as an input and output a single value describing various properties of this data. The framework described by </w:t>
      </w:r>
      <w:r w:rsidR="00A92656">
        <w:fldChar w:fldCharType="begin" w:fldLock="1"/>
      </w:r>
      <w:r w:rsidR="00170EC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"manualFormatting" : "Vill\u00e9ger, Mason &amp; Mouillot (2008)", "previouslyFormattedCitation" : "(Vill\u00e9ger, Mason &amp; Mouillot 2008)" }, "properties" : { "noteIndex" : 0 }, "schema" : "https://github.com/citation-style-language/schema/raw/master/csl-citation.json" }</w:instrText>
      </w:r>
      <w:r w:rsidR="00A92656">
        <w:fldChar w:fldCharType="separate"/>
      </w:r>
      <w:r w:rsidRPr="00A33B60">
        <w:rPr>
          <w:noProof/>
        </w:rPr>
        <w:t xml:space="preserve">Villéger, Mason &amp; Mouillot </w:t>
      </w:r>
      <w:r>
        <w:rPr>
          <w:noProof/>
        </w:rPr>
        <w:t>(</w:t>
      </w:r>
      <w:r w:rsidRPr="00A33B60">
        <w:rPr>
          <w:noProof/>
        </w:rPr>
        <w:t>2008)</w:t>
      </w:r>
      <w:r w:rsidR="00A92656">
        <w:fldChar w:fldCharType="end"/>
      </w:r>
      <w:r>
        <w:t xml:space="preserve"> consisting of functional richness (the volume of the convex hull circumscribing range of trait values), functional divergence (divergence in the distribution of abundance within </w:t>
      </w:r>
      <w:proofErr w:type="spellStart"/>
      <w:r>
        <w:t>traitspace</w:t>
      </w:r>
      <w:proofErr w:type="spellEnd"/>
      <w:r>
        <w:t xml:space="preserve">) and functional evenness (the evenness of this distribution in </w:t>
      </w:r>
      <w:proofErr w:type="spellStart"/>
      <w:r>
        <w:t>traitspace</w:t>
      </w:r>
      <w:proofErr w:type="spellEnd"/>
      <w:r>
        <w:t xml:space="preserve">) has been commonly used to describe functional diversity (e.g. </w:t>
      </w:r>
      <w:r w:rsidR="00A92656">
        <w:fldChar w:fldCharType="begin" w:fldLock="1"/>
      </w:r>
      <w:r w:rsidR="00170ECA">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"manualFormatting"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92656">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A92656">
        <w:fldChar w:fldCharType="end"/>
      </w:r>
      <w:r>
        <w:t xml:space="preserve">. Functional dispersion, defined as </w:t>
      </w:r>
      <w:r w:rsidRPr="00FF22A4">
        <w:t>the mean distance of individual species to the centroid of all species in the community</w:t>
      </w:r>
      <w:r>
        <w:t>, represents an improvement on this framework</w:t>
      </w:r>
      <w:r w:rsidRPr="00234E52">
        <w:t xml:space="preserve"> </w:t>
      </w:r>
      <w:r>
        <w:t>(</w:t>
      </w:r>
      <w:proofErr w:type="spellStart"/>
      <w:r>
        <w:t>Laliberte</w:t>
      </w:r>
      <w:proofErr w:type="spellEnd"/>
      <w:r>
        <w:t xml:space="preserve"> &amp; Legendre 2010). This metric is useful as it allows for consideration of species abundances while integrating functional richness and functional divergence, and is independent of species richness by construction. </w:t>
      </w:r>
    </w:p>
    <w:p w14:paraId="6FB02E89" w14:textId="77777777" w:rsidR="0017691C" w:rsidRDefault="0017691C">
      <w:pPr>
        <w:spacing w:line="480" w:lineRule="auto"/>
        <w:jc w:val="both"/>
        <w:pPrChange w:id="45" w:author="Michelle Leishman" w:date="2014-12-18T11:21:00Z">
          <w:pPr>
            <w:spacing w:line="360" w:lineRule="auto"/>
            <w:jc w:val="both"/>
          </w:pPr>
        </w:pPrChange>
      </w:pPr>
      <w:commentRangeStart w:id="46"/>
      <w:r>
        <w:t>A common goal of community ecologists and conservationists has been to find general rules that explain patterns of ecological diversity. H</w:t>
      </w:r>
      <w:r w:rsidRPr="008B60BD">
        <w:t>eterogeneity in the riparian patch mosaic results from</w:t>
      </w:r>
      <w:r>
        <w:t xml:space="preserve"> the sculpting action of hydrological processes across the </w:t>
      </w:r>
      <w:proofErr w:type="spellStart"/>
      <w:r>
        <w:t>biogeomorphic</w:t>
      </w:r>
      <w:proofErr w:type="spellEnd"/>
      <w:r>
        <w:t xml:space="preserve"> template. In riparian environments, it is this intrinsic environmental heterogeneity which fosters structural, taxonomic and functional heterogeneity within vegetation communities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92656">
        <w:fldChar w:fldCharType="end"/>
      </w:r>
      <w:r>
        <w:t xml:space="preserve">. </w:t>
      </w:r>
      <w:commentRangeEnd w:id="46"/>
      <w:r w:rsidR="00DB32AF">
        <w:rPr>
          <w:rStyle w:val="CommentReference"/>
          <w:rFonts w:eastAsia="MS Mincho"/>
        </w:rPr>
        <w:commentReference w:id="46"/>
      </w:r>
    </w:p>
    <w:p w14:paraId="54F63B47" w14:textId="77777777" w:rsidR="0017691C" w:rsidRDefault="0017691C">
      <w:pPr>
        <w:spacing w:line="480" w:lineRule="auto"/>
        <w:jc w:val="both"/>
        <w:pPrChange w:id="47" w:author="Michelle Leishman" w:date="2014-12-18T11:21:00Z">
          <w:pPr>
            <w:spacing w:line="360" w:lineRule="auto"/>
            <w:jc w:val="both"/>
          </w:pPr>
        </w:pPrChange>
      </w:pPr>
      <w:r>
        <w:t xml:space="preserve">Local hydrology is widely considered to be the master determinant of community composition and functioning in riparian plant assemblages, as it dictates patterns of disturbance by flooding as well as </w:t>
      </w:r>
      <w:r>
        <w:lastRenderedPageBreak/>
        <w:t xml:space="preserve">soil moisture availability </w:t>
      </w:r>
      <w:r w:rsidR="00A92656">
        <w:fldChar w:fldCharType="begin" w:fldLock="1"/>
      </w:r>
      <w:r w:rsidR="00170EC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A92656">
        <w:fldChar w:fldCharType="separate"/>
      </w:r>
      <w:r w:rsidRPr="00B73AF2">
        <w:rPr>
          <w:noProof/>
        </w:rPr>
        <w:t>(Poff, Allan &amp; Bain 1997)</w:t>
      </w:r>
      <w:r w:rsidR="00A92656">
        <w:fldChar w:fldCharType="end"/>
      </w:r>
      <w:r>
        <w:t xml:space="preserve"> </w:t>
      </w:r>
      <w:r w:rsidRPr="007B75FA">
        <w:rPr>
          <w:highlight w:val="yellow"/>
        </w:rPr>
        <w:t>(more REFs).</w:t>
      </w:r>
      <w:r>
        <w:t xml:space="preserve"> Flooding may retard competitive exclusion by resetting the patch structure of parts of the landscape, and thereby enhance diversity </w:t>
      </w:r>
      <w:r w:rsidR="00A92656">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"previouslyFormattedCitation" : "(Huston 1979; Naiman &lt;i&gt;et al.&lt;/i&gt; 1993)" }, "properties" : { "noteIndex" : 0 }, "schema" : "https://github.com/citation-style-language/schema/raw/master/csl-citation.json" }</w:instrText>
      </w:r>
      <w:r w:rsidR="00A92656">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92656">
        <w:fldChar w:fldCharType="end"/>
      </w:r>
      <w:r>
        <w:t xml:space="preserve">, or constrain assemblages to species which have ecological strategies adapted to flooding, thereby decreasing diversity </w:t>
      </w:r>
      <w:r w:rsidR="00A92656" w:rsidRPr="00B23BE6">
        <w:fldChar w:fldCharType="begin" w:fldLock="1"/>
      </w:r>
      <w:r w:rsidR="00170ECA">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A92656" w:rsidRPr="00B23BE6">
        <w:fldChar w:fldCharType="separate"/>
      </w:r>
      <w:r w:rsidRPr="00214E4B">
        <w:rPr>
          <w:noProof/>
        </w:rPr>
        <w:t>(Díaz, Cabido &amp; Casanoves 1998)</w:t>
      </w:r>
      <w:r w:rsidR="00A92656" w:rsidRPr="00B23BE6">
        <w:fldChar w:fldCharType="end"/>
      </w:r>
      <w:r w:rsidRPr="00B23BE6">
        <w:t>.</w:t>
      </w:r>
      <w:r>
        <w:t xml:space="preserve"> General support has been found for the intermediate disturbance hypothesis </w:t>
      </w:r>
      <w:r w:rsidR="00A92656">
        <w:fldChar w:fldCharType="begin" w:fldLock="1"/>
      </w:r>
      <w:r w:rsidR="00170ECA">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"previouslyFormattedCitation" : "(Connell 1978)" }, "properties" : { "noteIndex" : 0 }, "schema" : "https://github.com/citation-style-language/schema/raw/master/csl-citation.json" }</w:instrText>
      </w:r>
      <w:r w:rsidR="00A92656">
        <w:fldChar w:fldCharType="separate"/>
      </w:r>
      <w:r w:rsidRPr="00B73AF2">
        <w:rPr>
          <w:noProof/>
        </w:rPr>
        <w:t>(Connell 1978)</w:t>
      </w:r>
      <w:r w:rsidR="00A92656">
        <w:fldChar w:fldCharType="end"/>
      </w:r>
      <w:r>
        <w:t xml:space="preserve">, with respect to the relationship between flooding intensity and taxonomic richness in riparian plant communities </w:t>
      </w:r>
      <w:r w:rsidR="00A92656">
        <w:fldChar w:fldCharType="begin" w:fldLock="1"/>
      </w:r>
      <w:r w:rsidR="00170ECA">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"manualFormatting" : "(e.g.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92656">
        <w:fldChar w:fldCharType="separate"/>
      </w:r>
      <w:r w:rsidRPr="00B73AF2">
        <w:rPr>
          <w:noProof/>
        </w:rPr>
        <w:t>(</w:t>
      </w:r>
      <w:r>
        <w:rPr>
          <w:noProof/>
        </w:rPr>
        <w:t xml:space="preserve">e.g. </w:t>
      </w:r>
      <w:r w:rsidRPr="00B73AF2">
        <w:rPr>
          <w:noProof/>
        </w:rPr>
        <w:t xml:space="preserve">Bendix 1997; Bendix &amp; Hupp 2000; Lite, Bagstad &amp; Stromberg 2005; Corenblit </w:t>
      </w:r>
      <w:r w:rsidRPr="00B73AF2">
        <w:rPr>
          <w:i/>
          <w:noProof/>
        </w:rPr>
        <w:t>et al.</w:t>
      </w:r>
      <w:r w:rsidRPr="00B73AF2">
        <w:rPr>
          <w:noProof/>
        </w:rPr>
        <w:t xml:space="preserve"> 2007)</w:t>
      </w:r>
      <w:r w:rsidR="00A92656">
        <w:fldChar w:fldCharType="end"/>
      </w:r>
      <w:r>
        <w:t xml:space="preserve">. This support is not equivocal, however </w:t>
      </w:r>
      <w:r w:rsidR="00A92656">
        <w:fldChar w:fldCharType="begin" w:fldLock="1"/>
      </w:r>
      <w:r w:rsidR="00170ECA">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"previouslyFormattedCitation" : "(Nilsson &lt;i&gt;et al.&lt;/i&gt; 1989; Baker 1990)" }, "properties" : { "noteIndex" : 0 }, "schema" : "https://github.com/citation-style-language/schema/raw/master/csl-citation.json" }</w:instrText>
      </w:r>
      <w:r w:rsidR="00A92656">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92656">
        <w:fldChar w:fldCharType="end"/>
      </w:r>
      <w:r>
        <w:t>; at within-reach scales, the geomorphic template is also a strong control on diversity (</w:t>
      </w:r>
      <w:proofErr w:type="spellStart"/>
      <w:r>
        <w:t>Bendix</w:t>
      </w:r>
      <w:proofErr w:type="spellEnd"/>
      <w:r>
        <w:t xml:space="preserve"> 1997, O’Donnell et al. 2013). In</w:t>
      </w:r>
      <w:r w:rsidR="00DB32AF">
        <w:t xml:space="preserve"> </w:t>
      </w:r>
      <w:r>
        <w:t xml:space="preserve">regions where riparian plants experience periodic water stress, soil moisture availability may be driven largely by hydrology </w:t>
      </w:r>
      <w:r w:rsidR="00A92656" w:rsidRPr="00F04B79">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A92656" w:rsidRPr="00F04B79">
        <w:fldChar w:fldCharType="separate"/>
      </w:r>
      <w:r w:rsidRPr="00214E4B">
        <w:rPr>
          <w:noProof/>
        </w:rPr>
        <w:t>(Castelli, Chambers &amp; Tausch 2000; Nilsson &amp; Svedmark 2002)</w:t>
      </w:r>
      <w:r w:rsidR="00A92656" w:rsidRPr="00F04B79">
        <w:fldChar w:fldCharType="end"/>
      </w:r>
      <w:r w:rsidRPr="00F04B79">
        <w:t>.</w:t>
      </w:r>
      <w:r>
        <w:t xml:space="preserve"> Resource availability hypotheses predict that diversity should be lowest at either very low or very high levels of water availability </w:t>
      </w:r>
      <w:commentRangeStart w:id="48"/>
      <w:r w:rsidR="00A92656">
        <w:fldChar w:fldCharType="begin" w:fldLock="1"/>
      </w:r>
      <w:r w:rsidR="00170ECA">
        <w:instrText>ADDIN CSL_CITATION { "citationItems" : [ { "id" : "ITEM-1", "itemData" : { "author" : [ { "dropping-particle" : "", "family" : "Grime", "given" : "John Philip", "non-dropping-particle" : "", "parse-names" : false, "suffix" : "" } ], "container-title" : "Nature", "id" : "ITEM-1", "issue" : "5396", "issued" : { "date-parts" : [ [ "1973" ] ] }, "page" : "344-347", "title" : "Competitive exclusion in herbaceous vegetation.", "type" : "article-journal", "volume" : "242" }, "uris" : [ "http://www.mendeley.com/documents/?uuid=7162e85f-14c7-45c3-b386-bde1aaecafd2" ] } ], "mendeley" : { "previouslyFormattedCitation" : "(Grime 1973)" }, "properties" : { "noteIndex" : 0 }, "schema" : "https://github.com/citation-style-language/schema/raw/master/csl-citation.json" }</w:instrText>
      </w:r>
      <w:r w:rsidR="00A92656">
        <w:fldChar w:fldCharType="separate"/>
      </w:r>
      <w:r w:rsidRPr="00D166AB">
        <w:rPr>
          <w:noProof/>
        </w:rPr>
        <w:t>(Grime 1973)</w:t>
      </w:r>
      <w:r w:rsidR="00A92656">
        <w:fldChar w:fldCharType="end"/>
      </w:r>
      <w:commentRangeEnd w:id="48"/>
      <w:r w:rsidR="00DB32AF">
        <w:rPr>
          <w:rStyle w:val="CommentReference"/>
          <w:rFonts w:eastAsia="MS Mincho"/>
        </w:rPr>
        <w:commentReference w:id="48"/>
      </w:r>
      <w:r>
        <w:t xml:space="preserve">. This pattern has been demonstrated in taxonomic diversity across spatial gradients of water availability in </w:t>
      </w:r>
      <w:proofErr w:type="spellStart"/>
      <w:r>
        <w:t>dryland</w:t>
      </w:r>
      <w:proofErr w:type="spellEnd"/>
      <w:r>
        <w:t xml:space="preserve"> river systems of South Western North America </w:t>
      </w:r>
      <w:r w:rsidR="00A92656">
        <w:fldChar w:fldCharType="begin" w:fldLock="1"/>
      </w:r>
      <w:r w:rsidR="00170ECA">
        <w:instrText>ADDIN CSL_CITATION { "citationItems" : [ { "id" : "ITEM-1",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"ITEM-1",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"mendeley" : { "previouslyFormattedCitation" : "(Lite &lt;i&gt;et al.&lt;/i&gt; 2005)" }, "properties" : { "noteIndex" : 0 }, "schema" : "https://github.com/citation-style-language/schema/raw/master/csl-citation.json" }</w:instrText>
      </w:r>
      <w:r w:rsidR="00A92656">
        <w:fldChar w:fldCharType="separate"/>
      </w:r>
      <w:r w:rsidR="00170ECA" w:rsidRPr="00170ECA">
        <w:rPr>
          <w:noProof/>
        </w:rPr>
        <w:t xml:space="preserve">(Lite </w:t>
      </w:r>
      <w:r w:rsidR="00170ECA" w:rsidRPr="00170ECA">
        <w:rPr>
          <w:i/>
          <w:noProof/>
        </w:rPr>
        <w:t>et al.</w:t>
      </w:r>
      <w:r w:rsidR="00170ECA" w:rsidRPr="00170ECA">
        <w:rPr>
          <w:noProof/>
        </w:rPr>
        <w:t xml:space="preserve"> 2005)</w:t>
      </w:r>
      <w:r w:rsidR="00A92656">
        <w:fldChar w:fldCharType="end"/>
      </w:r>
      <w:r>
        <w:t xml:space="preserve"> and Egypt </w:t>
      </w:r>
      <w:r w:rsidR="00A92656">
        <w:fldChar w:fldCharType="begin" w:fldLock="1"/>
      </w:r>
      <w:r w:rsidR="00170ECA">
        <w:instrText>ADDIN CSL_CITATION { "citationItems" : [ { "id" : "ITEM-1", "itemData" : { "DOI" : "10.1006/jare.2000.0631", "ISSN" : "01401963", "author" : [ { "dropping-particle" : "", "family" : "Ali", "given" : "M.M.", "non-dropping-particle" : "", "parse-names" : false, "suffix" : "" }, { "dropping-particle" : "", "family" : "Dickinson", "given" : "G.", "non-dropping-particle" : "", "parse-names" : false, "suffix" : "" }, { "dropping-particle" : "", "family" : "Murphy", "given" : "K.J.", "non-dropping-particle" : "", "parse-names" : false, "suffix" : "" } ], "container-title" : "Journal of Arid Environments", "id" : "ITEM-1", "issue" : "3", "issued" : { "date-parts" : [ [ "2000", "7" ] ] }, "page" : "215-230", "title" : "Predictors of plant diversity in a hyperarid desert wadi ecosystem", "type" : "article-journal", "volume" : "45" }, "uris" : [ "http://www.mendeley.com/documents/?uuid=70d44123-a16f-46ef-82f0-2e6b9181d106" ] } ], "mendeley" : { "previouslyFormattedCitation" : "(Ali, Dickinson &amp; Murphy 2000)" }, "properties" : { "noteIndex" : 0 }, "schema" : "https://github.com/citation-style-language/schema/raw/master/csl-citation.json" }</w:instrText>
      </w:r>
      <w:r w:rsidR="00A92656">
        <w:fldChar w:fldCharType="separate"/>
      </w:r>
      <w:r w:rsidRPr="00D166AB">
        <w:rPr>
          <w:noProof/>
        </w:rPr>
        <w:t>(Ali, Dickinson &amp; Murphy 2000)</w:t>
      </w:r>
      <w:r w:rsidR="00A92656">
        <w:fldChar w:fldCharType="end"/>
      </w:r>
      <w:r>
        <w:t xml:space="preserve">, where water availability is especially limiting. Seasonal and </w:t>
      </w:r>
      <w:proofErr w:type="spellStart"/>
      <w:r>
        <w:t>interannual</w:t>
      </w:r>
      <w:proofErr w:type="spellEnd"/>
      <w:r>
        <w:t xml:space="preserve"> variability in patterns of disturbance and water availability are</w:t>
      </w:r>
      <w:r w:rsidR="00DB32AF">
        <w:t xml:space="preserve"> also</w:t>
      </w:r>
      <w:r>
        <w:t xml:space="preserve"> known influence species richness </w:t>
      </w:r>
      <w:r w:rsidR="00A92656">
        <w:fldChar w:fldCharType="begin" w:fldLock="1"/>
      </w:r>
      <w:r w:rsidR="00170ECA">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"previouslyFormattedCitation" : "(Greet, Angus Webb &amp; Cousens 2011; Catford &lt;i&gt;et al.&lt;/i&gt; 2012, 2014)" }, "properties" : { "noteIndex" : 0 }, "schema" : "https://github.com/citation-style-language/schema/raw/master/csl-citation.json" }</w:instrText>
      </w:r>
      <w:r w:rsidR="00A92656">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92656">
        <w:fldChar w:fldCharType="end"/>
      </w:r>
      <w:r>
        <w:t xml:space="preserve">, and this effect may be exacerbated for summer flows in hot or dry regions </w:t>
      </w:r>
      <w:r w:rsidR="00A92656">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A92656">
        <w:fldChar w:fldCharType="separate"/>
      </w:r>
      <w:r w:rsidRPr="005D02FB">
        <w:rPr>
          <w:noProof/>
        </w:rPr>
        <w:t>(Garssen, Verhoeven &amp; Soons 2014)</w:t>
      </w:r>
      <w:r w:rsidR="00A92656">
        <w:fldChar w:fldCharType="end"/>
      </w:r>
      <w:r>
        <w:t xml:space="preserve">. A study investigating drivers of riparian vegetation community structure and composition in subtropical eastern Australia identified variability in dry season (summer) flows as the hydrological variable which was most strongly associated with variation in species richness </w:t>
      </w:r>
      <w:r w:rsidR="00A92656">
        <w:fldChar w:fldCharType="begin" w:fldLock="1"/>
      </w:r>
      <w:r w:rsidR="00170EC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rsidR="00A92656">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92656">
        <w:fldChar w:fldCharType="end"/>
      </w:r>
      <w:r>
        <w:t xml:space="preserve">. </w:t>
      </w:r>
    </w:p>
    <w:p w14:paraId="054CE6CB" w14:textId="77777777" w:rsidR="0017691C" w:rsidRDefault="0017691C">
      <w:pPr>
        <w:spacing w:line="480" w:lineRule="auto"/>
        <w:jc w:val="both"/>
        <w:pPrChange w:id="49" w:author="Michelle Leishman" w:date="2014-12-18T11:21:00Z">
          <w:pPr>
            <w:spacing w:line="360" w:lineRule="auto"/>
            <w:jc w:val="both"/>
          </w:pPr>
        </w:pPrChange>
      </w:pPr>
      <w:r>
        <w:t xml:space="preserve">Understanding of drivers of </w:t>
      </w:r>
      <w:commentRangeStart w:id="50"/>
      <w:r>
        <w:t xml:space="preserve">plant functional diversity </w:t>
      </w:r>
      <w:commentRangeEnd w:id="50"/>
      <w:r w:rsidR="00E238E0">
        <w:rPr>
          <w:rStyle w:val="CommentReference"/>
          <w:rFonts w:eastAsia="MS Mincho"/>
        </w:rPr>
        <w:commentReference w:id="50"/>
      </w:r>
      <w:r>
        <w:t xml:space="preserve">in riparian communities is nascent. </w:t>
      </w:r>
      <w:r w:rsidR="00A92656">
        <w:fldChar w:fldCharType="begin" w:fldLock="1"/>
      </w:r>
      <w:r w:rsidR="00170ECA">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"manualFormatting" : "Catford et al. (2011)", "previouslyFormattedCitation" : "(Catford &lt;i&gt;et al.&lt;/i&gt; 2011)" }, "properties" : { "noteIndex" : 0 }, "schema" : "https://github.com/citation-style-language/schema/raw/master/csl-citation.json" }</w:instrText>
      </w:r>
      <w:r w:rsidR="00A92656">
        <w:fldChar w:fldCharType="separate"/>
      </w:r>
      <w:r w:rsidRPr="00E80D67">
        <w:rPr>
          <w:noProof/>
        </w:rPr>
        <w:t xml:space="preserve">Catford </w:t>
      </w:r>
      <w:r w:rsidRPr="00E80D67">
        <w:rPr>
          <w:i/>
          <w:noProof/>
        </w:rPr>
        <w:t>et al.</w:t>
      </w:r>
      <w:r w:rsidRPr="00E80D67">
        <w:rPr>
          <w:noProof/>
        </w:rPr>
        <w:t xml:space="preserve"> </w:t>
      </w:r>
      <w:r>
        <w:rPr>
          <w:noProof/>
        </w:rPr>
        <w:t>(</w:t>
      </w:r>
      <w:r w:rsidRPr="00E80D67">
        <w:rPr>
          <w:noProof/>
        </w:rPr>
        <w:t>2011)</w:t>
      </w:r>
      <w:r w:rsidR="00A92656">
        <w:fldChar w:fldCharType="end"/>
      </w:r>
      <w:r>
        <w:t xml:space="preserve"> showed how flow impoundment alon</w:t>
      </w:r>
      <w:r w:rsidR="00453E87">
        <w:t>g a large river system in south-</w:t>
      </w:r>
      <w:r>
        <w:t xml:space="preserve">eastern Australia was associated with greater cover of exotic species and reduced functional diversity in riparian wetlands. Their study used multiple </w:t>
      </w:r>
      <w:proofErr w:type="spellStart"/>
      <w:r w:rsidR="0013064B">
        <w:t>univariate</w:t>
      </w:r>
      <w:proofErr w:type="spellEnd"/>
      <w:r>
        <w:t xml:space="preserve"> metrics of diversity to support its findings rather than a </w:t>
      </w:r>
      <w:r>
        <w:lastRenderedPageBreak/>
        <w:t>multi</w:t>
      </w:r>
      <w:r w:rsidR="00453E87">
        <w:t>variate</w:t>
      </w:r>
      <w:r>
        <w:t xml:space="preserve"> index, however. Another study looked at functional diversity in riparian vegetation communities along gradients of disturbance associated with management for logging, and found support for the intermediate disturbance hypothesis </w:t>
      </w:r>
      <w:r w:rsidR="00A92656">
        <w:fldChar w:fldCharType="begin" w:fldLock="1"/>
      </w:r>
      <w:r w:rsidR="00170ECA">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"previouslyFormattedCitation" : "(Biswas &amp; Mallik 2010)" }, "properties" : { "noteIndex" : 0 }, "schema" : "https://github.com/citation-style-language/schema/raw/master/csl-citation.json" }</w:instrText>
      </w:r>
      <w:r w:rsidR="00A92656">
        <w:fldChar w:fldCharType="separate"/>
      </w:r>
      <w:r w:rsidRPr="007E4F31">
        <w:rPr>
          <w:noProof/>
        </w:rPr>
        <w:t>(Biswas &amp; Mallik 2010)</w:t>
      </w:r>
      <w:r w:rsidR="00A92656">
        <w:fldChar w:fldCharType="end"/>
      </w:r>
      <w:r>
        <w:t xml:space="preserve">. </w:t>
      </w:r>
      <w:r w:rsidR="00FF5E92">
        <w:t>F</w:t>
      </w:r>
      <w:r>
        <w:t xml:space="preserve">urther insights into the impact of disturbance on functional diversity in general come from work on gradients of land use intensity. Land use intensification has been linked with lower functional diversity across an international dataset </w:t>
      </w:r>
      <w:r w:rsidR="00A92656">
        <w:fldChar w:fldCharType="begin" w:fldLock="1"/>
      </w:r>
      <w:r w:rsidR="00170EC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"previouslyFormattedCitation" : "(Lalibert\u00e9 &lt;i&gt;et al.&lt;/i&gt; 2010)" }, "properties" : { "noteIndex" : 0 }, "schema" : "https://github.com/citation-style-language/schema/raw/master/csl-citation.json" }</w:instrText>
      </w:r>
      <w:r w:rsidR="00A92656">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92656">
        <w:fldChar w:fldCharType="end"/>
      </w:r>
      <w:r>
        <w:t xml:space="preserve">, and the authors associated this effect with a reduced ability </w:t>
      </w:r>
      <w:del w:id="51" w:author="Michelle Leishman" w:date="2014-12-18T11:09:00Z">
        <w:r w:rsidDel="00A06BFA">
          <w:delText xml:space="preserve">to </w:delText>
        </w:r>
      </w:del>
      <w:r>
        <w:t xml:space="preserve">of communities to respond to disturbance. On the west coast of Scotland, increasing anthropogenic disturbance in arable fields, grazed grasslands, moorlands and woodlands was associated with reduced functional richness and increased functional evenness </w:t>
      </w:r>
      <w:r w:rsidR="00A92656">
        <w:fldChar w:fldCharType="begin" w:fldLock="1"/>
      </w:r>
      <w:r w:rsidR="00170ECA">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"previouslyFormattedCitation" : "(Pakeman 2011)" }, "properties" : { "noteIndex" : 0 }, "schema" : "https://github.com/citation-style-language/schema/raw/master/csl-citation.json" }</w:instrText>
      </w:r>
      <w:r w:rsidR="00A92656">
        <w:fldChar w:fldCharType="separate"/>
      </w:r>
      <w:r w:rsidRPr="007E4F31">
        <w:rPr>
          <w:noProof/>
        </w:rPr>
        <w:t>(Pakeman 2011)</w:t>
      </w:r>
      <w:r w:rsidR="00A92656">
        <w:fldChar w:fldCharType="end"/>
      </w:r>
      <w:r>
        <w:t xml:space="preserve">. A trend is apparent from these studies where functional diversity is inversely associated with environmental homogeneity. At a meeting of the North American </w:t>
      </w:r>
      <w:proofErr w:type="spellStart"/>
      <w:r>
        <w:t>Benthological</w:t>
      </w:r>
      <w:proofErr w:type="spellEnd"/>
      <w:r>
        <w:t xml:space="preserve"> Society in 1995, the attendees of a symposium on ecological heterogeneity urged stream researchers to “examine heterogeneity from a functional perspective” </w:t>
      </w:r>
      <w:r w:rsidR="00A92656">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A92656">
        <w:fldChar w:fldCharType="separate"/>
      </w:r>
      <w:r w:rsidRPr="00904EB7">
        <w:rPr>
          <w:noProof/>
        </w:rPr>
        <w:t>(Palmer &amp; Poff 1997)</w:t>
      </w:r>
      <w:r w:rsidR="00A92656">
        <w:fldChar w:fldCharType="end"/>
      </w:r>
      <w:r>
        <w:t>. Progress on this front has been sparse, and confirmation of an opposite trend – i.e. where functional diversity increases with environmental heterogeneity – would be a significant development for riparian ecology and conservation.</w:t>
      </w:r>
    </w:p>
    <w:p w14:paraId="723E9E9C" w14:textId="77777777" w:rsidR="0017691C" w:rsidRDefault="0017691C">
      <w:pPr>
        <w:spacing w:line="480" w:lineRule="auto"/>
        <w:jc w:val="both"/>
        <w:pPrChange w:id="52" w:author="Michelle Leishman" w:date="2014-12-18T11:21:00Z">
          <w:pPr>
            <w:spacing w:line="360" w:lineRule="auto"/>
            <w:jc w:val="both"/>
          </w:pPr>
        </w:pPrChange>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 Specifically, we asked the following questions:</w:t>
      </w:r>
    </w:p>
    <w:p w14:paraId="6757AE98" w14:textId="77777777" w:rsidR="0017691C" w:rsidRDefault="0017691C">
      <w:pPr>
        <w:pStyle w:val="ListParagraph"/>
        <w:numPr>
          <w:ilvl w:val="0"/>
          <w:numId w:val="1"/>
        </w:numPr>
        <w:spacing w:line="480" w:lineRule="auto"/>
        <w:jc w:val="both"/>
        <w:pPrChange w:id="53" w:author="Michelle Leishman" w:date="2014-12-18T11:21:00Z">
          <w:pPr>
            <w:pStyle w:val="ListParagraph"/>
            <w:numPr>
              <w:numId w:val="1"/>
            </w:numPr>
            <w:spacing w:line="360" w:lineRule="auto"/>
            <w:ind w:hanging="360"/>
            <w:jc w:val="both"/>
          </w:pPr>
        </w:pPrChange>
      </w:pPr>
      <w:r>
        <w:t>Is functional diversity related to the frequency and magnitude of flooding disturbance?</w:t>
      </w:r>
    </w:p>
    <w:p w14:paraId="29D1FB06" w14:textId="77777777" w:rsidR="0017691C" w:rsidRDefault="0017691C">
      <w:pPr>
        <w:pStyle w:val="ListParagraph"/>
        <w:numPr>
          <w:ilvl w:val="0"/>
          <w:numId w:val="1"/>
        </w:numPr>
        <w:spacing w:line="480" w:lineRule="auto"/>
        <w:jc w:val="both"/>
        <w:pPrChange w:id="54" w:author="Michelle Leishman" w:date="2014-12-18T11:21:00Z">
          <w:pPr>
            <w:pStyle w:val="ListParagraph"/>
            <w:numPr>
              <w:numId w:val="1"/>
            </w:numPr>
            <w:spacing w:line="360" w:lineRule="auto"/>
            <w:ind w:hanging="360"/>
            <w:jc w:val="both"/>
          </w:pPr>
        </w:pPrChange>
      </w:pPr>
      <w:r>
        <w:t>Is functional diversity related to variability in seasonal water availability in the riparian zone?</w:t>
      </w:r>
    </w:p>
    <w:p w14:paraId="7797EE0B" w14:textId="77777777" w:rsidR="0017691C" w:rsidRDefault="0017691C">
      <w:pPr>
        <w:spacing w:line="480" w:lineRule="auto"/>
        <w:jc w:val="both"/>
        <w:pPrChange w:id="55" w:author="Michelle Leishman" w:date="2014-12-18T11:21:00Z">
          <w:pPr>
            <w:spacing w:line="360" w:lineRule="auto"/>
            <w:jc w:val="both"/>
          </w:pPr>
        </w:pPrChange>
      </w:pPr>
      <w:r>
        <w:lastRenderedPageBreak/>
        <w:t xml:space="preserve">South-eastern Australia was used as a </w:t>
      </w:r>
      <w:commentRangeStart w:id="56"/>
      <w:r>
        <w:t>sandbox</w:t>
      </w:r>
      <w:commentRangeEnd w:id="56"/>
      <w:r w:rsidR="00A06BFA">
        <w:rPr>
          <w:rStyle w:val="CommentReference"/>
          <w:rFonts w:eastAsia="MS Mincho"/>
        </w:rPr>
        <w:commentReference w:id="56"/>
      </w:r>
      <w:r>
        <w:t xml:space="preserve">, as a broad spectrum of hydrological heterogeneity is present within a relatively compact, contiguous landscape </w:t>
      </w:r>
      <w:r w:rsidR="00A92656" w:rsidRPr="00C432C4">
        <w:fldChar w:fldCharType="begin" w:fldLock="1"/>
      </w:r>
      <w:r w:rsidR="00170ECA">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A92656" w:rsidRPr="00C432C4">
        <w:fldChar w:fldCharType="separate"/>
      </w:r>
      <w:r w:rsidRPr="00214E4B">
        <w:rPr>
          <w:noProof/>
        </w:rPr>
        <w:t>(Finlayson &amp; McMahon 1988; Peel, McMahon &amp; Finlayson 2004)</w:t>
      </w:r>
      <w:r w:rsidR="00A92656" w:rsidRPr="00C432C4">
        <w:fldChar w:fldCharType="end"/>
      </w:r>
      <w:r>
        <w:t xml:space="preserve">. </w:t>
      </w:r>
    </w:p>
    <w:p w14:paraId="1A94062C" w14:textId="77777777" w:rsidR="00B01109" w:rsidDel="00E238E0" w:rsidRDefault="00B01109">
      <w:pPr>
        <w:spacing w:line="480" w:lineRule="auto"/>
        <w:jc w:val="both"/>
        <w:rPr>
          <w:del w:id="57" w:author="Michelle Leishman" w:date="2014-12-18T11:44:00Z"/>
        </w:rPr>
        <w:pPrChange w:id="58" w:author="Michelle Leishman" w:date="2014-12-18T11:21:00Z">
          <w:pPr>
            <w:spacing w:line="360" w:lineRule="auto"/>
            <w:jc w:val="both"/>
          </w:pPr>
        </w:pPrChange>
      </w:pPr>
    </w:p>
    <w:p w14:paraId="3BBD884C" w14:textId="77777777" w:rsidR="00BF7E8E" w:rsidDel="00E238E0" w:rsidRDefault="00BF7E8E">
      <w:pPr>
        <w:spacing w:line="480" w:lineRule="auto"/>
        <w:jc w:val="both"/>
        <w:rPr>
          <w:del w:id="59" w:author="Michelle Leishman" w:date="2014-12-18T11:44:00Z"/>
        </w:rPr>
        <w:pPrChange w:id="60" w:author="Michelle Leishman" w:date="2014-12-18T11:21:00Z">
          <w:pPr>
            <w:spacing w:line="360" w:lineRule="auto"/>
            <w:jc w:val="both"/>
          </w:pPr>
        </w:pPrChange>
      </w:pPr>
    </w:p>
    <w:p w14:paraId="71229BEE" w14:textId="77777777" w:rsidR="00BF7E8E" w:rsidDel="00E238E0" w:rsidRDefault="00BF7E8E">
      <w:pPr>
        <w:spacing w:line="480" w:lineRule="auto"/>
        <w:jc w:val="both"/>
        <w:rPr>
          <w:del w:id="61" w:author="Michelle Leishman" w:date="2014-12-18T11:44:00Z"/>
        </w:rPr>
        <w:pPrChange w:id="62" w:author="Michelle Leishman" w:date="2014-12-18T11:21:00Z">
          <w:pPr>
            <w:spacing w:line="360" w:lineRule="auto"/>
            <w:jc w:val="both"/>
          </w:pPr>
        </w:pPrChange>
      </w:pPr>
    </w:p>
    <w:p w14:paraId="57C4EEDF" w14:textId="77777777" w:rsidR="0017691C" w:rsidDel="00E238E0" w:rsidRDefault="0017691C">
      <w:pPr>
        <w:spacing w:line="480" w:lineRule="auto"/>
        <w:rPr>
          <w:del w:id="63" w:author="Michelle Leishman" w:date="2014-12-18T11:44:00Z"/>
        </w:rPr>
        <w:pPrChange w:id="64" w:author="Michelle Leishman" w:date="2014-12-18T11:21:00Z">
          <w:pPr>
            <w:spacing w:line="360" w:lineRule="auto"/>
          </w:pPr>
        </w:pPrChange>
      </w:pPr>
    </w:p>
    <w:p w14:paraId="390CD321" w14:textId="77777777" w:rsidR="001149F4" w:rsidDel="00E238E0" w:rsidRDefault="001149F4">
      <w:pPr>
        <w:spacing w:line="480" w:lineRule="auto"/>
        <w:rPr>
          <w:del w:id="65" w:author="Michelle Leishman" w:date="2014-12-18T11:44:00Z"/>
        </w:rPr>
        <w:pPrChange w:id="66" w:author="Michelle Leishman" w:date="2014-12-18T11:21:00Z">
          <w:pPr>
            <w:spacing w:line="360" w:lineRule="auto"/>
          </w:pPr>
        </w:pPrChange>
      </w:pPr>
    </w:p>
    <w:p w14:paraId="3C0C64F7" w14:textId="77777777" w:rsidR="001149F4" w:rsidRDefault="001149F4">
      <w:pPr>
        <w:spacing w:line="480" w:lineRule="auto"/>
        <w:pPrChange w:id="67" w:author="Michelle Leishman" w:date="2014-12-18T11:21:00Z">
          <w:pPr>
            <w:spacing w:line="360" w:lineRule="auto"/>
          </w:pPr>
        </w:pPrChange>
      </w:pPr>
    </w:p>
    <w:p w14:paraId="428A389D" w14:textId="77777777" w:rsidR="0017691C" w:rsidRDefault="0017691C">
      <w:pPr>
        <w:spacing w:line="480" w:lineRule="auto"/>
        <w:jc w:val="both"/>
        <w:pPrChange w:id="68" w:author="Michelle Leishman" w:date="2014-12-18T11:21:00Z">
          <w:pPr>
            <w:spacing w:line="360" w:lineRule="auto"/>
            <w:jc w:val="both"/>
          </w:pPr>
        </w:pPrChange>
      </w:pPr>
      <w:r>
        <w:t>METHODS</w:t>
      </w:r>
    </w:p>
    <w:p w14:paraId="4BAAB38E" w14:textId="77777777" w:rsidR="0017691C" w:rsidRPr="00877460" w:rsidRDefault="0017691C">
      <w:pPr>
        <w:spacing w:line="480" w:lineRule="auto"/>
        <w:jc w:val="both"/>
        <w:rPr>
          <w:i/>
        </w:rPr>
        <w:pPrChange w:id="69" w:author="Michelle Leishman" w:date="2014-12-18T11:21:00Z">
          <w:pPr>
            <w:spacing w:line="360" w:lineRule="auto"/>
            <w:jc w:val="both"/>
          </w:pPr>
        </w:pPrChange>
      </w:pPr>
      <w:r>
        <w:rPr>
          <w:i/>
        </w:rPr>
        <w:t>Study site selection</w:t>
      </w:r>
    </w:p>
    <w:p w14:paraId="6EB7243A" w14:textId="77777777" w:rsidR="0017691C" w:rsidRPr="00EA700F" w:rsidRDefault="0017691C">
      <w:pPr>
        <w:spacing w:line="480" w:lineRule="auto"/>
        <w:jc w:val="both"/>
        <w:pPrChange w:id="70" w:author="Michelle Leishman" w:date="2014-12-18T11:21:00Z">
          <w:pPr>
            <w:spacing w:line="360" w:lineRule="auto"/>
            <w:jc w:val="both"/>
          </w:pPr>
        </w:pPrChange>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71"/>
      <w:r>
        <w:t>patterns</w:t>
      </w:r>
      <w:commentRangeEnd w:id="71"/>
      <w:r w:rsidR="00064C80">
        <w:rPr>
          <w:rStyle w:val="CommentReference"/>
          <w:rFonts w:eastAsia="MS Mincho"/>
        </w:rPr>
        <w:commentReference w:id="71"/>
      </w:r>
      <w:r>
        <w:t xml:space="preserve">. </w:t>
      </w:r>
    </w:p>
    <w:p w14:paraId="02F5B684" w14:textId="77777777" w:rsidR="0017691C" w:rsidRDefault="0017691C">
      <w:pPr>
        <w:spacing w:line="480" w:lineRule="auto"/>
        <w:jc w:val="both"/>
        <w:pPrChange w:id="72" w:author="Michelle Leishman" w:date="2014-12-18T11:21:00Z">
          <w:pPr>
            <w:spacing w:line="360" w:lineRule="auto"/>
            <w:jc w:val="both"/>
          </w:pPr>
        </w:pPrChange>
      </w:pPr>
      <w:commentRangeStart w:id="73"/>
      <w:r>
        <w:t>The following criteria were applied in the site selection process: g</w:t>
      </w:r>
      <w:r w:rsidRPr="00EA700F">
        <w:t>auged locations were selected that had &gt;15 years of associated continuous hydrological data, and an absence of flow regulation, significant water extrac</w:t>
      </w:r>
      <w:r>
        <w:t xml:space="preserve">tion or catchment urbanisation, following </w:t>
      </w:r>
      <w:r w:rsidR="00A92656">
        <w:fldChar w:fldCharType="begin" w:fldLock="1"/>
      </w:r>
      <w:r w:rsidR="00170ECA">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A92656">
        <w:fldChar w:fldCharType="separate"/>
      </w:r>
      <w:r w:rsidRPr="003E1885">
        <w:rPr>
          <w:noProof/>
        </w:rPr>
        <w:t xml:space="preserve">Kennard et al., </w:t>
      </w:r>
      <w:r>
        <w:rPr>
          <w:noProof/>
        </w:rPr>
        <w:t>(</w:t>
      </w:r>
      <w:r w:rsidRPr="003E1885">
        <w:rPr>
          <w:noProof/>
        </w:rPr>
        <w:t>2010)</w:t>
      </w:r>
      <w:r w:rsidR="00A92656">
        <w:fldChar w:fldCharType="end"/>
      </w:r>
      <w:r w:rsidRPr="00EA700F">
        <w:t>. To minimise signals associated with human land-use</w:t>
      </w:r>
      <w:r>
        <w:t xml:space="preserve"> and river type</w:t>
      </w:r>
      <w:r w:rsidRPr="00EA700F">
        <w:t xml:space="preserve">, the following further criteria were used to shortlist possible study sites: </w:t>
      </w:r>
      <w:r>
        <w:t xml:space="preserve">all were partly confined valleys with discontinuous floodplain pocket River Styles, </w:t>
      </w:r>
      <w:r w:rsidRPr="009422EA">
        <w:rPr>
          <w:i/>
        </w:rPr>
        <w:t>c.f.</w:t>
      </w:r>
      <w:r>
        <w:t xml:space="preserve"> </w:t>
      </w:r>
      <w:r w:rsidR="00A92656">
        <w:fldChar w:fldCharType="begin" w:fldLock="1"/>
      </w:r>
      <w:r w:rsidR="00170ECA">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A92656">
        <w:fldChar w:fldCharType="separate"/>
      </w:r>
      <w:r>
        <w:rPr>
          <w:noProof/>
        </w:rPr>
        <w:t>(Brierley &amp; Fryirs</w:t>
      </w:r>
      <w:r w:rsidRPr="00D139EA">
        <w:rPr>
          <w:noProof/>
        </w:rPr>
        <w:t xml:space="preserve"> </w:t>
      </w:r>
      <w:r>
        <w:rPr>
          <w:noProof/>
        </w:rPr>
        <w:t>(</w:t>
      </w:r>
      <w:r w:rsidRPr="00D139EA">
        <w:rPr>
          <w:noProof/>
        </w:rPr>
        <w:t>2005)</w:t>
      </w:r>
      <w:r w:rsidR="00A92656">
        <w:fldChar w:fldCharType="end"/>
      </w:r>
      <w:r>
        <w:t xml:space="preserve">, had an </w:t>
      </w:r>
      <w:r w:rsidRPr="00EA700F">
        <w:t xml:space="preserve">intact native riparian vegetation cover (a band of native riparian vegetation extending &gt;15 m from the </w:t>
      </w:r>
      <w:proofErr w:type="spellStart"/>
      <w:r>
        <w:t>bankfull</w:t>
      </w:r>
      <w:proofErr w:type="spellEnd"/>
      <w:r>
        <w:t xml:space="preserve"> </w:t>
      </w:r>
      <w:r w:rsidRPr="00EA700F">
        <w:t xml:space="preserve">channel edge), </w:t>
      </w:r>
      <w:r>
        <w:t>were in good</w:t>
      </w:r>
      <w:r w:rsidRPr="00EA700F">
        <w:t xml:space="preserve"> geomorphic condition (lack of significant human-induced erosional or depositional landforms), minimal </w:t>
      </w:r>
      <w:r>
        <w:t>vegetation</w:t>
      </w:r>
      <w:r w:rsidRPr="00EA700F">
        <w:t xml:space="preserve"> clearing (catchment predominantly covered by native vegetation)</w:t>
      </w:r>
      <w:r>
        <w:t xml:space="preserve"> and occurred in a catchment smaller than </w:t>
      </w:r>
      <w:r w:rsidRPr="00EA700F">
        <w:t>1000 km</w:t>
      </w:r>
      <w:r w:rsidRPr="00EA700F">
        <w:rPr>
          <w:vertAlign w:val="superscript"/>
        </w:rPr>
        <w:t>2</w:t>
      </w:r>
      <w:r w:rsidRPr="00EA700F">
        <w:t xml:space="preserve">. These criteria were assessed using a combination of visual inspection of satellite photography (Google Earth, Microsoft Bing) </w:t>
      </w:r>
      <w:r>
        <w:t xml:space="preserve">and </w:t>
      </w:r>
      <w:r w:rsidRPr="00EA700F">
        <w:t>information from the NSW Riparian Vegetation Extent dataset and the NSW Office of Water River Styles® geospatial dataset</w:t>
      </w:r>
      <w:r>
        <w:t xml:space="preserve"> </w:t>
      </w:r>
      <w:r w:rsidR="00A92656">
        <w:fldChar w:fldCharType="begin" w:fldLock="1"/>
      </w:r>
      <w:r w:rsidR="00170ECA">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A92656">
        <w:fldChar w:fldCharType="separate"/>
      </w:r>
      <w:r w:rsidR="00170ECA" w:rsidRPr="00170ECA">
        <w:rPr>
          <w:noProof/>
        </w:rPr>
        <w:t xml:space="preserve">(Healy </w:t>
      </w:r>
      <w:r w:rsidR="00170ECA" w:rsidRPr="00170ECA">
        <w:rPr>
          <w:i/>
          <w:noProof/>
        </w:rPr>
        <w:t>et al.</w:t>
      </w:r>
      <w:r w:rsidR="00170ECA" w:rsidRPr="00170ECA">
        <w:rPr>
          <w:noProof/>
        </w:rPr>
        <w:t xml:space="preserve"> 2012)</w:t>
      </w:r>
      <w:r w:rsidR="00A92656">
        <w:fldChar w:fldCharType="end"/>
      </w:r>
      <w:r w:rsidRPr="00EA700F">
        <w:t xml:space="preserve">. To select the 15 study sites from this shortlist, accessibility by road, permission </w:t>
      </w:r>
      <w:r w:rsidRPr="00EA700F">
        <w:lastRenderedPageBreak/>
        <w:t xml:space="preserve">from state or private landholders, and proximity of accessible areas to continuous hydrological monitoring stations were </w:t>
      </w:r>
      <w:r>
        <w:t>taken into account</w:t>
      </w:r>
      <w:r w:rsidRPr="00EA700F">
        <w:t xml:space="preserve">. </w:t>
      </w:r>
      <w:commentRangeEnd w:id="73"/>
      <w:r>
        <w:rPr>
          <w:rStyle w:val="CommentReference"/>
        </w:rPr>
        <w:commentReference w:id="73"/>
      </w:r>
    </w:p>
    <w:p w14:paraId="276799BB" w14:textId="77777777" w:rsidR="0017691C" w:rsidRDefault="0017691C">
      <w:pPr>
        <w:spacing w:line="480" w:lineRule="auto"/>
        <w:jc w:val="both"/>
        <w:pPrChange w:id="74" w:author="Michelle Leishman" w:date="2014-12-18T11:21:00Z">
          <w:pPr>
            <w:spacing w:line="360" w:lineRule="auto"/>
            <w:jc w:val="both"/>
          </w:pPr>
        </w:pPrChange>
      </w:pPr>
      <w:r>
        <w:t xml:space="preserve">The resulting study area spanned latitude </w:t>
      </w:r>
      <w:r w:rsidRPr="00530509">
        <w:t xml:space="preserve">-29.467 </w:t>
      </w:r>
      <w:r>
        <w:t xml:space="preserve">to </w:t>
      </w:r>
      <w:r w:rsidRPr="00530509">
        <w:t xml:space="preserve">-37.371 </w:t>
      </w:r>
      <w:r>
        <w:t>and longitude 147.413 to 152.217.</w:t>
      </w:r>
      <w:ins w:id="75" w:author="Michelle Leishman" w:date="2014-12-18T11:47:00Z">
        <w:r w:rsidR="00E238E0">
          <w:t xml:space="preserve"> </w:t>
        </w:r>
      </w:ins>
      <w:r>
        <w:t>Sites spanned an altitudinal range of 23 – 732 m above sea level.</w:t>
      </w:r>
    </w:p>
    <w:p w14:paraId="4C81621E" w14:textId="77777777" w:rsidR="0017691C" w:rsidRDefault="0017691C">
      <w:pPr>
        <w:spacing w:line="480" w:lineRule="auto"/>
        <w:pPrChange w:id="76" w:author="Michelle Leishman" w:date="2014-12-18T11:21:00Z">
          <w:pPr>
            <w:spacing w:line="360" w:lineRule="auto"/>
          </w:pPr>
        </w:pPrChange>
      </w:pPr>
    </w:p>
    <w:p w14:paraId="1A9DF8CF" w14:textId="77777777" w:rsidR="0017691C" w:rsidRPr="00FD6EDE" w:rsidRDefault="0017691C">
      <w:pPr>
        <w:spacing w:line="480" w:lineRule="auto"/>
        <w:rPr>
          <w:b/>
          <w:i/>
        </w:rPr>
        <w:pPrChange w:id="77" w:author="Michelle Leishman" w:date="2014-12-18T11:21:00Z">
          <w:pPr>
            <w:spacing w:line="360" w:lineRule="auto"/>
          </w:pPr>
        </w:pPrChange>
      </w:pPr>
      <w:r>
        <w:rPr>
          <w:b/>
          <w:noProof/>
          <w:lang w:val="en-US"/>
        </w:rPr>
        <w:drawing>
          <wp:inline distT="0" distB="0" distL="0" distR="0" wp14:anchorId="53E74A31" wp14:editId="6B1619EE">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395EE3DB" w14:textId="77777777" w:rsidR="0017691C" w:rsidRDefault="0017691C">
      <w:pPr>
        <w:spacing w:line="480" w:lineRule="auto"/>
        <w:rPr>
          <w:i/>
        </w:rPr>
        <w:pPrChange w:id="78" w:author="Michelle Leishman" w:date="2014-12-18T11:21:00Z">
          <w:pPr>
            <w:spacing w:line="360" w:lineRule="auto"/>
          </w:pPr>
        </w:pPrChange>
      </w:pPr>
      <w:commentRangeStart w:id="79"/>
      <w:proofErr w:type="gramStart"/>
      <w:r w:rsidRPr="00FD6EDE">
        <w:rPr>
          <w:b/>
          <w:i/>
        </w:rPr>
        <w:t xml:space="preserve">Figure </w:t>
      </w:r>
      <w:r w:rsidR="00A92656" w:rsidRPr="00FD6EDE">
        <w:rPr>
          <w:b/>
          <w:i/>
        </w:rPr>
        <w:fldChar w:fldCharType="begin"/>
      </w:r>
      <w:r w:rsidRPr="00FD6EDE">
        <w:rPr>
          <w:b/>
          <w:i/>
        </w:rPr>
        <w:instrText xml:space="preserve"> SEQ Figure \* ARABIC </w:instrText>
      </w:r>
      <w:r w:rsidR="00A92656" w:rsidRPr="00FD6EDE">
        <w:rPr>
          <w:b/>
          <w:i/>
        </w:rPr>
        <w:fldChar w:fldCharType="separate"/>
      </w:r>
      <w:r w:rsidRPr="00FD6EDE">
        <w:rPr>
          <w:b/>
          <w:i/>
          <w:noProof/>
        </w:rPr>
        <w:t>1</w:t>
      </w:r>
      <w:r w:rsidR="00A92656" w:rsidRPr="00FD6EDE">
        <w:rPr>
          <w:b/>
          <w:i/>
        </w:rPr>
        <w:fldChar w:fldCharType="end"/>
      </w:r>
      <w:r w:rsidRPr="00FD6EDE">
        <w:rPr>
          <w:b/>
          <w:i/>
        </w:rPr>
        <w:t>.</w:t>
      </w:r>
      <w:proofErr w:type="gramEnd"/>
      <w:r w:rsidRPr="00FD6EDE">
        <w:rPr>
          <w:b/>
          <w:i/>
        </w:rPr>
        <w:t xml:space="preserve"> </w:t>
      </w:r>
      <w:r w:rsidRPr="00FD6EDE">
        <w:rPr>
          <w:i/>
        </w:rPr>
        <w:t xml:space="preserve">Location of fifteen field study sites across </w:t>
      </w:r>
      <w:proofErr w:type="gramStart"/>
      <w:r w:rsidRPr="00FD6EDE">
        <w:rPr>
          <w:i/>
        </w:rPr>
        <w:t>south-eastern</w:t>
      </w:r>
      <w:proofErr w:type="gramEnd"/>
      <w:r w:rsidRPr="00FD6EDE">
        <w:rPr>
          <w:i/>
        </w:rPr>
        <w:t xml:space="preserve">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hAnsi="Arial" w:cs="Arial"/>
          <w:i/>
          <w:lang w:eastAsia="ja-JP"/>
        </w:rPr>
        <w:t>▲</w:t>
      </w:r>
      <w:r w:rsidRPr="00FD6EDE">
        <w:rPr>
          <w:rFonts w:cs="Arial"/>
          <w:i/>
          <w:lang w:eastAsia="ja-JP"/>
        </w:rPr>
        <w:t xml:space="preserve"> 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commentRangeEnd w:id="79"/>
      <w:r>
        <w:rPr>
          <w:rStyle w:val="CommentReference"/>
        </w:rPr>
        <w:commentReference w:id="79"/>
      </w:r>
    </w:p>
    <w:p w14:paraId="08582D6A" w14:textId="77777777" w:rsidR="0017691C" w:rsidRPr="00DA6200" w:rsidRDefault="0017691C">
      <w:pPr>
        <w:spacing w:line="480" w:lineRule="auto"/>
        <w:rPr>
          <w:i/>
        </w:rPr>
        <w:pPrChange w:id="80" w:author="Michelle Leishman" w:date="2014-12-18T11:21:00Z">
          <w:pPr>
            <w:spacing w:line="360" w:lineRule="auto"/>
          </w:pPr>
        </w:pPrChange>
      </w:pPr>
    </w:p>
    <w:p w14:paraId="39D301B7" w14:textId="77777777" w:rsidR="0017691C" w:rsidRDefault="0017691C">
      <w:pPr>
        <w:pStyle w:val="Caption"/>
        <w:keepNext/>
        <w:spacing w:line="480" w:lineRule="auto"/>
        <w:pPrChange w:id="81" w:author="Michelle Leishman" w:date="2014-12-18T11:21:00Z">
          <w:pPr>
            <w:pStyle w:val="Caption"/>
            <w:keepNext/>
            <w:spacing w:line="360" w:lineRule="auto"/>
          </w:pPr>
        </w:pPrChange>
      </w:pPr>
      <w:proofErr w:type="gramStart"/>
      <w:r>
        <w:t xml:space="preserve">Table </w:t>
      </w:r>
      <w:r w:rsidR="00A92656">
        <w:fldChar w:fldCharType="begin"/>
      </w:r>
      <w:r>
        <w:instrText xml:space="preserve"> SEQ Table \* ARABIC </w:instrText>
      </w:r>
      <w:r w:rsidR="00A92656">
        <w:fldChar w:fldCharType="separate"/>
      </w:r>
      <w:r>
        <w:rPr>
          <w:noProof/>
        </w:rPr>
        <w:t>1</w:t>
      </w:r>
      <w:r w:rsidR="00A92656">
        <w:fldChar w:fldCharType="end"/>
      </w:r>
      <w:r>
        <w:t>.</w:t>
      </w:r>
      <w:proofErr w:type="gramEnd"/>
      <w:r>
        <w:t xml:space="preserve"> </w:t>
      </w:r>
      <w:proofErr w:type="gramStart"/>
      <w:r>
        <w:t>Location and characteristics of field sites.</w:t>
      </w:r>
      <w:proofErr w:type="gramEnd"/>
    </w:p>
    <w:tbl>
      <w:tblPr>
        <w:tblW w:w="8684" w:type="dxa"/>
        <w:tblInd w:w="-5" w:type="dxa"/>
        <w:tblLook w:val="04A0" w:firstRow="1" w:lastRow="0" w:firstColumn="1" w:lastColumn="0" w:noHBand="0" w:noVBand="1"/>
      </w:tblPr>
      <w:tblGrid>
        <w:gridCol w:w="709"/>
        <w:gridCol w:w="3791"/>
        <w:gridCol w:w="1028"/>
        <w:gridCol w:w="1080"/>
        <w:gridCol w:w="1107"/>
        <w:gridCol w:w="969"/>
      </w:tblGrid>
      <w:tr w:rsidR="0017691C" w:rsidRPr="004317D6" w14:paraId="5DED4239" w14:textId="77777777" w:rsidTr="00402F2B">
        <w:trPr>
          <w:trHeight w:val="555"/>
        </w:trPr>
        <w:tc>
          <w:tcPr>
            <w:tcW w:w="709" w:type="dxa"/>
            <w:tcBorders>
              <w:top w:val="single" w:sz="4" w:space="0" w:color="auto"/>
              <w:left w:val="single" w:sz="4" w:space="0" w:color="auto"/>
              <w:bottom w:val="single" w:sz="4" w:space="0" w:color="auto"/>
              <w:right w:val="nil"/>
            </w:tcBorders>
            <w:shd w:val="clear" w:color="auto" w:fill="auto"/>
            <w:noWrap/>
            <w:vAlign w:val="bottom"/>
            <w:hideMark/>
          </w:tcPr>
          <w:p w14:paraId="6EF5AAE2" w14:textId="77777777" w:rsidR="0017691C" w:rsidRPr="004317D6" w:rsidRDefault="0017691C">
            <w:pPr>
              <w:spacing w:after="0" w:line="480" w:lineRule="auto"/>
              <w:rPr>
                <w:rFonts w:asciiTheme="majorHAnsi" w:eastAsia="Times New Roman" w:hAnsiTheme="majorHAnsi" w:cs="Times New Roman"/>
                <w:color w:val="000000"/>
                <w:sz w:val="20"/>
                <w:szCs w:val="20"/>
                <w:lang w:eastAsia="en-AU"/>
              </w:rPr>
              <w:pPrChange w:id="82" w:author="Michelle Leishman" w:date="2014-12-18T11:21:00Z">
                <w:pPr>
                  <w:keepNext/>
                  <w:keepLines/>
                  <w:spacing w:before="200" w:after="0" w:line="360" w:lineRule="auto"/>
                  <w:outlineLvl w:val="4"/>
                </w:pPr>
              </w:pPrChange>
            </w:pPr>
            <w:r w:rsidRPr="004317D6">
              <w:rPr>
                <w:rFonts w:eastAsia="Times New Roman" w:cs="Times New Roman"/>
                <w:color w:val="000000"/>
                <w:sz w:val="20"/>
                <w:szCs w:val="20"/>
                <w:lang w:eastAsia="en-AU"/>
              </w:rPr>
              <w:t>Site #</w:t>
            </w:r>
          </w:p>
        </w:tc>
        <w:tc>
          <w:tcPr>
            <w:tcW w:w="3791" w:type="dxa"/>
            <w:tcBorders>
              <w:top w:val="single" w:sz="4" w:space="0" w:color="auto"/>
              <w:left w:val="nil"/>
              <w:bottom w:val="single" w:sz="4" w:space="0" w:color="auto"/>
              <w:right w:val="single" w:sz="4" w:space="0" w:color="auto"/>
            </w:tcBorders>
            <w:shd w:val="clear" w:color="auto" w:fill="auto"/>
            <w:vAlign w:val="bottom"/>
            <w:hideMark/>
          </w:tcPr>
          <w:p w14:paraId="61A9A566"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8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Gauge Name</w:t>
            </w:r>
          </w:p>
        </w:tc>
        <w:tc>
          <w:tcPr>
            <w:tcW w:w="1028" w:type="dxa"/>
            <w:tcBorders>
              <w:top w:val="single" w:sz="4" w:space="0" w:color="auto"/>
              <w:left w:val="nil"/>
              <w:bottom w:val="single" w:sz="4" w:space="0" w:color="auto"/>
              <w:right w:val="nil"/>
            </w:tcBorders>
            <w:shd w:val="clear" w:color="auto" w:fill="auto"/>
            <w:vAlign w:val="bottom"/>
            <w:hideMark/>
          </w:tcPr>
          <w:p w14:paraId="443B194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8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Longitude</w:t>
            </w:r>
          </w:p>
        </w:tc>
        <w:tc>
          <w:tcPr>
            <w:tcW w:w="1080" w:type="dxa"/>
            <w:tcBorders>
              <w:top w:val="single" w:sz="4" w:space="0" w:color="auto"/>
              <w:left w:val="nil"/>
              <w:bottom w:val="single" w:sz="4" w:space="0" w:color="auto"/>
              <w:right w:val="nil"/>
            </w:tcBorders>
            <w:shd w:val="clear" w:color="auto" w:fill="auto"/>
            <w:vAlign w:val="bottom"/>
            <w:hideMark/>
          </w:tcPr>
          <w:p w14:paraId="2A46008E"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85"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5A9004CD"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8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Catchment area (</w:t>
            </w:r>
            <w:r w:rsidR="00BF7E8E">
              <w:rPr>
                <w:rFonts w:eastAsia="Times New Roman" w:cs="Arial"/>
                <w:sz w:val="20"/>
                <w:szCs w:val="20"/>
                <w:lang w:eastAsia="en-AU"/>
              </w:rPr>
              <w:t>k</w:t>
            </w:r>
            <w:r w:rsidRPr="004317D6">
              <w:rPr>
                <w:rFonts w:eastAsia="Times New Roman" w:cs="Arial"/>
                <w:sz w:val="20"/>
                <w:szCs w:val="20"/>
                <w:lang w:eastAsia="en-AU"/>
              </w:rPr>
              <w:t>m</w:t>
            </w:r>
            <w:r w:rsidRPr="004317D6">
              <w:rPr>
                <w:rFonts w:eastAsia="Times New Roman" w:cs="Arial"/>
                <w:sz w:val="20"/>
                <w:szCs w:val="20"/>
                <w:vertAlign w:val="superscript"/>
                <w:lang w:eastAsia="en-AU"/>
              </w:rPr>
              <w:t>2</w:t>
            </w:r>
            <w:r w:rsidRPr="004317D6">
              <w:rPr>
                <w:rFonts w:eastAsia="Times New Roman" w:cs="Arial"/>
                <w:sz w:val="20"/>
                <w:szCs w:val="20"/>
                <w:lang w:eastAsia="en-AU"/>
              </w:rPr>
              <w: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14:paraId="621515AC" w14:textId="77777777" w:rsidR="0017691C" w:rsidRPr="004317D6" w:rsidRDefault="0017691C">
            <w:pPr>
              <w:spacing w:after="0" w:line="480" w:lineRule="auto"/>
              <w:rPr>
                <w:rFonts w:asciiTheme="majorHAnsi" w:eastAsia="Times New Roman" w:hAnsiTheme="majorHAnsi" w:cs="Times New Roman"/>
                <w:color w:val="000000"/>
                <w:sz w:val="20"/>
                <w:szCs w:val="20"/>
                <w:lang w:eastAsia="en-AU"/>
              </w:rPr>
              <w:pPrChange w:id="87" w:author="Michelle Leishman" w:date="2014-12-18T11:21:00Z">
                <w:pPr>
                  <w:keepNext/>
                  <w:keepLines/>
                  <w:spacing w:before="200" w:after="0" w:line="360" w:lineRule="auto"/>
                  <w:outlineLvl w:val="4"/>
                </w:pPr>
              </w:pPrChange>
            </w:pPr>
            <w:r w:rsidRPr="004317D6">
              <w:rPr>
                <w:rFonts w:eastAsia="Times New Roman" w:cs="Times New Roman"/>
                <w:color w:val="000000"/>
                <w:sz w:val="20"/>
                <w:szCs w:val="20"/>
                <w:lang w:eastAsia="en-AU"/>
              </w:rPr>
              <w:t>Elevation</w:t>
            </w:r>
            <w:r w:rsidR="00BF7E8E">
              <w:rPr>
                <w:rFonts w:eastAsia="Times New Roman" w:cs="Times New Roman"/>
                <w:color w:val="000000"/>
                <w:sz w:val="20"/>
                <w:szCs w:val="20"/>
                <w:lang w:eastAsia="en-AU"/>
              </w:rPr>
              <w:t xml:space="preserve"> (m </w:t>
            </w:r>
            <w:proofErr w:type="spellStart"/>
            <w:r w:rsidR="00BF7E8E">
              <w:rPr>
                <w:rFonts w:eastAsia="Times New Roman" w:cs="Times New Roman"/>
                <w:color w:val="000000"/>
                <w:sz w:val="20"/>
                <w:szCs w:val="20"/>
                <w:lang w:eastAsia="en-AU"/>
              </w:rPr>
              <w:t>asl</w:t>
            </w:r>
            <w:proofErr w:type="spellEnd"/>
            <w:r w:rsidR="00BF7E8E">
              <w:rPr>
                <w:rFonts w:eastAsia="Times New Roman" w:cs="Times New Roman"/>
                <w:color w:val="000000"/>
                <w:sz w:val="20"/>
                <w:szCs w:val="20"/>
                <w:lang w:eastAsia="en-AU"/>
              </w:rPr>
              <w:t>)</w:t>
            </w:r>
          </w:p>
        </w:tc>
      </w:tr>
      <w:tr w:rsidR="0017691C" w:rsidRPr="004317D6" w14:paraId="456C18A9"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72125D45"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88"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w:t>
            </w:r>
          </w:p>
        </w:tc>
        <w:tc>
          <w:tcPr>
            <w:tcW w:w="3791" w:type="dxa"/>
            <w:tcBorders>
              <w:top w:val="nil"/>
              <w:left w:val="nil"/>
              <w:bottom w:val="nil"/>
              <w:right w:val="single" w:sz="4" w:space="0" w:color="auto"/>
            </w:tcBorders>
            <w:shd w:val="clear" w:color="auto" w:fill="auto"/>
            <w:noWrap/>
            <w:vAlign w:val="bottom"/>
            <w:hideMark/>
          </w:tcPr>
          <w:p w14:paraId="459114BB"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8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Mammy Johnsons River at Pikes Crossing</w:t>
            </w:r>
          </w:p>
        </w:tc>
        <w:tc>
          <w:tcPr>
            <w:tcW w:w="1028" w:type="dxa"/>
            <w:tcBorders>
              <w:top w:val="nil"/>
              <w:left w:val="nil"/>
              <w:bottom w:val="nil"/>
              <w:right w:val="nil"/>
            </w:tcBorders>
            <w:shd w:val="clear" w:color="auto" w:fill="auto"/>
            <w:noWrap/>
            <w:vAlign w:val="bottom"/>
            <w:hideMark/>
          </w:tcPr>
          <w:p w14:paraId="69D51CB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151.979</w:t>
            </w:r>
          </w:p>
        </w:tc>
        <w:tc>
          <w:tcPr>
            <w:tcW w:w="1080" w:type="dxa"/>
            <w:tcBorders>
              <w:top w:val="nil"/>
              <w:left w:val="nil"/>
              <w:bottom w:val="nil"/>
              <w:right w:val="nil"/>
            </w:tcBorders>
            <w:shd w:val="clear" w:color="auto" w:fill="auto"/>
            <w:noWrap/>
            <w:vAlign w:val="bottom"/>
            <w:hideMark/>
          </w:tcPr>
          <w:p w14:paraId="2FBC00C2"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1"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5A75EF9C"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158</w:t>
            </w:r>
          </w:p>
        </w:tc>
        <w:tc>
          <w:tcPr>
            <w:tcW w:w="969" w:type="dxa"/>
            <w:tcBorders>
              <w:top w:val="nil"/>
              <w:left w:val="nil"/>
              <w:bottom w:val="nil"/>
              <w:right w:val="single" w:sz="4" w:space="0" w:color="auto"/>
            </w:tcBorders>
            <w:shd w:val="clear" w:color="auto" w:fill="auto"/>
            <w:vAlign w:val="center"/>
            <w:hideMark/>
          </w:tcPr>
          <w:p w14:paraId="79762B67"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93"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104</w:t>
            </w:r>
          </w:p>
        </w:tc>
      </w:tr>
      <w:tr w:rsidR="0017691C" w:rsidRPr="004317D6" w14:paraId="7019B54C"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5EFAEA2D"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94"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2</w:t>
            </w:r>
          </w:p>
        </w:tc>
        <w:tc>
          <w:tcPr>
            <w:tcW w:w="3791" w:type="dxa"/>
            <w:tcBorders>
              <w:top w:val="nil"/>
              <w:left w:val="nil"/>
              <w:bottom w:val="nil"/>
              <w:right w:val="single" w:sz="4" w:space="0" w:color="auto"/>
            </w:tcBorders>
            <w:shd w:val="clear" w:color="auto" w:fill="auto"/>
            <w:noWrap/>
            <w:vAlign w:val="bottom"/>
            <w:hideMark/>
          </w:tcPr>
          <w:p w14:paraId="5AF6B7EF"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5" w:author="Michelle Leishman" w:date="2014-12-18T11:21:00Z">
                <w:pPr>
                  <w:keepNext/>
                  <w:keepLines/>
                  <w:spacing w:before="200" w:after="0" w:line="360" w:lineRule="auto"/>
                  <w:jc w:val="right"/>
                  <w:outlineLvl w:val="4"/>
                </w:pPr>
              </w:pPrChange>
            </w:pPr>
            <w:proofErr w:type="spellStart"/>
            <w:r w:rsidRPr="004317D6">
              <w:rPr>
                <w:rFonts w:eastAsia="Times New Roman" w:cs="Arial"/>
                <w:sz w:val="20"/>
                <w:szCs w:val="20"/>
                <w:lang w:eastAsia="en-AU"/>
              </w:rPr>
              <w:t>Wallagaraugh</w:t>
            </w:r>
            <w:proofErr w:type="spellEnd"/>
            <w:r w:rsidRPr="004317D6">
              <w:rPr>
                <w:rFonts w:eastAsia="Times New Roman" w:cs="Arial"/>
                <w:sz w:val="20"/>
                <w:szCs w:val="20"/>
                <w:lang w:eastAsia="en-AU"/>
              </w:rPr>
              <w:t xml:space="preserve"> River at Princes Highway</w:t>
            </w:r>
          </w:p>
        </w:tc>
        <w:tc>
          <w:tcPr>
            <w:tcW w:w="1028" w:type="dxa"/>
            <w:tcBorders>
              <w:top w:val="nil"/>
              <w:left w:val="nil"/>
              <w:bottom w:val="nil"/>
              <w:right w:val="nil"/>
            </w:tcBorders>
            <w:shd w:val="clear" w:color="auto" w:fill="auto"/>
            <w:noWrap/>
            <w:vAlign w:val="bottom"/>
            <w:hideMark/>
          </w:tcPr>
          <w:p w14:paraId="45FB21C4"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149.714</w:t>
            </w:r>
          </w:p>
        </w:tc>
        <w:tc>
          <w:tcPr>
            <w:tcW w:w="1080" w:type="dxa"/>
            <w:tcBorders>
              <w:top w:val="nil"/>
              <w:left w:val="nil"/>
              <w:bottom w:val="nil"/>
              <w:right w:val="nil"/>
            </w:tcBorders>
            <w:shd w:val="clear" w:color="auto" w:fill="auto"/>
            <w:noWrap/>
            <w:vAlign w:val="bottom"/>
            <w:hideMark/>
          </w:tcPr>
          <w:p w14:paraId="4E4B4327"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7"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385C1F09"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9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477</w:t>
            </w:r>
          </w:p>
        </w:tc>
        <w:tc>
          <w:tcPr>
            <w:tcW w:w="969" w:type="dxa"/>
            <w:tcBorders>
              <w:top w:val="nil"/>
              <w:left w:val="nil"/>
              <w:bottom w:val="nil"/>
              <w:right w:val="single" w:sz="4" w:space="0" w:color="auto"/>
            </w:tcBorders>
            <w:shd w:val="clear" w:color="auto" w:fill="auto"/>
            <w:vAlign w:val="center"/>
            <w:hideMark/>
          </w:tcPr>
          <w:p w14:paraId="411F7D60"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99"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35</w:t>
            </w:r>
          </w:p>
        </w:tc>
      </w:tr>
      <w:tr w:rsidR="0017691C" w:rsidRPr="004317D6" w14:paraId="2E374450"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254D1441"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00"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3</w:t>
            </w:r>
          </w:p>
        </w:tc>
        <w:tc>
          <w:tcPr>
            <w:tcW w:w="3791" w:type="dxa"/>
            <w:tcBorders>
              <w:top w:val="nil"/>
              <w:left w:val="nil"/>
              <w:bottom w:val="nil"/>
              <w:right w:val="single" w:sz="4" w:space="0" w:color="auto"/>
            </w:tcBorders>
            <w:shd w:val="clear" w:color="auto" w:fill="auto"/>
            <w:noWrap/>
            <w:vAlign w:val="bottom"/>
            <w:hideMark/>
          </w:tcPr>
          <w:p w14:paraId="190ECDF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1"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Genoa River at Bondi</w:t>
            </w:r>
          </w:p>
        </w:tc>
        <w:tc>
          <w:tcPr>
            <w:tcW w:w="1028" w:type="dxa"/>
            <w:tcBorders>
              <w:top w:val="nil"/>
              <w:left w:val="nil"/>
              <w:bottom w:val="nil"/>
              <w:right w:val="nil"/>
            </w:tcBorders>
            <w:shd w:val="clear" w:color="auto" w:fill="auto"/>
            <w:noWrap/>
            <w:vAlign w:val="bottom"/>
            <w:hideMark/>
          </w:tcPr>
          <w:p w14:paraId="68005A17"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149.321</w:t>
            </w:r>
          </w:p>
        </w:tc>
        <w:tc>
          <w:tcPr>
            <w:tcW w:w="1080" w:type="dxa"/>
            <w:tcBorders>
              <w:top w:val="nil"/>
              <w:left w:val="nil"/>
              <w:bottom w:val="nil"/>
              <w:right w:val="nil"/>
            </w:tcBorders>
            <w:shd w:val="clear" w:color="auto" w:fill="auto"/>
            <w:noWrap/>
            <w:vAlign w:val="bottom"/>
            <w:hideMark/>
          </w:tcPr>
          <w:p w14:paraId="708D0AA1"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6DDDC05E"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234</w:t>
            </w:r>
          </w:p>
        </w:tc>
        <w:tc>
          <w:tcPr>
            <w:tcW w:w="969" w:type="dxa"/>
            <w:tcBorders>
              <w:top w:val="nil"/>
              <w:left w:val="nil"/>
              <w:bottom w:val="nil"/>
              <w:right w:val="single" w:sz="4" w:space="0" w:color="auto"/>
            </w:tcBorders>
            <w:shd w:val="clear" w:color="auto" w:fill="auto"/>
            <w:vAlign w:val="center"/>
            <w:hideMark/>
          </w:tcPr>
          <w:p w14:paraId="6F29B5FB"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05"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417</w:t>
            </w:r>
          </w:p>
        </w:tc>
      </w:tr>
      <w:tr w:rsidR="0017691C" w:rsidRPr="004317D6" w14:paraId="3C2D77A5"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19447AB8"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06"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lastRenderedPageBreak/>
              <w:t>4</w:t>
            </w:r>
          </w:p>
        </w:tc>
        <w:tc>
          <w:tcPr>
            <w:tcW w:w="3791" w:type="dxa"/>
            <w:tcBorders>
              <w:top w:val="nil"/>
              <w:left w:val="nil"/>
              <w:bottom w:val="nil"/>
              <w:right w:val="single" w:sz="4" w:space="0" w:color="auto"/>
            </w:tcBorders>
            <w:shd w:val="clear" w:color="auto" w:fill="auto"/>
            <w:noWrap/>
            <w:vAlign w:val="bottom"/>
            <w:hideMark/>
          </w:tcPr>
          <w:p w14:paraId="7324AD85"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7" w:author="Michelle Leishman" w:date="2014-12-18T11:21:00Z">
                <w:pPr>
                  <w:keepNext/>
                  <w:keepLines/>
                  <w:spacing w:before="200" w:after="0" w:line="360" w:lineRule="auto"/>
                  <w:jc w:val="right"/>
                  <w:outlineLvl w:val="4"/>
                </w:pPr>
              </w:pPrChange>
            </w:pP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Wadbilliga</w:t>
            </w:r>
            <w:proofErr w:type="spellEnd"/>
          </w:p>
        </w:tc>
        <w:tc>
          <w:tcPr>
            <w:tcW w:w="1028" w:type="dxa"/>
            <w:tcBorders>
              <w:top w:val="nil"/>
              <w:left w:val="nil"/>
              <w:bottom w:val="nil"/>
              <w:right w:val="nil"/>
            </w:tcBorders>
            <w:shd w:val="clear" w:color="auto" w:fill="auto"/>
            <w:noWrap/>
            <w:vAlign w:val="bottom"/>
            <w:hideMark/>
          </w:tcPr>
          <w:p w14:paraId="6121CEDC"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149.694</w:t>
            </w:r>
          </w:p>
        </w:tc>
        <w:tc>
          <w:tcPr>
            <w:tcW w:w="1080" w:type="dxa"/>
            <w:tcBorders>
              <w:top w:val="nil"/>
              <w:left w:val="nil"/>
              <w:bottom w:val="nil"/>
              <w:right w:val="nil"/>
            </w:tcBorders>
            <w:shd w:val="clear" w:color="auto" w:fill="auto"/>
            <w:noWrap/>
            <w:vAlign w:val="bottom"/>
            <w:hideMark/>
          </w:tcPr>
          <w:p w14:paraId="6909BE63"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0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35D9CE75"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126</w:t>
            </w:r>
          </w:p>
        </w:tc>
        <w:tc>
          <w:tcPr>
            <w:tcW w:w="969" w:type="dxa"/>
            <w:tcBorders>
              <w:top w:val="nil"/>
              <w:left w:val="nil"/>
              <w:bottom w:val="nil"/>
              <w:right w:val="single" w:sz="4" w:space="0" w:color="auto"/>
            </w:tcBorders>
            <w:shd w:val="clear" w:color="auto" w:fill="auto"/>
            <w:vAlign w:val="center"/>
            <w:hideMark/>
          </w:tcPr>
          <w:p w14:paraId="7FD226F5"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11"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201</w:t>
            </w:r>
          </w:p>
        </w:tc>
      </w:tr>
      <w:tr w:rsidR="0017691C" w:rsidRPr="004317D6" w14:paraId="515BB2FB"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3753CB7C"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12"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5</w:t>
            </w:r>
          </w:p>
        </w:tc>
        <w:tc>
          <w:tcPr>
            <w:tcW w:w="3791" w:type="dxa"/>
            <w:tcBorders>
              <w:top w:val="nil"/>
              <w:left w:val="nil"/>
              <w:bottom w:val="nil"/>
              <w:right w:val="single" w:sz="4" w:space="0" w:color="auto"/>
            </w:tcBorders>
            <w:shd w:val="clear" w:color="auto" w:fill="auto"/>
            <w:noWrap/>
            <w:vAlign w:val="bottom"/>
            <w:hideMark/>
          </w:tcPr>
          <w:p w14:paraId="24B22605"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 xml:space="preserve">Tuross River D/S </w:t>
            </w:r>
            <w:proofErr w:type="spellStart"/>
            <w:r w:rsidRPr="004317D6">
              <w:rPr>
                <w:rFonts w:eastAsia="Times New Roman" w:cs="Arial"/>
                <w:sz w:val="20"/>
                <w:szCs w:val="20"/>
                <w:lang w:eastAsia="en-AU"/>
              </w:rPr>
              <w:t>Wadbilliga</w:t>
            </w:r>
            <w:proofErr w:type="spellEnd"/>
            <w:r w:rsidRPr="004317D6">
              <w:rPr>
                <w:rFonts w:eastAsia="Times New Roman" w:cs="Arial"/>
                <w:sz w:val="20"/>
                <w:szCs w:val="20"/>
                <w:lang w:eastAsia="en-AU"/>
              </w:rPr>
              <w:t xml:space="preserve"> Junction</w:t>
            </w:r>
          </w:p>
        </w:tc>
        <w:tc>
          <w:tcPr>
            <w:tcW w:w="1028" w:type="dxa"/>
            <w:tcBorders>
              <w:top w:val="nil"/>
              <w:left w:val="nil"/>
              <w:bottom w:val="nil"/>
              <w:right w:val="nil"/>
            </w:tcBorders>
            <w:shd w:val="clear" w:color="auto" w:fill="auto"/>
            <w:noWrap/>
            <w:vAlign w:val="bottom"/>
            <w:hideMark/>
          </w:tcPr>
          <w:p w14:paraId="61695CB7"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149.761</w:t>
            </w:r>
          </w:p>
        </w:tc>
        <w:tc>
          <w:tcPr>
            <w:tcW w:w="1080" w:type="dxa"/>
            <w:tcBorders>
              <w:top w:val="nil"/>
              <w:left w:val="nil"/>
              <w:bottom w:val="nil"/>
              <w:right w:val="nil"/>
            </w:tcBorders>
            <w:shd w:val="clear" w:color="auto" w:fill="auto"/>
            <w:noWrap/>
            <w:vAlign w:val="bottom"/>
            <w:hideMark/>
          </w:tcPr>
          <w:p w14:paraId="2216BC96"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5"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-36.197</w:t>
            </w:r>
          </w:p>
        </w:tc>
        <w:tc>
          <w:tcPr>
            <w:tcW w:w="1107" w:type="dxa"/>
            <w:tcBorders>
              <w:top w:val="nil"/>
              <w:left w:val="nil"/>
              <w:bottom w:val="nil"/>
              <w:right w:val="nil"/>
            </w:tcBorders>
            <w:shd w:val="clear" w:color="auto" w:fill="auto"/>
            <w:noWrap/>
            <w:vAlign w:val="bottom"/>
            <w:hideMark/>
          </w:tcPr>
          <w:p w14:paraId="5D4D93BE"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918</w:t>
            </w:r>
          </w:p>
        </w:tc>
        <w:tc>
          <w:tcPr>
            <w:tcW w:w="969" w:type="dxa"/>
            <w:tcBorders>
              <w:top w:val="nil"/>
              <w:left w:val="nil"/>
              <w:bottom w:val="nil"/>
              <w:right w:val="single" w:sz="4" w:space="0" w:color="auto"/>
            </w:tcBorders>
            <w:shd w:val="clear" w:color="auto" w:fill="auto"/>
            <w:vAlign w:val="center"/>
            <w:hideMark/>
          </w:tcPr>
          <w:p w14:paraId="0429C448"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17"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79</w:t>
            </w:r>
          </w:p>
        </w:tc>
      </w:tr>
      <w:tr w:rsidR="0017691C" w:rsidRPr="004317D6" w14:paraId="5C60E662"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45EE2332"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18"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6</w:t>
            </w:r>
          </w:p>
        </w:tc>
        <w:tc>
          <w:tcPr>
            <w:tcW w:w="3791" w:type="dxa"/>
            <w:tcBorders>
              <w:top w:val="nil"/>
              <w:left w:val="nil"/>
              <w:bottom w:val="nil"/>
              <w:right w:val="single" w:sz="4" w:space="0" w:color="auto"/>
            </w:tcBorders>
            <w:shd w:val="clear" w:color="auto" w:fill="auto"/>
            <w:noWrap/>
            <w:vAlign w:val="bottom"/>
            <w:hideMark/>
          </w:tcPr>
          <w:p w14:paraId="5BC9111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1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 xml:space="preserve">Tuross River at </w:t>
            </w:r>
            <w:proofErr w:type="spellStart"/>
            <w:r w:rsidRPr="004317D6">
              <w:rPr>
                <w:rFonts w:eastAsia="Times New Roman" w:cs="Arial"/>
                <w:sz w:val="20"/>
                <w:szCs w:val="20"/>
                <w:lang w:eastAsia="en-AU"/>
              </w:rPr>
              <w:t>Belowra</w:t>
            </w:r>
            <w:proofErr w:type="spellEnd"/>
          </w:p>
        </w:tc>
        <w:tc>
          <w:tcPr>
            <w:tcW w:w="1028" w:type="dxa"/>
            <w:tcBorders>
              <w:top w:val="nil"/>
              <w:left w:val="nil"/>
              <w:bottom w:val="nil"/>
              <w:right w:val="nil"/>
            </w:tcBorders>
            <w:shd w:val="clear" w:color="auto" w:fill="auto"/>
            <w:noWrap/>
            <w:vAlign w:val="bottom"/>
            <w:hideMark/>
          </w:tcPr>
          <w:p w14:paraId="4BA1E76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149.709</w:t>
            </w:r>
          </w:p>
        </w:tc>
        <w:tc>
          <w:tcPr>
            <w:tcW w:w="1080" w:type="dxa"/>
            <w:tcBorders>
              <w:top w:val="nil"/>
              <w:left w:val="nil"/>
              <w:bottom w:val="nil"/>
              <w:right w:val="nil"/>
            </w:tcBorders>
            <w:shd w:val="clear" w:color="auto" w:fill="auto"/>
            <w:noWrap/>
            <w:vAlign w:val="bottom"/>
            <w:hideMark/>
          </w:tcPr>
          <w:p w14:paraId="1D37A69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1"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7AFF144B"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564</w:t>
            </w:r>
          </w:p>
        </w:tc>
        <w:tc>
          <w:tcPr>
            <w:tcW w:w="969" w:type="dxa"/>
            <w:tcBorders>
              <w:top w:val="nil"/>
              <w:left w:val="nil"/>
              <w:bottom w:val="nil"/>
              <w:right w:val="single" w:sz="4" w:space="0" w:color="auto"/>
            </w:tcBorders>
            <w:shd w:val="clear" w:color="auto" w:fill="auto"/>
            <w:vAlign w:val="center"/>
            <w:hideMark/>
          </w:tcPr>
          <w:p w14:paraId="26BA83D9"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23"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105</w:t>
            </w:r>
          </w:p>
        </w:tc>
      </w:tr>
      <w:tr w:rsidR="0017691C" w:rsidRPr="004317D6" w14:paraId="6B3C5BF1"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0C73338B"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24"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7</w:t>
            </w:r>
          </w:p>
        </w:tc>
        <w:tc>
          <w:tcPr>
            <w:tcW w:w="3791" w:type="dxa"/>
            <w:tcBorders>
              <w:top w:val="nil"/>
              <w:left w:val="nil"/>
              <w:bottom w:val="nil"/>
              <w:right w:val="single" w:sz="4" w:space="0" w:color="auto"/>
            </w:tcBorders>
            <w:shd w:val="clear" w:color="auto" w:fill="auto"/>
            <w:noWrap/>
            <w:vAlign w:val="bottom"/>
            <w:hideMark/>
          </w:tcPr>
          <w:p w14:paraId="3A8D0B3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5"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Jacobs River at Jacobs Ladder</w:t>
            </w:r>
          </w:p>
        </w:tc>
        <w:tc>
          <w:tcPr>
            <w:tcW w:w="1028" w:type="dxa"/>
            <w:tcBorders>
              <w:top w:val="nil"/>
              <w:left w:val="nil"/>
              <w:bottom w:val="nil"/>
              <w:right w:val="nil"/>
            </w:tcBorders>
            <w:shd w:val="clear" w:color="auto" w:fill="auto"/>
            <w:noWrap/>
            <w:vAlign w:val="bottom"/>
            <w:hideMark/>
          </w:tcPr>
          <w:p w14:paraId="4FF47E9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148.427</w:t>
            </w:r>
          </w:p>
        </w:tc>
        <w:tc>
          <w:tcPr>
            <w:tcW w:w="1080" w:type="dxa"/>
            <w:tcBorders>
              <w:top w:val="nil"/>
              <w:left w:val="nil"/>
              <w:bottom w:val="nil"/>
              <w:right w:val="nil"/>
            </w:tcBorders>
            <w:shd w:val="clear" w:color="auto" w:fill="auto"/>
            <w:noWrap/>
            <w:vAlign w:val="bottom"/>
            <w:hideMark/>
          </w:tcPr>
          <w:p w14:paraId="71A974D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7"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0CF46454"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2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184</w:t>
            </w:r>
          </w:p>
        </w:tc>
        <w:tc>
          <w:tcPr>
            <w:tcW w:w="969" w:type="dxa"/>
            <w:tcBorders>
              <w:top w:val="nil"/>
              <w:left w:val="nil"/>
              <w:bottom w:val="nil"/>
              <w:right w:val="single" w:sz="4" w:space="0" w:color="auto"/>
            </w:tcBorders>
            <w:shd w:val="clear" w:color="auto" w:fill="auto"/>
            <w:vAlign w:val="center"/>
            <w:hideMark/>
          </w:tcPr>
          <w:p w14:paraId="16B9A6B0"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29"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343</w:t>
            </w:r>
          </w:p>
        </w:tc>
      </w:tr>
      <w:tr w:rsidR="0017691C" w:rsidRPr="004317D6" w14:paraId="46283EA9"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05A01AA0"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30"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8</w:t>
            </w:r>
          </w:p>
        </w:tc>
        <w:tc>
          <w:tcPr>
            <w:tcW w:w="3791" w:type="dxa"/>
            <w:tcBorders>
              <w:top w:val="nil"/>
              <w:left w:val="nil"/>
              <w:bottom w:val="nil"/>
              <w:right w:val="single" w:sz="4" w:space="0" w:color="auto"/>
            </w:tcBorders>
            <w:shd w:val="clear" w:color="auto" w:fill="auto"/>
            <w:noWrap/>
            <w:vAlign w:val="bottom"/>
            <w:hideMark/>
          </w:tcPr>
          <w:p w14:paraId="6A2A192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1"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Nariel Creek at Upper Nariel</w:t>
            </w:r>
          </w:p>
        </w:tc>
        <w:tc>
          <w:tcPr>
            <w:tcW w:w="1028" w:type="dxa"/>
            <w:tcBorders>
              <w:top w:val="nil"/>
              <w:left w:val="nil"/>
              <w:bottom w:val="nil"/>
              <w:right w:val="nil"/>
            </w:tcBorders>
            <w:shd w:val="clear" w:color="auto" w:fill="auto"/>
            <w:noWrap/>
            <w:vAlign w:val="bottom"/>
            <w:hideMark/>
          </w:tcPr>
          <w:p w14:paraId="6C13F3BD"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147.826</w:t>
            </w:r>
          </w:p>
        </w:tc>
        <w:tc>
          <w:tcPr>
            <w:tcW w:w="1080" w:type="dxa"/>
            <w:tcBorders>
              <w:top w:val="nil"/>
              <w:left w:val="nil"/>
              <w:bottom w:val="nil"/>
              <w:right w:val="nil"/>
            </w:tcBorders>
            <w:shd w:val="clear" w:color="auto" w:fill="auto"/>
            <w:noWrap/>
            <w:vAlign w:val="bottom"/>
            <w:hideMark/>
          </w:tcPr>
          <w:p w14:paraId="547A7C31"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79FB383E"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261</w:t>
            </w:r>
          </w:p>
        </w:tc>
        <w:tc>
          <w:tcPr>
            <w:tcW w:w="969" w:type="dxa"/>
            <w:tcBorders>
              <w:top w:val="nil"/>
              <w:left w:val="nil"/>
              <w:bottom w:val="nil"/>
              <w:right w:val="single" w:sz="4" w:space="0" w:color="auto"/>
            </w:tcBorders>
            <w:shd w:val="clear" w:color="auto" w:fill="auto"/>
            <w:vAlign w:val="center"/>
            <w:hideMark/>
          </w:tcPr>
          <w:p w14:paraId="35A99790"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35"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711</w:t>
            </w:r>
          </w:p>
        </w:tc>
      </w:tr>
      <w:tr w:rsidR="0017691C" w:rsidRPr="004317D6" w14:paraId="3E050F69"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10F8C0F3"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36"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9</w:t>
            </w:r>
          </w:p>
        </w:tc>
        <w:tc>
          <w:tcPr>
            <w:tcW w:w="3791" w:type="dxa"/>
            <w:tcBorders>
              <w:top w:val="nil"/>
              <w:left w:val="nil"/>
              <w:bottom w:val="nil"/>
              <w:right w:val="single" w:sz="4" w:space="0" w:color="auto"/>
            </w:tcBorders>
            <w:shd w:val="clear" w:color="auto" w:fill="auto"/>
            <w:noWrap/>
            <w:vAlign w:val="bottom"/>
            <w:hideMark/>
          </w:tcPr>
          <w:p w14:paraId="320EDECE"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7" w:author="Michelle Leishman" w:date="2014-12-18T11:21:00Z">
                <w:pPr>
                  <w:keepNext/>
                  <w:keepLines/>
                  <w:spacing w:before="200" w:after="0" w:line="360" w:lineRule="auto"/>
                  <w:jc w:val="right"/>
                  <w:outlineLvl w:val="4"/>
                </w:pPr>
              </w:pPrChange>
            </w:pP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River at </w:t>
            </w:r>
            <w:proofErr w:type="spellStart"/>
            <w:r w:rsidRPr="004317D6">
              <w:rPr>
                <w:rFonts w:eastAsia="Times New Roman" w:cs="Arial"/>
                <w:sz w:val="20"/>
                <w:szCs w:val="20"/>
                <w:lang w:eastAsia="en-AU"/>
              </w:rPr>
              <w:t>Gibbo</w:t>
            </w:r>
            <w:proofErr w:type="spellEnd"/>
            <w:r w:rsidRPr="004317D6">
              <w:rPr>
                <w:rFonts w:eastAsia="Times New Roman" w:cs="Arial"/>
                <w:sz w:val="20"/>
                <w:szCs w:val="20"/>
                <w:lang w:eastAsia="en-AU"/>
              </w:rPr>
              <w:t xml:space="preserve"> Park</w:t>
            </w:r>
          </w:p>
        </w:tc>
        <w:tc>
          <w:tcPr>
            <w:tcW w:w="1028" w:type="dxa"/>
            <w:tcBorders>
              <w:top w:val="nil"/>
              <w:left w:val="nil"/>
              <w:bottom w:val="nil"/>
              <w:right w:val="nil"/>
            </w:tcBorders>
            <w:shd w:val="clear" w:color="auto" w:fill="auto"/>
            <w:noWrap/>
            <w:vAlign w:val="bottom"/>
            <w:hideMark/>
          </w:tcPr>
          <w:p w14:paraId="7F8644F9"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147.709</w:t>
            </w:r>
          </w:p>
        </w:tc>
        <w:tc>
          <w:tcPr>
            <w:tcW w:w="1080" w:type="dxa"/>
            <w:tcBorders>
              <w:top w:val="nil"/>
              <w:left w:val="nil"/>
              <w:bottom w:val="nil"/>
              <w:right w:val="nil"/>
            </w:tcBorders>
            <w:shd w:val="clear" w:color="auto" w:fill="auto"/>
            <w:noWrap/>
            <w:vAlign w:val="bottom"/>
            <w:hideMark/>
          </w:tcPr>
          <w:p w14:paraId="5D10F0E0"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3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6DF5BB4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390</w:t>
            </w:r>
          </w:p>
        </w:tc>
        <w:tc>
          <w:tcPr>
            <w:tcW w:w="969" w:type="dxa"/>
            <w:tcBorders>
              <w:top w:val="nil"/>
              <w:left w:val="nil"/>
              <w:bottom w:val="nil"/>
              <w:right w:val="single" w:sz="4" w:space="0" w:color="auto"/>
            </w:tcBorders>
            <w:shd w:val="clear" w:color="auto" w:fill="auto"/>
            <w:vAlign w:val="center"/>
            <w:hideMark/>
          </w:tcPr>
          <w:p w14:paraId="071EA74E"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41"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515</w:t>
            </w:r>
          </w:p>
        </w:tc>
      </w:tr>
      <w:tr w:rsidR="0017691C" w:rsidRPr="004317D6" w14:paraId="1069FBDB"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632D1233"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42"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10</w:t>
            </w:r>
          </w:p>
        </w:tc>
        <w:tc>
          <w:tcPr>
            <w:tcW w:w="3791" w:type="dxa"/>
            <w:tcBorders>
              <w:top w:val="nil"/>
              <w:left w:val="nil"/>
              <w:bottom w:val="nil"/>
              <w:right w:val="single" w:sz="4" w:space="0" w:color="auto"/>
            </w:tcBorders>
            <w:shd w:val="clear" w:color="auto" w:fill="auto"/>
            <w:noWrap/>
            <w:vAlign w:val="bottom"/>
            <w:hideMark/>
          </w:tcPr>
          <w:p w14:paraId="53200D50"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Snowy Creek at Below Granite Flat</w:t>
            </w:r>
          </w:p>
        </w:tc>
        <w:tc>
          <w:tcPr>
            <w:tcW w:w="1028" w:type="dxa"/>
            <w:tcBorders>
              <w:top w:val="nil"/>
              <w:left w:val="nil"/>
              <w:bottom w:val="nil"/>
              <w:right w:val="nil"/>
            </w:tcBorders>
            <w:shd w:val="clear" w:color="auto" w:fill="auto"/>
            <w:noWrap/>
            <w:vAlign w:val="bottom"/>
            <w:hideMark/>
          </w:tcPr>
          <w:p w14:paraId="0FAB874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147.413</w:t>
            </w:r>
          </w:p>
        </w:tc>
        <w:tc>
          <w:tcPr>
            <w:tcW w:w="1080" w:type="dxa"/>
            <w:tcBorders>
              <w:top w:val="nil"/>
              <w:left w:val="nil"/>
              <w:bottom w:val="nil"/>
              <w:right w:val="nil"/>
            </w:tcBorders>
            <w:shd w:val="clear" w:color="auto" w:fill="auto"/>
            <w:noWrap/>
            <w:vAlign w:val="bottom"/>
            <w:hideMark/>
          </w:tcPr>
          <w:p w14:paraId="4271D176"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5"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237D82D2"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416</w:t>
            </w:r>
          </w:p>
        </w:tc>
        <w:tc>
          <w:tcPr>
            <w:tcW w:w="969" w:type="dxa"/>
            <w:tcBorders>
              <w:top w:val="nil"/>
              <w:left w:val="nil"/>
              <w:bottom w:val="nil"/>
              <w:right w:val="single" w:sz="4" w:space="0" w:color="auto"/>
            </w:tcBorders>
            <w:shd w:val="clear" w:color="auto" w:fill="auto"/>
            <w:vAlign w:val="center"/>
            <w:hideMark/>
          </w:tcPr>
          <w:p w14:paraId="21107BCC"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47"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331</w:t>
            </w:r>
          </w:p>
        </w:tc>
      </w:tr>
      <w:tr w:rsidR="0017691C" w:rsidRPr="004317D6" w14:paraId="270C0D41"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4CEFC39E"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48"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11</w:t>
            </w:r>
          </w:p>
        </w:tc>
        <w:tc>
          <w:tcPr>
            <w:tcW w:w="3791" w:type="dxa"/>
            <w:tcBorders>
              <w:top w:val="nil"/>
              <w:left w:val="nil"/>
              <w:bottom w:val="nil"/>
              <w:right w:val="single" w:sz="4" w:space="0" w:color="auto"/>
            </w:tcBorders>
            <w:shd w:val="clear" w:color="auto" w:fill="auto"/>
            <w:noWrap/>
            <w:vAlign w:val="bottom"/>
            <w:hideMark/>
          </w:tcPr>
          <w:p w14:paraId="2530740B"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4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Mann River at Mitchell</w:t>
            </w:r>
          </w:p>
        </w:tc>
        <w:tc>
          <w:tcPr>
            <w:tcW w:w="1028" w:type="dxa"/>
            <w:tcBorders>
              <w:top w:val="nil"/>
              <w:left w:val="nil"/>
              <w:bottom w:val="nil"/>
              <w:right w:val="nil"/>
            </w:tcBorders>
            <w:shd w:val="clear" w:color="auto" w:fill="auto"/>
            <w:noWrap/>
            <w:vAlign w:val="bottom"/>
            <w:hideMark/>
          </w:tcPr>
          <w:p w14:paraId="4EE09633"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152.105</w:t>
            </w:r>
          </w:p>
        </w:tc>
        <w:tc>
          <w:tcPr>
            <w:tcW w:w="1080" w:type="dxa"/>
            <w:tcBorders>
              <w:top w:val="nil"/>
              <w:left w:val="nil"/>
              <w:bottom w:val="nil"/>
              <w:right w:val="nil"/>
            </w:tcBorders>
            <w:shd w:val="clear" w:color="auto" w:fill="auto"/>
            <w:noWrap/>
            <w:vAlign w:val="bottom"/>
            <w:hideMark/>
          </w:tcPr>
          <w:p w14:paraId="18EEF1F4"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1"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21C4E5CC"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890</w:t>
            </w:r>
          </w:p>
        </w:tc>
        <w:tc>
          <w:tcPr>
            <w:tcW w:w="969" w:type="dxa"/>
            <w:tcBorders>
              <w:top w:val="nil"/>
              <w:left w:val="nil"/>
              <w:bottom w:val="nil"/>
              <w:right w:val="single" w:sz="4" w:space="0" w:color="auto"/>
            </w:tcBorders>
            <w:shd w:val="clear" w:color="auto" w:fill="auto"/>
            <w:vAlign w:val="center"/>
            <w:hideMark/>
          </w:tcPr>
          <w:p w14:paraId="19B099E1"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53"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401</w:t>
            </w:r>
          </w:p>
        </w:tc>
      </w:tr>
      <w:tr w:rsidR="0017691C" w:rsidRPr="004317D6" w14:paraId="1F6B1D6E"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14653927"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54"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12</w:t>
            </w:r>
          </w:p>
        </w:tc>
        <w:tc>
          <w:tcPr>
            <w:tcW w:w="3791" w:type="dxa"/>
            <w:tcBorders>
              <w:top w:val="nil"/>
              <w:left w:val="nil"/>
              <w:bottom w:val="nil"/>
              <w:right w:val="single" w:sz="4" w:space="0" w:color="auto"/>
            </w:tcBorders>
            <w:shd w:val="clear" w:color="auto" w:fill="auto"/>
            <w:noWrap/>
            <w:vAlign w:val="bottom"/>
            <w:hideMark/>
          </w:tcPr>
          <w:p w14:paraId="0A4E4C09"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5"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Cataract Creek at Sandy Hill</w:t>
            </w:r>
          </w:p>
        </w:tc>
        <w:tc>
          <w:tcPr>
            <w:tcW w:w="1028" w:type="dxa"/>
            <w:tcBorders>
              <w:top w:val="nil"/>
              <w:left w:val="nil"/>
              <w:bottom w:val="nil"/>
              <w:right w:val="nil"/>
            </w:tcBorders>
            <w:shd w:val="clear" w:color="auto" w:fill="auto"/>
            <w:noWrap/>
            <w:vAlign w:val="bottom"/>
            <w:hideMark/>
          </w:tcPr>
          <w:p w14:paraId="78C7B7F4"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6"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152.217</w:t>
            </w:r>
          </w:p>
        </w:tc>
        <w:tc>
          <w:tcPr>
            <w:tcW w:w="1080" w:type="dxa"/>
            <w:tcBorders>
              <w:top w:val="nil"/>
              <w:left w:val="nil"/>
              <w:bottom w:val="nil"/>
              <w:right w:val="nil"/>
            </w:tcBorders>
            <w:shd w:val="clear" w:color="auto" w:fill="auto"/>
            <w:noWrap/>
            <w:vAlign w:val="bottom"/>
            <w:hideMark/>
          </w:tcPr>
          <w:p w14:paraId="20E8FECF"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7"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258405B8"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5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237</w:t>
            </w:r>
          </w:p>
        </w:tc>
        <w:tc>
          <w:tcPr>
            <w:tcW w:w="969" w:type="dxa"/>
            <w:tcBorders>
              <w:top w:val="nil"/>
              <w:left w:val="nil"/>
              <w:bottom w:val="nil"/>
              <w:right w:val="single" w:sz="4" w:space="0" w:color="auto"/>
            </w:tcBorders>
            <w:shd w:val="clear" w:color="auto" w:fill="auto"/>
            <w:vAlign w:val="center"/>
            <w:hideMark/>
          </w:tcPr>
          <w:p w14:paraId="54DC385D"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59"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595</w:t>
            </w:r>
          </w:p>
        </w:tc>
      </w:tr>
      <w:tr w:rsidR="0017691C" w:rsidRPr="004317D6" w14:paraId="08503315"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6B54D009"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60"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13</w:t>
            </w:r>
          </w:p>
        </w:tc>
        <w:tc>
          <w:tcPr>
            <w:tcW w:w="3791" w:type="dxa"/>
            <w:tcBorders>
              <w:top w:val="nil"/>
              <w:left w:val="nil"/>
              <w:bottom w:val="nil"/>
              <w:right w:val="single" w:sz="4" w:space="0" w:color="auto"/>
            </w:tcBorders>
            <w:shd w:val="clear" w:color="auto" w:fill="auto"/>
            <w:noWrap/>
            <w:vAlign w:val="bottom"/>
            <w:hideMark/>
          </w:tcPr>
          <w:p w14:paraId="2FBDE99F"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1" w:author="Michelle Leishman" w:date="2014-12-18T11:21:00Z">
                <w:pPr>
                  <w:keepNext/>
                  <w:keepLines/>
                  <w:spacing w:before="200" w:after="0" w:line="360" w:lineRule="auto"/>
                  <w:jc w:val="right"/>
                  <w:outlineLvl w:val="4"/>
                </w:pPr>
              </w:pPrChange>
            </w:pPr>
            <w:proofErr w:type="spellStart"/>
            <w:r w:rsidRPr="004317D6">
              <w:rPr>
                <w:rFonts w:eastAsia="Times New Roman" w:cs="Arial"/>
                <w:sz w:val="20"/>
                <w:szCs w:val="20"/>
                <w:lang w:eastAsia="en-AU"/>
              </w:rPr>
              <w:t>Sportsmans</w:t>
            </w:r>
            <w:proofErr w:type="spellEnd"/>
            <w:r w:rsidRPr="004317D6">
              <w:rPr>
                <w:rFonts w:eastAsia="Times New Roman" w:cs="Arial"/>
                <w:sz w:val="20"/>
                <w:szCs w:val="20"/>
                <w:lang w:eastAsia="en-AU"/>
              </w:rPr>
              <w:t xml:space="preserve"> Creek at </w:t>
            </w:r>
            <w:proofErr w:type="spellStart"/>
            <w:r w:rsidRPr="004317D6">
              <w:rPr>
                <w:rFonts w:eastAsia="Times New Roman" w:cs="Arial"/>
                <w:sz w:val="20"/>
                <w:szCs w:val="20"/>
                <w:lang w:eastAsia="en-AU"/>
              </w:rPr>
              <w:t>Gurranang</w:t>
            </w:r>
            <w:proofErr w:type="spellEnd"/>
            <w:r w:rsidRPr="004317D6">
              <w:rPr>
                <w:rFonts w:eastAsia="Times New Roman" w:cs="Arial"/>
                <w:sz w:val="20"/>
                <w:szCs w:val="20"/>
                <w:lang w:eastAsia="en-AU"/>
              </w:rPr>
              <w:t xml:space="preserve"> Siding</w:t>
            </w:r>
          </w:p>
        </w:tc>
        <w:tc>
          <w:tcPr>
            <w:tcW w:w="1028" w:type="dxa"/>
            <w:tcBorders>
              <w:top w:val="nil"/>
              <w:left w:val="nil"/>
              <w:bottom w:val="nil"/>
              <w:right w:val="nil"/>
            </w:tcBorders>
            <w:shd w:val="clear" w:color="auto" w:fill="auto"/>
            <w:noWrap/>
            <w:vAlign w:val="bottom"/>
            <w:hideMark/>
          </w:tcPr>
          <w:p w14:paraId="23B85872"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2"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152.981</w:t>
            </w:r>
          </w:p>
        </w:tc>
        <w:tc>
          <w:tcPr>
            <w:tcW w:w="1080" w:type="dxa"/>
            <w:tcBorders>
              <w:top w:val="nil"/>
              <w:left w:val="nil"/>
              <w:bottom w:val="nil"/>
              <w:right w:val="nil"/>
            </w:tcBorders>
            <w:shd w:val="clear" w:color="auto" w:fill="auto"/>
            <w:noWrap/>
            <w:vAlign w:val="bottom"/>
            <w:hideMark/>
          </w:tcPr>
          <w:p w14:paraId="7225E587"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3"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32E35D43"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4"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205</w:t>
            </w:r>
          </w:p>
        </w:tc>
        <w:tc>
          <w:tcPr>
            <w:tcW w:w="969" w:type="dxa"/>
            <w:tcBorders>
              <w:top w:val="nil"/>
              <w:left w:val="nil"/>
              <w:bottom w:val="nil"/>
              <w:right w:val="single" w:sz="4" w:space="0" w:color="auto"/>
            </w:tcBorders>
            <w:shd w:val="clear" w:color="auto" w:fill="auto"/>
            <w:vAlign w:val="center"/>
            <w:hideMark/>
          </w:tcPr>
          <w:p w14:paraId="577D987F"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65"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13</w:t>
            </w:r>
          </w:p>
        </w:tc>
      </w:tr>
      <w:tr w:rsidR="0017691C" w:rsidRPr="004317D6" w14:paraId="010C9E07"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07C4522C"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66"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14</w:t>
            </w:r>
          </w:p>
        </w:tc>
        <w:tc>
          <w:tcPr>
            <w:tcW w:w="3791" w:type="dxa"/>
            <w:tcBorders>
              <w:top w:val="nil"/>
              <w:left w:val="nil"/>
              <w:bottom w:val="nil"/>
              <w:right w:val="single" w:sz="4" w:space="0" w:color="auto"/>
            </w:tcBorders>
            <w:shd w:val="clear" w:color="auto" w:fill="auto"/>
            <w:noWrap/>
            <w:vAlign w:val="bottom"/>
            <w:hideMark/>
          </w:tcPr>
          <w:p w14:paraId="1191158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7" w:author="Michelle Leishman" w:date="2014-12-18T11:21:00Z">
                <w:pPr>
                  <w:keepNext/>
                  <w:keepLines/>
                  <w:spacing w:before="200" w:after="0" w:line="360" w:lineRule="auto"/>
                  <w:jc w:val="right"/>
                  <w:outlineLvl w:val="4"/>
                </w:pPr>
              </w:pPrChange>
            </w:pPr>
            <w:proofErr w:type="spellStart"/>
            <w:r w:rsidRPr="004317D6">
              <w:rPr>
                <w:rFonts w:eastAsia="Times New Roman" w:cs="Arial"/>
                <w:sz w:val="20"/>
                <w:szCs w:val="20"/>
                <w:lang w:eastAsia="en-AU"/>
              </w:rPr>
              <w:t>Goodradigbee</w:t>
            </w:r>
            <w:proofErr w:type="spellEnd"/>
            <w:r w:rsidRPr="004317D6">
              <w:rPr>
                <w:rFonts w:eastAsia="Times New Roman" w:cs="Arial"/>
                <w:sz w:val="20"/>
                <w:szCs w:val="20"/>
                <w:lang w:eastAsia="en-AU"/>
              </w:rPr>
              <w:t xml:space="preserve"> River at Brindabella</w:t>
            </w:r>
          </w:p>
        </w:tc>
        <w:tc>
          <w:tcPr>
            <w:tcW w:w="1028" w:type="dxa"/>
            <w:tcBorders>
              <w:top w:val="nil"/>
              <w:left w:val="nil"/>
              <w:bottom w:val="nil"/>
              <w:right w:val="nil"/>
            </w:tcBorders>
            <w:shd w:val="clear" w:color="auto" w:fill="auto"/>
            <w:noWrap/>
            <w:vAlign w:val="bottom"/>
            <w:hideMark/>
          </w:tcPr>
          <w:p w14:paraId="05F4016A"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8"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148.731</w:t>
            </w:r>
          </w:p>
        </w:tc>
        <w:tc>
          <w:tcPr>
            <w:tcW w:w="1080" w:type="dxa"/>
            <w:tcBorders>
              <w:top w:val="nil"/>
              <w:left w:val="nil"/>
              <w:bottom w:val="nil"/>
              <w:right w:val="nil"/>
            </w:tcBorders>
            <w:shd w:val="clear" w:color="auto" w:fill="auto"/>
            <w:noWrap/>
            <w:vAlign w:val="bottom"/>
            <w:hideMark/>
          </w:tcPr>
          <w:p w14:paraId="7CE6EE69"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69"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hideMark/>
          </w:tcPr>
          <w:p w14:paraId="4255271C" w14:textId="77777777" w:rsidR="0017691C" w:rsidRPr="004317D6" w:rsidRDefault="0017691C">
            <w:pPr>
              <w:spacing w:after="0" w:line="480" w:lineRule="auto"/>
              <w:jc w:val="right"/>
              <w:rPr>
                <w:rFonts w:asciiTheme="majorHAnsi" w:eastAsia="Times New Roman" w:hAnsiTheme="majorHAnsi" w:cs="Arial"/>
                <w:color w:val="1F4D78" w:themeColor="accent1" w:themeShade="7F"/>
                <w:sz w:val="20"/>
                <w:szCs w:val="20"/>
                <w:lang w:eastAsia="en-AU"/>
              </w:rPr>
              <w:pPrChange w:id="170" w:author="Michelle Leishman" w:date="2014-12-18T11:21:00Z">
                <w:pPr>
                  <w:keepNext/>
                  <w:keepLines/>
                  <w:spacing w:before="200" w:after="0" w:line="360" w:lineRule="auto"/>
                  <w:jc w:val="right"/>
                  <w:outlineLvl w:val="4"/>
                </w:pPr>
              </w:pPrChange>
            </w:pPr>
            <w:r w:rsidRPr="004317D6">
              <w:rPr>
                <w:rFonts w:eastAsia="Times New Roman" w:cs="Arial"/>
                <w:sz w:val="20"/>
                <w:szCs w:val="20"/>
                <w:lang w:eastAsia="en-AU"/>
              </w:rPr>
              <w:t>432</w:t>
            </w:r>
          </w:p>
        </w:tc>
        <w:tc>
          <w:tcPr>
            <w:tcW w:w="969" w:type="dxa"/>
            <w:tcBorders>
              <w:top w:val="nil"/>
              <w:left w:val="nil"/>
              <w:bottom w:val="nil"/>
              <w:right w:val="single" w:sz="4" w:space="0" w:color="auto"/>
            </w:tcBorders>
            <w:shd w:val="clear" w:color="auto" w:fill="auto"/>
            <w:vAlign w:val="center"/>
            <w:hideMark/>
          </w:tcPr>
          <w:p w14:paraId="57CA257A"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71"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510</w:t>
            </w:r>
          </w:p>
        </w:tc>
      </w:tr>
      <w:tr w:rsidR="0017691C" w:rsidRPr="004317D6" w14:paraId="777C308E" w14:textId="77777777" w:rsidTr="00402F2B">
        <w:trPr>
          <w:trHeight w:val="300"/>
        </w:trPr>
        <w:tc>
          <w:tcPr>
            <w:tcW w:w="709" w:type="dxa"/>
            <w:tcBorders>
              <w:top w:val="nil"/>
              <w:left w:val="single" w:sz="4" w:space="0" w:color="auto"/>
              <w:bottom w:val="single" w:sz="4" w:space="0" w:color="auto"/>
              <w:right w:val="nil"/>
            </w:tcBorders>
            <w:shd w:val="clear" w:color="auto" w:fill="auto"/>
            <w:noWrap/>
            <w:vAlign w:val="bottom"/>
            <w:hideMark/>
          </w:tcPr>
          <w:p w14:paraId="5C172AD0" w14:textId="77777777" w:rsidR="0017691C" w:rsidRPr="004317D6" w:rsidRDefault="0017691C">
            <w:pPr>
              <w:spacing w:after="0" w:line="480" w:lineRule="auto"/>
              <w:jc w:val="right"/>
              <w:rPr>
                <w:rFonts w:asciiTheme="majorHAnsi" w:eastAsia="Times New Roman" w:hAnsiTheme="majorHAnsi" w:cs="Times New Roman"/>
                <w:color w:val="000000"/>
                <w:sz w:val="20"/>
                <w:szCs w:val="20"/>
                <w:lang w:eastAsia="en-AU"/>
              </w:rPr>
              <w:pPrChange w:id="172" w:author="Michelle Leishman" w:date="2014-12-18T11:21:00Z">
                <w:pPr>
                  <w:keepNext/>
                  <w:keepLines/>
                  <w:spacing w:before="200" w:after="0" w:line="360" w:lineRule="auto"/>
                  <w:jc w:val="right"/>
                  <w:outlineLvl w:val="4"/>
                </w:pPr>
              </w:pPrChange>
            </w:pPr>
            <w:r w:rsidRPr="004317D6">
              <w:rPr>
                <w:rFonts w:eastAsia="Times New Roman" w:cs="Times New Roman"/>
                <w:color w:val="000000"/>
                <w:sz w:val="20"/>
                <w:szCs w:val="20"/>
                <w:lang w:eastAsia="en-AU"/>
              </w:rPr>
              <w:t>15</w:t>
            </w:r>
          </w:p>
        </w:tc>
        <w:tc>
          <w:tcPr>
            <w:tcW w:w="3791" w:type="dxa"/>
            <w:tcBorders>
              <w:top w:val="nil"/>
              <w:left w:val="nil"/>
              <w:bottom w:val="single" w:sz="4" w:space="0" w:color="auto"/>
              <w:right w:val="single" w:sz="4" w:space="0" w:color="auto"/>
            </w:tcBorders>
            <w:shd w:val="clear" w:color="auto" w:fill="auto"/>
            <w:noWrap/>
            <w:vAlign w:val="bottom"/>
            <w:hideMark/>
          </w:tcPr>
          <w:p w14:paraId="7FD25736" w14:textId="77777777" w:rsidR="0017691C" w:rsidRPr="004317D6" w:rsidRDefault="0017691C">
            <w:pPr>
              <w:spacing w:after="0" w:line="480" w:lineRule="auto"/>
              <w:jc w:val="right"/>
              <w:rPr>
                <w:rFonts w:asciiTheme="majorHAnsi" w:eastAsia="Times New Roman" w:hAnsiTheme="majorHAnsi" w:cs="Arial"/>
                <w:color w:val="000000"/>
                <w:sz w:val="20"/>
                <w:szCs w:val="20"/>
                <w:lang w:eastAsia="en-AU"/>
              </w:rPr>
              <w:pPrChange w:id="173" w:author="Michelle Leishman" w:date="2014-12-18T11:21:00Z">
                <w:pPr>
                  <w:keepNext/>
                  <w:keepLines/>
                  <w:spacing w:before="200" w:after="0" w:line="360" w:lineRule="auto"/>
                  <w:jc w:val="right"/>
                  <w:outlineLvl w:val="4"/>
                </w:pPr>
              </w:pPrChange>
            </w:pPr>
            <w:r w:rsidRPr="004317D6">
              <w:rPr>
                <w:rFonts w:eastAsia="Times New Roman" w:cs="Arial"/>
                <w:color w:val="000000"/>
                <w:sz w:val="20"/>
                <w:szCs w:val="20"/>
                <w:lang w:eastAsia="en-AU"/>
              </w:rPr>
              <w:t>Jilliby Creek at U/S Wyong River</w:t>
            </w:r>
          </w:p>
        </w:tc>
        <w:tc>
          <w:tcPr>
            <w:tcW w:w="1028" w:type="dxa"/>
            <w:tcBorders>
              <w:top w:val="nil"/>
              <w:left w:val="nil"/>
              <w:bottom w:val="single" w:sz="4" w:space="0" w:color="auto"/>
              <w:right w:val="nil"/>
            </w:tcBorders>
            <w:shd w:val="clear" w:color="auto" w:fill="auto"/>
            <w:noWrap/>
            <w:vAlign w:val="bottom"/>
            <w:hideMark/>
          </w:tcPr>
          <w:p w14:paraId="43689C44" w14:textId="77777777" w:rsidR="0017691C" w:rsidRPr="004317D6" w:rsidRDefault="0017691C">
            <w:pPr>
              <w:spacing w:after="0" w:line="480" w:lineRule="auto"/>
              <w:jc w:val="right"/>
              <w:rPr>
                <w:rFonts w:asciiTheme="majorHAnsi" w:eastAsia="Times New Roman" w:hAnsiTheme="majorHAnsi" w:cs="Arial"/>
                <w:color w:val="000000"/>
                <w:sz w:val="20"/>
                <w:szCs w:val="20"/>
                <w:lang w:eastAsia="en-AU"/>
              </w:rPr>
              <w:pPrChange w:id="174" w:author="Michelle Leishman" w:date="2014-12-18T11:21:00Z">
                <w:pPr>
                  <w:keepNext/>
                  <w:keepLines/>
                  <w:spacing w:before="200" w:after="0" w:line="360" w:lineRule="auto"/>
                  <w:jc w:val="right"/>
                  <w:outlineLvl w:val="4"/>
                </w:pPr>
              </w:pPrChange>
            </w:pPr>
            <w:r w:rsidRPr="004317D6">
              <w:rPr>
                <w:rFonts w:eastAsia="Times New Roman" w:cs="Arial"/>
                <w:color w:val="000000"/>
                <w:sz w:val="20"/>
                <w:szCs w:val="20"/>
                <w:lang w:eastAsia="en-AU"/>
              </w:rPr>
              <w:t>151.389</w:t>
            </w:r>
          </w:p>
        </w:tc>
        <w:tc>
          <w:tcPr>
            <w:tcW w:w="1080" w:type="dxa"/>
            <w:tcBorders>
              <w:top w:val="nil"/>
              <w:left w:val="nil"/>
              <w:bottom w:val="single" w:sz="4" w:space="0" w:color="auto"/>
              <w:right w:val="nil"/>
            </w:tcBorders>
            <w:shd w:val="clear" w:color="auto" w:fill="auto"/>
            <w:noWrap/>
            <w:vAlign w:val="bottom"/>
            <w:hideMark/>
          </w:tcPr>
          <w:p w14:paraId="1F3FBB0A" w14:textId="77777777" w:rsidR="0017691C" w:rsidRPr="004317D6" w:rsidRDefault="0017691C">
            <w:pPr>
              <w:spacing w:after="0" w:line="480" w:lineRule="auto"/>
              <w:jc w:val="right"/>
              <w:rPr>
                <w:rFonts w:asciiTheme="majorHAnsi" w:eastAsia="Times New Roman" w:hAnsiTheme="majorHAnsi" w:cs="Arial"/>
                <w:color w:val="000000"/>
                <w:sz w:val="20"/>
                <w:szCs w:val="20"/>
                <w:lang w:eastAsia="en-AU"/>
              </w:rPr>
              <w:pPrChange w:id="175" w:author="Michelle Leishman" w:date="2014-12-18T11:21:00Z">
                <w:pPr>
                  <w:keepNext/>
                  <w:keepLines/>
                  <w:spacing w:before="200" w:after="0" w:line="360" w:lineRule="auto"/>
                  <w:jc w:val="right"/>
                  <w:outlineLvl w:val="4"/>
                </w:pPr>
              </w:pPrChange>
            </w:pPr>
            <w:r w:rsidRPr="004317D6">
              <w:rPr>
                <w:rFonts w:eastAsia="Times New Roman" w:cs="Arial"/>
                <w:color w:val="000000"/>
                <w:sz w:val="20"/>
                <w:szCs w:val="20"/>
                <w:lang w:eastAsia="en-AU"/>
              </w:rPr>
              <w:t>-33.246</w:t>
            </w:r>
          </w:p>
        </w:tc>
        <w:tc>
          <w:tcPr>
            <w:tcW w:w="1107" w:type="dxa"/>
            <w:tcBorders>
              <w:top w:val="nil"/>
              <w:left w:val="nil"/>
              <w:bottom w:val="single" w:sz="4" w:space="0" w:color="auto"/>
              <w:right w:val="nil"/>
            </w:tcBorders>
            <w:shd w:val="clear" w:color="auto" w:fill="auto"/>
            <w:noWrap/>
            <w:vAlign w:val="bottom"/>
            <w:hideMark/>
          </w:tcPr>
          <w:p w14:paraId="6AF73C68" w14:textId="77777777" w:rsidR="0017691C" w:rsidRPr="004317D6" w:rsidRDefault="0017691C">
            <w:pPr>
              <w:spacing w:after="0" w:line="480" w:lineRule="auto"/>
              <w:jc w:val="right"/>
              <w:rPr>
                <w:rFonts w:asciiTheme="majorHAnsi" w:eastAsia="Times New Roman" w:hAnsiTheme="majorHAnsi" w:cs="Arial"/>
                <w:color w:val="000000"/>
                <w:sz w:val="20"/>
                <w:szCs w:val="20"/>
                <w:lang w:eastAsia="en-AU"/>
              </w:rPr>
              <w:pPrChange w:id="176" w:author="Michelle Leishman" w:date="2014-12-18T11:21:00Z">
                <w:pPr>
                  <w:keepNext/>
                  <w:keepLines/>
                  <w:spacing w:before="200" w:after="0" w:line="360" w:lineRule="auto"/>
                  <w:jc w:val="right"/>
                  <w:outlineLvl w:val="4"/>
                </w:pPr>
              </w:pPrChange>
            </w:pPr>
            <w:r w:rsidRPr="004317D6">
              <w:rPr>
                <w:rFonts w:eastAsia="Times New Roman" w:cs="Arial"/>
                <w:color w:val="000000"/>
                <w:sz w:val="20"/>
                <w:szCs w:val="20"/>
                <w:lang w:eastAsia="en-AU"/>
              </w:rPr>
              <w:t>93</w:t>
            </w:r>
          </w:p>
        </w:tc>
        <w:tc>
          <w:tcPr>
            <w:tcW w:w="969" w:type="dxa"/>
            <w:tcBorders>
              <w:top w:val="nil"/>
              <w:left w:val="nil"/>
              <w:bottom w:val="single" w:sz="4" w:space="0" w:color="auto"/>
              <w:right w:val="single" w:sz="4" w:space="0" w:color="auto"/>
            </w:tcBorders>
            <w:shd w:val="clear" w:color="auto" w:fill="auto"/>
            <w:vAlign w:val="center"/>
            <w:hideMark/>
          </w:tcPr>
          <w:p w14:paraId="29D55074" w14:textId="77777777" w:rsidR="0017691C" w:rsidRPr="004317D6" w:rsidRDefault="0017691C">
            <w:pPr>
              <w:spacing w:after="0" w:line="480" w:lineRule="auto"/>
              <w:jc w:val="right"/>
              <w:rPr>
                <w:rFonts w:asciiTheme="majorHAnsi" w:eastAsia="Times New Roman" w:hAnsiTheme="majorHAnsi" w:cs="Times New Roman"/>
                <w:color w:val="1F4D78" w:themeColor="accent1" w:themeShade="7F"/>
                <w:sz w:val="20"/>
                <w:szCs w:val="20"/>
                <w:lang w:eastAsia="en-AU"/>
              </w:rPr>
              <w:pPrChange w:id="177" w:author="Michelle Leishman" w:date="2014-12-18T11:21:00Z">
                <w:pPr>
                  <w:keepNext/>
                  <w:keepLines/>
                  <w:spacing w:before="200" w:after="0" w:line="360" w:lineRule="auto"/>
                  <w:jc w:val="right"/>
                  <w:outlineLvl w:val="4"/>
                </w:pPr>
              </w:pPrChange>
            </w:pPr>
            <w:r w:rsidRPr="004317D6">
              <w:rPr>
                <w:rFonts w:eastAsia="Times New Roman" w:cs="Times New Roman"/>
                <w:sz w:val="20"/>
                <w:szCs w:val="20"/>
                <w:lang w:eastAsia="en-AU"/>
              </w:rPr>
              <w:t>39</w:t>
            </w:r>
          </w:p>
        </w:tc>
      </w:tr>
    </w:tbl>
    <w:p w14:paraId="725F9D30" w14:textId="77777777" w:rsidR="0017691C" w:rsidRDefault="0017691C">
      <w:pPr>
        <w:shd w:val="clear" w:color="auto" w:fill="FFFFFF"/>
        <w:spacing w:after="0" w:line="480" w:lineRule="auto"/>
        <w:rPr>
          <w:b/>
        </w:rPr>
        <w:pPrChange w:id="178" w:author="Michelle Leishman" w:date="2014-12-18T11:21:00Z">
          <w:pPr>
            <w:shd w:val="clear" w:color="auto" w:fill="FFFFFF"/>
            <w:spacing w:after="0" w:line="360" w:lineRule="auto"/>
          </w:pPr>
        </w:pPrChange>
      </w:pPr>
    </w:p>
    <w:p w14:paraId="591E1FF7" w14:textId="77777777" w:rsidR="0017691C" w:rsidRDefault="0017691C">
      <w:pPr>
        <w:shd w:val="clear" w:color="auto" w:fill="FFFFFF"/>
        <w:spacing w:after="0" w:line="480" w:lineRule="auto"/>
        <w:jc w:val="both"/>
        <w:rPr>
          <w:rFonts w:eastAsia="Times New Roman" w:cs="Arial"/>
          <w:i/>
          <w:lang w:eastAsia="en-AU"/>
        </w:rPr>
        <w:pPrChange w:id="179" w:author="Michelle Leishman" w:date="2014-12-18T11:21:00Z">
          <w:pPr>
            <w:shd w:val="clear" w:color="auto" w:fill="FFFFFF"/>
            <w:spacing w:after="0" w:line="360" w:lineRule="auto"/>
            <w:jc w:val="both"/>
          </w:pPr>
        </w:pPrChange>
      </w:pPr>
      <w:r w:rsidRPr="00C84B8C">
        <w:rPr>
          <w:rFonts w:eastAsia="Times New Roman" w:cs="Arial"/>
          <w:i/>
          <w:lang w:eastAsia="en-AU"/>
        </w:rPr>
        <w:t xml:space="preserve">Vegetation surveys </w:t>
      </w:r>
    </w:p>
    <w:p w14:paraId="73BD255D" w14:textId="77777777" w:rsidR="0017691C" w:rsidRPr="00C84B8C" w:rsidRDefault="0017691C">
      <w:pPr>
        <w:shd w:val="clear" w:color="auto" w:fill="FFFFFF"/>
        <w:spacing w:after="0" w:line="480" w:lineRule="auto"/>
        <w:jc w:val="both"/>
        <w:rPr>
          <w:rFonts w:eastAsia="Times New Roman" w:cs="Arial"/>
          <w:i/>
          <w:lang w:eastAsia="en-AU"/>
        </w:rPr>
        <w:pPrChange w:id="180" w:author="Michelle Leishman" w:date="2014-12-18T11:21:00Z">
          <w:pPr>
            <w:shd w:val="clear" w:color="auto" w:fill="FFFFFF"/>
            <w:spacing w:after="0" w:line="360" w:lineRule="auto"/>
            <w:jc w:val="both"/>
          </w:pPr>
        </w:pPrChange>
      </w:pPr>
    </w:p>
    <w:p w14:paraId="3A4F4A6F" w14:textId="77777777" w:rsidR="0017691C" w:rsidRDefault="0017691C">
      <w:pPr>
        <w:shd w:val="clear" w:color="auto" w:fill="FFFFFF"/>
        <w:spacing w:after="0" w:line="480" w:lineRule="auto"/>
        <w:jc w:val="both"/>
        <w:rPr>
          <w:rFonts w:eastAsia="Times New Roman" w:cs="Arial"/>
          <w:lang w:eastAsia="en-AU"/>
        </w:rPr>
        <w:pPrChange w:id="181" w:author="Michelle Leishman" w:date="2014-12-18T11:21:00Z">
          <w:pPr>
            <w:shd w:val="clear" w:color="auto" w:fill="FFFFFF"/>
            <w:spacing w:after="0" w:line="360" w:lineRule="auto"/>
            <w:jc w:val="both"/>
          </w:pPr>
        </w:pPrChange>
      </w:pPr>
      <w:commentRangeStart w:id="182"/>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C422B">
        <w:rPr>
          <w:rFonts w:eastAsia="Times New Roman" w:cs="Arial"/>
          <w:lang w:eastAsia="en-AU"/>
        </w:rPr>
        <w:t xml:space="preserve">maximum 2m </w:t>
      </w:r>
      <w:proofErr w:type="spellStart"/>
      <w:r w:rsidRPr="006C422B">
        <w:rPr>
          <w:rFonts w:eastAsia="Times New Roman" w:cs="Arial"/>
          <w:lang w:eastAsia="en-AU"/>
        </w:rPr>
        <w:t>elevational</w:t>
      </w:r>
      <w:proofErr w:type="spellEnd"/>
      <w:r w:rsidRPr="006C422B">
        <w:rPr>
          <w:rFonts w:eastAsia="Times New Roman" w:cs="Arial"/>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0EE762AA" w14:textId="77777777" w:rsidR="0017691C" w:rsidRDefault="0017691C">
      <w:pPr>
        <w:shd w:val="clear" w:color="auto" w:fill="FFFFFF"/>
        <w:spacing w:after="0" w:line="480" w:lineRule="auto"/>
        <w:jc w:val="both"/>
        <w:rPr>
          <w:rFonts w:eastAsia="Times New Roman" w:cs="Arial"/>
          <w:lang w:eastAsia="en-AU"/>
        </w:rPr>
        <w:pPrChange w:id="183" w:author="Michelle Leishman" w:date="2014-12-18T11:21:00Z">
          <w:pPr>
            <w:shd w:val="clear" w:color="auto" w:fill="FFFFFF"/>
            <w:spacing w:after="0" w:line="360" w:lineRule="auto"/>
            <w:jc w:val="both"/>
          </w:pPr>
        </w:pPrChange>
      </w:pPr>
    </w:p>
    <w:p w14:paraId="5DC0BB2B" w14:textId="77777777" w:rsidR="0017691C" w:rsidRDefault="0017691C">
      <w:pPr>
        <w:shd w:val="clear" w:color="auto" w:fill="FFFFFF"/>
        <w:spacing w:after="0" w:line="480" w:lineRule="auto"/>
        <w:jc w:val="both"/>
        <w:rPr>
          <w:rFonts w:eastAsia="Times New Roman" w:cs="Arial"/>
          <w:lang w:eastAsia="en-AU"/>
        </w:rPr>
        <w:pPrChange w:id="184" w:author="Michelle Leishman" w:date="2014-12-18T11:21:00Z">
          <w:pPr>
            <w:shd w:val="clear" w:color="auto" w:fill="FFFFFF"/>
            <w:spacing w:after="0" w:line="360" w:lineRule="auto"/>
            <w:jc w:val="both"/>
          </w:pPr>
        </w:pPrChange>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Species </w:t>
      </w:r>
      <w:r>
        <w:rPr>
          <w:rFonts w:eastAsia="Times New Roman" w:cs="Arial"/>
          <w:lang w:eastAsia="en-AU"/>
        </w:rPr>
        <w:t xml:space="preserve">within plots </w:t>
      </w:r>
      <w:r w:rsidRPr="00F879B2">
        <w:rPr>
          <w:rFonts w:eastAsia="Times New Roman" w:cs="Arial"/>
          <w:lang w:eastAsia="en-AU"/>
        </w:rPr>
        <w:t>were identified using appropriate field guides, and</w:t>
      </w:r>
      <w:r>
        <w:rPr>
          <w:rFonts w:eastAsia="Times New Roman" w:cs="Arial"/>
          <w:lang w:eastAsia="en-AU"/>
        </w:rPr>
        <w:t xml:space="preserve"> field identifications</w:t>
      </w:r>
      <w:r w:rsidRPr="00F879B2">
        <w:rPr>
          <w:rFonts w:eastAsia="Times New Roman" w:cs="Arial"/>
          <w:lang w:eastAsia="en-AU"/>
        </w:rPr>
        <w:t xml:space="preserve"> were verified against herbarium specimens at the Macquarie University Herbarium</w:t>
      </w:r>
      <w:r>
        <w:rPr>
          <w:rFonts w:eastAsia="Times New Roman" w:cs="Arial"/>
          <w:lang w:eastAsia="en-AU"/>
        </w:rPr>
        <w:t xml:space="preserve">. Some specimens were identified </w:t>
      </w:r>
      <w:r w:rsidRPr="00F879B2">
        <w:rPr>
          <w:rFonts w:eastAsia="Times New Roman" w:cs="Arial"/>
          <w:lang w:eastAsia="en-AU"/>
        </w:rPr>
        <w:t xml:space="preserve">by staff at the Royal Botanic Gardens, Sydney. </w:t>
      </w:r>
      <w:commentRangeEnd w:id="182"/>
      <w:r>
        <w:rPr>
          <w:rStyle w:val="CommentReference"/>
        </w:rPr>
        <w:commentReference w:id="182"/>
      </w:r>
    </w:p>
    <w:p w14:paraId="45D94F4A" w14:textId="77777777" w:rsidR="0017691C" w:rsidRDefault="0017691C">
      <w:pPr>
        <w:shd w:val="clear" w:color="auto" w:fill="FFFFFF"/>
        <w:spacing w:after="0" w:line="480" w:lineRule="auto"/>
        <w:jc w:val="both"/>
        <w:rPr>
          <w:rFonts w:eastAsia="Times New Roman" w:cs="Arial"/>
          <w:lang w:eastAsia="en-AU"/>
        </w:rPr>
        <w:pPrChange w:id="185" w:author="Michelle Leishman" w:date="2014-12-18T11:21:00Z">
          <w:pPr>
            <w:shd w:val="clear" w:color="auto" w:fill="FFFFFF"/>
            <w:spacing w:after="0" w:line="360" w:lineRule="auto"/>
            <w:jc w:val="both"/>
          </w:pPr>
        </w:pPrChange>
      </w:pPr>
    </w:p>
    <w:p w14:paraId="3CC3AE96" w14:textId="77777777" w:rsidR="0017691C" w:rsidRPr="00561C80" w:rsidRDefault="0017691C">
      <w:pPr>
        <w:shd w:val="clear" w:color="auto" w:fill="FFFFFF"/>
        <w:spacing w:after="0" w:line="480" w:lineRule="auto"/>
        <w:jc w:val="both"/>
        <w:rPr>
          <w:rFonts w:eastAsia="Times New Roman" w:cs="Arial"/>
          <w:i/>
          <w:lang w:eastAsia="en-AU"/>
        </w:rPr>
        <w:pPrChange w:id="186" w:author="Michelle Leishman" w:date="2014-12-18T11:21:00Z">
          <w:pPr>
            <w:shd w:val="clear" w:color="auto" w:fill="FFFFFF"/>
            <w:spacing w:after="0" w:line="360" w:lineRule="auto"/>
            <w:jc w:val="both"/>
          </w:pPr>
        </w:pPrChange>
      </w:pPr>
      <w:r>
        <w:rPr>
          <w:rFonts w:eastAsia="Times New Roman" w:cs="Arial"/>
          <w:i/>
          <w:lang w:eastAsia="en-AU"/>
        </w:rPr>
        <w:lastRenderedPageBreak/>
        <w:t>Rationale for trait selection</w:t>
      </w:r>
    </w:p>
    <w:p w14:paraId="3A0D8F21" w14:textId="77777777" w:rsidR="0017691C" w:rsidRDefault="0017691C">
      <w:pPr>
        <w:shd w:val="clear" w:color="auto" w:fill="FFFFFF"/>
        <w:spacing w:after="0" w:line="480" w:lineRule="auto"/>
        <w:jc w:val="both"/>
        <w:rPr>
          <w:rFonts w:eastAsia="Times New Roman" w:cs="Arial"/>
          <w:lang w:eastAsia="en-AU"/>
        </w:rPr>
        <w:pPrChange w:id="187" w:author="Michelle Leishman" w:date="2014-12-18T11:21:00Z">
          <w:pPr>
            <w:shd w:val="clear" w:color="auto" w:fill="FFFFFF"/>
            <w:spacing w:after="0" w:line="360" w:lineRule="auto"/>
            <w:jc w:val="both"/>
          </w:pPr>
        </w:pPrChange>
      </w:pPr>
    </w:p>
    <w:p w14:paraId="3538A846" w14:textId="77777777" w:rsidR="0017691C" w:rsidRDefault="0017691C">
      <w:pPr>
        <w:shd w:val="clear" w:color="auto" w:fill="FFFFFF"/>
        <w:spacing w:after="0" w:line="480" w:lineRule="auto"/>
        <w:jc w:val="both"/>
        <w:rPr>
          <w:rFonts w:eastAsia="Times New Roman" w:cs="Arial"/>
          <w:lang w:eastAsia="en-AU"/>
        </w:rPr>
        <w:pPrChange w:id="188" w:author="Michelle Leishman" w:date="2014-12-18T11:21:00Z">
          <w:pPr>
            <w:shd w:val="clear" w:color="auto" w:fill="FFFFFF"/>
            <w:spacing w:after="0" w:line="360" w:lineRule="auto"/>
            <w:jc w:val="both"/>
          </w:pPr>
        </w:pPrChange>
      </w:pPr>
      <w:r>
        <w:rPr>
          <w:rFonts w:eastAsia="Times New Roman" w:cs="Arial"/>
          <w:lang w:eastAsia="en-AU"/>
        </w:rPr>
        <w:t>Data for the following traits were collected: maximum canopy height, seed mass, specific leaf area (SLA), wood density, flowering period (</w:t>
      </w:r>
      <w:del w:id="189" w:author="Michelle Leishman" w:date="2014-12-18T11:50:00Z">
        <w:r w:rsidDel="00E238E0">
          <w:rPr>
            <w:rFonts w:eastAsia="Times New Roman" w:cs="Arial"/>
            <w:lang w:eastAsia="en-AU"/>
          </w:rPr>
          <w:delText xml:space="preserve">as </w:delText>
        </w:r>
      </w:del>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leaf narrowness (the ratio of leaf width to length). These traits were chosen to encapsulate the key axes of variation relevant to ecological strategies employed by riparian plants</w:t>
      </w:r>
      <w:commentRangeStart w:id="190"/>
      <w:r>
        <w:rPr>
          <w:rFonts w:eastAsia="Times New Roman" w:cs="Arial"/>
          <w:lang w:eastAsia="en-AU"/>
        </w:rPr>
        <w:t xml:space="preserve">. Variation throughout this </w:t>
      </w:r>
      <w:del w:id="191" w:author="Michelle Leishman" w:date="2014-12-18T11:50:00Z">
        <w:r w:rsidDel="00E238E0">
          <w:rPr>
            <w:rFonts w:eastAsia="Times New Roman" w:cs="Arial"/>
            <w:lang w:eastAsia="en-AU"/>
          </w:rPr>
          <w:delText xml:space="preserve">constellation </w:delText>
        </w:r>
      </w:del>
      <w:ins w:id="192" w:author="Michelle Leishman" w:date="2014-12-18T11:50:00Z">
        <w:r w:rsidR="00E238E0">
          <w:rPr>
            <w:rFonts w:eastAsia="Times New Roman" w:cs="Arial"/>
            <w:lang w:eastAsia="en-AU"/>
          </w:rPr>
          <w:t xml:space="preserve">suite </w:t>
        </w:r>
      </w:ins>
      <w:r>
        <w:rPr>
          <w:rFonts w:eastAsia="Times New Roman" w:cs="Arial"/>
          <w:lang w:eastAsia="en-AU"/>
        </w:rPr>
        <w:t>of traits should</w:t>
      </w:r>
      <w:r w:rsidR="00734F75">
        <w:rPr>
          <w:rFonts w:eastAsia="Times New Roman" w:cs="Arial"/>
          <w:lang w:eastAsia="en-AU"/>
        </w:rPr>
        <w:t xml:space="preserve"> </w:t>
      </w:r>
      <w:r>
        <w:rPr>
          <w:rFonts w:eastAsia="Times New Roman" w:cs="Arial"/>
          <w:lang w:eastAsia="en-AU"/>
        </w:rPr>
        <w:t>provide a relevant indication of functional</w:t>
      </w:r>
      <w:del w:id="193" w:author="Michelle Leishman" w:date="2014-12-18T11:50:00Z">
        <w:r w:rsidDel="00E238E0">
          <w:rPr>
            <w:rFonts w:eastAsia="Times New Roman" w:cs="Arial"/>
            <w:lang w:eastAsia="en-AU"/>
          </w:rPr>
          <w:delText>ly</w:delText>
        </w:r>
      </w:del>
      <w:r>
        <w:rPr>
          <w:rFonts w:eastAsia="Times New Roman" w:cs="Arial"/>
          <w:lang w:eastAsia="en-AU"/>
        </w:rPr>
        <w:t xml:space="preserve"> diversity for riparian communities</w:t>
      </w:r>
      <w:commentRangeEnd w:id="190"/>
      <w:r w:rsidR="00E238E0">
        <w:rPr>
          <w:rStyle w:val="CommentReference"/>
          <w:rFonts w:eastAsia="MS Mincho"/>
        </w:rPr>
        <w:commentReference w:id="190"/>
      </w:r>
      <w:r>
        <w:rPr>
          <w:rFonts w:eastAsia="Times New Roman" w:cs="Arial"/>
          <w:lang w:eastAsia="en-AU"/>
        </w:rPr>
        <w:t>.</w:t>
      </w:r>
      <w:r w:rsidR="00734F75">
        <w:rPr>
          <w:rFonts w:eastAsia="Times New Roman" w:cs="Arial"/>
          <w:lang w:eastAsia="en-AU"/>
        </w:rPr>
        <w:t xml:space="preserve"> Below we detail the rationale for selection of each trait.</w:t>
      </w:r>
    </w:p>
    <w:p w14:paraId="599C639D" w14:textId="77777777" w:rsidR="0017691C" w:rsidRDefault="0017691C">
      <w:pPr>
        <w:shd w:val="clear" w:color="auto" w:fill="FFFFFF"/>
        <w:spacing w:after="0" w:line="480" w:lineRule="auto"/>
        <w:jc w:val="both"/>
        <w:rPr>
          <w:rFonts w:eastAsia="Times New Roman" w:cs="Arial"/>
          <w:lang w:eastAsia="en-AU"/>
        </w:rPr>
        <w:pPrChange w:id="194" w:author="Michelle Leishman" w:date="2014-12-18T11:21:00Z">
          <w:pPr>
            <w:shd w:val="clear" w:color="auto" w:fill="FFFFFF"/>
            <w:spacing w:after="0" w:line="360" w:lineRule="auto"/>
            <w:jc w:val="both"/>
          </w:pPr>
        </w:pPrChange>
      </w:pPr>
    </w:p>
    <w:p w14:paraId="5FA6643C" w14:textId="77777777" w:rsidR="0017691C" w:rsidRDefault="0017691C">
      <w:pPr>
        <w:shd w:val="clear" w:color="auto" w:fill="FFFFFF"/>
        <w:spacing w:after="0" w:line="480" w:lineRule="auto"/>
        <w:jc w:val="both"/>
        <w:rPr>
          <w:rFonts w:eastAsia="Times New Roman" w:cs="Arial"/>
          <w:lang w:eastAsia="en-AU"/>
        </w:rPr>
        <w:pPrChange w:id="195" w:author="Michelle Leishman" w:date="2014-12-18T11:21:00Z">
          <w:pPr>
            <w:shd w:val="clear" w:color="auto" w:fill="FFFFFF"/>
            <w:spacing w:after="0" w:line="360" w:lineRule="auto"/>
            <w:jc w:val="both"/>
          </w:pPr>
        </w:pPrChange>
      </w:pPr>
      <w:commentRangeStart w:id="196"/>
      <w:r>
        <w:rPr>
          <w:rFonts w:eastAsia="Times New Roman" w:cs="Arial"/>
          <w:lang w:eastAsia="en-AU"/>
        </w:rPr>
        <w:t xml:space="preserve">Specific leaf area, maximum canopy height and seed mass comprise the LHS (leaf, height, seed) triad of traits introduced by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"manualFormatting" : "Westoby (1998)", "previouslyFormattedCitation" : "(Westoby 1998)" }, "properties" : { "noteIndex" : 0 }, "schema" : "https://github.com/citation-style-language/schema/raw/master/csl-citation.json" }</w:instrText>
      </w:r>
      <w:r w:rsidR="00A92656">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A92656">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196"/>
      <w:r w:rsidR="00E238E0">
        <w:rPr>
          <w:rStyle w:val="CommentReference"/>
          <w:rFonts w:eastAsia="MS Mincho"/>
        </w:rPr>
        <w:commentReference w:id="196"/>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Pr>
          <w:rFonts w:eastAsia="Times New Roman" w:cs="Arial"/>
          <w:lang w:eastAsia="en-AU"/>
        </w:rPr>
        <w:t xml:space="preserve">. </w:t>
      </w:r>
    </w:p>
    <w:p w14:paraId="0D6048B6" w14:textId="77777777" w:rsidR="0017691C" w:rsidRDefault="0017691C">
      <w:pPr>
        <w:shd w:val="clear" w:color="auto" w:fill="FFFFFF"/>
        <w:spacing w:after="0" w:line="480" w:lineRule="auto"/>
        <w:jc w:val="both"/>
        <w:rPr>
          <w:rFonts w:eastAsia="Times New Roman" w:cs="Arial"/>
          <w:lang w:eastAsia="en-AU"/>
        </w:rPr>
        <w:pPrChange w:id="197" w:author="Michelle Leishman" w:date="2014-12-18T11:21:00Z">
          <w:pPr>
            <w:shd w:val="clear" w:color="auto" w:fill="FFFFFF"/>
            <w:spacing w:after="0" w:line="360" w:lineRule="auto"/>
            <w:jc w:val="both"/>
          </w:pPr>
        </w:pPrChange>
      </w:pPr>
    </w:p>
    <w:p w14:paraId="41D22BB5" w14:textId="77777777" w:rsidR="0017691C" w:rsidRDefault="0017691C">
      <w:pPr>
        <w:shd w:val="clear" w:color="auto" w:fill="FFFFFF"/>
        <w:spacing w:after="0" w:line="480" w:lineRule="auto"/>
        <w:jc w:val="both"/>
        <w:rPr>
          <w:rFonts w:eastAsia="Times New Roman" w:cs="Arial"/>
          <w:lang w:eastAsia="en-AU"/>
        </w:rPr>
        <w:pPrChange w:id="198" w:author="Michelle Leishman" w:date="2014-12-18T11:21:00Z">
          <w:pPr>
            <w:shd w:val="clear" w:color="auto" w:fill="FFFFFF"/>
            <w:spacing w:after="0" w:line="360" w:lineRule="auto"/>
            <w:jc w:val="both"/>
          </w:pPr>
        </w:pPrChange>
      </w:pPr>
      <w:commentRangeStart w:id="199"/>
      <w:r>
        <w:rPr>
          <w:rFonts w:eastAsia="Times New Roman" w:cs="Arial"/>
          <w:lang w:eastAsia="en-AU"/>
        </w:rPr>
        <w:t>Seed</w:t>
      </w:r>
      <w:commentRangeEnd w:id="199"/>
      <w:r w:rsidR="003745F7">
        <w:rPr>
          <w:rStyle w:val="CommentReference"/>
          <w:rFonts w:eastAsia="MS Mincho"/>
        </w:rPr>
        <w:commentReference w:id="199"/>
      </w:r>
      <w:r>
        <w:rPr>
          <w:rFonts w:eastAsia="Times New Roman" w:cs="Arial"/>
          <w:lang w:eastAsia="en-AU"/>
        </w:rPr>
        <w:t xml:space="preserve"> mass indicates maternal investment in offspring and is a fundamental determinant of seedling establishment success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"previouslyFormattedCitation" : "(Leishman &lt;i&gt;et al.&lt;/i&gt; 2000)"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(Leishman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2000)</w:t>
      </w:r>
      <w:r w:rsidR="00A92656">
        <w:rPr>
          <w:rFonts w:eastAsia="Times New Roman" w:cs="Arial"/>
          <w:lang w:eastAsia="en-AU"/>
        </w:rPr>
        <w:fldChar w:fldCharType="end"/>
      </w:r>
      <w:r>
        <w:rPr>
          <w:rFonts w:eastAsia="Times New Roman" w:cs="Arial"/>
          <w:lang w:eastAsia="en-AU"/>
        </w:rPr>
        <w:t xml:space="preserve">; time to reproduction may offset this initial advantage, however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"Moles", "given" : "AT", "non-dropping-particle" : "", "parse-names" : false, "suffix" : "" }, { "dropping-particle" : "", "family" : "Westoby", "given" : "Mark", "non-dropping-particle" : "", "parse-names" : false, "suffix" : "" } ], "container-title" : "Oikos", "id" : "ITEM-1", "issue" : "September 2005", "issued" : { "date-parts" : [ [ "2006" ] ] }, "title" : "Seed size and plant strategy across the whole life cycle", "type" : "article-journal", "volume" : "1" }, "uris" : [ "http://www.mendeley.com/documents/?uuid=dba4794b-7e04-4bfe-a433-97711de3bdad" ] } ], "mendeley" : { "previouslyFormattedCitation" : "(Moles &amp; Westoby 2006)"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(Moles &amp; Westoby 2006)</w:t>
      </w:r>
      <w:r w:rsidR="00A92656">
        <w:rPr>
          <w:rFonts w:eastAsia="Times New Roman" w:cs="Arial"/>
          <w:lang w:eastAsia="en-AU"/>
        </w:rPr>
        <w:fldChar w:fldCharType="end"/>
      </w:r>
      <w:r>
        <w:rPr>
          <w:rFonts w:eastAsia="Times New Roman" w:cs="Arial"/>
          <w:lang w:eastAsia="en-AU"/>
        </w:rPr>
        <w:t xml:space="preserve">. In the riparian environment, seed mass may therefore be constrained if repeated flooding disturbance </w:t>
      </w:r>
      <w:commentRangeStart w:id="200"/>
      <w:r>
        <w:rPr>
          <w:rFonts w:eastAsia="Times New Roman" w:cs="Arial"/>
          <w:lang w:eastAsia="en-AU"/>
        </w:rPr>
        <w:t>excludes species with long generation times</w:t>
      </w:r>
      <w:commentRangeEnd w:id="200"/>
      <w:r w:rsidR="003745F7">
        <w:rPr>
          <w:rStyle w:val="CommentReference"/>
          <w:rFonts w:eastAsia="MS Mincho"/>
        </w:rPr>
        <w:commentReference w:id="200"/>
      </w:r>
      <w:r>
        <w:rPr>
          <w:rFonts w:eastAsia="Times New Roman" w:cs="Arial"/>
          <w:lang w:eastAsia="en-AU"/>
        </w:rPr>
        <w:t xml:space="preserve">.  </w:t>
      </w:r>
    </w:p>
    <w:p w14:paraId="36E3A46F" w14:textId="77777777" w:rsidR="00E8672D" w:rsidRDefault="00E8672D">
      <w:pPr>
        <w:shd w:val="clear" w:color="auto" w:fill="FFFFFF"/>
        <w:spacing w:after="0" w:line="480" w:lineRule="auto"/>
        <w:jc w:val="both"/>
        <w:rPr>
          <w:rFonts w:eastAsia="Times New Roman" w:cs="Arial"/>
          <w:lang w:eastAsia="en-AU"/>
        </w:rPr>
        <w:pPrChange w:id="201" w:author="Michelle Leishman" w:date="2014-12-18T11:21:00Z">
          <w:pPr>
            <w:shd w:val="clear" w:color="auto" w:fill="FFFFFF"/>
            <w:spacing w:after="0" w:line="360" w:lineRule="auto"/>
            <w:jc w:val="both"/>
          </w:pPr>
        </w:pPrChange>
      </w:pPr>
    </w:p>
    <w:p w14:paraId="5627FC75" w14:textId="77777777" w:rsidR="0017691C" w:rsidRDefault="0017691C">
      <w:pPr>
        <w:shd w:val="clear" w:color="auto" w:fill="FFFFFF"/>
        <w:spacing w:after="0" w:line="480" w:lineRule="auto"/>
        <w:jc w:val="both"/>
        <w:rPr>
          <w:rFonts w:eastAsia="Times New Roman" w:cs="Arial"/>
          <w:lang w:eastAsia="en-AU"/>
        </w:rPr>
        <w:pPrChange w:id="202" w:author="Michelle Leishman" w:date="2014-12-18T11:21:00Z">
          <w:pPr>
            <w:shd w:val="clear" w:color="auto" w:fill="FFFFFF"/>
            <w:spacing w:after="0" w:line="360" w:lineRule="auto"/>
            <w:jc w:val="both"/>
          </w:pPr>
        </w:pPrChange>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00A92656" w:rsidRPr="00AC3ABD">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A92656" w:rsidRPr="00AC3ABD">
        <w:rPr>
          <w:rFonts w:eastAsia="Times New Roman" w:cs="Arial"/>
          <w:lang w:eastAsia="en-AU"/>
        </w:rPr>
        <w:fldChar w:fldCharType="separate"/>
      </w:r>
      <w:r w:rsidRPr="00AC3ABD">
        <w:rPr>
          <w:rFonts w:eastAsia="Times New Roman" w:cs="Arial"/>
          <w:noProof/>
          <w:lang w:eastAsia="en-AU"/>
        </w:rPr>
        <w:t>(Westoby 1998)</w:t>
      </w:r>
      <w:r w:rsidR="00A92656"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w:t>
      </w:r>
      <w:del w:id="203" w:author="Michelle Leishman" w:date="2014-12-18T11:56:00Z">
        <w:r w:rsidDel="003745F7">
          <w:rPr>
            <w:rFonts w:eastAsia="Times New Roman" w:cs="Arial"/>
            <w:lang w:eastAsia="en-AU"/>
          </w:rPr>
          <w:delText xml:space="preserve">are </w:delText>
        </w:r>
      </w:del>
      <w:r>
        <w:rPr>
          <w:rFonts w:eastAsia="Times New Roman" w:cs="Arial"/>
          <w:lang w:eastAsia="en-AU"/>
        </w:rPr>
        <w:t xml:space="preserve">must defend stems from mechanical disturbance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"previouslyFormattedCitation" : "(Falster 2006)"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(Falster 2006)</w:t>
      </w:r>
      <w:r w:rsidR="00A92656">
        <w:rPr>
          <w:rFonts w:eastAsia="Times New Roman" w:cs="Arial"/>
          <w:lang w:eastAsia="en-AU"/>
        </w:rPr>
        <w:fldChar w:fldCharType="end"/>
      </w:r>
      <w:r>
        <w:rPr>
          <w:rFonts w:eastAsia="Times New Roman" w:cs="Arial"/>
          <w:lang w:eastAsia="en-AU"/>
        </w:rPr>
        <w:t xml:space="preserve">. </w:t>
      </w:r>
    </w:p>
    <w:p w14:paraId="570CEEF1" w14:textId="77777777" w:rsidR="0017691C" w:rsidRDefault="0017691C">
      <w:pPr>
        <w:shd w:val="clear" w:color="auto" w:fill="FFFFFF"/>
        <w:spacing w:after="0" w:line="480" w:lineRule="auto"/>
        <w:jc w:val="both"/>
        <w:rPr>
          <w:rFonts w:eastAsia="Times New Roman" w:cs="Arial"/>
          <w:lang w:eastAsia="en-AU"/>
        </w:rPr>
        <w:pPrChange w:id="204" w:author="Michelle Leishman" w:date="2014-12-18T11:21:00Z">
          <w:pPr>
            <w:shd w:val="clear" w:color="auto" w:fill="FFFFFF"/>
            <w:spacing w:after="0" w:line="360" w:lineRule="auto"/>
            <w:jc w:val="both"/>
          </w:pPr>
        </w:pPrChange>
      </w:pPr>
    </w:p>
    <w:p w14:paraId="2637769C" w14:textId="77777777" w:rsidR="0017691C" w:rsidRDefault="0017691C">
      <w:pPr>
        <w:shd w:val="clear" w:color="auto" w:fill="FFFFFF"/>
        <w:spacing w:after="0" w:line="480" w:lineRule="auto"/>
        <w:jc w:val="both"/>
        <w:rPr>
          <w:rFonts w:eastAsia="Times New Roman" w:cs="Arial"/>
          <w:lang w:eastAsia="en-AU"/>
        </w:rPr>
        <w:pPrChange w:id="205" w:author="Michelle Leishman" w:date="2014-12-18T11:21:00Z">
          <w:pPr>
            <w:shd w:val="clear" w:color="auto" w:fill="FFFFFF"/>
            <w:spacing w:after="0" w:line="360" w:lineRule="auto"/>
            <w:jc w:val="both"/>
          </w:pPr>
        </w:pPrChange>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ins w:id="206" w:author="Michelle Leishman" w:date="2014-12-18T12:03:00Z">
        <w:r w:rsidR="003745F7">
          <w:rPr>
            <w:rFonts w:eastAsia="Times New Roman" w:cs="Arial"/>
            <w:lang w:eastAsia="en-AU"/>
          </w:rPr>
          <w:t xml:space="preserve"> (ref)</w:t>
        </w:r>
      </w:ins>
      <w:r>
        <w:rPr>
          <w:rFonts w:eastAsia="Times New Roman" w:cs="Arial"/>
          <w:lang w:eastAsia="en-AU"/>
        </w:rPr>
        <w:t xml:space="preserve">. High SLA species invest considerable nutrients in </w:t>
      </w:r>
      <w:r>
        <w:rPr>
          <w:rFonts w:eastAsia="Times New Roman" w:cs="Arial"/>
          <w:lang w:eastAsia="en-AU"/>
        </w:rPr>
        <w:lastRenderedPageBreak/>
        <w:t xml:space="preserve">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"previouslyFormattedCitation" : "(Reich &amp; Wright 2003; Wright &lt;i&gt;et al.&lt;/i&gt; 2004)"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A92656">
        <w:rPr>
          <w:rFonts w:eastAsia="Times New Roman" w:cs="Arial"/>
          <w:lang w:eastAsia="en-AU"/>
        </w:rPr>
        <w:fldChar w:fldCharType="end"/>
      </w:r>
      <w:r>
        <w:rPr>
          <w:rFonts w:eastAsia="Times New Roman" w:cs="Arial"/>
          <w:lang w:eastAsia="en-AU"/>
        </w:rPr>
        <w:t xml:space="preserve">. </w:t>
      </w:r>
    </w:p>
    <w:p w14:paraId="38CDF718" w14:textId="77777777" w:rsidR="0017691C" w:rsidRDefault="0017691C">
      <w:pPr>
        <w:shd w:val="clear" w:color="auto" w:fill="FFFFFF"/>
        <w:spacing w:after="0" w:line="480" w:lineRule="auto"/>
        <w:jc w:val="both"/>
        <w:rPr>
          <w:rFonts w:eastAsia="Times New Roman" w:cs="Arial"/>
          <w:lang w:eastAsia="en-AU"/>
        </w:rPr>
        <w:pPrChange w:id="207" w:author="Michelle Leishman" w:date="2014-12-18T11:21:00Z">
          <w:pPr>
            <w:shd w:val="clear" w:color="auto" w:fill="FFFFFF"/>
            <w:spacing w:after="0" w:line="360" w:lineRule="auto"/>
            <w:jc w:val="both"/>
          </w:pPr>
        </w:pPrChange>
      </w:pPr>
    </w:p>
    <w:p w14:paraId="508D24F1" w14:textId="77777777" w:rsidR="0017691C" w:rsidRDefault="0017691C">
      <w:pPr>
        <w:shd w:val="clear" w:color="auto" w:fill="FFFFFF"/>
        <w:spacing w:after="0" w:line="480" w:lineRule="auto"/>
        <w:jc w:val="both"/>
        <w:rPr>
          <w:noProof/>
        </w:rPr>
        <w:pPrChange w:id="208" w:author="Michelle Leishman" w:date="2014-12-18T11:21:00Z">
          <w:pPr>
            <w:shd w:val="clear" w:color="auto" w:fill="FFFFFF"/>
            <w:spacing w:after="0" w:line="360" w:lineRule="auto"/>
            <w:jc w:val="both"/>
          </w:pPr>
        </w:pPrChange>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A92656">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rPr>
          <w:rFonts w:eastAsia="Times New Roman" w:cs="Arial"/>
          <w:lang w:eastAsia="en-AU"/>
        </w:rPr>
        <w:t xml:space="preserve">. Dense wood is costly to construct and has been linked with slower relative growth rates, but increased cohort survivorship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"manualFormatting" : "(e.g. King, Davies, Tan, &amp; Noor, 2006; Kraft, Metz, Condit, &amp; Chave, 2010; Poorter et al., 2008; S. J.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A92656">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A92656">
        <w:rPr>
          <w:rFonts w:eastAsia="Times New Roman" w:cs="Arial"/>
          <w:lang w:eastAsia="en-AU"/>
        </w:rPr>
        <w:fldChar w:fldCharType="end"/>
      </w:r>
      <w:r>
        <w:rPr>
          <w:noProof/>
        </w:rPr>
        <w:t xml:space="preserve">. Wood density has also been associated with environmental stress tolerance </w:t>
      </w:r>
      <w:r w:rsidR="00A92656">
        <w:rPr>
          <w:noProof/>
        </w:rPr>
        <w:fldChar w:fldCharType="begin" w:fldLock="1"/>
      </w:r>
      <w:r w:rsidR="00170ECA">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Mart\u00ednez-Cabrera &lt;i&gt;et al.&lt;/i&gt; 2009)" }, "properties" : { "noteIndex" : 0 }, "schema" : "https://github.com/citation-style-language/schema/raw/master/csl-citation.json" }</w:instrText>
      </w:r>
      <w:r w:rsidR="00A92656">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A92656">
        <w:rPr>
          <w:noProof/>
        </w:rPr>
        <w:fldChar w:fldCharType="end"/>
      </w:r>
      <w:r>
        <w:rPr>
          <w:rFonts w:eastAsia="Times New Roman" w:cs="Arial"/>
          <w:lang w:eastAsia="en-AU"/>
        </w:rPr>
        <w:t xml:space="preserve"> and enhanced resistance to disturbance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"(Telewski 1995; Curran &lt;i&gt;et al.&lt;/i&gt; 2008)"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A92656">
        <w:rPr>
          <w:rFonts w:eastAsia="Times New Roman" w:cs="Arial"/>
          <w:lang w:eastAsia="en-AU"/>
        </w:rPr>
        <w:fldChar w:fldCharType="end"/>
      </w:r>
      <w:r>
        <w:rPr>
          <w:rFonts w:eastAsia="Times New Roman" w:cs="Arial"/>
          <w:lang w:eastAsia="en-AU"/>
        </w:rPr>
        <w:t>(+</w:t>
      </w:r>
      <w:r w:rsidRPr="006C422B">
        <w:rPr>
          <w:rFonts w:eastAsia="Times New Roman" w:cs="Arial"/>
          <w:highlight w:val="yellow"/>
          <w:lang w:eastAsia="en-AU"/>
        </w:rPr>
        <w:t>Lawson et al. 2014</w:t>
      </w:r>
      <w:r>
        <w:rPr>
          <w:rFonts w:eastAsia="Times New Roman" w:cs="Arial"/>
          <w:lang w:eastAsia="en-AU"/>
        </w:rPr>
        <w:t>).</w:t>
      </w:r>
      <w:r>
        <w:rPr>
          <w:noProof/>
        </w:rPr>
        <w:t xml:space="preserve"> These latter two associations are significant in riparian environments, where flooding disturbance and pulsed periods of water stress are commonplace.  </w:t>
      </w:r>
    </w:p>
    <w:p w14:paraId="51CF077E" w14:textId="77777777" w:rsidR="0017691C" w:rsidRDefault="0017691C">
      <w:pPr>
        <w:shd w:val="clear" w:color="auto" w:fill="FFFFFF"/>
        <w:spacing w:after="0" w:line="480" w:lineRule="auto"/>
        <w:jc w:val="both"/>
        <w:rPr>
          <w:noProof/>
        </w:rPr>
        <w:pPrChange w:id="209" w:author="Michelle Leishman" w:date="2014-12-18T11:21:00Z">
          <w:pPr>
            <w:shd w:val="clear" w:color="auto" w:fill="FFFFFF"/>
            <w:spacing w:after="0" w:line="360" w:lineRule="auto"/>
            <w:jc w:val="both"/>
          </w:pPr>
        </w:pPrChange>
      </w:pPr>
    </w:p>
    <w:p w14:paraId="0E5F53BA" w14:textId="77777777" w:rsidR="0017691C" w:rsidRDefault="0017691C">
      <w:pPr>
        <w:shd w:val="clear" w:color="auto" w:fill="FFFFFF"/>
        <w:spacing w:after="0" w:line="480" w:lineRule="auto"/>
        <w:jc w:val="both"/>
        <w:rPr>
          <w:noProof/>
        </w:rPr>
        <w:pPrChange w:id="210" w:author="Michelle Leishman" w:date="2014-12-18T11:21:00Z">
          <w:pPr>
            <w:shd w:val="clear" w:color="auto" w:fill="FFFFFF"/>
            <w:spacing w:after="0" w:line="360" w:lineRule="auto"/>
            <w:jc w:val="both"/>
          </w:pPr>
        </w:pPrChange>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A92656">
        <w:rPr>
          <w:noProof/>
        </w:rPr>
        <w:fldChar w:fldCharType="begin" w:fldLock="1"/>
      </w:r>
      <w:r w:rsidR="00170ECA">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"previouslyFormattedCitation" : "(Nicholls 1989; Peel, Finlayson &amp; McMahon 2007; Ward &lt;i&gt;et al.&lt;/i&gt; 2010)" }, "properties" : { "noteIndex" : 0 }, "schema" : "https://github.com/citation-style-language/schema/raw/master/csl-citation.json" }</w:instrText>
      </w:r>
      <w:r w:rsidR="00A92656">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A92656">
        <w:rPr>
          <w:noProof/>
        </w:rPr>
        <w:fldChar w:fldCharType="end"/>
      </w:r>
      <w:r>
        <w:rPr>
          <w:noProof/>
        </w:rPr>
        <w:t xml:space="preserve">. The lack of a strong period of cold-induced dormancy in this region means </w:t>
      </w:r>
      <w:commentRangeStart w:id="211"/>
      <w:r>
        <w:rPr>
          <w:noProof/>
        </w:rPr>
        <w:t>plants may flower at any time of the year</w:t>
      </w:r>
      <w:commentRangeEnd w:id="211"/>
      <w:r w:rsidR="003745F7">
        <w:rPr>
          <w:rStyle w:val="CommentReference"/>
          <w:rFonts w:eastAsia="MS Mincho"/>
        </w:rPr>
        <w:commentReference w:id="211"/>
      </w:r>
      <w:r>
        <w:rPr>
          <w:noProof/>
        </w:rPr>
        <w:t xml:space="preserve">. </w:t>
      </w:r>
      <w:commentRangeStart w:id="212"/>
      <w:r>
        <w:rPr>
          <w:noProof/>
        </w:rPr>
        <w:t xml:space="preserve">Flowering period </w:t>
      </w:r>
      <w:commentRangeEnd w:id="212"/>
      <w:r w:rsidR="003745F7">
        <w:rPr>
          <w:rStyle w:val="CommentReference"/>
          <w:rFonts w:eastAsia="MS Mincho"/>
        </w:rPr>
        <w:commentReference w:id="212"/>
      </w:r>
      <w:r>
        <w:rPr>
          <w:noProof/>
        </w:rPr>
        <w:t>was used here as an indicator species’ ability to respond reproductively to favourable conditions.</w:t>
      </w:r>
    </w:p>
    <w:p w14:paraId="7A1BD012" w14:textId="77777777" w:rsidR="00196FA4" w:rsidRDefault="00196FA4">
      <w:pPr>
        <w:shd w:val="clear" w:color="auto" w:fill="FFFFFF"/>
        <w:spacing w:after="0" w:line="480" w:lineRule="auto"/>
        <w:jc w:val="both"/>
        <w:rPr>
          <w:noProof/>
        </w:rPr>
        <w:pPrChange w:id="213" w:author="Michelle Leishman" w:date="2014-12-18T11:21:00Z">
          <w:pPr>
            <w:shd w:val="clear" w:color="auto" w:fill="FFFFFF"/>
            <w:spacing w:after="0" w:line="360" w:lineRule="auto"/>
            <w:jc w:val="both"/>
          </w:pPr>
        </w:pPrChange>
      </w:pPr>
    </w:p>
    <w:p w14:paraId="180A4A03" w14:textId="77777777" w:rsidR="0017691C" w:rsidRDefault="0017691C">
      <w:pPr>
        <w:shd w:val="clear" w:color="auto" w:fill="FFFFFF"/>
        <w:spacing w:after="0" w:line="480" w:lineRule="auto"/>
        <w:jc w:val="both"/>
        <w:rPr>
          <w:noProof/>
        </w:rPr>
        <w:pPrChange w:id="214" w:author="Michelle Leishman" w:date="2014-12-18T11:21:00Z">
          <w:pPr>
            <w:shd w:val="clear" w:color="auto" w:fill="FFFFFF"/>
            <w:spacing w:after="0" w:line="360" w:lineRule="auto"/>
            <w:jc w:val="both"/>
          </w:pPr>
        </w:pPrChange>
      </w:pPr>
      <w:r>
        <w:rPr>
          <w:noProof/>
        </w:rPr>
        <w:t xml:space="preserve">Leaf narrowness provides two-fold information about plant ecological strategy. </w:t>
      </w:r>
      <w:del w:id="215" w:author="Michelle Leishman" w:date="2014-12-18T12:06:00Z">
        <w:r w:rsidDel="00C42DD6">
          <w:rPr>
            <w:noProof/>
          </w:rPr>
          <w:delText>For one</w:delText>
        </w:r>
      </w:del>
      <w:ins w:id="216" w:author="Michelle Leishman" w:date="2014-12-18T12:06:00Z">
        <w:r w:rsidR="00C42DD6">
          <w:rPr>
            <w:noProof/>
          </w:rPr>
          <w:t>Firstly</w:t>
        </w:r>
      </w:ins>
      <w:r>
        <w:rPr>
          <w:noProof/>
        </w:rPr>
        <w:t xml:space="preserve">, narrow leaves are able to regulate temperature more efficiently and thus maintain photosynthesis </w:t>
      </w:r>
      <w:del w:id="217" w:author="Michelle Leishman" w:date="2014-12-18T12:06:00Z">
        <w:r w:rsidDel="00C42DD6">
          <w:rPr>
            <w:noProof/>
          </w:rPr>
          <w:delText xml:space="preserve">hot </w:delText>
        </w:r>
      </w:del>
      <w:r>
        <w:rPr>
          <w:noProof/>
        </w:rPr>
        <w:t xml:space="preserve">in </w:t>
      </w:r>
      <w:ins w:id="218" w:author="Michelle Leishman" w:date="2014-12-18T12:06:00Z">
        <w:r w:rsidR="00C42DD6">
          <w:rPr>
            <w:noProof/>
          </w:rPr>
          <w:t xml:space="preserve">hot </w:t>
        </w:r>
      </w:ins>
      <w:r>
        <w:rPr>
          <w:noProof/>
        </w:rPr>
        <w:t xml:space="preserve">or highly insolated (i.e. </w:t>
      </w:r>
      <w:ins w:id="219" w:author="Michelle Leishman" w:date="2014-12-18T12:06:00Z">
        <w:r w:rsidR="00C42DD6">
          <w:rPr>
            <w:noProof/>
          </w:rPr>
          <w:t xml:space="preserve">consistent with </w:t>
        </w:r>
      </w:ins>
      <w:r>
        <w:rPr>
          <w:noProof/>
        </w:rPr>
        <w:t xml:space="preserve">disturbed) </w:t>
      </w:r>
      <w:commentRangeStart w:id="220"/>
      <w:r>
        <w:rPr>
          <w:noProof/>
        </w:rPr>
        <w:t>conditions</w:t>
      </w:r>
      <w:commentRangeEnd w:id="220"/>
      <w:r w:rsidR="00C42DD6">
        <w:rPr>
          <w:rStyle w:val="CommentReference"/>
          <w:rFonts w:eastAsia="MS Mincho"/>
        </w:rPr>
        <w:commentReference w:id="220"/>
      </w:r>
      <w:r>
        <w:rPr>
          <w:noProof/>
        </w:rPr>
        <w:t xml:space="preserve"> </w:t>
      </w:r>
      <w:r w:rsidR="00A92656">
        <w:rPr>
          <w:noProof/>
        </w:rPr>
        <w:fldChar w:fldCharType="begin" w:fldLock="1"/>
      </w:r>
      <w:r w:rsidR="00170ECA">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"previouslyFormattedCitation" : "(Cornelissen &lt;i&gt;et al.&lt;/i&gt; 2003)" }, "properties" : { "noteIndex" : 0 }, "schema" : "https://github.com/citation-style-language/schema/raw/master/csl-citation.json" }</w:instrText>
      </w:r>
      <w:r w:rsidR="00A92656">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A92656">
        <w:rPr>
          <w:noProof/>
        </w:rPr>
        <w:fldChar w:fldCharType="end"/>
      </w:r>
      <w:r>
        <w:rPr>
          <w:noProof/>
        </w:rPr>
        <w:t xml:space="preserve">. Leaf narrowness is also </w:t>
      </w:r>
      <w:r>
        <w:rPr>
          <w:noProof/>
        </w:rPr>
        <w:lastRenderedPageBreak/>
        <w:t xml:space="preserve">strongly indicative of rheophyty – the trait syndrome shared by plants adapted to growing near swift flowing, </w:t>
      </w:r>
      <w:r w:rsidR="00196FA4">
        <w:rPr>
          <w:noProof/>
        </w:rPr>
        <w:t>frequently</w:t>
      </w:r>
      <w:r>
        <w:rPr>
          <w:noProof/>
        </w:rPr>
        <w:t xml:space="preserve"> flooded streams </w:t>
      </w:r>
      <w:r w:rsidR="00A92656">
        <w:rPr>
          <w:noProof/>
        </w:rPr>
        <w:fldChar w:fldCharType="begin" w:fldLock="1"/>
      </w:r>
      <w:r w:rsidR="00170ECA">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A92656">
        <w:rPr>
          <w:noProof/>
        </w:rPr>
        <w:fldChar w:fldCharType="separate"/>
      </w:r>
      <w:r w:rsidRPr="00AC3ABD">
        <w:rPr>
          <w:noProof/>
        </w:rPr>
        <w:t>(van Steenis 1981)</w:t>
      </w:r>
      <w:r w:rsidR="00A92656">
        <w:rPr>
          <w:noProof/>
        </w:rPr>
        <w:fldChar w:fldCharType="end"/>
      </w:r>
      <w:r w:rsidRPr="00AC3ABD">
        <w:rPr>
          <w:noProof/>
        </w:rPr>
        <w:t>.</w:t>
      </w:r>
      <w:r w:rsidRPr="00C90E4D">
        <w:rPr>
          <w:noProof/>
          <w:highlight w:val="yellow"/>
        </w:rPr>
        <w:t xml:space="preserve">  </w:t>
      </w:r>
    </w:p>
    <w:p w14:paraId="5DC61826" w14:textId="77777777" w:rsidR="00C42DD6" w:rsidRDefault="00C42DD6">
      <w:pPr>
        <w:shd w:val="clear" w:color="auto" w:fill="FFFFFF"/>
        <w:spacing w:after="0" w:line="480" w:lineRule="auto"/>
        <w:jc w:val="both"/>
        <w:rPr>
          <w:ins w:id="221" w:author="Michelle Leishman" w:date="2014-12-18T12:11:00Z"/>
          <w:rFonts w:eastAsia="Times New Roman" w:cs="Arial"/>
          <w:i/>
          <w:lang w:eastAsia="en-AU"/>
        </w:rPr>
        <w:pPrChange w:id="222" w:author="Michelle Leishman" w:date="2014-12-18T11:21:00Z">
          <w:pPr>
            <w:shd w:val="clear" w:color="auto" w:fill="FFFFFF"/>
            <w:spacing w:after="0" w:line="360" w:lineRule="auto"/>
            <w:jc w:val="both"/>
          </w:pPr>
        </w:pPrChange>
      </w:pPr>
    </w:p>
    <w:p w14:paraId="13995973" w14:textId="77777777" w:rsidR="0017691C" w:rsidRPr="00561C80" w:rsidRDefault="0017691C">
      <w:pPr>
        <w:shd w:val="clear" w:color="auto" w:fill="FFFFFF"/>
        <w:spacing w:after="0" w:line="480" w:lineRule="auto"/>
        <w:jc w:val="both"/>
        <w:rPr>
          <w:rFonts w:eastAsia="Times New Roman" w:cs="Arial"/>
          <w:i/>
          <w:lang w:eastAsia="en-AU"/>
        </w:rPr>
        <w:pPrChange w:id="223" w:author="Michelle Leishman" w:date="2014-12-18T11:21:00Z">
          <w:pPr>
            <w:shd w:val="clear" w:color="auto" w:fill="FFFFFF"/>
            <w:spacing w:after="0" w:line="360" w:lineRule="auto"/>
            <w:jc w:val="both"/>
          </w:pPr>
        </w:pPrChange>
      </w:pPr>
      <w:r>
        <w:rPr>
          <w:rFonts w:eastAsia="Times New Roman" w:cs="Arial"/>
          <w:i/>
          <w:lang w:eastAsia="en-AU"/>
        </w:rPr>
        <w:t>Trait d</w:t>
      </w:r>
      <w:r w:rsidRPr="00561C80">
        <w:rPr>
          <w:rFonts w:eastAsia="Times New Roman" w:cs="Arial"/>
          <w:i/>
          <w:lang w:eastAsia="en-AU"/>
        </w:rPr>
        <w:t>ataset assembly</w:t>
      </w:r>
    </w:p>
    <w:p w14:paraId="7D095CFA" w14:textId="77777777" w:rsidR="0017691C" w:rsidRPr="0091478D" w:rsidDel="00C42DD6" w:rsidRDefault="0017691C">
      <w:pPr>
        <w:shd w:val="clear" w:color="auto" w:fill="FFFFFF"/>
        <w:spacing w:after="0" w:line="480" w:lineRule="auto"/>
        <w:jc w:val="both"/>
        <w:rPr>
          <w:del w:id="224" w:author="Michelle Leishman" w:date="2014-12-18T12:11:00Z"/>
          <w:rFonts w:eastAsia="Times New Roman" w:cs="Arial"/>
          <w:lang w:eastAsia="en-AU"/>
        </w:rPr>
        <w:pPrChange w:id="225" w:author="Michelle Leishman" w:date="2014-12-18T11:21:00Z">
          <w:pPr>
            <w:shd w:val="clear" w:color="auto" w:fill="FFFFFF"/>
            <w:spacing w:after="0" w:line="360" w:lineRule="auto"/>
            <w:jc w:val="both"/>
          </w:pPr>
        </w:pPrChange>
      </w:pPr>
    </w:p>
    <w:p w14:paraId="6B40D89B" w14:textId="77777777" w:rsidR="0017691C" w:rsidRPr="00EE4529" w:rsidRDefault="0017691C">
      <w:pPr>
        <w:shd w:val="clear" w:color="auto" w:fill="FFFFFF"/>
        <w:spacing w:after="0" w:line="480" w:lineRule="auto"/>
        <w:jc w:val="both"/>
        <w:rPr>
          <w:rFonts w:eastAsia="Times New Roman" w:cs="Arial"/>
          <w:lang w:eastAsia="en-AU"/>
        </w:rPr>
        <w:pPrChange w:id="226" w:author="Michelle Leishman" w:date="2014-12-18T11:21:00Z">
          <w:pPr>
            <w:shd w:val="clear" w:color="auto" w:fill="FFFFFF"/>
            <w:spacing w:after="0" w:line="360" w:lineRule="auto"/>
            <w:jc w:val="both"/>
          </w:pPr>
        </w:pPrChange>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227"/>
      <w:r w:rsidRPr="00227DC8">
        <w:rPr>
          <w:rFonts w:eastAsia="Times New Roman" w:cs="Arial"/>
          <w:i/>
          <w:highlight w:val="yellow"/>
          <w:lang w:eastAsia="en-AU"/>
        </w:rPr>
        <w:t>Appendix 2</w:t>
      </w:r>
      <w:commentRangeEnd w:id="227"/>
      <w:r w:rsidR="00227DC8">
        <w:rPr>
          <w:rStyle w:val="CommentReference"/>
          <w:rFonts w:eastAsia="MS Mincho"/>
        </w:rPr>
        <w:commentReference w:id="227"/>
      </w:r>
      <w:r>
        <w:rPr>
          <w:rFonts w:eastAsia="Times New Roman" w:cs="Arial"/>
          <w:i/>
          <w:lang w:eastAsia="en-AU"/>
        </w:rPr>
        <w:t xml:space="preserve"> </w:t>
      </w:r>
      <w:r>
        <w:rPr>
          <w:rFonts w:eastAsia="Times New Roman" w:cs="Arial"/>
          <w:lang w:eastAsia="en-AU"/>
        </w:rPr>
        <w:t xml:space="preserve">a detailed bibliography of references for data. </w:t>
      </w:r>
      <w:commentRangeStart w:id="228"/>
      <w:r w:rsidR="00227DC8">
        <w:t>If</w:t>
      </w:r>
      <w:r>
        <w:t xml:space="preserve"> multiple values </w:t>
      </w:r>
      <w:ins w:id="229" w:author="Michelle Leishman" w:date="2014-12-18T12:11:00Z">
        <w:r w:rsidR="00C42DD6">
          <w:t xml:space="preserve">for field-measured data </w:t>
        </w:r>
      </w:ins>
      <w:r>
        <w:t xml:space="preserve">were found for a single site, values were excluded if they were measured from sites that were substantially different </w:t>
      </w:r>
      <w:r w:rsidR="00227DC8">
        <w:t>with respect to</w:t>
      </w:r>
      <w:r>
        <w:t xml:space="preserve"> the environmental conditions of the field site they were found in. </w:t>
      </w:r>
      <w:commentRangeEnd w:id="228"/>
      <w:r w:rsidR="00C42DD6">
        <w:rPr>
          <w:rStyle w:val="CommentReference"/>
          <w:rFonts w:eastAsia="MS Mincho"/>
        </w:rPr>
        <w:commentReference w:id="228"/>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A92656">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"previouslyFormattedCitation" : "(Michaels, Benner &amp; Hartgerink 1988; Westoby 1998)"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(Michaels, Benner &amp; Hartgerink 1988; Westoby 1998)</w:t>
      </w:r>
      <w:r w:rsidR="00A92656">
        <w:rPr>
          <w:rFonts w:eastAsia="Times New Roman" w:cs="Arial"/>
          <w:lang w:eastAsia="en-AU"/>
        </w:rPr>
        <w:fldChar w:fldCharType="end"/>
      </w:r>
      <w:r>
        <w:rPr>
          <w:rFonts w:eastAsia="Times New Roman" w:cs="Arial"/>
          <w:lang w:eastAsia="en-AU"/>
        </w:rPr>
        <w:t>. Leaf narrowness was not included for grasses,</w:t>
      </w:r>
      <w:ins w:id="230" w:author="Michelle Leishman" w:date="2014-12-18T12:16:00Z">
        <w:r w:rsidR="00AF4E45">
          <w:rPr>
            <w:rFonts w:eastAsia="Times New Roman" w:cs="Arial"/>
            <w:lang w:eastAsia="en-AU"/>
          </w:rPr>
          <w:t xml:space="preserve"> while </w:t>
        </w:r>
      </w:ins>
      <w:del w:id="231" w:author="Michelle Leishman" w:date="2014-12-18T12:16:00Z">
        <w:r w:rsidDel="00AF4E45">
          <w:rPr>
            <w:rFonts w:eastAsia="Times New Roman" w:cs="Arial"/>
            <w:lang w:eastAsia="en-AU"/>
          </w:rPr>
          <w:delText xml:space="preserve"> </w:delText>
        </w:r>
      </w:del>
      <w:r>
        <w:rPr>
          <w:rFonts w:eastAsia="Times New Roman" w:cs="Arial"/>
          <w:lang w:eastAsia="en-AU"/>
        </w:rPr>
        <w:t>seed mass and flowering period were not included for ferns.</w:t>
      </w:r>
    </w:p>
    <w:p w14:paraId="31C2A0D4" w14:textId="77777777" w:rsidR="0017691C" w:rsidRDefault="0017691C">
      <w:pPr>
        <w:shd w:val="clear" w:color="auto" w:fill="FFFFFF"/>
        <w:spacing w:after="0" w:line="480" w:lineRule="auto"/>
        <w:jc w:val="both"/>
        <w:rPr>
          <w:rFonts w:eastAsia="Times New Roman" w:cs="Arial"/>
          <w:lang w:eastAsia="en-AU"/>
        </w:rPr>
        <w:pPrChange w:id="232" w:author="Michelle Leishman" w:date="2014-12-18T11:21:00Z">
          <w:pPr>
            <w:shd w:val="clear" w:color="auto" w:fill="FFFFFF"/>
            <w:spacing w:after="0" w:line="360" w:lineRule="auto"/>
            <w:jc w:val="both"/>
          </w:pPr>
        </w:pPrChange>
      </w:pPr>
    </w:p>
    <w:p w14:paraId="12A0BBDC" w14:textId="77777777" w:rsidR="0017691C" w:rsidRDefault="0017691C">
      <w:pPr>
        <w:shd w:val="clear" w:color="auto" w:fill="FFFFFF"/>
        <w:spacing w:after="0" w:line="480" w:lineRule="auto"/>
        <w:jc w:val="both"/>
        <w:pPrChange w:id="233" w:author="Michelle Leishman" w:date="2014-12-18T11:21:00Z">
          <w:pPr>
            <w:shd w:val="clear" w:color="auto" w:fill="FFFFFF"/>
            <w:spacing w:after="0" w:line="360" w:lineRule="auto"/>
            <w:jc w:val="both"/>
          </w:pPr>
        </w:pPrChange>
      </w:pPr>
      <w:commentRangeStart w:id="234"/>
      <w:r w:rsidRPr="00F879B2">
        <w:rPr>
          <w:rFonts w:cs="Arial"/>
        </w:rPr>
        <w:t>Wood</w:t>
      </w:r>
      <w:commentRangeEnd w:id="234"/>
      <w:r w:rsidR="00D70A2C">
        <w:rPr>
          <w:rStyle w:val="CommentReference"/>
          <w:rFonts w:eastAsia="MS Mincho"/>
        </w:rPr>
        <w:commentReference w:id="234"/>
      </w:r>
      <w:r w:rsidRPr="00F879B2">
        <w:rPr>
          <w:rFonts w:cs="Arial"/>
        </w:rPr>
        <w:t xml:space="preserve"> samples </w:t>
      </w:r>
      <w:r>
        <w:rPr>
          <w:rFonts w:cs="Arial"/>
        </w:rPr>
        <w:t xml:space="preserve">for wood density measurement </w:t>
      </w:r>
      <w:r w:rsidRPr="00F879B2">
        <w:rPr>
          <w:rFonts w:cs="Arial"/>
        </w:rPr>
        <w:t xml:space="preserve">were collected from dominant woody species present within </w:t>
      </w:r>
      <w:r>
        <w:rPr>
          <w:rFonts w:cs="Arial"/>
        </w:rPr>
        <w:t>each</w:t>
      </w:r>
      <w:r w:rsidRPr="00F879B2">
        <w:rPr>
          <w:rFonts w:cs="Arial"/>
        </w:rPr>
        <w:t xml:space="preserve"> plot at &gt;5% cover in shrub, sub canopy or canopy strata, and which had trunks </w:t>
      </w:r>
      <w:bookmarkStart w:id="235" w:name="_GoBack"/>
      <w:r w:rsidRPr="00F879B2">
        <w:rPr>
          <w:rFonts w:cs="Arial"/>
        </w:rPr>
        <w:t>robust</w:t>
      </w:r>
      <w:bookmarkEnd w:id="235"/>
      <w:r w:rsidRPr="00F879B2">
        <w:rPr>
          <w:rFonts w:cs="Arial"/>
        </w:rPr>
        <w:t xml:space="preserve"> enough to core</w:t>
      </w:r>
      <w:r>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Pr>
          <w:rFonts w:cs="Arial"/>
        </w:rPr>
        <w:t>,</w:t>
      </w:r>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Pr>
          <w:rFonts w:cs="Arial"/>
        </w:rPr>
        <w:t xml:space="preserve">to the nearest 0.01 mm </w:t>
      </w:r>
      <w:r w:rsidRPr="006B3539">
        <w:rPr>
          <w:rFonts w:cs="Arial"/>
        </w:rPr>
        <w:t>(x,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t xml:space="preserve"> </w:t>
      </w:r>
      <w:r>
        <w:rPr>
          <w:rFonts w:eastAsia="Times New Roman" w:cs="Arial"/>
          <w:lang w:eastAsia="en-AU"/>
        </w:rPr>
        <w:t>Site-specific values were thus available for wood density (due</w:t>
      </w:r>
      <w:r w:rsidR="00227DC8">
        <w:rPr>
          <w:rFonts w:eastAsia="Times New Roman" w:cs="Arial"/>
          <w:lang w:eastAsia="en-AU"/>
        </w:rPr>
        <w:t xml:space="preserve"> to</w:t>
      </w:r>
      <w:r>
        <w:rPr>
          <w:rFonts w:eastAsia="Times New Roman" w:cs="Arial"/>
          <w:lang w:eastAsia="en-AU"/>
        </w:rPr>
        <w:t xml:space="preserve"> collection for a concurrent project </w:t>
      </w:r>
      <w:r>
        <w:rPr>
          <w:rFonts w:eastAsia="Times New Roman" w:cs="Arial"/>
          <w:lang w:eastAsia="en-AU"/>
        </w:rPr>
        <w:lastRenderedPageBreak/>
        <w:t>focusing on woody tissues), but for the purposes of this study, a</w:t>
      </w:r>
      <w:r>
        <w:t xml:space="preserve">n overall mean value was calculated for species which occurred at multiple sites. Species for which data could not be obtained in the field </w:t>
      </w:r>
      <w:commentRangeStart w:id="236"/>
      <w:r>
        <w:t xml:space="preserve">were assigned values </w:t>
      </w:r>
      <w:commentRangeEnd w:id="236"/>
      <w:r w:rsidR="00D70A2C">
        <w:rPr>
          <w:rStyle w:val="CommentReference"/>
          <w:rFonts w:eastAsia="MS Mincho"/>
        </w:rPr>
        <w:commentReference w:id="236"/>
      </w:r>
      <w:r>
        <w:t xml:space="preserve">from the Global Wood Density Database </w:t>
      </w:r>
      <w:r w:rsidR="00A92656">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t xml:space="preserve">. </w:t>
      </w:r>
    </w:p>
    <w:p w14:paraId="3B53AE67" w14:textId="77777777" w:rsidR="00227DC8" w:rsidRDefault="00227DC8">
      <w:pPr>
        <w:shd w:val="clear" w:color="auto" w:fill="FFFFFF"/>
        <w:spacing w:after="0" w:line="480" w:lineRule="auto"/>
        <w:jc w:val="both"/>
        <w:rPr>
          <w:rFonts w:eastAsia="Times New Roman" w:cs="Arial"/>
          <w:lang w:eastAsia="en-AU"/>
        </w:rPr>
        <w:pPrChange w:id="237" w:author="Michelle Leishman" w:date="2014-12-18T11:21:00Z">
          <w:pPr>
            <w:shd w:val="clear" w:color="auto" w:fill="FFFFFF"/>
            <w:spacing w:after="0" w:line="360" w:lineRule="auto"/>
            <w:jc w:val="both"/>
          </w:pPr>
        </w:pPrChange>
      </w:pPr>
    </w:p>
    <w:p w14:paraId="14568A33" w14:textId="77777777" w:rsidR="0017691C" w:rsidRDefault="0017691C">
      <w:pPr>
        <w:shd w:val="clear" w:color="auto" w:fill="FFFFFF"/>
        <w:spacing w:after="0" w:line="480" w:lineRule="auto"/>
        <w:jc w:val="both"/>
        <w:rPr>
          <w:rFonts w:cs="Arial"/>
        </w:rPr>
        <w:pPrChange w:id="238" w:author="Michelle Leishman" w:date="2014-12-18T11:21:00Z">
          <w:pPr>
            <w:shd w:val="clear" w:color="auto" w:fill="FFFFFF"/>
            <w:spacing w:after="0" w:line="360" w:lineRule="auto"/>
            <w:jc w:val="both"/>
          </w:pPr>
        </w:pPrChange>
      </w:pPr>
      <w:r>
        <w:t xml:space="preserve">SLA was measured once for each species according to the procedure defined by </w:t>
      </w:r>
      <w:proofErr w:type="spellStart"/>
      <w:r>
        <w:t>Cornellisen</w:t>
      </w:r>
      <w:proofErr w:type="spellEnd"/>
      <w:r>
        <w:t xml:space="preserve"> (2003). A minimum of five new, but fully mature leaves from well-lit areas were taken from each of five non-contiguous individuals. Leaves were pressed in the field to maintain fresh area and allowed to air dry </w:t>
      </w:r>
      <w:r w:rsidRPr="006B3539">
        <w:rPr>
          <w:rFonts w:cs="Arial"/>
        </w:rPr>
        <w:t>20-45 °C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w:t>
      </w:r>
      <w:r w:rsidR="00227DC8">
        <w:rPr>
          <w:rFonts w:cs="Arial"/>
        </w:rPr>
        <w:t>7</w:t>
      </w:r>
      <w:r>
        <w:rPr>
          <w:rFonts w:cs="Arial"/>
        </w:rPr>
        <w:t xml:space="preserve">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w:t>
      </w:r>
      <w:r w:rsidR="00227DC8">
        <w:rPr>
          <w:rFonts w:cs="Arial"/>
        </w:rPr>
        <w:t xml:space="preserve"> one-sided fresh</w:t>
      </w:r>
      <w:r>
        <w:rPr>
          <w:rFonts w:cs="Arial"/>
        </w:rPr>
        <w:t xml:space="preserve"> area divided by </w:t>
      </w:r>
      <w:r w:rsidR="00227DC8">
        <w:rPr>
          <w:rFonts w:cs="Arial"/>
        </w:rPr>
        <w:t xml:space="preserve">oven </w:t>
      </w:r>
      <w:r>
        <w:rPr>
          <w:rFonts w:cs="Arial"/>
        </w:rPr>
        <w:t xml:space="preserve">dry mass. </w:t>
      </w:r>
    </w:p>
    <w:p w14:paraId="570085C4" w14:textId="77777777" w:rsidR="00227DC8" w:rsidRDefault="00227DC8">
      <w:pPr>
        <w:shd w:val="clear" w:color="auto" w:fill="FFFFFF"/>
        <w:spacing w:after="0" w:line="480" w:lineRule="auto"/>
        <w:jc w:val="both"/>
        <w:rPr>
          <w:rFonts w:cs="Arial"/>
        </w:rPr>
        <w:pPrChange w:id="239" w:author="Michelle Leishman" w:date="2014-12-18T11:21:00Z">
          <w:pPr>
            <w:shd w:val="clear" w:color="auto" w:fill="FFFFFF"/>
            <w:spacing w:after="0" w:line="360" w:lineRule="auto"/>
            <w:jc w:val="both"/>
          </w:pPr>
        </w:pPrChange>
      </w:pPr>
    </w:p>
    <w:p w14:paraId="4A1895BB" w14:textId="77777777" w:rsidR="001149F4" w:rsidRDefault="0017691C">
      <w:pPr>
        <w:shd w:val="clear" w:color="auto" w:fill="FFFFFF"/>
        <w:spacing w:after="0" w:line="480" w:lineRule="auto"/>
        <w:jc w:val="both"/>
        <w:rPr>
          <w:i/>
        </w:rPr>
        <w:pPrChange w:id="240" w:author="Michelle Leishman" w:date="2014-12-18T11:21:00Z">
          <w:pPr>
            <w:shd w:val="clear" w:color="auto" w:fill="FFFFFF"/>
            <w:spacing w:after="0" w:line="360" w:lineRule="auto"/>
            <w:jc w:val="both"/>
          </w:pPr>
        </w:pPrChange>
      </w:pPr>
      <w:commentRangeStart w:id="241"/>
      <w:r w:rsidRPr="00C84B8C">
        <w:rPr>
          <w:i/>
        </w:rPr>
        <w:t xml:space="preserve">Hydrological </w:t>
      </w:r>
      <w:del w:id="242" w:author="Michelle Leishman" w:date="2014-12-18T12:35:00Z">
        <w:r w:rsidRPr="00C84B8C" w:rsidDel="00064C80">
          <w:rPr>
            <w:i/>
          </w:rPr>
          <w:delText>analysis</w:delText>
        </w:r>
        <w:commentRangeEnd w:id="241"/>
        <w:r w:rsidR="00064C80" w:rsidDel="00064C80">
          <w:rPr>
            <w:rStyle w:val="CommentReference"/>
            <w:rFonts w:eastAsia="MS Mincho"/>
          </w:rPr>
          <w:commentReference w:id="241"/>
        </w:r>
      </w:del>
      <w:ins w:id="243" w:author="Michelle Leishman" w:date="2014-12-18T12:35:00Z">
        <w:r w:rsidR="00064C80">
          <w:rPr>
            <w:i/>
          </w:rPr>
          <w:t>data</w:t>
        </w:r>
      </w:ins>
    </w:p>
    <w:p w14:paraId="2C35057F" w14:textId="77777777" w:rsidR="001149F4" w:rsidDel="00064C80" w:rsidRDefault="001149F4">
      <w:pPr>
        <w:shd w:val="clear" w:color="auto" w:fill="FFFFFF"/>
        <w:spacing w:after="0" w:line="480" w:lineRule="auto"/>
        <w:jc w:val="both"/>
        <w:rPr>
          <w:del w:id="244" w:author="Michelle Leishman" w:date="2014-12-18T12:35:00Z"/>
          <w:rFonts w:cs="Arial"/>
          <w:i/>
        </w:rPr>
        <w:pPrChange w:id="245" w:author="Michelle Leishman" w:date="2014-12-18T11:21:00Z">
          <w:pPr>
            <w:shd w:val="clear" w:color="auto" w:fill="FFFFFF"/>
            <w:spacing w:after="0" w:line="360" w:lineRule="auto"/>
            <w:jc w:val="both"/>
          </w:pPr>
        </w:pPrChange>
      </w:pPr>
    </w:p>
    <w:p w14:paraId="09209575" w14:textId="77777777" w:rsidR="0017691C" w:rsidRDefault="0017691C">
      <w:pPr>
        <w:shd w:val="clear" w:color="auto" w:fill="FFFFFF"/>
        <w:spacing w:after="0" w:line="480" w:lineRule="auto"/>
        <w:jc w:val="both"/>
        <w:pPrChange w:id="246" w:author="Michelle Leishman" w:date="2014-12-18T11:21:00Z">
          <w:pPr>
            <w:shd w:val="clear" w:color="auto" w:fill="FFFFFF"/>
            <w:spacing w:after="0" w:line="360" w:lineRule="auto"/>
            <w:jc w:val="both"/>
          </w:pPr>
        </w:pPrChange>
      </w:pPr>
      <w:r>
        <w:t xml:space="preserve">Daily discharge data for each of the </w:t>
      </w:r>
      <w:commentRangeStart w:id="247"/>
      <w:r>
        <w:t xml:space="preserve">15 sites were taken with permission from Lawson et al. (2014, in </w:t>
      </w:r>
      <w:commentRangeEnd w:id="247"/>
      <w:r w:rsidR="00064C80">
        <w:rPr>
          <w:rStyle w:val="CommentReference"/>
          <w:rFonts w:eastAsia="MS Mincho"/>
        </w:rPr>
        <w:commentReference w:id="247"/>
      </w:r>
      <w:r>
        <w:t xml:space="preserve">review). </w:t>
      </w:r>
      <w:commentRangeStart w:id="248"/>
      <w:r w:rsidRPr="003D3CD3">
        <w:t xml:space="preserve">Hydrological analysis </w:t>
      </w:r>
      <w:commentRangeEnd w:id="248"/>
      <w:r w:rsidR="00064C80">
        <w:rPr>
          <w:rStyle w:val="CommentReference"/>
          <w:rFonts w:eastAsia="MS Mincho"/>
        </w:rPr>
        <w:commentReference w:id="248"/>
      </w:r>
      <w:r w:rsidRPr="003D3CD3">
        <w:t>was identical to Lawson et al. (2014); the reader is referred to this publication for a full description of analysis methods</w:t>
      </w:r>
      <w:r>
        <w:t xml:space="preserve">. We generated </w:t>
      </w:r>
      <w:ins w:id="249" w:author="Michelle Leishman" w:date="2014-12-18T12:31:00Z">
        <w:r w:rsidR="00064C80">
          <w:t xml:space="preserve">a </w:t>
        </w:r>
      </w:ins>
      <w:r>
        <w:t>set of</w:t>
      </w:r>
      <w:r w:rsidRPr="00EA700F">
        <w:t xml:space="preserve"> </w:t>
      </w:r>
      <w:r w:rsidRPr="003D3CD3">
        <w:t>23</w:t>
      </w:r>
      <w:r>
        <w:t xml:space="preserve"> hydrological </w:t>
      </w:r>
      <w:r w:rsidRPr="00EA700F">
        <w:t>metrics</w:t>
      </w:r>
      <w:r>
        <w:t xml:space="preserve"> for each site, based on a reduction of the</w:t>
      </w:r>
      <w:r w:rsidRPr="00EA700F">
        <w:t xml:space="preserve"> </w:t>
      </w:r>
      <w:r>
        <w:t xml:space="preserve">minimally redundant </w:t>
      </w:r>
      <w:r w:rsidRPr="00EA700F">
        <w:t>set</w:t>
      </w:r>
      <w:r>
        <w:t xml:space="preserve"> of ecologically relevant metrics for Australian rivers</w:t>
      </w:r>
      <w:r w:rsidRPr="00EA700F">
        <w:t xml:space="preserve"> described by Kennard et al. (2010). </w:t>
      </w:r>
      <w:r>
        <w:t xml:space="preserve">These metrics were chosen as descriptors of the frequency and magnitude of flooding disturbance, as well as variability in water availability across seasons and between years </w:t>
      </w:r>
      <w:r w:rsidRPr="00EA700F">
        <w:t xml:space="preserve">(see </w:t>
      </w:r>
      <w:r w:rsidRPr="00251AA0">
        <w:t>Table 2</w:t>
      </w:r>
      <w:r w:rsidRPr="00EA59C7">
        <w:rPr>
          <w:b/>
        </w:rPr>
        <w:t xml:space="preserve"> </w:t>
      </w:r>
      <w:r w:rsidRPr="00EA700F">
        <w:t xml:space="preserve">for </w:t>
      </w:r>
      <w:r>
        <w:t>descriptions of individual metrics</w:t>
      </w:r>
      <w:r w:rsidRPr="00EA700F">
        <w:t xml:space="preserve">). </w:t>
      </w:r>
      <w:r>
        <w:t xml:space="preserve">Summary statistics for hydrological metrics are shown in Table 3. </w:t>
      </w:r>
      <w:r w:rsidRPr="00EA700F">
        <w:t xml:space="preserve">Metrics of flow magnitude </w:t>
      </w:r>
      <w:r>
        <w:t xml:space="preserve">which had units ML / day </w:t>
      </w:r>
      <w:r w:rsidRPr="00EA700F">
        <w:t xml:space="preserve">were </w:t>
      </w:r>
      <w:r>
        <w:t>standardised</w:t>
      </w:r>
      <w:r w:rsidRPr="00EA700F">
        <w:t xml:space="preserve"> by mean daily flow to allow for comparison between different sizes of river.</w:t>
      </w:r>
      <w:r>
        <w:t xml:space="preserve"> These metrics therefore represent ratios of flow magnitude to mean daily flow. </w:t>
      </w:r>
    </w:p>
    <w:p w14:paraId="42126572" w14:textId="77777777" w:rsidR="0085351F" w:rsidRPr="001149F4" w:rsidRDefault="0085351F">
      <w:pPr>
        <w:shd w:val="clear" w:color="auto" w:fill="FFFFFF"/>
        <w:spacing w:after="0" w:line="480" w:lineRule="auto"/>
        <w:jc w:val="both"/>
        <w:rPr>
          <w:rFonts w:cs="Arial"/>
          <w:i/>
        </w:rPr>
        <w:pPrChange w:id="250" w:author="Michelle Leishman" w:date="2014-12-18T11:21:00Z">
          <w:pPr>
            <w:shd w:val="clear" w:color="auto" w:fill="FFFFFF"/>
            <w:spacing w:after="0" w:line="360" w:lineRule="auto"/>
            <w:jc w:val="both"/>
          </w:pPr>
        </w:pPrChange>
      </w:pPr>
    </w:p>
    <w:p w14:paraId="56CAAC3E" w14:textId="77777777" w:rsidR="0017691C" w:rsidRDefault="0017691C">
      <w:pPr>
        <w:pStyle w:val="Caption"/>
        <w:keepNext/>
        <w:spacing w:line="480" w:lineRule="auto"/>
        <w:pPrChange w:id="251" w:author="Michelle Leishman" w:date="2014-12-18T11:21:00Z">
          <w:pPr>
            <w:pStyle w:val="Caption"/>
            <w:keepNext/>
            <w:spacing w:line="360" w:lineRule="auto"/>
          </w:pPr>
        </w:pPrChange>
      </w:pPr>
      <w:proofErr w:type="gramStart"/>
      <w:r>
        <w:lastRenderedPageBreak/>
        <w:t xml:space="preserve">Table </w:t>
      </w:r>
      <w:r w:rsidR="00A92656">
        <w:fldChar w:fldCharType="begin"/>
      </w:r>
      <w:r>
        <w:instrText xml:space="preserve"> SEQ Table \* ARABIC </w:instrText>
      </w:r>
      <w:r w:rsidR="00A92656">
        <w:fldChar w:fldCharType="separate"/>
      </w:r>
      <w:r>
        <w:rPr>
          <w:noProof/>
        </w:rPr>
        <w:t>2</w:t>
      </w:r>
      <w:r w:rsidR="00A92656">
        <w:fldChar w:fldCharType="end"/>
      </w:r>
      <w:r>
        <w:t>.</w:t>
      </w:r>
      <w:proofErr w:type="gramEnd"/>
      <w:r>
        <w:t xml:space="preserve"> Hydrological parameters used as metrics of frequency and magnitude of flooding disturbance and variability in seasonal water </w:t>
      </w:r>
      <w:del w:id="252" w:author="Michelle Leishman" w:date="2014-12-18T12:38:00Z">
        <w:r w:rsidDel="00064C80">
          <w:delText xml:space="preserve">availabily </w:delText>
        </w:r>
      </w:del>
      <w:ins w:id="253" w:author="Michelle Leishman" w:date="2014-12-18T12:38:00Z">
        <w:r w:rsidR="00064C80">
          <w:t xml:space="preserve">availability </w:t>
        </w:r>
      </w:ins>
      <w:r>
        <w:t>in the riparian zone.</w:t>
      </w:r>
    </w:p>
    <w:tbl>
      <w:tblPr>
        <w:tblW w:w="9016" w:type="dxa"/>
        <w:tblLayout w:type="fixed"/>
        <w:tblLook w:val="04A0" w:firstRow="1" w:lastRow="0" w:firstColumn="1" w:lastColumn="0" w:noHBand="0" w:noVBand="1"/>
      </w:tblPr>
      <w:tblGrid>
        <w:gridCol w:w="2204"/>
        <w:gridCol w:w="1902"/>
        <w:gridCol w:w="535"/>
        <w:gridCol w:w="1875"/>
        <w:gridCol w:w="2500"/>
      </w:tblGrid>
      <w:tr w:rsidR="0017691C" w:rsidRPr="00DE2EFD" w14:paraId="31B9DE36" w14:textId="77777777" w:rsidTr="00402F2B">
        <w:tc>
          <w:tcPr>
            <w:tcW w:w="2204" w:type="dxa"/>
          </w:tcPr>
          <w:p w14:paraId="383E9A98" w14:textId="77777777" w:rsidR="0017691C" w:rsidRPr="00DA6200" w:rsidRDefault="0017691C">
            <w:pPr>
              <w:spacing w:line="480" w:lineRule="auto"/>
              <w:rPr>
                <w:rFonts w:asciiTheme="majorHAnsi" w:eastAsiaTheme="majorEastAsia" w:hAnsiTheme="majorHAnsi" w:cstheme="majorBidi"/>
                <w:b/>
                <w:color w:val="1F4D78" w:themeColor="accent1" w:themeShade="7F"/>
                <w:sz w:val="20"/>
                <w:szCs w:val="20"/>
              </w:rPr>
              <w:pPrChange w:id="254" w:author="Michelle Leishman" w:date="2014-12-18T11:21:00Z">
                <w:pPr>
                  <w:keepNext/>
                  <w:keepLines/>
                  <w:spacing w:before="200" w:after="0" w:line="360" w:lineRule="auto"/>
                  <w:outlineLvl w:val="4"/>
                </w:pPr>
              </w:pPrChange>
            </w:pPr>
            <w:r w:rsidRPr="00DA6200">
              <w:rPr>
                <w:b/>
                <w:sz w:val="20"/>
                <w:szCs w:val="20"/>
              </w:rPr>
              <w:t>Parameter</w:t>
            </w:r>
          </w:p>
        </w:tc>
        <w:tc>
          <w:tcPr>
            <w:tcW w:w="2437" w:type="dxa"/>
            <w:gridSpan w:val="2"/>
          </w:tcPr>
          <w:p w14:paraId="54BD8B6A" w14:textId="77777777" w:rsidR="0017691C" w:rsidRPr="00DA6200" w:rsidRDefault="0017691C">
            <w:pPr>
              <w:spacing w:line="480" w:lineRule="auto"/>
              <w:rPr>
                <w:rFonts w:asciiTheme="majorHAnsi" w:eastAsiaTheme="majorEastAsia" w:hAnsiTheme="majorHAnsi" w:cstheme="majorBidi"/>
                <w:b/>
                <w:color w:val="1F4D78" w:themeColor="accent1" w:themeShade="7F"/>
                <w:sz w:val="20"/>
                <w:szCs w:val="20"/>
              </w:rPr>
              <w:pPrChange w:id="255" w:author="Michelle Leishman" w:date="2014-12-18T11:21:00Z">
                <w:pPr>
                  <w:keepNext/>
                  <w:keepLines/>
                  <w:spacing w:before="200" w:after="0" w:line="360" w:lineRule="auto"/>
                  <w:outlineLvl w:val="4"/>
                </w:pPr>
              </w:pPrChange>
            </w:pPr>
            <w:r w:rsidRPr="00DA6200">
              <w:rPr>
                <w:b/>
                <w:sz w:val="20"/>
                <w:szCs w:val="20"/>
              </w:rPr>
              <w:t>Abbreviation</w:t>
            </w:r>
          </w:p>
        </w:tc>
        <w:tc>
          <w:tcPr>
            <w:tcW w:w="1875" w:type="dxa"/>
          </w:tcPr>
          <w:p w14:paraId="069A4551" w14:textId="77777777" w:rsidR="0017691C" w:rsidRPr="00DA6200" w:rsidRDefault="0017691C">
            <w:pPr>
              <w:spacing w:line="480" w:lineRule="auto"/>
              <w:rPr>
                <w:rFonts w:asciiTheme="majorHAnsi" w:eastAsiaTheme="majorEastAsia" w:hAnsiTheme="majorHAnsi" w:cstheme="majorBidi"/>
                <w:b/>
                <w:color w:val="1F4D78" w:themeColor="accent1" w:themeShade="7F"/>
                <w:sz w:val="20"/>
                <w:szCs w:val="20"/>
              </w:rPr>
              <w:pPrChange w:id="256" w:author="Michelle Leishman" w:date="2014-12-18T11:21:00Z">
                <w:pPr>
                  <w:keepNext/>
                  <w:keepLines/>
                  <w:spacing w:before="200" w:after="0" w:line="360" w:lineRule="auto"/>
                  <w:outlineLvl w:val="4"/>
                </w:pPr>
              </w:pPrChange>
            </w:pPr>
            <w:r w:rsidRPr="00DA6200">
              <w:rPr>
                <w:b/>
                <w:sz w:val="20"/>
                <w:szCs w:val="20"/>
              </w:rPr>
              <w:t>Units</w:t>
            </w:r>
          </w:p>
        </w:tc>
        <w:tc>
          <w:tcPr>
            <w:tcW w:w="2500" w:type="dxa"/>
          </w:tcPr>
          <w:p w14:paraId="6761E5CD" w14:textId="77777777" w:rsidR="0017691C" w:rsidRPr="00DA6200" w:rsidRDefault="0017691C">
            <w:pPr>
              <w:spacing w:line="480" w:lineRule="auto"/>
              <w:rPr>
                <w:rFonts w:asciiTheme="majorHAnsi" w:eastAsiaTheme="majorEastAsia" w:hAnsiTheme="majorHAnsi" w:cstheme="majorBidi"/>
                <w:b/>
                <w:color w:val="1F4D78" w:themeColor="accent1" w:themeShade="7F"/>
                <w:sz w:val="20"/>
                <w:szCs w:val="20"/>
              </w:rPr>
              <w:pPrChange w:id="257" w:author="Michelle Leishman" w:date="2014-12-18T11:21:00Z">
                <w:pPr>
                  <w:keepNext/>
                  <w:keepLines/>
                  <w:spacing w:before="200" w:after="0" w:line="360" w:lineRule="auto"/>
                  <w:outlineLvl w:val="4"/>
                </w:pPr>
              </w:pPrChange>
            </w:pPr>
            <w:r w:rsidRPr="00DA6200">
              <w:rPr>
                <w:b/>
                <w:sz w:val="20"/>
                <w:szCs w:val="20"/>
              </w:rPr>
              <w:t>Description</w:t>
            </w:r>
          </w:p>
        </w:tc>
      </w:tr>
      <w:tr w:rsidR="0017691C" w:rsidRPr="00DE2EFD" w14:paraId="734F756E" w14:textId="77777777" w:rsidTr="00402F2B">
        <w:tc>
          <w:tcPr>
            <w:tcW w:w="9016" w:type="dxa"/>
            <w:gridSpan w:val="5"/>
          </w:tcPr>
          <w:p w14:paraId="428E974E" w14:textId="77777777" w:rsidR="0017691C" w:rsidRPr="00DA6200" w:rsidRDefault="0017691C">
            <w:pPr>
              <w:spacing w:line="480" w:lineRule="auto"/>
              <w:rPr>
                <w:rFonts w:asciiTheme="majorHAnsi" w:eastAsiaTheme="majorEastAsia" w:hAnsiTheme="majorHAnsi" w:cstheme="majorBidi"/>
                <w:i/>
                <w:color w:val="1F4D78" w:themeColor="accent1" w:themeShade="7F"/>
                <w:sz w:val="20"/>
                <w:szCs w:val="20"/>
              </w:rPr>
              <w:pPrChange w:id="258" w:author="Michelle Leishman" w:date="2014-12-18T11:21:00Z">
                <w:pPr>
                  <w:keepNext/>
                  <w:keepLines/>
                  <w:spacing w:before="200" w:after="0" w:line="360" w:lineRule="auto"/>
                  <w:outlineLvl w:val="4"/>
                </w:pPr>
              </w:pPrChange>
            </w:pPr>
            <w:r w:rsidRPr="00DA6200">
              <w:rPr>
                <w:i/>
                <w:sz w:val="20"/>
                <w:szCs w:val="20"/>
              </w:rPr>
              <w:t>Flood frequency and magnitude</w:t>
            </w:r>
          </w:p>
        </w:tc>
      </w:tr>
      <w:tr w:rsidR="0017691C" w:rsidRPr="00DE2EFD" w14:paraId="7FBAB290" w14:textId="77777777" w:rsidTr="00402F2B">
        <w:tc>
          <w:tcPr>
            <w:tcW w:w="2204" w:type="dxa"/>
          </w:tcPr>
          <w:p w14:paraId="4A5904F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59" w:author="Michelle Leishman" w:date="2014-12-18T11:21:00Z">
                <w:pPr>
                  <w:keepNext/>
                  <w:keepLines/>
                  <w:spacing w:before="200" w:after="0" w:line="360" w:lineRule="auto"/>
                  <w:outlineLvl w:val="4"/>
                </w:pPr>
              </w:pPrChange>
            </w:pPr>
            <w:r w:rsidRPr="00DA6200">
              <w:rPr>
                <w:sz w:val="20"/>
                <w:szCs w:val="20"/>
              </w:rPr>
              <w:t xml:space="preserve">Mean magnitude of </w:t>
            </w:r>
            <w:commentRangeStart w:id="260"/>
            <w:r w:rsidRPr="00DA6200">
              <w:rPr>
                <w:sz w:val="20"/>
                <w:szCs w:val="20"/>
              </w:rPr>
              <w:t>high spells</w:t>
            </w:r>
            <w:commentRangeEnd w:id="260"/>
            <w:r w:rsidR="008408BF">
              <w:rPr>
                <w:rStyle w:val="CommentReference"/>
                <w:rFonts w:eastAsia="MS Mincho"/>
              </w:rPr>
              <w:commentReference w:id="260"/>
            </w:r>
            <w:r w:rsidRPr="00DA6200">
              <w:rPr>
                <w:sz w:val="20"/>
                <w:szCs w:val="20"/>
              </w:rPr>
              <w:t>*</w:t>
            </w:r>
          </w:p>
        </w:tc>
        <w:tc>
          <w:tcPr>
            <w:tcW w:w="1902" w:type="dxa"/>
          </w:tcPr>
          <w:p w14:paraId="541FF88E"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1" w:author="Michelle Leishman" w:date="2014-12-18T11:21:00Z">
                <w:pPr>
                  <w:keepNext/>
                  <w:keepLines/>
                  <w:spacing w:before="200" w:after="0" w:line="360" w:lineRule="auto"/>
                  <w:outlineLvl w:val="4"/>
                </w:pPr>
              </w:pPrChange>
            </w:pPr>
            <w:proofErr w:type="spellStart"/>
            <w:r w:rsidRPr="00DA6200">
              <w:rPr>
                <w:sz w:val="20"/>
                <w:szCs w:val="20"/>
              </w:rPr>
              <w:t>HSPeak</w:t>
            </w:r>
            <w:proofErr w:type="spellEnd"/>
          </w:p>
        </w:tc>
        <w:tc>
          <w:tcPr>
            <w:tcW w:w="2410" w:type="dxa"/>
            <w:gridSpan w:val="2"/>
          </w:tcPr>
          <w:p w14:paraId="698F395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2"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val="restart"/>
          </w:tcPr>
          <w:p w14:paraId="3697FC66"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3" w:author="Michelle Leishman" w:date="2014-12-18T11:21:00Z">
                <w:pPr>
                  <w:keepNext/>
                  <w:keepLines/>
                  <w:spacing w:before="200" w:after="0" w:line="360" w:lineRule="auto"/>
                  <w:outlineLvl w:val="4"/>
                </w:pPr>
              </w:pPrChange>
            </w:pPr>
            <w:commentRangeStart w:id="264"/>
            <w:r w:rsidRPr="00DA6200">
              <w:rPr>
                <w:sz w:val="20"/>
                <w:szCs w:val="20"/>
              </w:rPr>
              <w:t>High</w:t>
            </w:r>
            <w:commentRangeEnd w:id="264"/>
            <w:r w:rsidR="008408BF">
              <w:rPr>
                <w:rStyle w:val="CommentReference"/>
                <w:rFonts w:eastAsia="MS Mincho"/>
              </w:rPr>
              <w:commentReference w:id="264"/>
            </w:r>
            <w:r w:rsidRPr="00DA6200">
              <w:rPr>
                <w:sz w:val="20"/>
                <w:szCs w:val="20"/>
              </w:rPr>
              <w:t xml:space="preserve"> spells are periods of flow above the 95</w:t>
            </w:r>
            <w:r w:rsidRPr="00DA6200">
              <w:rPr>
                <w:sz w:val="20"/>
                <w:szCs w:val="20"/>
                <w:vertAlign w:val="superscript"/>
              </w:rPr>
              <w:t>th</w:t>
            </w:r>
            <w:r w:rsidRPr="00DA6200">
              <w:rPr>
                <w:sz w:val="20"/>
                <w:szCs w:val="20"/>
              </w:rPr>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re-work the fluvial landscape. Together, these metrics indicate the intensity and frequency of </w:t>
            </w:r>
            <w:commentRangeStart w:id="265"/>
            <w:r w:rsidRPr="00DA6200">
              <w:rPr>
                <w:sz w:val="20"/>
                <w:szCs w:val="20"/>
              </w:rPr>
              <w:t xml:space="preserve">mechanical stress </w:t>
            </w:r>
            <w:commentRangeEnd w:id="265"/>
            <w:r w:rsidR="008408BF">
              <w:rPr>
                <w:rStyle w:val="CommentReference"/>
                <w:rFonts w:eastAsia="MS Mincho"/>
              </w:rPr>
              <w:commentReference w:id="265"/>
            </w:r>
            <w:r w:rsidRPr="00DA6200">
              <w:rPr>
                <w:sz w:val="20"/>
                <w:szCs w:val="20"/>
              </w:rPr>
              <w:t>experienced by plants in the riparian zone.</w:t>
            </w:r>
          </w:p>
        </w:tc>
      </w:tr>
      <w:tr w:rsidR="0017691C" w:rsidRPr="00DE2EFD" w14:paraId="192529A1" w14:textId="77777777" w:rsidTr="00402F2B">
        <w:tc>
          <w:tcPr>
            <w:tcW w:w="2204" w:type="dxa"/>
          </w:tcPr>
          <w:p w14:paraId="38613287"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6" w:author="Michelle Leishman" w:date="2014-12-18T11:21:00Z">
                <w:pPr>
                  <w:keepNext/>
                  <w:keepLines/>
                  <w:spacing w:before="200" w:after="0" w:line="360" w:lineRule="auto"/>
                  <w:outlineLvl w:val="4"/>
                </w:pPr>
              </w:pPrChange>
            </w:pPr>
            <w:r w:rsidRPr="00DA6200">
              <w:rPr>
                <w:sz w:val="20"/>
                <w:szCs w:val="20"/>
              </w:rPr>
              <w:t>CV of all years’ mean high spell magnitude</w:t>
            </w:r>
          </w:p>
        </w:tc>
        <w:tc>
          <w:tcPr>
            <w:tcW w:w="1902" w:type="dxa"/>
          </w:tcPr>
          <w:p w14:paraId="03DC346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7" w:author="Michelle Leishman" w:date="2014-12-18T11:21:00Z">
                <w:pPr>
                  <w:keepNext/>
                  <w:keepLines/>
                  <w:spacing w:before="200" w:after="0" w:line="360" w:lineRule="auto"/>
                  <w:outlineLvl w:val="4"/>
                </w:pPr>
              </w:pPrChange>
            </w:pPr>
            <w:proofErr w:type="spellStart"/>
            <w:r w:rsidRPr="00DA6200">
              <w:rPr>
                <w:sz w:val="20"/>
                <w:szCs w:val="20"/>
              </w:rPr>
              <w:t>CVAnnHSPeak</w:t>
            </w:r>
            <w:proofErr w:type="spellEnd"/>
          </w:p>
        </w:tc>
        <w:tc>
          <w:tcPr>
            <w:tcW w:w="2410" w:type="dxa"/>
            <w:gridSpan w:val="2"/>
          </w:tcPr>
          <w:p w14:paraId="31D2C7E1"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68"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7E4ADD9F" w14:textId="77777777" w:rsidR="0017691C" w:rsidRPr="00DA6200" w:rsidRDefault="0017691C">
            <w:pPr>
              <w:spacing w:line="480" w:lineRule="auto"/>
              <w:rPr>
                <w:rFonts w:ascii="Courier New" w:eastAsia="Times New Roman" w:hAnsi="Courier New" w:cs="Courier New"/>
                <w:sz w:val="20"/>
                <w:szCs w:val="20"/>
                <w:lang w:eastAsia="en-AU"/>
              </w:rPr>
              <w:pPrChange w:id="269"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186154DD" w14:textId="77777777" w:rsidTr="00402F2B">
        <w:tc>
          <w:tcPr>
            <w:tcW w:w="2204" w:type="dxa"/>
          </w:tcPr>
          <w:p w14:paraId="41BACB8C"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0" w:author="Michelle Leishman" w:date="2014-12-18T11:21:00Z">
                <w:pPr>
                  <w:keepNext/>
                  <w:keepLines/>
                  <w:spacing w:before="200" w:after="0" w:line="360" w:lineRule="auto"/>
                  <w:outlineLvl w:val="4"/>
                </w:pPr>
              </w:pPrChange>
            </w:pPr>
            <w:r w:rsidRPr="00DA6200">
              <w:rPr>
                <w:sz w:val="20"/>
                <w:szCs w:val="20"/>
              </w:rPr>
              <w:t>20 year ARI flood magnitude*</w:t>
            </w:r>
          </w:p>
        </w:tc>
        <w:tc>
          <w:tcPr>
            <w:tcW w:w="1902" w:type="dxa"/>
          </w:tcPr>
          <w:p w14:paraId="361F8D5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1" w:author="Michelle Leishman" w:date="2014-12-18T11:21:00Z">
                <w:pPr>
                  <w:keepNext/>
                  <w:keepLines/>
                  <w:spacing w:before="200" w:after="0" w:line="360" w:lineRule="auto"/>
                  <w:outlineLvl w:val="4"/>
                </w:pPr>
              </w:pPrChange>
            </w:pPr>
            <w:r w:rsidRPr="00DA6200">
              <w:rPr>
                <w:sz w:val="20"/>
                <w:szCs w:val="20"/>
              </w:rPr>
              <w:t>AS20YrARI</w:t>
            </w:r>
          </w:p>
        </w:tc>
        <w:tc>
          <w:tcPr>
            <w:tcW w:w="2410" w:type="dxa"/>
            <w:gridSpan w:val="2"/>
          </w:tcPr>
          <w:p w14:paraId="737DB6B0"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2"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38D682B6" w14:textId="77777777" w:rsidR="0017691C" w:rsidRPr="00DA6200" w:rsidRDefault="0017691C">
            <w:pPr>
              <w:spacing w:line="480" w:lineRule="auto"/>
              <w:rPr>
                <w:rFonts w:ascii="Courier New" w:eastAsia="Times New Roman" w:hAnsi="Courier New" w:cs="Courier New"/>
                <w:sz w:val="20"/>
                <w:szCs w:val="20"/>
                <w:lang w:eastAsia="en-AU"/>
              </w:rPr>
              <w:pPrChange w:id="273"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0BE86330" w14:textId="77777777" w:rsidTr="00402F2B">
        <w:tc>
          <w:tcPr>
            <w:tcW w:w="2204" w:type="dxa"/>
          </w:tcPr>
          <w:p w14:paraId="69016678"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4" w:author="Michelle Leishman" w:date="2014-12-18T11:21:00Z">
                <w:pPr>
                  <w:keepNext/>
                  <w:keepLines/>
                  <w:spacing w:before="200" w:after="0" w:line="360" w:lineRule="auto"/>
                  <w:outlineLvl w:val="4"/>
                </w:pPr>
              </w:pPrChange>
            </w:pPr>
            <w:r w:rsidRPr="00DA6200">
              <w:rPr>
                <w:sz w:val="20"/>
                <w:szCs w:val="20"/>
              </w:rPr>
              <w:t>Mean of all years’ number of high spells</w:t>
            </w:r>
          </w:p>
        </w:tc>
        <w:tc>
          <w:tcPr>
            <w:tcW w:w="1902" w:type="dxa"/>
          </w:tcPr>
          <w:p w14:paraId="75C4EEAB"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5" w:author="Michelle Leishman" w:date="2014-12-18T11:21:00Z">
                <w:pPr>
                  <w:keepNext/>
                  <w:keepLines/>
                  <w:spacing w:before="200" w:after="0" w:line="360" w:lineRule="auto"/>
                  <w:outlineLvl w:val="4"/>
                </w:pPr>
              </w:pPrChange>
            </w:pPr>
            <w:proofErr w:type="spellStart"/>
            <w:r w:rsidRPr="00DA6200">
              <w:rPr>
                <w:sz w:val="20"/>
                <w:szCs w:val="20"/>
              </w:rPr>
              <w:t>MDFAnnHSNum</w:t>
            </w:r>
            <w:proofErr w:type="spellEnd"/>
          </w:p>
        </w:tc>
        <w:tc>
          <w:tcPr>
            <w:tcW w:w="2410" w:type="dxa"/>
            <w:gridSpan w:val="2"/>
          </w:tcPr>
          <w:p w14:paraId="1F05179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6" w:author="Michelle Leishman" w:date="2014-12-18T11:21:00Z">
                <w:pPr>
                  <w:keepNext/>
                  <w:keepLines/>
                  <w:spacing w:before="200" w:after="0" w:line="360" w:lineRule="auto"/>
                  <w:outlineLvl w:val="4"/>
                </w:pPr>
              </w:pPrChange>
            </w:pPr>
            <w:r w:rsidRPr="00DA6200">
              <w:rPr>
                <w:sz w:val="20"/>
                <w:szCs w:val="20"/>
              </w:rPr>
              <w:t>year</w:t>
            </w:r>
            <w:r w:rsidRPr="00DA6200">
              <w:rPr>
                <w:sz w:val="20"/>
                <w:szCs w:val="20"/>
                <w:vertAlign w:val="superscript"/>
              </w:rPr>
              <w:t>-1</w:t>
            </w:r>
          </w:p>
        </w:tc>
        <w:tc>
          <w:tcPr>
            <w:tcW w:w="2500" w:type="dxa"/>
            <w:vMerge/>
          </w:tcPr>
          <w:p w14:paraId="21671DA1" w14:textId="77777777" w:rsidR="0017691C" w:rsidRPr="00DA6200" w:rsidRDefault="0017691C">
            <w:pPr>
              <w:spacing w:line="480" w:lineRule="auto"/>
              <w:rPr>
                <w:rFonts w:ascii="Courier New" w:eastAsia="Times New Roman" w:hAnsi="Courier New" w:cs="Courier New"/>
                <w:sz w:val="20"/>
                <w:szCs w:val="20"/>
                <w:lang w:eastAsia="en-AU"/>
              </w:rPr>
              <w:pPrChange w:id="277"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67C91AE8" w14:textId="77777777" w:rsidTr="00402F2B">
        <w:tc>
          <w:tcPr>
            <w:tcW w:w="2204" w:type="dxa"/>
          </w:tcPr>
          <w:p w14:paraId="6D31D6AA"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8" w:author="Michelle Leishman" w:date="2014-12-18T11:21:00Z">
                <w:pPr>
                  <w:keepNext/>
                  <w:keepLines/>
                  <w:spacing w:before="200" w:after="0" w:line="360" w:lineRule="auto"/>
                  <w:outlineLvl w:val="4"/>
                </w:pPr>
              </w:pPrChange>
            </w:pPr>
            <w:r w:rsidRPr="00DA6200">
              <w:rPr>
                <w:sz w:val="20"/>
                <w:szCs w:val="20"/>
              </w:rPr>
              <w:t>CV of all years’ number of high spells</w:t>
            </w:r>
          </w:p>
        </w:tc>
        <w:tc>
          <w:tcPr>
            <w:tcW w:w="1902" w:type="dxa"/>
          </w:tcPr>
          <w:p w14:paraId="2C053ABC"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79" w:author="Michelle Leishman" w:date="2014-12-18T11:21:00Z">
                <w:pPr>
                  <w:keepNext/>
                  <w:keepLines/>
                  <w:spacing w:before="200" w:after="0" w:line="360" w:lineRule="auto"/>
                  <w:outlineLvl w:val="4"/>
                </w:pPr>
              </w:pPrChange>
            </w:pPr>
            <w:proofErr w:type="spellStart"/>
            <w:r w:rsidRPr="00DA6200">
              <w:rPr>
                <w:sz w:val="20"/>
                <w:szCs w:val="20"/>
              </w:rPr>
              <w:t>CVAnnHSNum</w:t>
            </w:r>
            <w:proofErr w:type="spellEnd"/>
          </w:p>
        </w:tc>
        <w:tc>
          <w:tcPr>
            <w:tcW w:w="2410" w:type="dxa"/>
            <w:gridSpan w:val="2"/>
          </w:tcPr>
          <w:p w14:paraId="5FAB0541"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0"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3EF568FA" w14:textId="77777777" w:rsidR="0017691C" w:rsidRPr="00DA6200" w:rsidRDefault="0017691C">
            <w:pPr>
              <w:spacing w:line="480" w:lineRule="auto"/>
              <w:rPr>
                <w:rFonts w:ascii="Courier New" w:eastAsia="Times New Roman" w:hAnsi="Courier New" w:cs="Courier New"/>
                <w:sz w:val="20"/>
                <w:szCs w:val="20"/>
                <w:lang w:eastAsia="en-AU"/>
              </w:rPr>
              <w:pPrChange w:id="281"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69451748" w14:textId="77777777" w:rsidTr="00402F2B">
        <w:tc>
          <w:tcPr>
            <w:tcW w:w="9016" w:type="dxa"/>
            <w:gridSpan w:val="5"/>
          </w:tcPr>
          <w:p w14:paraId="291A1930" w14:textId="77777777" w:rsidR="0017691C" w:rsidRPr="00DA6200" w:rsidRDefault="0017691C">
            <w:pPr>
              <w:spacing w:line="480" w:lineRule="auto"/>
              <w:rPr>
                <w:rFonts w:asciiTheme="majorHAnsi" w:eastAsiaTheme="majorEastAsia" w:hAnsiTheme="majorHAnsi" w:cstheme="majorBidi"/>
                <w:i/>
                <w:color w:val="1F4D78" w:themeColor="accent1" w:themeShade="7F"/>
                <w:sz w:val="20"/>
                <w:szCs w:val="20"/>
              </w:rPr>
              <w:pPrChange w:id="282" w:author="Michelle Leishman" w:date="2014-12-18T11:21:00Z">
                <w:pPr>
                  <w:keepNext/>
                  <w:keepLines/>
                  <w:spacing w:before="200" w:after="0" w:line="360" w:lineRule="auto"/>
                  <w:outlineLvl w:val="4"/>
                </w:pPr>
              </w:pPrChange>
            </w:pPr>
            <w:r w:rsidRPr="00DA6200">
              <w:rPr>
                <w:i/>
                <w:sz w:val="20"/>
                <w:szCs w:val="20"/>
              </w:rPr>
              <w:t>Rise and fall rates</w:t>
            </w:r>
          </w:p>
        </w:tc>
      </w:tr>
      <w:tr w:rsidR="0017691C" w:rsidRPr="00DE2EFD" w14:paraId="1D619DF7" w14:textId="77777777" w:rsidTr="00402F2B">
        <w:tc>
          <w:tcPr>
            <w:tcW w:w="2204" w:type="dxa"/>
          </w:tcPr>
          <w:p w14:paraId="1A9B24FD"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3" w:author="Michelle Leishman" w:date="2014-12-18T11:21:00Z">
                <w:pPr>
                  <w:keepNext/>
                  <w:keepLines/>
                  <w:spacing w:before="200" w:after="0" w:line="360" w:lineRule="auto"/>
                  <w:outlineLvl w:val="4"/>
                </w:pPr>
              </w:pPrChange>
            </w:pPr>
            <w:r w:rsidRPr="00DA6200">
              <w:rPr>
                <w:sz w:val="20"/>
                <w:szCs w:val="20"/>
              </w:rPr>
              <w:t>Mean rate of rise *</w:t>
            </w:r>
          </w:p>
        </w:tc>
        <w:tc>
          <w:tcPr>
            <w:tcW w:w="1902" w:type="dxa"/>
          </w:tcPr>
          <w:p w14:paraId="4CE6ACBD"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4" w:author="Michelle Leishman" w:date="2014-12-18T11:21:00Z">
                <w:pPr>
                  <w:keepNext/>
                  <w:keepLines/>
                  <w:spacing w:before="200" w:after="0" w:line="360" w:lineRule="auto"/>
                  <w:outlineLvl w:val="4"/>
                </w:pPr>
              </w:pPrChange>
            </w:pPr>
            <w:proofErr w:type="spellStart"/>
            <w:r w:rsidRPr="00DA6200">
              <w:rPr>
                <w:sz w:val="20"/>
                <w:szCs w:val="20"/>
              </w:rPr>
              <w:t>MRateRise</w:t>
            </w:r>
            <w:proofErr w:type="spellEnd"/>
          </w:p>
        </w:tc>
        <w:tc>
          <w:tcPr>
            <w:tcW w:w="2410" w:type="dxa"/>
            <w:gridSpan w:val="2"/>
          </w:tcPr>
          <w:p w14:paraId="487DBCA8"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5" w:author="Michelle Leishman" w:date="2014-12-18T11:21:00Z">
                <w:pPr>
                  <w:keepNext/>
                  <w:keepLines/>
                  <w:spacing w:before="200" w:after="0" w:line="360" w:lineRule="auto"/>
                  <w:outlineLvl w:val="4"/>
                </w:pPr>
              </w:pPrChange>
            </w:pPr>
            <w:r w:rsidRPr="00DA6200">
              <w:rPr>
                <w:sz w:val="20"/>
                <w:szCs w:val="20"/>
              </w:rPr>
              <w:t>day</w:t>
            </w:r>
            <w:r w:rsidRPr="00DA6200">
              <w:rPr>
                <w:sz w:val="20"/>
                <w:szCs w:val="20"/>
                <w:vertAlign w:val="superscript"/>
              </w:rPr>
              <w:t>-1</w:t>
            </w:r>
          </w:p>
        </w:tc>
        <w:tc>
          <w:tcPr>
            <w:tcW w:w="2500" w:type="dxa"/>
            <w:vMerge w:val="restart"/>
          </w:tcPr>
          <w:p w14:paraId="1ABB4563"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6" w:author="Michelle Leishman" w:date="2014-12-18T11:21:00Z">
                <w:pPr>
                  <w:keepNext/>
                  <w:keepLines/>
                  <w:spacing w:before="200" w:after="0" w:line="360" w:lineRule="auto"/>
                  <w:outlineLvl w:val="4"/>
                </w:pPr>
              </w:pPrChange>
            </w:pPr>
            <w:r w:rsidRPr="00DA6200">
              <w:rPr>
                <w:sz w:val="20"/>
                <w:szCs w:val="20"/>
              </w:rPr>
              <w:t xml:space="preserve">Rise and fall rates represent </w:t>
            </w:r>
            <w:r w:rsidRPr="00DA6200">
              <w:rPr>
                <w:sz w:val="20"/>
                <w:szCs w:val="20"/>
              </w:rPr>
              <w:lastRenderedPageBreak/>
              <w:t xml:space="preserve">flow ‘flashiness’. Fast rise rates are associated with flood waves and entrainment of debris into the flood channel. Slow fall rates keep exposed substrate moist for longer periods, which may produce favourable conditions for germination. Historical discharge records are unfortunately limited to daily resolution, so are unable to fully capture flood discharge shapes. </w:t>
            </w:r>
          </w:p>
        </w:tc>
      </w:tr>
      <w:tr w:rsidR="0017691C" w:rsidRPr="00DE2EFD" w14:paraId="32B73439" w14:textId="77777777" w:rsidTr="00402F2B">
        <w:tc>
          <w:tcPr>
            <w:tcW w:w="2204" w:type="dxa"/>
          </w:tcPr>
          <w:p w14:paraId="44F5CCA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7" w:author="Michelle Leishman" w:date="2014-12-18T11:21:00Z">
                <w:pPr>
                  <w:keepNext/>
                  <w:keepLines/>
                  <w:spacing w:before="200" w:after="0" w:line="360" w:lineRule="auto"/>
                  <w:outlineLvl w:val="4"/>
                </w:pPr>
              </w:pPrChange>
            </w:pPr>
            <w:r w:rsidRPr="00DA6200">
              <w:rPr>
                <w:sz w:val="20"/>
                <w:szCs w:val="20"/>
              </w:rPr>
              <w:lastRenderedPageBreak/>
              <w:t>Mean rate of fall *</w:t>
            </w:r>
          </w:p>
        </w:tc>
        <w:tc>
          <w:tcPr>
            <w:tcW w:w="1902" w:type="dxa"/>
          </w:tcPr>
          <w:p w14:paraId="24B8AD76"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8" w:author="Michelle Leishman" w:date="2014-12-18T11:21:00Z">
                <w:pPr>
                  <w:keepNext/>
                  <w:keepLines/>
                  <w:spacing w:before="200" w:after="0" w:line="360" w:lineRule="auto"/>
                  <w:outlineLvl w:val="4"/>
                </w:pPr>
              </w:pPrChange>
            </w:pPr>
            <w:proofErr w:type="spellStart"/>
            <w:r w:rsidRPr="00DA6200">
              <w:rPr>
                <w:sz w:val="20"/>
                <w:szCs w:val="20"/>
              </w:rPr>
              <w:t>MRateFall</w:t>
            </w:r>
            <w:proofErr w:type="spellEnd"/>
          </w:p>
        </w:tc>
        <w:tc>
          <w:tcPr>
            <w:tcW w:w="2410" w:type="dxa"/>
            <w:gridSpan w:val="2"/>
          </w:tcPr>
          <w:p w14:paraId="5BE34156"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89" w:author="Michelle Leishman" w:date="2014-12-18T11:21:00Z">
                <w:pPr>
                  <w:keepNext/>
                  <w:keepLines/>
                  <w:spacing w:before="200" w:after="0" w:line="360" w:lineRule="auto"/>
                  <w:outlineLvl w:val="4"/>
                </w:pPr>
              </w:pPrChange>
            </w:pPr>
            <w:r w:rsidRPr="00DA6200">
              <w:rPr>
                <w:sz w:val="20"/>
                <w:szCs w:val="20"/>
              </w:rPr>
              <w:t>day</w:t>
            </w:r>
            <w:r w:rsidRPr="00DA6200">
              <w:rPr>
                <w:sz w:val="20"/>
                <w:szCs w:val="20"/>
                <w:vertAlign w:val="superscript"/>
              </w:rPr>
              <w:t>-1</w:t>
            </w:r>
          </w:p>
        </w:tc>
        <w:tc>
          <w:tcPr>
            <w:tcW w:w="2500" w:type="dxa"/>
            <w:vMerge/>
          </w:tcPr>
          <w:p w14:paraId="384E664C" w14:textId="77777777" w:rsidR="0017691C" w:rsidRPr="00DA6200" w:rsidRDefault="0017691C">
            <w:pPr>
              <w:spacing w:line="480" w:lineRule="auto"/>
              <w:rPr>
                <w:rFonts w:ascii="Courier New" w:eastAsia="Times New Roman" w:hAnsi="Courier New" w:cs="Courier New"/>
                <w:sz w:val="20"/>
                <w:szCs w:val="20"/>
                <w:lang w:eastAsia="en-AU"/>
              </w:rPr>
              <w:pPrChange w:id="290"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3BCFFD37" w14:textId="77777777" w:rsidTr="00402F2B">
        <w:tc>
          <w:tcPr>
            <w:tcW w:w="2204" w:type="dxa"/>
          </w:tcPr>
          <w:p w14:paraId="395B348A"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1" w:author="Michelle Leishman" w:date="2014-12-18T11:21:00Z">
                <w:pPr>
                  <w:keepNext/>
                  <w:keepLines/>
                  <w:spacing w:before="200" w:after="0" w:line="360" w:lineRule="auto"/>
                  <w:outlineLvl w:val="4"/>
                </w:pPr>
              </w:pPrChange>
            </w:pPr>
            <w:r w:rsidRPr="00DA6200">
              <w:rPr>
                <w:sz w:val="20"/>
                <w:szCs w:val="20"/>
              </w:rPr>
              <w:lastRenderedPageBreak/>
              <w:t>CV of all years’ mean rate of rise</w:t>
            </w:r>
          </w:p>
        </w:tc>
        <w:tc>
          <w:tcPr>
            <w:tcW w:w="1902" w:type="dxa"/>
          </w:tcPr>
          <w:p w14:paraId="7AFB770F"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2" w:author="Michelle Leishman" w:date="2014-12-18T11:21:00Z">
                <w:pPr>
                  <w:keepNext/>
                  <w:keepLines/>
                  <w:spacing w:before="200" w:after="0" w:line="360" w:lineRule="auto"/>
                  <w:outlineLvl w:val="4"/>
                </w:pPr>
              </w:pPrChange>
            </w:pPr>
            <w:proofErr w:type="spellStart"/>
            <w:r w:rsidRPr="00DA6200">
              <w:rPr>
                <w:sz w:val="20"/>
                <w:szCs w:val="20"/>
              </w:rPr>
              <w:t>CVAnnMRateRise</w:t>
            </w:r>
            <w:proofErr w:type="spellEnd"/>
          </w:p>
        </w:tc>
        <w:tc>
          <w:tcPr>
            <w:tcW w:w="2410" w:type="dxa"/>
            <w:gridSpan w:val="2"/>
          </w:tcPr>
          <w:p w14:paraId="1C136DFE"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3"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306F6059" w14:textId="77777777" w:rsidR="0017691C" w:rsidRPr="00DA6200" w:rsidRDefault="0017691C">
            <w:pPr>
              <w:spacing w:line="480" w:lineRule="auto"/>
              <w:rPr>
                <w:rFonts w:ascii="Courier New" w:eastAsia="Times New Roman" w:hAnsi="Courier New" w:cs="Courier New"/>
                <w:sz w:val="20"/>
                <w:szCs w:val="20"/>
                <w:lang w:eastAsia="en-AU"/>
              </w:rPr>
              <w:pPrChange w:id="294"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25B31E69" w14:textId="77777777" w:rsidTr="00402F2B">
        <w:tc>
          <w:tcPr>
            <w:tcW w:w="2204" w:type="dxa"/>
          </w:tcPr>
          <w:p w14:paraId="3531FA60"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5" w:author="Michelle Leishman" w:date="2014-12-18T11:21:00Z">
                <w:pPr>
                  <w:keepNext/>
                  <w:keepLines/>
                  <w:spacing w:before="200" w:after="0" w:line="360" w:lineRule="auto"/>
                  <w:outlineLvl w:val="4"/>
                </w:pPr>
              </w:pPrChange>
            </w:pPr>
            <w:r w:rsidRPr="00DA6200">
              <w:rPr>
                <w:sz w:val="20"/>
                <w:szCs w:val="20"/>
              </w:rPr>
              <w:t>CV of all years’ mean rate of fall</w:t>
            </w:r>
          </w:p>
        </w:tc>
        <w:tc>
          <w:tcPr>
            <w:tcW w:w="1902" w:type="dxa"/>
          </w:tcPr>
          <w:p w14:paraId="595F151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6" w:author="Michelle Leishman" w:date="2014-12-18T11:21:00Z">
                <w:pPr>
                  <w:keepNext/>
                  <w:keepLines/>
                  <w:spacing w:before="200" w:after="0" w:line="360" w:lineRule="auto"/>
                  <w:outlineLvl w:val="4"/>
                </w:pPr>
              </w:pPrChange>
            </w:pPr>
            <w:proofErr w:type="spellStart"/>
            <w:r w:rsidRPr="00DA6200">
              <w:rPr>
                <w:sz w:val="20"/>
                <w:szCs w:val="20"/>
              </w:rPr>
              <w:t>CVAnnMRateFall</w:t>
            </w:r>
            <w:proofErr w:type="spellEnd"/>
          </w:p>
        </w:tc>
        <w:tc>
          <w:tcPr>
            <w:tcW w:w="2410" w:type="dxa"/>
            <w:gridSpan w:val="2"/>
          </w:tcPr>
          <w:p w14:paraId="2FB8A92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7"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5A3E5E43" w14:textId="77777777" w:rsidR="0017691C" w:rsidRPr="00DA6200" w:rsidRDefault="0017691C">
            <w:pPr>
              <w:spacing w:line="480" w:lineRule="auto"/>
              <w:rPr>
                <w:rFonts w:ascii="Courier New" w:eastAsia="Times New Roman" w:hAnsi="Courier New" w:cs="Courier New"/>
                <w:sz w:val="20"/>
                <w:szCs w:val="20"/>
                <w:lang w:eastAsia="en-AU"/>
              </w:rPr>
              <w:pPrChange w:id="298"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6A812F78" w14:textId="77777777" w:rsidTr="00402F2B">
        <w:tc>
          <w:tcPr>
            <w:tcW w:w="9016" w:type="dxa"/>
            <w:gridSpan w:val="5"/>
          </w:tcPr>
          <w:p w14:paraId="63A27577"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299" w:author="Michelle Leishman" w:date="2014-12-18T11:21:00Z">
                <w:pPr>
                  <w:keepNext/>
                  <w:keepLines/>
                  <w:spacing w:before="200" w:after="0" w:line="360" w:lineRule="auto"/>
                  <w:outlineLvl w:val="4"/>
                </w:pPr>
              </w:pPrChange>
            </w:pPr>
            <w:r w:rsidRPr="00DA6200">
              <w:rPr>
                <w:i/>
                <w:sz w:val="20"/>
                <w:szCs w:val="20"/>
              </w:rPr>
              <w:t>Colwell’s indices</w:t>
            </w:r>
          </w:p>
        </w:tc>
      </w:tr>
      <w:tr w:rsidR="0017691C" w:rsidRPr="00DE2EFD" w14:paraId="3F93004F" w14:textId="77777777" w:rsidTr="00402F2B">
        <w:tc>
          <w:tcPr>
            <w:tcW w:w="2204" w:type="dxa"/>
          </w:tcPr>
          <w:p w14:paraId="7906F53E"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0" w:author="Michelle Leishman" w:date="2014-12-18T11:21:00Z">
                <w:pPr>
                  <w:keepNext/>
                  <w:keepLines/>
                  <w:spacing w:before="200" w:after="0" w:line="360" w:lineRule="auto"/>
                  <w:outlineLvl w:val="4"/>
                </w:pPr>
              </w:pPrChange>
            </w:pPr>
            <w:commentRangeStart w:id="301"/>
            <w:r w:rsidRPr="00DA6200">
              <w:rPr>
                <w:sz w:val="20"/>
                <w:szCs w:val="20"/>
              </w:rPr>
              <w:t xml:space="preserve">Constancy of monthly mean daily flow </w:t>
            </w:r>
          </w:p>
        </w:tc>
        <w:tc>
          <w:tcPr>
            <w:tcW w:w="1902" w:type="dxa"/>
          </w:tcPr>
          <w:p w14:paraId="1AFB45E2"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2" w:author="Michelle Leishman" w:date="2014-12-18T11:21:00Z">
                <w:pPr>
                  <w:keepNext/>
                  <w:keepLines/>
                  <w:spacing w:before="200" w:after="0" w:line="360" w:lineRule="auto"/>
                  <w:outlineLvl w:val="4"/>
                </w:pPr>
              </w:pPrChange>
            </w:pPr>
            <w:r w:rsidRPr="00DA6200">
              <w:rPr>
                <w:sz w:val="20"/>
                <w:szCs w:val="20"/>
              </w:rPr>
              <w:t>C_MDFM</w:t>
            </w:r>
          </w:p>
        </w:tc>
        <w:tc>
          <w:tcPr>
            <w:tcW w:w="2410" w:type="dxa"/>
            <w:gridSpan w:val="2"/>
          </w:tcPr>
          <w:p w14:paraId="34B4BA68"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3"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val="restart"/>
          </w:tcPr>
          <w:p w14:paraId="145FF051"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4" w:author="Michelle Leishman" w:date="2014-12-18T11:21:00Z">
                <w:pPr>
                  <w:keepNext/>
                  <w:keepLines/>
                  <w:spacing w:before="200" w:after="0" w:line="360" w:lineRule="auto"/>
                  <w:outlineLvl w:val="4"/>
                </w:pPr>
              </w:pPrChange>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Pr="00DA6200">
              <w:rPr>
                <w:sz w:val="20"/>
                <w:szCs w:val="20"/>
              </w:rPr>
              <w:t xml:space="preserve"> (C) measures uniformity of flow across seasons, and is maximised when flow conditions do not differ between seasons. </w:t>
            </w:r>
            <w:r w:rsidRPr="00DA6200">
              <w:rPr>
                <w:iCs/>
                <w:sz w:val="20"/>
                <w:szCs w:val="20"/>
              </w:rPr>
              <w:lastRenderedPageBreak/>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301"/>
            <w:r w:rsidRPr="00DA6200">
              <w:rPr>
                <w:rStyle w:val="CommentReference"/>
                <w:sz w:val="20"/>
                <w:szCs w:val="20"/>
              </w:rPr>
              <w:commentReference w:id="301"/>
            </w:r>
          </w:p>
        </w:tc>
      </w:tr>
      <w:tr w:rsidR="0017691C" w:rsidRPr="00DE2EFD" w14:paraId="2665FD18" w14:textId="77777777" w:rsidTr="00402F2B">
        <w:tc>
          <w:tcPr>
            <w:tcW w:w="2204" w:type="dxa"/>
          </w:tcPr>
          <w:p w14:paraId="057FA8F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5" w:author="Michelle Leishman" w:date="2014-12-18T11:21:00Z">
                <w:pPr>
                  <w:keepNext/>
                  <w:keepLines/>
                  <w:spacing w:before="200" w:after="0" w:line="360" w:lineRule="auto"/>
                  <w:outlineLvl w:val="4"/>
                </w:pPr>
              </w:pPrChange>
            </w:pPr>
            <w:r w:rsidRPr="00DA6200">
              <w:rPr>
                <w:sz w:val="20"/>
                <w:szCs w:val="20"/>
              </w:rPr>
              <w:t xml:space="preserve">Contingency of monthly mean daily flow </w:t>
            </w:r>
          </w:p>
        </w:tc>
        <w:tc>
          <w:tcPr>
            <w:tcW w:w="1902" w:type="dxa"/>
          </w:tcPr>
          <w:p w14:paraId="0D821CDF"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6" w:author="Michelle Leishman" w:date="2014-12-18T11:21:00Z">
                <w:pPr>
                  <w:keepNext/>
                  <w:keepLines/>
                  <w:spacing w:before="200" w:after="0" w:line="360" w:lineRule="auto"/>
                  <w:outlineLvl w:val="4"/>
                </w:pPr>
              </w:pPrChange>
            </w:pPr>
            <w:r w:rsidRPr="00DA6200">
              <w:rPr>
                <w:sz w:val="20"/>
                <w:szCs w:val="20"/>
              </w:rPr>
              <w:t>M_MDFM</w:t>
            </w:r>
          </w:p>
        </w:tc>
        <w:tc>
          <w:tcPr>
            <w:tcW w:w="2410" w:type="dxa"/>
            <w:gridSpan w:val="2"/>
          </w:tcPr>
          <w:p w14:paraId="539A4444"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7"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6039D9D0" w14:textId="77777777" w:rsidR="0017691C" w:rsidRPr="00DA6200" w:rsidRDefault="0017691C">
            <w:pPr>
              <w:spacing w:line="480" w:lineRule="auto"/>
              <w:rPr>
                <w:rFonts w:ascii="Courier New" w:eastAsia="Times New Roman" w:hAnsi="Courier New" w:cs="Courier New"/>
                <w:sz w:val="20"/>
                <w:szCs w:val="20"/>
                <w:lang w:eastAsia="en-AU"/>
              </w:rPr>
              <w:pPrChange w:id="308"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3FFFCC31" w14:textId="77777777" w:rsidTr="00402F2B">
        <w:tc>
          <w:tcPr>
            <w:tcW w:w="2204" w:type="dxa"/>
          </w:tcPr>
          <w:p w14:paraId="31AB5737"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09" w:author="Michelle Leishman" w:date="2014-12-18T11:21:00Z">
                <w:pPr>
                  <w:keepNext/>
                  <w:keepLines/>
                  <w:spacing w:before="200" w:after="0" w:line="360" w:lineRule="auto"/>
                  <w:outlineLvl w:val="4"/>
                </w:pPr>
              </w:pPrChange>
            </w:pPr>
            <w:r w:rsidRPr="00DA6200">
              <w:rPr>
                <w:sz w:val="20"/>
                <w:szCs w:val="20"/>
              </w:rPr>
              <w:t>Constancy based on monthly minimum daily flow</w:t>
            </w:r>
          </w:p>
        </w:tc>
        <w:tc>
          <w:tcPr>
            <w:tcW w:w="1902" w:type="dxa"/>
          </w:tcPr>
          <w:p w14:paraId="153D9620"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0" w:author="Michelle Leishman" w:date="2014-12-18T11:21:00Z">
                <w:pPr>
                  <w:keepNext/>
                  <w:keepLines/>
                  <w:spacing w:before="200" w:after="0" w:line="360" w:lineRule="auto"/>
                  <w:outlineLvl w:val="4"/>
                </w:pPr>
              </w:pPrChange>
            </w:pPr>
            <w:proofErr w:type="spellStart"/>
            <w:r w:rsidRPr="00DA6200">
              <w:rPr>
                <w:sz w:val="20"/>
                <w:szCs w:val="20"/>
              </w:rPr>
              <w:t>C_MinM</w:t>
            </w:r>
            <w:proofErr w:type="spellEnd"/>
          </w:p>
        </w:tc>
        <w:tc>
          <w:tcPr>
            <w:tcW w:w="2410" w:type="dxa"/>
            <w:gridSpan w:val="2"/>
          </w:tcPr>
          <w:p w14:paraId="76B5057D"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1"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19A091A3" w14:textId="77777777" w:rsidR="0017691C" w:rsidRPr="00DA6200" w:rsidRDefault="0017691C">
            <w:pPr>
              <w:spacing w:line="480" w:lineRule="auto"/>
              <w:rPr>
                <w:rFonts w:ascii="Courier New" w:eastAsia="Times New Roman" w:hAnsi="Courier New" w:cs="Courier New"/>
                <w:sz w:val="20"/>
                <w:szCs w:val="20"/>
                <w:lang w:eastAsia="en-AU"/>
              </w:rPr>
              <w:pPrChange w:id="312"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0F8C23BF" w14:textId="77777777" w:rsidTr="00402F2B">
        <w:tc>
          <w:tcPr>
            <w:tcW w:w="2204" w:type="dxa"/>
          </w:tcPr>
          <w:p w14:paraId="5349538F"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3" w:author="Michelle Leishman" w:date="2014-12-18T11:21:00Z">
                <w:pPr>
                  <w:keepNext/>
                  <w:keepLines/>
                  <w:spacing w:before="200" w:after="0" w:line="360" w:lineRule="auto"/>
                  <w:outlineLvl w:val="4"/>
                </w:pPr>
              </w:pPrChange>
            </w:pPr>
            <w:r w:rsidRPr="00DA6200">
              <w:rPr>
                <w:sz w:val="20"/>
                <w:szCs w:val="20"/>
              </w:rPr>
              <w:t xml:space="preserve">Contingency based on monthly minimum daily flow </w:t>
            </w:r>
          </w:p>
        </w:tc>
        <w:tc>
          <w:tcPr>
            <w:tcW w:w="1902" w:type="dxa"/>
          </w:tcPr>
          <w:p w14:paraId="3F17740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4" w:author="Michelle Leishman" w:date="2014-12-18T11:21:00Z">
                <w:pPr>
                  <w:keepNext/>
                  <w:keepLines/>
                  <w:spacing w:before="200" w:after="0" w:line="360" w:lineRule="auto"/>
                  <w:outlineLvl w:val="4"/>
                </w:pPr>
              </w:pPrChange>
            </w:pPr>
            <w:proofErr w:type="spellStart"/>
            <w:r w:rsidRPr="00DA6200">
              <w:rPr>
                <w:sz w:val="20"/>
                <w:szCs w:val="20"/>
              </w:rPr>
              <w:t>M_MinM</w:t>
            </w:r>
            <w:proofErr w:type="spellEnd"/>
          </w:p>
        </w:tc>
        <w:tc>
          <w:tcPr>
            <w:tcW w:w="2410" w:type="dxa"/>
            <w:gridSpan w:val="2"/>
          </w:tcPr>
          <w:p w14:paraId="01CB4402"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5"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tcPr>
          <w:p w14:paraId="6DFC9FD2" w14:textId="77777777" w:rsidR="0017691C" w:rsidRPr="00DA6200" w:rsidRDefault="0017691C">
            <w:pPr>
              <w:spacing w:line="480" w:lineRule="auto"/>
              <w:rPr>
                <w:rFonts w:ascii="Courier New" w:eastAsia="Times New Roman" w:hAnsi="Courier New" w:cs="Courier New"/>
                <w:sz w:val="20"/>
                <w:szCs w:val="20"/>
                <w:lang w:eastAsia="en-AU"/>
              </w:rPr>
              <w:pPrChange w:id="316"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622181A1" w14:textId="77777777" w:rsidTr="00402F2B">
        <w:tc>
          <w:tcPr>
            <w:tcW w:w="9016" w:type="dxa"/>
            <w:gridSpan w:val="5"/>
          </w:tcPr>
          <w:p w14:paraId="0E440286" w14:textId="77777777" w:rsidR="0017691C" w:rsidRPr="00DA6200" w:rsidRDefault="0017691C">
            <w:pPr>
              <w:spacing w:line="480" w:lineRule="auto"/>
              <w:rPr>
                <w:rFonts w:asciiTheme="majorHAnsi" w:eastAsiaTheme="majorEastAsia" w:hAnsiTheme="majorHAnsi" w:cstheme="majorBidi"/>
                <w:i/>
                <w:color w:val="1F4D78" w:themeColor="accent1" w:themeShade="7F"/>
                <w:sz w:val="20"/>
                <w:szCs w:val="20"/>
              </w:rPr>
              <w:pPrChange w:id="317" w:author="Michelle Leishman" w:date="2014-12-18T11:21:00Z">
                <w:pPr>
                  <w:keepNext/>
                  <w:keepLines/>
                  <w:spacing w:before="200" w:after="0" w:line="360" w:lineRule="auto"/>
                  <w:outlineLvl w:val="4"/>
                </w:pPr>
              </w:pPrChange>
            </w:pPr>
            <w:r w:rsidRPr="00DA6200">
              <w:rPr>
                <w:i/>
                <w:sz w:val="20"/>
                <w:szCs w:val="20"/>
              </w:rPr>
              <w:lastRenderedPageBreak/>
              <w:t xml:space="preserve">Flow seasonality </w:t>
            </w:r>
          </w:p>
        </w:tc>
      </w:tr>
      <w:tr w:rsidR="0017691C" w:rsidRPr="00DE2EFD" w14:paraId="765DDFA2" w14:textId="77777777" w:rsidTr="00402F2B">
        <w:tc>
          <w:tcPr>
            <w:tcW w:w="2204" w:type="dxa"/>
          </w:tcPr>
          <w:p w14:paraId="3A76EB1C"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8" w:author="Michelle Leishman" w:date="2014-12-18T11:21:00Z">
                <w:pPr>
                  <w:keepNext/>
                  <w:keepLines/>
                  <w:spacing w:before="200" w:after="0" w:line="360" w:lineRule="auto"/>
                  <w:outlineLvl w:val="4"/>
                </w:pPr>
              </w:pPrChange>
            </w:pPr>
            <w:r w:rsidRPr="00DA6200">
              <w:rPr>
                <w:sz w:val="20"/>
                <w:szCs w:val="20"/>
              </w:rPr>
              <w:t>Average mean daily flow for Spring *</w:t>
            </w:r>
          </w:p>
        </w:tc>
        <w:tc>
          <w:tcPr>
            <w:tcW w:w="1902" w:type="dxa"/>
          </w:tcPr>
          <w:p w14:paraId="7F26610B"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19" w:author="Michelle Leishman" w:date="2014-12-18T11:21:00Z">
                <w:pPr>
                  <w:keepNext/>
                  <w:keepLines/>
                  <w:spacing w:before="200" w:after="0" w:line="360" w:lineRule="auto"/>
                  <w:outlineLvl w:val="4"/>
                </w:pPr>
              </w:pPrChange>
            </w:pPr>
            <w:proofErr w:type="spellStart"/>
            <w:r w:rsidRPr="00DA6200">
              <w:rPr>
                <w:sz w:val="20"/>
                <w:szCs w:val="20"/>
              </w:rPr>
              <w:t>MDFMDFSpring</w:t>
            </w:r>
            <w:proofErr w:type="spellEnd"/>
          </w:p>
        </w:tc>
        <w:tc>
          <w:tcPr>
            <w:tcW w:w="2410" w:type="dxa"/>
            <w:gridSpan w:val="2"/>
          </w:tcPr>
          <w:p w14:paraId="7E65D4F5"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20" w:author="Michelle Leishman" w:date="2014-12-18T11:21:00Z">
                <w:pPr>
                  <w:keepNext/>
                  <w:keepLines/>
                  <w:spacing w:before="200" w:after="0" w:line="360" w:lineRule="auto"/>
                  <w:outlineLvl w:val="4"/>
                </w:pPr>
              </w:pPrChange>
            </w:pPr>
            <w:r w:rsidRPr="00DA6200">
              <w:rPr>
                <w:sz w:val="20"/>
                <w:szCs w:val="20"/>
              </w:rPr>
              <w:t>dimensionless</w:t>
            </w:r>
          </w:p>
        </w:tc>
        <w:tc>
          <w:tcPr>
            <w:tcW w:w="2500" w:type="dxa"/>
            <w:vMerge w:val="restart"/>
          </w:tcPr>
          <w:p w14:paraId="23A7C5D9" w14:textId="77777777" w:rsidR="0017691C" w:rsidRPr="00DA6200" w:rsidRDefault="0017691C">
            <w:pPr>
              <w:spacing w:line="480" w:lineRule="auto"/>
              <w:rPr>
                <w:rFonts w:asciiTheme="majorHAnsi" w:eastAsiaTheme="majorEastAsia" w:hAnsiTheme="majorHAnsi" w:cstheme="majorBidi"/>
                <w:color w:val="1F4D78" w:themeColor="accent1" w:themeShade="7F"/>
                <w:sz w:val="20"/>
                <w:szCs w:val="20"/>
              </w:rPr>
              <w:pPrChange w:id="321" w:author="Michelle Leishman" w:date="2014-12-18T11:21:00Z">
                <w:pPr>
                  <w:keepNext/>
                  <w:keepLines/>
                  <w:spacing w:before="200" w:after="0" w:line="360" w:lineRule="auto"/>
                  <w:outlineLvl w:val="4"/>
                </w:pPr>
              </w:pPrChange>
            </w:pPr>
            <w:r w:rsidRPr="00DA6200">
              <w:rPr>
                <w:sz w:val="20"/>
                <w:szCs w:val="20"/>
              </w:rPr>
              <w:t xml:space="preserve">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w:t>
            </w:r>
            <w:r w:rsidRPr="00DA6200">
              <w:rPr>
                <w:sz w:val="20"/>
                <w:szCs w:val="20"/>
              </w:rPr>
              <w:lastRenderedPageBreak/>
              <w:t>flow.</w:t>
            </w:r>
          </w:p>
        </w:tc>
      </w:tr>
      <w:tr w:rsidR="0017691C" w:rsidRPr="00DE2EFD" w14:paraId="7BC13942" w14:textId="77777777" w:rsidTr="00402F2B">
        <w:tc>
          <w:tcPr>
            <w:tcW w:w="2204" w:type="dxa"/>
          </w:tcPr>
          <w:p w14:paraId="0A5946D6"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2" w:author="Michelle Leishman" w:date="2014-12-18T11:21:00Z">
                <w:pPr>
                  <w:keepNext/>
                  <w:keepLines/>
                  <w:spacing w:before="200" w:after="0" w:line="360" w:lineRule="auto"/>
                  <w:outlineLvl w:val="4"/>
                </w:pPr>
              </w:pPrChange>
            </w:pPr>
            <w:r>
              <w:t>Average mean daily flow for Summer *</w:t>
            </w:r>
          </w:p>
        </w:tc>
        <w:tc>
          <w:tcPr>
            <w:tcW w:w="1902" w:type="dxa"/>
          </w:tcPr>
          <w:p w14:paraId="1DFF3252"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3" w:author="Michelle Leishman" w:date="2014-12-18T11:21:00Z">
                <w:pPr>
                  <w:keepNext/>
                  <w:keepLines/>
                  <w:spacing w:before="200" w:after="0" w:line="360" w:lineRule="auto"/>
                  <w:outlineLvl w:val="4"/>
                </w:pPr>
              </w:pPrChange>
            </w:pPr>
            <w:proofErr w:type="spellStart"/>
            <w:r>
              <w:t>MDFMDFSummer</w:t>
            </w:r>
            <w:proofErr w:type="spellEnd"/>
          </w:p>
        </w:tc>
        <w:tc>
          <w:tcPr>
            <w:tcW w:w="2410" w:type="dxa"/>
            <w:gridSpan w:val="2"/>
          </w:tcPr>
          <w:p w14:paraId="623A3E91"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4" w:author="Michelle Leishman" w:date="2014-12-18T11:21:00Z">
                <w:pPr>
                  <w:keepNext/>
                  <w:keepLines/>
                  <w:spacing w:before="200" w:after="0" w:line="360" w:lineRule="auto"/>
                  <w:outlineLvl w:val="4"/>
                </w:pPr>
              </w:pPrChange>
            </w:pPr>
            <w:r>
              <w:t>dimensionless</w:t>
            </w:r>
          </w:p>
        </w:tc>
        <w:tc>
          <w:tcPr>
            <w:tcW w:w="2500" w:type="dxa"/>
            <w:vMerge/>
          </w:tcPr>
          <w:p w14:paraId="6F7F2527" w14:textId="77777777" w:rsidR="0017691C" w:rsidRPr="00DE2EFD" w:rsidRDefault="0017691C">
            <w:pPr>
              <w:spacing w:line="480" w:lineRule="auto"/>
              <w:rPr>
                <w:rFonts w:ascii="Courier New" w:eastAsia="Times New Roman" w:hAnsi="Courier New" w:cs="Courier New"/>
                <w:sz w:val="20"/>
                <w:szCs w:val="20"/>
                <w:lang w:eastAsia="en-AU"/>
              </w:rPr>
              <w:pPrChange w:id="325"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142AC546" w14:textId="77777777" w:rsidTr="00402F2B">
        <w:tc>
          <w:tcPr>
            <w:tcW w:w="2204" w:type="dxa"/>
          </w:tcPr>
          <w:p w14:paraId="3EBE8EFD"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6" w:author="Michelle Leishman" w:date="2014-12-18T11:21:00Z">
                <w:pPr>
                  <w:keepNext/>
                  <w:keepLines/>
                  <w:spacing w:before="200" w:after="0" w:line="360" w:lineRule="auto"/>
                  <w:outlineLvl w:val="4"/>
                </w:pPr>
              </w:pPrChange>
            </w:pPr>
            <w:r>
              <w:t>Average mean daily flow for Autumn *</w:t>
            </w:r>
          </w:p>
        </w:tc>
        <w:tc>
          <w:tcPr>
            <w:tcW w:w="1902" w:type="dxa"/>
          </w:tcPr>
          <w:p w14:paraId="2F805D0C"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7" w:author="Michelle Leishman" w:date="2014-12-18T11:21:00Z">
                <w:pPr>
                  <w:keepNext/>
                  <w:keepLines/>
                  <w:spacing w:before="200" w:after="0" w:line="360" w:lineRule="auto"/>
                  <w:outlineLvl w:val="4"/>
                </w:pPr>
              </w:pPrChange>
            </w:pPr>
            <w:proofErr w:type="spellStart"/>
            <w:r>
              <w:t>MDFMDFAutumn</w:t>
            </w:r>
            <w:proofErr w:type="spellEnd"/>
          </w:p>
        </w:tc>
        <w:tc>
          <w:tcPr>
            <w:tcW w:w="2410" w:type="dxa"/>
            <w:gridSpan w:val="2"/>
          </w:tcPr>
          <w:p w14:paraId="6A7E66BB"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28" w:author="Michelle Leishman" w:date="2014-12-18T11:21:00Z">
                <w:pPr>
                  <w:keepNext/>
                  <w:keepLines/>
                  <w:spacing w:before="200" w:after="0" w:line="360" w:lineRule="auto"/>
                  <w:outlineLvl w:val="4"/>
                </w:pPr>
              </w:pPrChange>
            </w:pPr>
            <w:r>
              <w:t>dimensionless</w:t>
            </w:r>
          </w:p>
        </w:tc>
        <w:tc>
          <w:tcPr>
            <w:tcW w:w="2500" w:type="dxa"/>
            <w:vMerge/>
          </w:tcPr>
          <w:p w14:paraId="0E37F7D1" w14:textId="77777777" w:rsidR="0017691C" w:rsidRPr="00DE2EFD" w:rsidRDefault="0017691C">
            <w:pPr>
              <w:spacing w:line="480" w:lineRule="auto"/>
              <w:rPr>
                <w:rFonts w:ascii="Courier New" w:eastAsia="Times New Roman" w:hAnsi="Courier New" w:cs="Courier New"/>
                <w:sz w:val="20"/>
                <w:szCs w:val="20"/>
                <w:lang w:eastAsia="en-AU"/>
              </w:rPr>
              <w:pPrChange w:id="329"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3D34B547" w14:textId="77777777" w:rsidTr="00402F2B">
        <w:tc>
          <w:tcPr>
            <w:tcW w:w="2204" w:type="dxa"/>
          </w:tcPr>
          <w:p w14:paraId="47DED8AF"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0" w:author="Michelle Leishman" w:date="2014-12-18T11:21:00Z">
                <w:pPr>
                  <w:keepNext/>
                  <w:keepLines/>
                  <w:spacing w:before="200" w:after="0" w:line="360" w:lineRule="auto"/>
                  <w:outlineLvl w:val="4"/>
                </w:pPr>
              </w:pPrChange>
            </w:pPr>
            <w:r>
              <w:t>Average mean daily flow for Winter *</w:t>
            </w:r>
          </w:p>
        </w:tc>
        <w:tc>
          <w:tcPr>
            <w:tcW w:w="1902" w:type="dxa"/>
          </w:tcPr>
          <w:p w14:paraId="4B2B8BA3"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1" w:author="Michelle Leishman" w:date="2014-12-18T11:21:00Z">
                <w:pPr>
                  <w:keepNext/>
                  <w:keepLines/>
                  <w:spacing w:before="200" w:after="0" w:line="360" w:lineRule="auto"/>
                  <w:outlineLvl w:val="4"/>
                </w:pPr>
              </w:pPrChange>
            </w:pPr>
            <w:proofErr w:type="spellStart"/>
            <w:r>
              <w:t>MDFMDFWinter</w:t>
            </w:r>
            <w:proofErr w:type="spellEnd"/>
          </w:p>
        </w:tc>
        <w:tc>
          <w:tcPr>
            <w:tcW w:w="2410" w:type="dxa"/>
            <w:gridSpan w:val="2"/>
          </w:tcPr>
          <w:p w14:paraId="6098D2CA"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2" w:author="Michelle Leishman" w:date="2014-12-18T11:21:00Z">
                <w:pPr>
                  <w:keepNext/>
                  <w:keepLines/>
                  <w:spacing w:before="200" w:after="0" w:line="360" w:lineRule="auto"/>
                  <w:outlineLvl w:val="4"/>
                </w:pPr>
              </w:pPrChange>
            </w:pPr>
            <w:r>
              <w:t>dimensionless</w:t>
            </w:r>
          </w:p>
        </w:tc>
        <w:tc>
          <w:tcPr>
            <w:tcW w:w="2500" w:type="dxa"/>
            <w:vMerge/>
          </w:tcPr>
          <w:p w14:paraId="61DB82C5" w14:textId="77777777" w:rsidR="0017691C" w:rsidRPr="00DE2EFD" w:rsidRDefault="0017691C">
            <w:pPr>
              <w:spacing w:line="480" w:lineRule="auto"/>
              <w:rPr>
                <w:rFonts w:ascii="Courier New" w:eastAsia="Times New Roman" w:hAnsi="Courier New" w:cs="Courier New"/>
                <w:sz w:val="20"/>
                <w:szCs w:val="20"/>
                <w:lang w:eastAsia="en-AU"/>
              </w:rPr>
              <w:pPrChange w:id="333"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08FF937C" w14:textId="77777777" w:rsidTr="00402F2B">
        <w:tc>
          <w:tcPr>
            <w:tcW w:w="2204" w:type="dxa"/>
          </w:tcPr>
          <w:p w14:paraId="2A1B4C58"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4" w:author="Michelle Leishman" w:date="2014-12-18T11:21:00Z">
                <w:pPr>
                  <w:keepNext/>
                  <w:keepLines/>
                  <w:spacing w:before="200" w:after="0" w:line="360" w:lineRule="auto"/>
                  <w:outlineLvl w:val="4"/>
                </w:pPr>
              </w:pPrChange>
            </w:pPr>
            <w:r>
              <w:t xml:space="preserve">CV of mean daily flow for Spring </w:t>
            </w:r>
          </w:p>
        </w:tc>
        <w:tc>
          <w:tcPr>
            <w:tcW w:w="1902" w:type="dxa"/>
          </w:tcPr>
          <w:p w14:paraId="744CA6DB"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5" w:author="Michelle Leishman" w:date="2014-12-18T11:21:00Z">
                <w:pPr>
                  <w:keepNext/>
                  <w:keepLines/>
                  <w:spacing w:before="200" w:after="0" w:line="360" w:lineRule="auto"/>
                  <w:outlineLvl w:val="4"/>
                </w:pPr>
              </w:pPrChange>
            </w:pPr>
            <w:proofErr w:type="spellStart"/>
            <w:r>
              <w:t>CVMDFSpring</w:t>
            </w:r>
            <w:proofErr w:type="spellEnd"/>
          </w:p>
        </w:tc>
        <w:tc>
          <w:tcPr>
            <w:tcW w:w="2410" w:type="dxa"/>
            <w:gridSpan w:val="2"/>
          </w:tcPr>
          <w:p w14:paraId="3BAA0610"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6" w:author="Michelle Leishman" w:date="2014-12-18T11:21:00Z">
                <w:pPr>
                  <w:keepNext/>
                  <w:keepLines/>
                  <w:spacing w:before="200" w:after="0" w:line="360" w:lineRule="auto"/>
                  <w:outlineLvl w:val="4"/>
                </w:pPr>
              </w:pPrChange>
            </w:pPr>
            <w:r>
              <w:t>dimensionless</w:t>
            </w:r>
          </w:p>
        </w:tc>
        <w:tc>
          <w:tcPr>
            <w:tcW w:w="2500" w:type="dxa"/>
            <w:vMerge/>
          </w:tcPr>
          <w:p w14:paraId="04B759E0" w14:textId="77777777" w:rsidR="0017691C" w:rsidRPr="00DE2EFD" w:rsidRDefault="0017691C">
            <w:pPr>
              <w:spacing w:line="480" w:lineRule="auto"/>
              <w:rPr>
                <w:rFonts w:ascii="Courier New" w:eastAsia="Times New Roman" w:hAnsi="Courier New" w:cs="Courier New"/>
                <w:sz w:val="20"/>
                <w:szCs w:val="20"/>
                <w:lang w:eastAsia="en-AU"/>
              </w:rPr>
              <w:pPrChange w:id="337"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493144C7" w14:textId="77777777" w:rsidTr="00402F2B">
        <w:tc>
          <w:tcPr>
            <w:tcW w:w="2204" w:type="dxa"/>
          </w:tcPr>
          <w:p w14:paraId="4FC9BCDC"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8" w:author="Michelle Leishman" w:date="2014-12-18T11:21:00Z">
                <w:pPr>
                  <w:keepNext/>
                  <w:keepLines/>
                  <w:spacing w:before="200" w:after="0" w:line="360" w:lineRule="auto"/>
                  <w:outlineLvl w:val="4"/>
                </w:pPr>
              </w:pPrChange>
            </w:pPr>
            <w:r>
              <w:t xml:space="preserve">CV of mean daily flow for Summer </w:t>
            </w:r>
          </w:p>
        </w:tc>
        <w:tc>
          <w:tcPr>
            <w:tcW w:w="1902" w:type="dxa"/>
          </w:tcPr>
          <w:p w14:paraId="095F2256"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39" w:author="Michelle Leishman" w:date="2014-12-18T11:21:00Z">
                <w:pPr>
                  <w:keepNext/>
                  <w:keepLines/>
                  <w:spacing w:before="200" w:after="0" w:line="360" w:lineRule="auto"/>
                  <w:outlineLvl w:val="4"/>
                </w:pPr>
              </w:pPrChange>
            </w:pPr>
            <w:proofErr w:type="spellStart"/>
            <w:r>
              <w:t>CVMDFSummer</w:t>
            </w:r>
            <w:proofErr w:type="spellEnd"/>
          </w:p>
        </w:tc>
        <w:tc>
          <w:tcPr>
            <w:tcW w:w="2410" w:type="dxa"/>
            <w:gridSpan w:val="2"/>
          </w:tcPr>
          <w:p w14:paraId="21B4EBA0"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0" w:author="Michelle Leishman" w:date="2014-12-18T11:21:00Z">
                <w:pPr>
                  <w:keepNext/>
                  <w:keepLines/>
                  <w:spacing w:before="200" w:after="0" w:line="360" w:lineRule="auto"/>
                  <w:outlineLvl w:val="4"/>
                </w:pPr>
              </w:pPrChange>
            </w:pPr>
            <w:r>
              <w:t>dimensionless</w:t>
            </w:r>
          </w:p>
        </w:tc>
        <w:tc>
          <w:tcPr>
            <w:tcW w:w="2500" w:type="dxa"/>
            <w:vMerge/>
          </w:tcPr>
          <w:p w14:paraId="34C01D50" w14:textId="77777777" w:rsidR="0017691C" w:rsidRPr="00DE2EFD" w:rsidRDefault="0017691C">
            <w:pPr>
              <w:spacing w:line="480" w:lineRule="auto"/>
              <w:rPr>
                <w:rFonts w:ascii="Courier New" w:eastAsia="Times New Roman" w:hAnsi="Courier New" w:cs="Courier New"/>
                <w:sz w:val="20"/>
                <w:szCs w:val="20"/>
                <w:lang w:eastAsia="en-AU"/>
              </w:rPr>
              <w:pPrChange w:id="341"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5B593E06" w14:textId="77777777" w:rsidTr="00402F2B">
        <w:tc>
          <w:tcPr>
            <w:tcW w:w="2204" w:type="dxa"/>
          </w:tcPr>
          <w:p w14:paraId="02286169"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2" w:author="Michelle Leishman" w:date="2014-12-18T11:21:00Z">
                <w:pPr>
                  <w:keepNext/>
                  <w:keepLines/>
                  <w:spacing w:before="200" w:after="0" w:line="360" w:lineRule="auto"/>
                  <w:outlineLvl w:val="4"/>
                </w:pPr>
              </w:pPrChange>
            </w:pPr>
            <w:r>
              <w:lastRenderedPageBreak/>
              <w:t xml:space="preserve">CV of mean daily flow for Autumn </w:t>
            </w:r>
          </w:p>
        </w:tc>
        <w:tc>
          <w:tcPr>
            <w:tcW w:w="1902" w:type="dxa"/>
          </w:tcPr>
          <w:p w14:paraId="622DA7D3"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3" w:author="Michelle Leishman" w:date="2014-12-18T11:21:00Z">
                <w:pPr>
                  <w:keepNext/>
                  <w:keepLines/>
                  <w:spacing w:before="200" w:after="0" w:line="360" w:lineRule="auto"/>
                  <w:outlineLvl w:val="4"/>
                </w:pPr>
              </w:pPrChange>
            </w:pPr>
            <w:proofErr w:type="spellStart"/>
            <w:r>
              <w:t>CVMDFAutumn</w:t>
            </w:r>
            <w:proofErr w:type="spellEnd"/>
          </w:p>
        </w:tc>
        <w:tc>
          <w:tcPr>
            <w:tcW w:w="2410" w:type="dxa"/>
            <w:gridSpan w:val="2"/>
          </w:tcPr>
          <w:p w14:paraId="0C8C29B7"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4" w:author="Michelle Leishman" w:date="2014-12-18T11:21:00Z">
                <w:pPr>
                  <w:keepNext/>
                  <w:keepLines/>
                  <w:spacing w:before="200" w:after="0" w:line="360" w:lineRule="auto"/>
                  <w:outlineLvl w:val="4"/>
                </w:pPr>
              </w:pPrChange>
            </w:pPr>
            <w:r>
              <w:t>dimensionless</w:t>
            </w:r>
          </w:p>
        </w:tc>
        <w:tc>
          <w:tcPr>
            <w:tcW w:w="2500" w:type="dxa"/>
            <w:vMerge/>
          </w:tcPr>
          <w:p w14:paraId="782916B6" w14:textId="77777777" w:rsidR="0017691C" w:rsidRPr="00DE2EFD" w:rsidRDefault="0017691C">
            <w:pPr>
              <w:spacing w:line="480" w:lineRule="auto"/>
              <w:rPr>
                <w:rFonts w:ascii="Courier New" w:eastAsia="Times New Roman" w:hAnsi="Courier New" w:cs="Courier New"/>
                <w:sz w:val="20"/>
                <w:szCs w:val="20"/>
                <w:lang w:eastAsia="en-AU"/>
              </w:rPr>
              <w:pPrChange w:id="345"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r w:rsidR="0017691C" w:rsidRPr="00DE2EFD" w14:paraId="03FB5027" w14:textId="77777777" w:rsidTr="00402F2B">
        <w:tc>
          <w:tcPr>
            <w:tcW w:w="2204" w:type="dxa"/>
          </w:tcPr>
          <w:p w14:paraId="09AD5A67"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6" w:author="Michelle Leishman" w:date="2014-12-18T11:21:00Z">
                <w:pPr>
                  <w:keepNext/>
                  <w:keepLines/>
                  <w:spacing w:before="200" w:after="0" w:line="360" w:lineRule="auto"/>
                  <w:outlineLvl w:val="4"/>
                </w:pPr>
              </w:pPrChange>
            </w:pPr>
            <w:r>
              <w:lastRenderedPageBreak/>
              <w:t xml:space="preserve">CV of mean daily flow for Winter </w:t>
            </w:r>
          </w:p>
        </w:tc>
        <w:tc>
          <w:tcPr>
            <w:tcW w:w="1902" w:type="dxa"/>
          </w:tcPr>
          <w:p w14:paraId="5A71DC4F"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7" w:author="Michelle Leishman" w:date="2014-12-18T11:21:00Z">
                <w:pPr>
                  <w:keepNext/>
                  <w:keepLines/>
                  <w:spacing w:before="200" w:after="0" w:line="360" w:lineRule="auto"/>
                  <w:outlineLvl w:val="4"/>
                </w:pPr>
              </w:pPrChange>
            </w:pPr>
            <w:proofErr w:type="spellStart"/>
            <w:r>
              <w:t>CVMDFWinter</w:t>
            </w:r>
            <w:proofErr w:type="spellEnd"/>
          </w:p>
        </w:tc>
        <w:tc>
          <w:tcPr>
            <w:tcW w:w="2410" w:type="dxa"/>
            <w:gridSpan w:val="2"/>
          </w:tcPr>
          <w:p w14:paraId="5D1DBA0F" w14:textId="77777777" w:rsidR="0017691C" w:rsidRPr="00DE2EFD" w:rsidRDefault="0017691C">
            <w:pPr>
              <w:spacing w:line="480" w:lineRule="auto"/>
              <w:rPr>
                <w:rFonts w:asciiTheme="majorHAnsi" w:eastAsiaTheme="majorEastAsia" w:hAnsiTheme="majorHAnsi" w:cstheme="majorBidi"/>
                <w:color w:val="1F4D78" w:themeColor="accent1" w:themeShade="7F"/>
              </w:rPr>
              <w:pPrChange w:id="348" w:author="Michelle Leishman" w:date="2014-12-18T11:21:00Z">
                <w:pPr>
                  <w:keepNext/>
                  <w:keepLines/>
                  <w:spacing w:before="200" w:after="0" w:line="360" w:lineRule="auto"/>
                  <w:outlineLvl w:val="4"/>
                </w:pPr>
              </w:pPrChange>
            </w:pPr>
            <w:r>
              <w:t>dimensionless</w:t>
            </w:r>
          </w:p>
        </w:tc>
        <w:tc>
          <w:tcPr>
            <w:tcW w:w="2500" w:type="dxa"/>
            <w:vMerge/>
          </w:tcPr>
          <w:p w14:paraId="5877B8D9" w14:textId="77777777" w:rsidR="0017691C" w:rsidRPr="00DE2EFD" w:rsidRDefault="0017691C">
            <w:pPr>
              <w:spacing w:line="480" w:lineRule="auto"/>
              <w:rPr>
                <w:rFonts w:ascii="Courier New" w:eastAsia="Times New Roman" w:hAnsi="Courier New" w:cs="Courier New"/>
                <w:sz w:val="20"/>
                <w:szCs w:val="20"/>
                <w:lang w:eastAsia="en-AU"/>
              </w:rPr>
              <w:pPrChange w:id="349" w:author="Michelle Leishman" w:date="2014-12-18T11: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PrChange>
            </w:pPr>
          </w:p>
        </w:tc>
      </w:tr>
    </w:tbl>
    <w:p w14:paraId="5B3E8A2F" w14:textId="77777777" w:rsidR="0017691C" w:rsidRPr="00DE2EFD" w:rsidRDefault="0017691C">
      <w:pPr>
        <w:spacing w:line="480" w:lineRule="auto"/>
        <w:rPr>
          <w:b/>
        </w:rPr>
        <w:pPrChange w:id="350" w:author="Michelle Leishman" w:date="2014-12-18T11:21:00Z">
          <w:pPr>
            <w:spacing w:line="360" w:lineRule="auto"/>
          </w:pPr>
        </w:pPrChange>
      </w:pPr>
    </w:p>
    <w:p w14:paraId="094818C0" w14:textId="77777777" w:rsidR="0017691C" w:rsidRPr="00DE2EFD" w:rsidRDefault="0017691C">
      <w:pPr>
        <w:spacing w:line="480" w:lineRule="auto"/>
        <w:rPr>
          <w:b/>
        </w:rPr>
        <w:pPrChange w:id="351" w:author="Michelle Leishman" w:date="2014-12-18T11:21:00Z">
          <w:pPr>
            <w:spacing w:line="360" w:lineRule="auto"/>
          </w:pPr>
        </w:pPrChange>
      </w:pPr>
    </w:p>
    <w:p w14:paraId="2DEA31E7" w14:textId="77777777" w:rsidR="0017691C" w:rsidRDefault="0017691C">
      <w:pPr>
        <w:spacing w:line="480" w:lineRule="auto"/>
        <w:pPrChange w:id="352" w:author="Michelle Leishman" w:date="2014-12-18T11:21:00Z">
          <w:pPr>
            <w:spacing w:line="360" w:lineRule="auto"/>
          </w:pPr>
        </w:pPrChange>
      </w:pPr>
    </w:p>
    <w:p w14:paraId="0C892E95" w14:textId="77777777" w:rsidR="0017691C" w:rsidRDefault="0017691C">
      <w:pPr>
        <w:spacing w:line="480" w:lineRule="auto"/>
        <w:pPrChange w:id="353" w:author="Michelle Leishman" w:date="2014-12-18T11:21:00Z">
          <w:pPr>
            <w:spacing w:line="360" w:lineRule="auto"/>
          </w:pPr>
        </w:pPrChange>
      </w:pPr>
    </w:p>
    <w:p w14:paraId="05CCBE6F" w14:textId="77777777" w:rsidR="0017691C" w:rsidRDefault="0017691C">
      <w:pPr>
        <w:pStyle w:val="Caption"/>
        <w:keepNext/>
        <w:spacing w:line="480" w:lineRule="auto"/>
        <w:pPrChange w:id="354" w:author="Michelle Leishman" w:date="2014-12-18T11:21:00Z">
          <w:pPr>
            <w:pStyle w:val="Caption"/>
            <w:keepNext/>
            <w:spacing w:line="360" w:lineRule="auto"/>
          </w:pPr>
        </w:pPrChange>
      </w:pPr>
      <w:commentRangeStart w:id="355"/>
      <w:r>
        <w:t xml:space="preserve">Table 3. </w:t>
      </w:r>
      <w:proofErr w:type="gramStart"/>
      <w:r>
        <w:t>Summary statistics for hydrological and miscellaneous environmental variables.</w:t>
      </w:r>
      <w:commentRangeEnd w:id="355"/>
      <w:proofErr w:type="gramEnd"/>
      <w:r w:rsidR="002E7F5C">
        <w:rPr>
          <w:rStyle w:val="CommentReference"/>
          <w:rFonts w:eastAsia="MS Mincho"/>
          <w:i w:val="0"/>
          <w:iCs w:val="0"/>
          <w:color w:val="auto"/>
        </w:rPr>
        <w:commentReference w:id="355"/>
      </w:r>
    </w:p>
    <w:tbl>
      <w:tblPr>
        <w:tblW w:w="5202" w:type="dxa"/>
        <w:tblInd w:w="-5" w:type="dxa"/>
        <w:tblLook w:val="04A0" w:firstRow="1" w:lastRow="0" w:firstColumn="1" w:lastColumn="0" w:noHBand="0" w:noVBand="1"/>
      </w:tblPr>
      <w:tblGrid>
        <w:gridCol w:w="2180"/>
        <w:gridCol w:w="797"/>
        <w:gridCol w:w="774"/>
        <w:gridCol w:w="774"/>
        <w:gridCol w:w="774"/>
      </w:tblGrid>
      <w:tr w:rsidR="0017691C" w:rsidRPr="00475278" w14:paraId="664ABE14" w14:textId="77777777" w:rsidTr="00402F2B">
        <w:trPr>
          <w:trHeight w:val="300"/>
        </w:trPr>
        <w:tc>
          <w:tcPr>
            <w:tcW w:w="2180" w:type="dxa"/>
            <w:tcBorders>
              <w:top w:val="single" w:sz="4" w:space="0" w:color="auto"/>
              <w:left w:val="single" w:sz="4" w:space="0" w:color="auto"/>
              <w:bottom w:val="single" w:sz="4" w:space="0" w:color="auto"/>
              <w:right w:val="nil"/>
            </w:tcBorders>
            <w:shd w:val="clear" w:color="auto" w:fill="auto"/>
            <w:noWrap/>
            <w:vAlign w:val="bottom"/>
            <w:hideMark/>
          </w:tcPr>
          <w:p w14:paraId="1AB2538F"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56" w:author="Michelle Leishman" w:date="2014-12-18T11:21:00Z">
                <w:pPr>
                  <w:keepNext/>
                  <w:keepLines/>
                  <w:spacing w:before="200" w:after="0" w:line="360" w:lineRule="auto"/>
                  <w:outlineLvl w:val="4"/>
                </w:pPr>
              </w:pPrChange>
            </w:pPr>
            <w:commentRangeStart w:id="357"/>
            <w:r w:rsidRPr="00475278">
              <w:rPr>
                <w:rFonts w:eastAsia="Times New Roman" w:cs="Times New Roman"/>
                <w:color w:val="000000"/>
                <w:sz w:val="20"/>
                <w:szCs w:val="20"/>
                <w:lang w:eastAsia="en-AU"/>
              </w:rPr>
              <w:t>metric</w:t>
            </w:r>
            <w:commentRangeEnd w:id="357"/>
            <w:r w:rsidR="00D73CC6">
              <w:rPr>
                <w:rStyle w:val="CommentReference"/>
                <w:rFonts w:eastAsia="MS Mincho"/>
              </w:rPr>
              <w:commentReference w:id="357"/>
            </w:r>
          </w:p>
        </w:tc>
        <w:tc>
          <w:tcPr>
            <w:tcW w:w="797" w:type="dxa"/>
            <w:tcBorders>
              <w:top w:val="single" w:sz="4" w:space="0" w:color="auto"/>
              <w:left w:val="nil"/>
              <w:bottom w:val="single" w:sz="4" w:space="0" w:color="auto"/>
              <w:right w:val="nil"/>
            </w:tcBorders>
            <w:shd w:val="clear" w:color="auto" w:fill="auto"/>
            <w:noWrap/>
            <w:vAlign w:val="bottom"/>
            <w:hideMark/>
          </w:tcPr>
          <w:p w14:paraId="463C675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5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min</w:t>
            </w:r>
          </w:p>
        </w:tc>
        <w:tc>
          <w:tcPr>
            <w:tcW w:w="677" w:type="dxa"/>
            <w:tcBorders>
              <w:top w:val="single" w:sz="4" w:space="0" w:color="auto"/>
              <w:left w:val="nil"/>
              <w:bottom w:val="single" w:sz="4" w:space="0" w:color="auto"/>
              <w:right w:val="nil"/>
            </w:tcBorders>
            <w:shd w:val="clear" w:color="auto" w:fill="auto"/>
            <w:noWrap/>
            <w:vAlign w:val="bottom"/>
            <w:hideMark/>
          </w:tcPr>
          <w:p w14:paraId="165679D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5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max</w:t>
            </w:r>
          </w:p>
        </w:tc>
        <w:tc>
          <w:tcPr>
            <w:tcW w:w="774" w:type="dxa"/>
            <w:tcBorders>
              <w:top w:val="single" w:sz="4" w:space="0" w:color="auto"/>
              <w:left w:val="nil"/>
              <w:bottom w:val="single" w:sz="4" w:space="0" w:color="auto"/>
              <w:right w:val="nil"/>
            </w:tcBorders>
            <w:shd w:val="clear" w:color="auto" w:fill="auto"/>
            <w:noWrap/>
            <w:vAlign w:val="bottom"/>
            <w:hideMark/>
          </w:tcPr>
          <w:p w14:paraId="0E8DB84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mean</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6DE4317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1" w:author="Michelle Leishman" w:date="2014-12-18T11:21:00Z">
                <w:pPr>
                  <w:keepNext/>
                  <w:keepLines/>
                  <w:spacing w:before="200" w:after="0" w:line="360" w:lineRule="auto"/>
                  <w:jc w:val="center"/>
                  <w:outlineLvl w:val="4"/>
                </w:pPr>
              </w:pPrChange>
            </w:pPr>
            <w:proofErr w:type="spellStart"/>
            <w:r w:rsidRPr="00475278">
              <w:rPr>
                <w:rFonts w:eastAsia="Times New Roman" w:cs="Times New Roman"/>
                <w:color w:val="000000"/>
                <w:sz w:val="20"/>
                <w:szCs w:val="20"/>
                <w:lang w:eastAsia="en-AU"/>
              </w:rPr>
              <w:t>sd</w:t>
            </w:r>
            <w:proofErr w:type="spellEnd"/>
          </w:p>
        </w:tc>
      </w:tr>
      <w:tr w:rsidR="0017691C" w:rsidRPr="00475278" w14:paraId="0DAB0E15"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C6AFE46"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6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HSPeak</w:t>
            </w:r>
            <w:proofErr w:type="spellEnd"/>
          </w:p>
        </w:tc>
        <w:tc>
          <w:tcPr>
            <w:tcW w:w="797" w:type="dxa"/>
            <w:tcBorders>
              <w:top w:val="nil"/>
              <w:left w:val="nil"/>
              <w:bottom w:val="nil"/>
              <w:right w:val="nil"/>
            </w:tcBorders>
            <w:shd w:val="clear" w:color="auto" w:fill="auto"/>
            <w:noWrap/>
            <w:vAlign w:val="bottom"/>
            <w:hideMark/>
          </w:tcPr>
          <w:p w14:paraId="0FA9AAA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5.38</w:t>
            </w:r>
          </w:p>
        </w:tc>
        <w:tc>
          <w:tcPr>
            <w:tcW w:w="677" w:type="dxa"/>
            <w:tcBorders>
              <w:top w:val="nil"/>
              <w:left w:val="nil"/>
              <w:bottom w:val="nil"/>
              <w:right w:val="nil"/>
            </w:tcBorders>
            <w:shd w:val="clear" w:color="auto" w:fill="auto"/>
            <w:noWrap/>
            <w:vAlign w:val="bottom"/>
            <w:hideMark/>
          </w:tcPr>
          <w:p w14:paraId="7B05BA9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29.81</w:t>
            </w:r>
          </w:p>
        </w:tc>
        <w:tc>
          <w:tcPr>
            <w:tcW w:w="774" w:type="dxa"/>
            <w:tcBorders>
              <w:top w:val="nil"/>
              <w:left w:val="nil"/>
              <w:bottom w:val="nil"/>
              <w:right w:val="nil"/>
            </w:tcBorders>
            <w:shd w:val="clear" w:color="auto" w:fill="auto"/>
            <w:noWrap/>
            <w:vAlign w:val="bottom"/>
            <w:hideMark/>
          </w:tcPr>
          <w:p w14:paraId="25D4037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16.67</w:t>
            </w:r>
          </w:p>
        </w:tc>
        <w:tc>
          <w:tcPr>
            <w:tcW w:w="774" w:type="dxa"/>
            <w:tcBorders>
              <w:top w:val="nil"/>
              <w:left w:val="nil"/>
              <w:bottom w:val="nil"/>
              <w:right w:val="single" w:sz="4" w:space="0" w:color="auto"/>
            </w:tcBorders>
            <w:shd w:val="clear" w:color="auto" w:fill="auto"/>
            <w:noWrap/>
            <w:vAlign w:val="bottom"/>
            <w:hideMark/>
          </w:tcPr>
          <w:p w14:paraId="51964A3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8.34</w:t>
            </w:r>
          </w:p>
        </w:tc>
      </w:tr>
      <w:tr w:rsidR="0017691C" w:rsidRPr="00475278" w14:paraId="665C874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648022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6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MDFAnnHSNum</w:t>
            </w:r>
            <w:proofErr w:type="spellEnd"/>
          </w:p>
        </w:tc>
        <w:tc>
          <w:tcPr>
            <w:tcW w:w="797" w:type="dxa"/>
            <w:tcBorders>
              <w:top w:val="nil"/>
              <w:left w:val="nil"/>
              <w:bottom w:val="nil"/>
              <w:right w:val="nil"/>
            </w:tcBorders>
            <w:shd w:val="clear" w:color="auto" w:fill="auto"/>
            <w:noWrap/>
            <w:vAlign w:val="bottom"/>
            <w:hideMark/>
          </w:tcPr>
          <w:p w14:paraId="4386CFA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2.8</w:t>
            </w:r>
          </w:p>
        </w:tc>
        <w:tc>
          <w:tcPr>
            <w:tcW w:w="677" w:type="dxa"/>
            <w:tcBorders>
              <w:top w:val="nil"/>
              <w:left w:val="nil"/>
              <w:bottom w:val="nil"/>
              <w:right w:val="nil"/>
            </w:tcBorders>
            <w:shd w:val="clear" w:color="auto" w:fill="auto"/>
            <w:noWrap/>
            <w:vAlign w:val="bottom"/>
            <w:hideMark/>
          </w:tcPr>
          <w:p w14:paraId="25D8484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6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5.93</w:t>
            </w:r>
          </w:p>
        </w:tc>
        <w:tc>
          <w:tcPr>
            <w:tcW w:w="774" w:type="dxa"/>
            <w:tcBorders>
              <w:top w:val="nil"/>
              <w:left w:val="nil"/>
              <w:bottom w:val="nil"/>
              <w:right w:val="nil"/>
            </w:tcBorders>
            <w:shd w:val="clear" w:color="auto" w:fill="auto"/>
            <w:noWrap/>
            <w:vAlign w:val="bottom"/>
            <w:hideMark/>
          </w:tcPr>
          <w:p w14:paraId="755A92A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4.1</w:t>
            </w:r>
          </w:p>
        </w:tc>
        <w:tc>
          <w:tcPr>
            <w:tcW w:w="774" w:type="dxa"/>
            <w:tcBorders>
              <w:top w:val="nil"/>
              <w:left w:val="nil"/>
              <w:bottom w:val="nil"/>
              <w:right w:val="single" w:sz="4" w:space="0" w:color="auto"/>
            </w:tcBorders>
            <w:shd w:val="clear" w:color="auto" w:fill="auto"/>
            <w:noWrap/>
            <w:vAlign w:val="bottom"/>
            <w:hideMark/>
          </w:tcPr>
          <w:p w14:paraId="2EB8107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0.96</w:t>
            </w:r>
          </w:p>
        </w:tc>
      </w:tr>
      <w:tr w:rsidR="0017691C" w:rsidRPr="00475278" w14:paraId="115EA1F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6BFD8FD"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7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CVAnnHSNum</w:t>
            </w:r>
            <w:proofErr w:type="spellEnd"/>
          </w:p>
        </w:tc>
        <w:tc>
          <w:tcPr>
            <w:tcW w:w="797" w:type="dxa"/>
            <w:tcBorders>
              <w:top w:val="nil"/>
              <w:left w:val="nil"/>
              <w:bottom w:val="nil"/>
              <w:right w:val="nil"/>
            </w:tcBorders>
            <w:shd w:val="clear" w:color="auto" w:fill="auto"/>
            <w:noWrap/>
            <w:vAlign w:val="bottom"/>
            <w:hideMark/>
          </w:tcPr>
          <w:p w14:paraId="08F41BF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17E23D4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0.84</w:t>
            </w:r>
          </w:p>
        </w:tc>
        <w:tc>
          <w:tcPr>
            <w:tcW w:w="774" w:type="dxa"/>
            <w:tcBorders>
              <w:top w:val="nil"/>
              <w:left w:val="nil"/>
              <w:bottom w:val="nil"/>
              <w:right w:val="nil"/>
            </w:tcBorders>
            <w:shd w:val="clear" w:color="auto" w:fill="auto"/>
            <w:noWrap/>
            <w:vAlign w:val="bottom"/>
            <w:hideMark/>
          </w:tcPr>
          <w:p w14:paraId="5D54D4F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0.74</w:t>
            </w:r>
          </w:p>
        </w:tc>
        <w:tc>
          <w:tcPr>
            <w:tcW w:w="774" w:type="dxa"/>
            <w:tcBorders>
              <w:top w:val="nil"/>
              <w:left w:val="nil"/>
              <w:bottom w:val="nil"/>
              <w:right w:val="single" w:sz="4" w:space="0" w:color="auto"/>
            </w:tcBorders>
            <w:shd w:val="clear" w:color="auto" w:fill="auto"/>
            <w:noWrap/>
            <w:vAlign w:val="bottom"/>
            <w:hideMark/>
          </w:tcPr>
          <w:p w14:paraId="1A7B906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0.11</w:t>
            </w:r>
          </w:p>
        </w:tc>
      </w:tr>
      <w:tr w:rsidR="0017691C" w:rsidRPr="00475278" w14:paraId="2DC7F230"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679756C"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7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CVAnnHSPeak</w:t>
            </w:r>
            <w:proofErr w:type="spellEnd"/>
          </w:p>
        </w:tc>
        <w:tc>
          <w:tcPr>
            <w:tcW w:w="797" w:type="dxa"/>
            <w:tcBorders>
              <w:top w:val="nil"/>
              <w:left w:val="nil"/>
              <w:bottom w:val="nil"/>
              <w:right w:val="nil"/>
            </w:tcBorders>
            <w:shd w:val="clear" w:color="auto" w:fill="auto"/>
            <w:noWrap/>
            <w:vAlign w:val="bottom"/>
            <w:hideMark/>
          </w:tcPr>
          <w:p w14:paraId="2C9A9C8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0.24</w:t>
            </w:r>
          </w:p>
        </w:tc>
        <w:tc>
          <w:tcPr>
            <w:tcW w:w="677" w:type="dxa"/>
            <w:tcBorders>
              <w:top w:val="nil"/>
              <w:left w:val="nil"/>
              <w:bottom w:val="nil"/>
              <w:right w:val="nil"/>
            </w:tcBorders>
            <w:shd w:val="clear" w:color="auto" w:fill="auto"/>
            <w:noWrap/>
            <w:vAlign w:val="bottom"/>
            <w:hideMark/>
          </w:tcPr>
          <w:p w14:paraId="4272ECD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7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1.47</w:t>
            </w:r>
          </w:p>
        </w:tc>
        <w:tc>
          <w:tcPr>
            <w:tcW w:w="774" w:type="dxa"/>
            <w:tcBorders>
              <w:top w:val="nil"/>
              <w:left w:val="nil"/>
              <w:bottom w:val="nil"/>
              <w:right w:val="nil"/>
            </w:tcBorders>
            <w:shd w:val="clear" w:color="auto" w:fill="auto"/>
            <w:noWrap/>
            <w:vAlign w:val="bottom"/>
            <w:hideMark/>
          </w:tcPr>
          <w:p w14:paraId="4DF49DC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0.69</w:t>
            </w:r>
          </w:p>
        </w:tc>
        <w:tc>
          <w:tcPr>
            <w:tcW w:w="774" w:type="dxa"/>
            <w:tcBorders>
              <w:top w:val="nil"/>
              <w:left w:val="nil"/>
              <w:bottom w:val="nil"/>
              <w:right w:val="single" w:sz="4" w:space="0" w:color="auto"/>
            </w:tcBorders>
            <w:shd w:val="clear" w:color="auto" w:fill="auto"/>
            <w:noWrap/>
            <w:vAlign w:val="bottom"/>
            <w:hideMark/>
          </w:tcPr>
          <w:p w14:paraId="3C5541B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0.34</w:t>
            </w:r>
          </w:p>
        </w:tc>
      </w:tr>
      <w:tr w:rsidR="0017691C" w:rsidRPr="00475278" w14:paraId="3891499E"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AA2DEF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8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MRateRise</w:t>
            </w:r>
            <w:proofErr w:type="spellEnd"/>
          </w:p>
        </w:tc>
        <w:tc>
          <w:tcPr>
            <w:tcW w:w="797" w:type="dxa"/>
            <w:tcBorders>
              <w:top w:val="nil"/>
              <w:left w:val="nil"/>
              <w:bottom w:val="nil"/>
              <w:right w:val="nil"/>
            </w:tcBorders>
            <w:shd w:val="clear" w:color="auto" w:fill="auto"/>
            <w:noWrap/>
            <w:vAlign w:val="bottom"/>
            <w:hideMark/>
          </w:tcPr>
          <w:p w14:paraId="054FDD0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w:t>
            </w:r>
          </w:p>
        </w:tc>
        <w:tc>
          <w:tcPr>
            <w:tcW w:w="677" w:type="dxa"/>
            <w:tcBorders>
              <w:top w:val="nil"/>
              <w:left w:val="nil"/>
              <w:bottom w:val="nil"/>
              <w:right w:val="nil"/>
            </w:tcBorders>
            <w:shd w:val="clear" w:color="auto" w:fill="auto"/>
            <w:noWrap/>
            <w:vAlign w:val="bottom"/>
            <w:hideMark/>
          </w:tcPr>
          <w:p w14:paraId="63DE493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61AB219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0.91</w:t>
            </w:r>
          </w:p>
        </w:tc>
        <w:tc>
          <w:tcPr>
            <w:tcW w:w="774" w:type="dxa"/>
            <w:tcBorders>
              <w:top w:val="nil"/>
              <w:left w:val="nil"/>
              <w:bottom w:val="nil"/>
              <w:right w:val="single" w:sz="4" w:space="0" w:color="auto"/>
            </w:tcBorders>
            <w:shd w:val="clear" w:color="auto" w:fill="auto"/>
            <w:noWrap/>
            <w:vAlign w:val="bottom"/>
            <w:hideMark/>
          </w:tcPr>
          <w:p w14:paraId="7D336AB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0.57</w:t>
            </w:r>
          </w:p>
        </w:tc>
      </w:tr>
      <w:tr w:rsidR="0017691C" w:rsidRPr="00475278" w14:paraId="0D5B00BA"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8C1FE27"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8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MRateFall</w:t>
            </w:r>
            <w:proofErr w:type="spellEnd"/>
          </w:p>
        </w:tc>
        <w:tc>
          <w:tcPr>
            <w:tcW w:w="797" w:type="dxa"/>
            <w:tcBorders>
              <w:top w:val="nil"/>
              <w:left w:val="nil"/>
              <w:bottom w:val="nil"/>
              <w:right w:val="nil"/>
            </w:tcBorders>
            <w:shd w:val="clear" w:color="auto" w:fill="auto"/>
            <w:noWrap/>
            <w:vAlign w:val="bottom"/>
            <w:hideMark/>
          </w:tcPr>
          <w:p w14:paraId="053FEA2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00066E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8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w:t>
            </w:r>
          </w:p>
        </w:tc>
        <w:tc>
          <w:tcPr>
            <w:tcW w:w="774" w:type="dxa"/>
            <w:tcBorders>
              <w:top w:val="nil"/>
              <w:left w:val="nil"/>
              <w:bottom w:val="nil"/>
              <w:right w:val="nil"/>
            </w:tcBorders>
            <w:shd w:val="clear" w:color="auto" w:fill="auto"/>
            <w:noWrap/>
            <w:vAlign w:val="bottom"/>
            <w:hideMark/>
          </w:tcPr>
          <w:p w14:paraId="11C33AA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0.34</w:t>
            </w:r>
          </w:p>
        </w:tc>
        <w:tc>
          <w:tcPr>
            <w:tcW w:w="774" w:type="dxa"/>
            <w:tcBorders>
              <w:top w:val="nil"/>
              <w:left w:val="nil"/>
              <w:bottom w:val="nil"/>
              <w:right w:val="single" w:sz="4" w:space="0" w:color="auto"/>
            </w:tcBorders>
            <w:shd w:val="clear" w:color="auto" w:fill="auto"/>
            <w:noWrap/>
            <w:vAlign w:val="bottom"/>
            <w:hideMark/>
          </w:tcPr>
          <w:p w14:paraId="09AEAE2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0.23</w:t>
            </w:r>
          </w:p>
        </w:tc>
      </w:tr>
      <w:tr w:rsidR="0017691C" w:rsidRPr="00475278" w14:paraId="195D9FD3"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7378D98"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9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CVAnnMRateRise</w:t>
            </w:r>
            <w:proofErr w:type="spellEnd"/>
          </w:p>
        </w:tc>
        <w:tc>
          <w:tcPr>
            <w:tcW w:w="797" w:type="dxa"/>
            <w:tcBorders>
              <w:top w:val="nil"/>
              <w:left w:val="nil"/>
              <w:bottom w:val="nil"/>
              <w:right w:val="nil"/>
            </w:tcBorders>
            <w:shd w:val="clear" w:color="auto" w:fill="auto"/>
            <w:noWrap/>
            <w:vAlign w:val="bottom"/>
            <w:hideMark/>
          </w:tcPr>
          <w:p w14:paraId="293FE67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0.43</w:t>
            </w:r>
          </w:p>
        </w:tc>
        <w:tc>
          <w:tcPr>
            <w:tcW w:w="677" w:type="dxa"/>
            <w:tcBorders>
              <w:top w:val="nil"/>
              <w:left w:val="nil"/>
              <w:bottom w:val="nil"/>
              <w:right w:val="nil"/>
            </w:tcBorders>
            <w:shd w:val="clear" w:color="auto" w:fill="auto"/>
            <w:noWrap/>
            <w:vAlign w:val="bottom"/>
            <w:hideMark/>
          </w:tcPr>
          <w:p w14:paraId="137845C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1.18</w:t>
            </w:r>
          </w:p>
        </w:tc>
        <w:tc>
          <w:tcPr>
            <w:tcW w:w="774" w:type="dxa"/>
            <w:tcBorders>
              <w:top w:val="nil"/>
              <w:left w:val="nil"/>
              <w:bottom w:val="nil"/>
              <w:right w:val="nil"/>
            </w:tcBorders>
            <w:shd w:val="clear" w:color="auto" w:fill="auto"/>
            <w:noWrap/>
            <w:vAlign w:val="bottom"/>
            <w:hideMark/>
          </w:tcPr>
          <w:p w14:paraId="081AD7F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0.85</w:t>
            </w:r>
          </w:p>
        </w:tc>
        <w:tc>
          <w:tcPr>
            <w:tcW w:w="774" w:type="dxa"/>
            <w:tcBorders>
              <w:top w:val="nil"/>
              <w:left w:val="nil"/>
              <w:bottom w:val="nil"/>
              <w:right w:val="single" w:sz="4" w:space="0" w:color="auto"/>
            </w:tcBorders>
            <w:shd w:val="clear" w:color="auto" w:fill="auto"/>
            <w:noWrap/>
            <w:vAlign w:val="bottom"/>
            <w:hideMark/>
          </w:tcPr>
          <w:p w14:paraId="08DCCAD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0.25</w:t>
            </w:r>
          </w:p>
        </w:tc>
      </w:tr>
      <w:tr w:rsidR="0017691C" w:rsidRPr="00475278" w14:paraId="5E82059C"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7C92AB5"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39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CVAnnMRateFall</w:t>
            </w:r>
            <w:proofErr w:type="spellEnd"/>
          </w:p>
        </w:tc>
        <w:tc>
          <w:tcPr>
            <w:tcW w:w="797" w:type="dxa"/>
            <w:tcBorders>
              <w:top w:val="nil"/>
              <w:left w:val="nil"/>
              <w:bottom w:val="nil"/>
              <w:right w:val="nil"/>
            </w:tcBorders>
            <w:shd w:val="clear" w:color="auto" w:fill="auto"/>
            <w:noWrap/>
            <w:vAlign w:val="bottom"/>
            <w:hideMark/>
          </w:tcPr>
          <w:p w14:paraId="3B783F6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0.41</w:t>
            </w:r>
          </w:p>
        </w:tc>
        <w:tc>
          <w:tcPr>
            <w:tcW w:w="677" w:type="dxa"/>
            <w:tcBorders>
              <w:top w:val="nil"/>
              <w:left w:val="nil"/>
              <w:bottom w:val="nil"/>
              <w:right w:val="nil"/>
            </w:tcBorders>
            <w:shd w:val="clear" w:color="auto" w:fill="auto"/>
            <w:noWrap/>
            <w:vAlign w:val="bottom"/>
            <w:hideMark/>
          </w:tcPr>
          <w:p w14:paraId="0F25A14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39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1.46</w:t>
            </w:r>
          </w:p>
        </w:tc>
        <w:tc>
          <w:tcPr>
            <w:tcW w:w="774" w:type="dxa"/>
            <w:tcBorders>
              <w:top w:val="nil"/>
              <w:left w:val="nil"/>
              <w:bottom w:val="nil"/>
              <w:right w:val="nil"/>
            </w:tcBorders>
            <w:shd w:val="clear" w:color="auto" w:fill="auto"/>
            <w:noWrap/>
            <w:vAlign w:val="bottom"/>
            <w:hideMark/>
          </w:tcPr>
          <w:p w14:paraId="31A9A7A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w:t>
            </w:r>
          </w:p>
        </w:tc>
        <w:tc>
          <w:tcPr>
            <w:tcW w:w="774" w:type="dxa"/>
            <w:tcBorders>
              <w:top w:val="nil"/>
              <w:left w:val="nil"/>
              <w:bottom w:val="nil"/>
              <w:right w:val="single" w:sz="4" w:space="0" w:color="auto"/>
            </w:tcBorders>
            <w:shd w:val="clear" w:color="auto" w:fill="auto"/>
            <w:noWrap/>
            <w:vAlign w:val="bottom"/>
            <w:hideMark/>
          </w:tcPr>
          <w:p w14:paraId="54911FE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0.34</w:t>
            </w:r>
          </w:p>
        </w:tc>
      </w:tr>
      <w:tr w:rsidR="0017691C" w:rsidRPr="00475278" w14:paraId="3B057F3C"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D1E14F4"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02"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AS20YrARI</w:t>
            </w:r>
          </w:p>
        </w:tc>
        <w:tc>
          <w:tcPr>
            <w:tcW w:w="797" w:type="dxa"/>
            <w:tcBorders>
              <w:top w:val="nil"/>
              <w:left w:val="nil"/>
              <w:bottom w:val="nil"/>
              <w:right w:val="nil"/>
            </w:tcBorders>
            <w:shd w:val="clear" w:color="auto" w:fill="auto"/>
            <w:noWrap/>
            <w:vAlign w:val="bottom"/>
            <w:hideMark/>
          </w:tcPr>
          <w:p w14:paraId="4616A1F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17.94</w:t>
            </w:r>
          </w:p>
        </w:tc>
        <w:tc>
          <w:tcPr>
            <w:tcW w:w="677" w:type="dxa"/>
            <w:tcBorders>
              <w:top w:val="nil"/>
              <w:left w:val="nil"/>
              <w:bottom w:val="nil"/>
              <w:right w:val="nil"/>
            </w:tcBorders>
            <w:shd w:val="clear" w:color="auto" w:fill="auto"/>
            <w:noWrap/>
            <w:vAlign w:val="bottom"/>
            <w:hideMark/>
          </w:tcPr>
          <w:p w14:paraId="6D506BF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209.99</w:t>
            </w:r>
          </w:p>
        </w:tc>
        <w:tc>
          <w:tcPr>
            <w:tcW w:w="774" w:type="dxa"/>
            <w:tcBorders>
              <w:top w:val="nil"/>
              <w:left w:val="nil"/>
              <w:bottom w:val="nil"/>
              <w:right w:val="nil"/>
            </w:tcBorders>
            <w:shd w:val="clear" w:color="auto" w:fill="auto"/>
            <w:noWrap/>
            <w:vAlign w:val="bottom"/>
            <w:hideMark/>
          </w:tcPr>
          <w:p w14:paraId="414A46B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126.13</w:t>
            </w:r>
          </w:p>
        </w:tc>
        <w:tc>
          <w:tcPr>
            <w:tcW w:w="774" w:type="dxa"/>
            <w:tcBorders>
              <w:top w:val="nil"/>
              <w:left w:val="nil"/>
              <w:bottom w:val="nil"/>
              <w:right w:val="single" w:sz="4" w:space="0" w:color="auto"/>
            </w:tcBorders>
            <w:shd w:val="clear" w:color="auto" w:fill="auto"/>
            <w:noWrap/>
            <w:vAlign w:val="bottom"/>
            <w:hideMark/>
          </w:tcPr>
          <w:p w14:paraId="59876A4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81.19</w:t>
            </w:r>
          </w:p>
        </w:tc>
      </w:tr>
      <w:tr w:rsidR="0017691C" w:rsidRPr="00475278" w14:paraId="2D37E61C"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CEEFF48"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07"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C_MDFM</w:t>
            </w:r>
          </w:p>
        </w:tc>
        <w:tc>
          <w:tcPr>
            <w:tcW w:w="797" w:type="dxa"/>
            <w:tcBorders>
              <w:top w:val="nil"/>
              <w:left w:val="nil"/>
              <w:bottom w:val="nil"/>
              <w:right w:val="nil"/>
            </w:tcBorders>
            <w:shd w:val="clear" w:color="auto" w:fill="auto"/>
            <w:noWrap/>
            <w:vAlign w:val="bottom"/>
            <w:hideMark/>
          </w:tcPr>
          <w:p w14:paraId="57C448D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0.05</w:t>
            </w:r>
          </w:p>
        </w:tc>
        <w:tc>
          <w:tcPr>
            <w:tcW w:w="677" w:type="dxa"/>
            <w:tcBorders>
              <w:top w:val="nil"/>
              <w:left w:val="nil"/>
              <w:bottom w:val="nil"/>
              <w:right w:val="nil"/>
            </w:tcBorders>
            <w:shd w:val="clear" w:color="auto" w:fill="auto"/>
            <w:noWrap/>
            <w:vAlign w:val="bottom"/>
            <w:hideMark/>
          </w:tcPr>
          <w:p w14:paraId="202C531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0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0.31</w:t>
            </w:r>
          </w:p>
        </w:tc>
        <w:tc>
          <w:tcPr>
            <w:tcW w:w="774" w:type="dxa"/>
            <w:tcBorders>
              <w:top w:val="nil"/>
              <w:left w:val="nil"/>
              <w:bottom w:val="nil"/>
              <w:right w:val="nil"/>
            </w:tcBorders>
            <w:shd w:val="clear" w:color="auto" w:fill="auto"/>
            <w:noWrap/>
            <w:vAlign w:val="bottom"/>
            <w:hideMark/>
          </w:tcPr>
          <w:p w14:paraId="5F7BE55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0.14</w:t>
            </w:r>
          </w:p>
        </w:tc>
        <w:tc>
          <w:tcPr>
            <w:tcW w:w="774" w:type="dxa"/>
            <w:tcBorders>
              <w:top w:val="nil"/>
              <w:left w:val="nil"/>
              <w:bottom w:val="nil"/>
              <w:right w:val="single" w:sz="4" w:space="0" w:color="auto"/>
            </w:tcBorders>
            <w:shd w:val="clear" w:color="auto" w:fill="auto"/>
            <w:noWrap/>
            <w:vAlign w:val="bottom"/>
            <w:hideMark/>
          </w:tcPr>
          <w:p w14:paraId="2F1AABA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0.09</w:t>
            </w:r>
          </w:p>
        </w:tc>
      </w:tr>
      <w:tr w:rsidR="0017691C" w:rsidRPr="00475278" w14:paraId="6FF42794"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4837BBD"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12"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M_MDFM</w:t>
            </w:r>
          </w:p>
        </w:tc>
        <w:tc>
          <w:tcPr>
            <w:tcW w:w="797" w:type="dxa"/>
            <w:tcBorders>
              <w:top w:val="nil"/>
              <w:left w:val="nil"/>
              <w:bottom w:val="nil"/>
              <w:right w:val="nil"/>
            </w:tcBorders>
            <w:shd w:val="clear" w:color="auto" w:fill="auto"/>
            <w:noWrap/>
            <w:vAlign w:val="bottom"/>
            <w:hideMark/>
          </w:tcPr>
          <w:p w14:paraId="532EEB0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0.06</w:t>
            </w:r>
          </w:p>
        </w:tc>
        <w:tc>
          <w:tcPr>
            <w:tcW w:w="677" w:type="dxa"/>
            <w:tcBorders>
              <w:top w:val="nil"/>
              <w:left w:val="nil"/>
              <w:bottom w:val="nil"/>
              <w:right w:val="nil"/>
            </w:tcBorders>
            <w:shd w:val="clear" w:color="auto" w:fill="auto"/>
            <w:noWrap/>
            <w:vAlign w:val="bottom"/>
            <w:hideMark/>
          </w:tcPr>
          <w:p w14:paraId="49FA946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w:t>
            </w:r>
          </w:p>
        </w:tc>
        <w:tc>
          <w:tcPr>
            <w:tcW w:w="774" w:type="dxa"/>
            <w:tcBorders>
              <w:top w:val="nil"/>
              <w:left w:val="nil"/>
              <w:bottom w:val="nil"/>
              <w:right w:val="nil"/>
            </w:tcBorders>
            <w:shd w:val="clear" w:color="auto" w:fill="auto"/>
            <w:noWrap/>
            <w:vAlign w:val="bottom"/>
            <w:hideMark/>
          </w:tcPr>
          <w:p w14:paraId="2D1C03B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26C85F1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0.05</w:t>
            </w:r>
          </w:p>
        </w:tc>
      </w:tr>
      <w:tr w:rsidR="0017691C" w:rsidRPr="00475278" w14:paraId="025BA1FB"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49F4424"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1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C_MinM</w:t>
            </w:r>
            <w:proofErr w:type="spellEnd"/>
          </w:p>
        </w:tc>
        <w:tc>
          <w:tcPr>
            <w:tcW w:w="797" w:type="dxa"/>
            <w:tcBorders>
              <w:top w:val="nil"/>
              <w:left w:val="nil"/>
              <w:bottom w:val="nil"/>
              <w:right w:val="nil"/>
            </w:tcBorders>
            <w:shd w:val="clear" w:color="auto" w:fill="auto"/>
            <w:noWrap/>
            <w:vAlign w:val="bottom"/>
            <w:hideMark/>
          </w:tcPr>
          <w:p w14:paraId="6D05D7C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0.01</w:t>
            </w:r>
          </w:p>
        </w:tc>
        <w:tc>
          <w:tcPr>
            <w:tcW w:w="677" w:type="dxa"/>
            <w:tcBorders>
              <w:top w:val="nil"/>
              <w:left w:val="nil"/>
              <w:bottom w:val="nil"/>
              <w:right w:val="nil"/>
            </w:tcBorders>
            <w:shd w:val="clear" w:color="auto" w:fill="auto"/>
            <w:noWrap/>
            <w:vAlign w:val="bottom"/>
            <w:hideMark/>
          </w:tcPr>
          <w:p w14:paraId="143461D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1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0.27</w:t>
            </w:r>
          </w:p>
        </w:tc>
        <w:tc>
          <w:tcPr>
            <w:tcW w:w="774" w:type="dxa"/>
            <w:tcBorders>
              <w:top w:val="nil"/>
              <w:left w:val="nil"/>
              <w:bottom w:val="nil"/>
              <w:right w:val="nil"/>
            </w:tcBorders>
            <w:shd w:val="clear" w:color="auto" w:fill="auto"/>
            <w:noWrap/>
            <w:vAlign w:val="bottom"/>
            <w:hideMark/>
          </w:tcPr>
          <w:p w14:paraId="389B09F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2EDA28C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0.08</w:t>
            </w:r>
          </w:p>
        </w:tc>
      </w:tr>
      <w:tr w:rsidR="0017691C" w:rsidRPr="00475278" w14:paraId="78195052"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061D06F"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2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M_MinM</w:t>
            </w:r>
            <w:proofErr w:type="spellEnd"/>
          </w:p>
        </w:tc>
        <w:tc>
          <w:tcPr>
            <w:tcW w:w="797" w:type="dxa"/>
            <w:tcBorders>
              <w:top w:val="nil"/>
              <w:left w:val="nil"/>
              <w:bottom w:val="nil"/>
              <w:right w:val="nil"/>
            </w:tcBorders>
            <w:shd w:val="clear" w:color="auto" w:fill="auto"/>
            <w:noWrap/>
            <w:vAlign w:val="bottom"/>
            <w:hideMark/>
          </w:tcPr>
          <w:p w14:paraId="1385F94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15B9308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0.16</w:t>
            </w:r>
          </w:p>
        </w:tc>
        <w:tc>
          <w:tcPr>
            <w:tcW w:w="774" w:type="dxa"/>
            <w:tcBorders>
              <w:top w:val="nil"/>
              <w:left w:val="nil"/>
              <w:bottom w:val="nil"/>
              <w:right w:val="nil"/>
            </w:tcBorders>
            <w:shd w:val="clear" w:color="auto" w:fill="auto"/>
            <w:noWrap/>
            <w:vAlign w:val="bottom"/>
            <w:hideMark/>
          </w:tcPr>
          <w:p w14:paraId="7C8757B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0.11</w:t>
            </w:r>
          </w:p>
        </w:tc>
        <w:tc>
          <w:tcPr>
            <w:tcW w:w="774" w:type="dxa"/>
            <w:tcBorders>
              <w:top w:val="nil"/>
              <w:left w:val="nil"/>
              <w:bottom w:val="nil"/>
              <w:right w:val="single" w:sz="4" w:space="0" w:color="auto"/>
            </w:tcBorders>
            <w:shd w:val="clear" w:color="auto" w:fill="auto"/>
            <w:noWrap/>
            <w:vAlign w:val="bottom"/>
            <w:hideMark/>
          </w:tcPr>
          <w:p w14:paraId="6F3C51C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0.03</w:t>
            </w:r>
          </w:p>
        </w:tc>
      </w:tr>
      <w:tr w:rsidR="0017691C" w:rsidRPr="00475278" w14:paraId="128CE91A"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E2B59B0"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2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C_MaxM</w:t>
            </w:r>
            <w:proofErr w:type="spellEnd"/>
          </w:p>
        </w:tc>
        <w:tc>
          <w:tcPr>
            <w:tcW w:w="797" w:type="dxa"/>
            <w:tcBorders>
              <w:top w:val="nil"/>
              <w:left w:val="nil"/>
              <w:bottom w:val="nil"/>
              <w:right w:val="nil"/>
            </w:tcBorders>
            <w:shd w:val="clear" w:color="auto" w:fill="auto"/>
            <w:noWrap/>
            <w:vAlign w:val="bottom"/>
            <w:hideMark/>
          </w:tcPr>
          <w:p w14:paraId="601CB78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48B9F3B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2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0.44</w:t>
            </w:r>
          </w:p>
        </w:tc>
        <w:tc>
          <w:tcPr>
            <w:tcW w:w="774" w:type="dxa"/>
            <w:tcBorders>
              <w:top w:val="nil"/>
              <w:left w:val="nil"/>
              <w:bottom w:val="nil"/>
              <w:right w:val="nil"/>
            </w:tcBorders>
            <w:shd w:val="clear" w:color="auto" w:fill="auto"/>
            <w:noWrap/>
            <w:vAlign w:val="bottom"/>
            <w:hideMark/>
          </w:tcPr>
          <w:p w14:paraId="20C6768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0.28</w:t>
            </w:r>
          </w:p>
        </w:tc>
        <w:tc>
          <w:tcPr>
            <w:tcW w:w="774" w:type="dxa"/>
            <w:tcBorders>
              <w:top w:val="nil"/>
              <w:left w:val="nil"/>
              <w:bottom w:val="nil"/>
              <w:right w:val="single" w:sz="4" w:space="0" w:color="auto"/>
            </w:tcBorders>
            <w:shd w:val="clear" w:color="auto" w:fill="auto"/>
            <w:noWrap/>
            <w:vAlign w:val="bottom"/>
            <w:hideMark/>
          </w:tcPr>
          <w:p w14:paraId="78BD55A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0.09</w:t>
            </w:r>
          </w:p>
        </w:tc>
      </w:tr>
      <w:tr w:rsidR="0017691C" w:rsidRPr="00475278" w14:paraId="5C01AF46"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2D74BB5"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3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M_MaxM</w:t>
            </w:r>
            <w:proofErr w:type="spellEnd"/>
          </w:p>
        </w:tc>
        <w:tc>
          <w:tcPr>
            <w:tcW w:w="797" w:type="dxa"/>
            <w:tcBorders>
              <w:top w:val="nil"/>
              <w:left w:val="nil"/>
              <w:bottom w:val="nil"/>
              <w:right w:val="nil"/>
            </w:tcBorders>
            <w:shd w:val="clear" w:color="auto" w:fill="auto"/>
            <w:noWrap/>
            <w:vAlign w:val="bottom"/>
            <w:hideMark/>
          </w:tcPr>
          <w:p w14:paraId="5880409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0.04</w:t>
            </w:r>
          </w:p>
        </w:tc>
        <w:tc>
          <w:tcPr>
            <w:tcW w:w="677" w:type="dxa"/>
            <w:tcBorders>
              <w:top w:val="nil"/>
              <w:left w:val="nil"/>
              <w:bottom w:val="nil"/>
              <w:right w:val="nil"/>
            </w:tcBorders>
            <w:shd w:val="clear" w:color="auto" w:fill="auto"/>
            <w:noWrap/>
            <w:vAlign w:val="bottom"/>
            <w:hideMark/>
          </w:tcPr>
          <w:p w14:paraId="4B3B830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0.18</w:t>
            </w:r>
          </w:p>
        </w:tc>
        <w:tc>
          <w:tcPr>
            <w:tcW w:w="774" w:type="dxa"/>
            <w:tcBorders>
              <w:top w:val="nil"/>
              <w:left w:val="nil"/>
              <w:bottom w:val="nil"/>
              <w:right w:val="nil"/>
            </w:tcBorders>
            <w:shd w:val="clear" w:color="auto" w:fill="auto"/>
            <w:noWrap/>
            <w:vAlign w:val="bottom"/>
            <w:hideMark/>
          </w:tcPr>
          <w:p w14:paraId="451F768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0.09</w:t>
            </w:r>
          </w:p>
        </w:tc>
        <w:tc>
          <w:tcPr>
            <w:tcW w:w="774" w:type="dxa"/>
            <w:tcBorders>
              <w:top w:val="nil"/>
              <w:left w:val="nil"/>
              <w:bottom w:val="nil"/>
              <w:right w:val="single" w:sz="4" w:space="0" w:color="auto"/>
            </w:tcBorders>
            <w:shd w:val="clear" w:color="auto" w:fill="auto"/>
            <w:noWrap/>
            <w:vAlign w:val="bottom"/>
            <w:hideMark/>
          </w:tcPr>
          <w:p w14:paraId="63129C4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0.06</w:t>
            </w:r>
          </w:p>
        </w:tc>
      </w:tr>
      <w:tr w:rsidR="0017691C" w:rsidRPr="00475278" w14:paraId="71EF66BA"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7ADF0B6"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3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lastRenderedPageBreak/>
              <w:t>MDFMDFSpring</w:t>
            </w:r>
            <w:proofErr w:type="spellEnd"/>
          </w:p>
        </w:tc>
        <w:tc>
          <w:tcPr>
            <w:tcW w:w="797" w:type="dxa"/>
            <w:tcBorders>
              <w:top w:val="nil"/>
              <w:left w:val="nil"/>
              <w:bottom w:val="nil"/>
              <w:right w:val="nil"/>
            </w:tcBorders>
            <w:shd w:val="clear" w:color="auto" w:fill="auto"/>
            <w:noWrap/>
            <w:vAlign w:val="bottom"/>
            <w:hideMark/>
          </w:tcPr>
          <w:p w14:paraId="76F85F9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317900A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3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1.81</w:t>
            </w:r>
          </w:p>
        </w:tc>
        <w:tc>
          <w:tcPr>
            <w:tcW w:w="774" w:type="dxa"/>
            <w:tcBorders>
              <w:top w:val="nil"/>
              <w:left w:val="nil"/>
              <w:bottom w:val="nil"/>
              <w:right w:val="nil"/>
            </w:tcBorders>
            <w:shd w:val="clear" w:color="auto" w:fill="auto"/>
            <w:noWrap/>
            <w:vAlign w:val="bottom"/>
            <w:hideMark/>
          </w:tcPr>
          <w:p w14:paraId="0A1AA87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1.02</w:t>
            </w:r>
          </w:p>
        </w:tc>
        <w:tc>
          <w:tcPr>
            <w:tcW w:w="774" w:type="dxa"/>
            <w:tcBorders>
              <w:top w:val="nil"/>
              <w:left w:val="nil"/>
              <w:bottom w:val="nil"/>
              <w:right w:val="single" w:sz="4" w:space="0" w:color="auto"/>
            </w:tcBorders>
            <w:shd w:val="clear" w:color="auto" w:fill="auto"/>
            <w:noWrap/>
            <w:vAlign w:val="bottom"/>
            <w:hideMark/>
          </w:tcPr>
          <w:p w14:paraId="3BBD8DA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0.55</w:t>
            </w:r>
          </w:p>
        </w:tc>
      </w:tr>
      <w:tr w:rsidR="0017691C" w:rsidRPr="00475278" w14:paraId="12223569"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844D679"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4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MDFMDFSummer</w:t>
            </w:r>
            <w:proofErr w:type="spellEnd"/>
          </w:p>
        </w:tc>
        <w:tc>
          <w:tcPr>
            <w:tcW w:w="797" w:type="dxa"/>
            <w:tcBorders>
              <w:top w:val="nil"/>
              <w:left w:val="nil"/>
              <w:bottom w:val="nil"/>
              <w:right w:val="nil"/>
            </w:tcBorders>
            <w:shd w:val="clear" w:color="auto" w:fill="auto"/>
            <w:noWrap/>
            <w:vAlign w:val="bottom"/>
            <w:hideMark/>
          </w:tcPr>
          <w:p w14:paraId="53E49ED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0.42</w:t>
            </w:r>
          </w:p>
        </w:tc>
        <w:tc>
          <w:tcPr>
            <w:tcW w:w="677" w:type="dxa"/>
            <w:tcBorders>
              <w:top w:val="nil"/>
              <w:left w:val="nil"/>
              <w:bottom w:val="nil"/>
              <w:right w:val="nil"/>
            </w:tcBorders>
            <w:shd w:val="clear" w:color="auto" w:fill="auto"/>
            <w:noWrap/>
            <w:vAlign w:val="bottom"/>
            <w:hideMark/>
          </w:tcPr>
          <w:p w14:paraId="04ADC75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19C5216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0.88</w:t>
            </w:r>
          </w:p>
        </w:tc>
        <w:tc>
          <w:tcPr>
            <w:tcW w:w="774" w:type="dxa"/>
            <w:tcBorders>
              <w:top w:val="nil"/>
              <w:left w:val="nil"/>
              <w:bottom w:val="nil"/>
              <w:right w:val="single" w:sz="4" w:space="0" w:color="auto"/>
            </w:tcBorders>
            <w:shd w:val="clear" w:color="auto" w:fill="auto"/>
            <w:noWrap/>
            <w:vAlign w:val="bottom"/>
            <w:hideMark/>
          </w:tcPr>
          <w:p w14:paraId="3A9F739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0.33</w:t>
            </w:r>
          </w:p>
        </w:tc>
      </w:tr>
      <w:tr w:rsidR="0017691C" w:rsidRPr="00475278" w14:paraId="66BAF94C"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567B08C"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4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MDFMDFAutumn</w:t>
            </w:r>
            <w:proofErr w:type="spellEnd"/>
          </w:p>
        </w:tc>
        <w:tc>
          <w:tcPr>
            <w:tcW w:w="797" w:type="dxa"/>
            <w:tcBorders>
              <w:top w:val="nil"/>
              <w:left w:val="nil"/>
              <w:bottom w:val="nil"/>
              <w:right w:val="nil"/>
            </w:tcBorders>
            <w:shd w:val="clear" w:color="auto" w:fill="auto"/>
            <w:noWrap/>
            <w:vAlign w:val="bottom"/>
            <w:hideMark/>
          </w:tcPr>
          <w:p w14:paraId="35ECB59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0.28</w:t>
            </w:r>
          </w:p>
        </w:tc>
        <w:tc>
          <w:tcPr>
            <w:tcW w:w="677" w:type="dxa"/>
            <w:tcBorders>
              <w:top w:val="nil"/>
              <w:left w:val="nil"/>
              <w:bottom w:val="nil"/>
              <w:right w:val="nil"/>
            </w:tcBorders>
            <w:shd w:val="clear" w:color="auto" w:fill="auto"/>
            <w:noWrap/>
            <w:vAlign w:val="bottom"/>
            <w:hideMark/>
          </w:tcPr>
          <w:p w14:paraId="54FE32D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4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1.82</w:t>
            </w:r>
          </w:p>
        </w:tc>
        <w:tc>
          <w:tcPr>
            <w:tcW w:w="774" w:type="dxa"/>
            <w:tcBorders>
              <w:top w:val="nil"/>
              <w:left w:val="nil"/>
              <w:bottom w:val="nil"/>
              <w:right w:val="nil"/>
            </w:tcBorders>
            <w:shd w:val="clear" w:color="auto" w:fill="auto"/>
            <w:noWrap/>
            <w:vAlign w:val="bottom"/>
            <w:hideMark/>
          </w:tcPr>
          <w:p w14:paraId="36F0968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774" w:type="dxa"/>
            <w:tcBorders>
              <w:top w:val="nil"/>
              <w:left w:val="nil"/>
              <w:bottom w:val="nil"/>
              <w:right w:val="single" w:sz="4" w:space="0" w:color="auto"/>
            </w:tcBorders>
            <w:shd w:val="clear" w:color="auto" w:fill="auto"/>
            <w:noWrap/>
            <w:vAlign w:val="bottom"/>
            <w:hideMark/>
          </w:tcPr>
          <w:p w14:paraId="46CAA22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0.52</w:t>
            </w:r>
          </w:p>
        </w:tc>
      </w:tr>
      <w:tr w:rsidR="0017691C" w:rsidRPr="00475278" w14:paraId="0A39A604"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2DFAB79F"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5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MDFMDFWinter</w:t>
            </w:r>
            <w:proofErr w:type="spellEnd"/>
          </w:p>
        </w:tc>
        <w:tc>
          <w:tcPr>
            <w:tcW w:w="797" w:type="dxa"/>
            <w:tcBorders>
              <w:top w:val="nil"/>
              <w:left w:val="nil"/>
              <w:bottom w:val="nil"/>
              <w:right w:val="nil"/>
            </w:tcBorders>
            <w:shd w:val="clear" w:color="auto" w:fill="auto"/>
            <w:noWrap/>
            <w:vAlign w:val="bottom"/>
            <w:hideMark/>
          </w:tcPr>
          <w:p w14:paraId="06630E8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0.64</w:t>
            </w:r>
          </w:p>
        </w:tc>
        <w:tc>
          <w:tcPr>
            <w:tcW w:w="677" w:type="dxa"/>
            <w:tcBorders>
              <w:top w:val="nil"/>
              <w:left w:val="nil"/>
              <w:bottom w:val="nil"/>
              <w:right w:val="nil"/>
            </w:tcBorders>
            <w:shd w:val="clear" w:color="auto" w:fill="auto"/>
            <w:noWrap/>
            <w:vAlign w:val="bottom"/>
            <w:hideMark/>
          </w:tcPr>
          <w:p w14:paraId="21311AA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1.44</w:t>
            </w:r>
          </w:p>
        </w:tc>
        <w:tc>
          <w:tcPr>
            <w:tcW w:w="774" w:type="dxa"/>
            <w:tcBorders>
              <w:top w:val="nil"/>
              <w:left w:val="nil"/>
              <w:bottom w:val="nil"/>
              <w:right w:val="nil"/>
            </w:tcBorders>
            <w:shd w:val="clear" w:color="auto" w:fill="auto"/>
            <w:noWrap/>
            <w:vAlign w:val="bottom"/>
            <w:hideMark/>
          </w:tcPr>
          <w:p w14:paraId="73D72DD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1.08</w:t>
            </w:r>
          </w:p>
        </w:tc>
        <w:tc>
          <w:tcPr>
            <w:tcW w:w="774" w:type="dxa"/>
            <w:tcBorders>
              <w:top w:val="nil"/>
              <w:left w:val="nil"/>
              <w:bottom w:val="nil"/>
              <w:right w:val="single" w:sz="4" w:space="0" w:color="auto"/>
            </w:tcBorders>
            <w:shd w:val="clear" w:color="auto" w:fill="auto"/>
            <w:noWrap/>
            <w:vAlign w:val="bottom"/>
            <w:hideMark/>
          </w:tcPr>
          <w:p w14:paraId="2106500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0.25</w:t>
            </w:r>
          </w:p>
        </w:tc>
      </w:tr>
      <w:tr w:rsidR="0017691C" w:rsidRPr="00475278" w14:paraId="027C21DE"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0A2B02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5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CVMDFSpring</w:t>
            </w:r>
            <w:proofErr w:type="spellEnd"/>
          </w:p>
        </w:tc>
        <w:tc>
          <w:tcPr>
            <w:tcW w:w="797" w:type="dxa"/>
            <w:tcBorders>
              <w:top w:val="nil"/>
              <w:left w:val="nil"/>
              <w:bottom w:val="nil"/>
              <w:right w:val="nil"/>
            </w:tcBorders>
            <w:shd w:val="clear" w:color="auto" w:fill="auto"/>
            <w:noWrap/>
            <w:vAlign w:val="bottom"/>
            <w:hideMark/>
          </w:tcPr>
          <w:p w14:paraId="5C4BE98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0.36</w:t>
            </w:r>
          </w:p>
        </w:tc>
        <w:tc>
          <w:tcPr>
            <w:tcW w:w="677" w:type="dxa"/>
            <w:tcBorders>
              <w:top w:val="nil"/>
              <w:left w:val="nil"/>
              <w:bottom w:val="nil"/>
              <w:right w:val="nil"/>
            </w:tcBorders>
            <w:shd w:val="clear" w:color="auto" w:fill="auto"/>
            <w:noWrap/>
            <w:vAlign w:val="bottom"/>
            <w:hideMark/>
          </w:tcPr>
          <w:p w14:paraId="674AF6C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5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2.1</w:t>
            </w:r>
          </w:p>
        </w:tc>
        <w:tc>
          <w:tcPr>
            <w:tcW w:w="774" w:type="dxa"/>
            <w:tcBorders>
              <w:top w:val="nil"/>
              <w:left w:val="nil"/>
              <w:bottom w:val="nil"/>
              <w:right w:val="nil"/>
            </w:tcBorders>
            <w:shd w:val="clear" w:color="auto" w:fill="auto"/>
            <w:noWrap/>
            <w:vAlign w:val="bottom"/>
            <w:hideMark/>
          </w:tcPr>
          <w:p w14:paraId="41EADBA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1.12</w:t>
            </w:r>
          </w:p>
        </w:tc>
        <w:tc>
          <w:tcPr>
            <w:tcW w:w="774" w:type="dxa"/>
            <w:tcBorders>
              <w:top w:val="nil"/>
              <w:left w:val="nil"/>
              <w:bottom w:val="nil"/>
              <w:right w:val="single" w:sz="4" w:space="0" w:color="auto"/>
            </w:tcBorders>
            <w:shd w:val="clear" w:color="auto" w:fill="auto"/>
            <w:noWrap/>
            <w:vAlign w:val="bottom"/>
            <w:hideMark/>
          </w:tcPr>
          <w:p w14:paraId="69F8A26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0.54</w:t>
            </w:r>
          </w:p>
        </w:tc>
      </w:tr>
      <w:tr w:rsidR="0017691C" w:rsidRPr="00475278" w14:paraId="09BBD4CA"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F2BF53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6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CVMDFSummer</w:t>
            </w:r>
            <w:proofErr w:type="spellEnd"/>
          </w:p>
        </w:tc>
        <w:tc>
          <w:tcPr>
            <w:tcW w:w="797" w:type="dxa"/>
            <w:tcBorders>
              <w:top w:val="nil"/>
              <w:left w:val="nil"/>
              <w:bottom w:val="nil"/>
              <w:right w:val="nil"/>
            </w:tcBorders>
            <w:shd w:val="clear" w:color="auto" w:fill="auto"/>
            <w:noWrap/>
            <w:vAlign w:val="bottom"/>
            <w:hideMark/>
          </w:tcPr>
          <w:p w14:paraId="046A7E2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w:t>
            </w:r>
          </w:p>
        </w:tc>
        <w:tc>
          <w:tcPr>
            <w:tcW w:w="677" w:type="dxa"/>
            <w:tcBorders>
              <w:top w:val="nil"/>
              <w:left w:val="nil"/>
              <w:bottom w:val="nil"/>
              <w:right w:val="nil"/>
            </w:tcBorders>
            <w:shd w:val="clear" w:color="auto" w:fill="auto"/>
            <w:noWrap/>
            <w:vAlign w:val="bottom"/>
            <w:hideMark/>
          </w:tcPr>
          <w:p w14:paraId="047723E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1.66</w:t>
            </w:r>
          </w:p>
        </w:tc>
        <w:tc>
          <w:tcPr>
            <w:tcW w:w="774" w:type="dxa"/>
            <w:tcBorders>
              <w:top w:val="nil"/>
              <w:left w:val="nil"/>
              <w:bottom w:val="nil"/>
              <w:right w:val="nil"/>
            </w:tcBorders>
            <w:shd w:val="clear" w:color="auto" w:fill="auto"/>
            <w:noWrap/>
            <w:vAlign w:val="bottom"/>
            <w:hideMark/>
          </w:tcPr>
          <w:p w14:paraId="69A8CDB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1.15</w:t>
            </w:r>
          </w:p>
        </w:tc>
        <w:tc>
          <w:tcPr>
            <w:tcW w:w="774" w:type="dxa"/>
            <w:tcBorders>
              <w:top w:val="nil"/>
              <w:left w:val="nil"/>
              <w:bottom w:val="nil"/>
              <w:right w:val="single" w:sz="4" w:space="0" w:color="auto"/>
            </w:tcBorders>
            <w:shd w:val="clear" w:color="auto" w:fill="auto"/>
            <w:noWrap/>
            <w:vAlign w:val="bottom"/>
            <w:hideMark/>
          </w:tcPr>
          <w:p w14:paraId="0BE921A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0.39</w:t>
            </w:r>
          </w:p>
        </w:tc>
      </w:tr>
      <w:tr w:rsidR="0017691C" w:rsidRPr="00475278" w14:paraId="2268683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5DEFED0"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67"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CVMDFAutumn</w:t>
            </w:r>
            <w:proofErr w:type="spellEnd"/>
          </w:p>
        </w:tc>
        <w:tc>
          <w:tcPr>
            <w:tcW w:w="797" w:type="dxa"/>
            <w:tcBorders>
              <w:top w:val="nil"/>
              <w:left w:val="nil"/>
              <w:bottom w:val="nil"/>
              <w:right w:val="nil"/>
            </w:tcBorders>
            <w:shd w:val="clear" w:color="auto" w:fill="auto"/>
            <w:noWrap/>
            <w:vAlign w:val="bottom"/>
            <w:hideMark/>
          </w:tcPr>
          <w:p w14:paraId="56E2123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39E242C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6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3828312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1.07</w:t>
            </w:r>
          </w:p>
        </w:tc>
        <w:tc>
          <w:tcPr>
            <w:tcW w:w="774" w:type="dxa"/>
            <w:tcBorders>
              <w:top w:val="nil"/>
              <w:left w:val="nil"/>
              <w:bottom w:val="nil"/>
              <w:right w:val="single" w:sz="4" w:space="0" w:color="auto"/>
            </w:tcBorders>
            <w:shd w:val="clear" w:color="auto" w:fill="auto"/>
            <w:noWrap/>
            <w:vAlign w:val="bottom"/>
            <w:hideMark/>
          </w:tcPr>
          <w:p w14:paraId="78F321E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0.35</w:t>
            </w:r>
          </w:p>
        </w:tc>
      </w:tr>
      <w:tr w:rsidR="0017691C" w:rsidRPr="00475278" w14:paraId="4B6B1F49"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A73FDC0"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72"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CVMDFWinter</w:t>
            </w:r>
            <w:proofErr w:type="spellEnd"/>
          </w:p>
        </w:tc>
        <w:tc>
          <w:tcPr>
            <w:tcW w:w="797" w:type="dxa"/>
            <w:tcBorders>
              <w:top w:val="nil"/>
              <w:left w:val="nil"/>
              <w:bottom w:val="nil"/>
              <w:right w:val="nil"/>
            </w:tcBorders>
            <w:shd w:val="clear" w:color="auto" w:fill="auto"/>
            <w:noWrap/>
            <w:vAlign w:val="bottom"/>
            <w:hideMark/>
          </w:tcPr>
          <w:p w14:paraId="6EDA5F7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0.46</w:t>
            </w:r>
          </w:p>
        </w:tc>
        <w:tc>
          <w:tcPr>
            <w:tcW w:w="677" w:type="dxa"/>
            <w:tcBorders>
              <w:top w:val="nil"/>
              <w:left w:val="nil"/>
              <w:bottom w:val="nil"/>
              <w:right w:val="nil"/>
            </w:tcBorders>
            <w:shd w:val="clear" w:color="auto" w:fill="auto"/>
            <w:noWrap/>
            <w:vAlign w:val="bottom"/>
            <w:hideMark/>
          </w:tcPr>
          <w:p w14:paraId="4A8CC18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14E9308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1.05</w:t>
            </w:r>
          </w:p>
        </w:tc>
        <w:tc>
          <w:tcPr>
            <w:tcW w:w="774" w:type="dxa"/>
            <w:tcBorders>
              <w:top w:val="nil"/>
              <w:left w:val="nil"/>
              <w:bottom w:val="nil"/>
              <w:right w:val="single" w:sz="4" w:space="0" w:color="auto"/>
            </w:tcBorders>
            <w:shd w:val="clear" w:color="auto" w:fill="auto"/>
            <w:noWrap/>
            <w:vAlign w:val="bottom"/>
            <w:hideMark/>
          </w:tcPr>
          <w:p w14:paraId="50F7BF1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0.46</w:t>
            </w:r>
          </w:p>
        </w:tc>
      </w:tr>
      <w:tr w:rsidR="0017691C" w:rsidRPr="00475278" w14:paraId="55D3AB32"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79C215D"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77"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Latitude (</w:t>
            </w:r>
            <w:r w:rsidRPr="00AC3ABD">
              <w:rPr>
                <w:rFonts w:eastAsia="Times New Roman" w:cs="Times New Roman"/>
                <w:color w:val="000000"/>
                <w:sz w:val="20"/>
                <w:szCs w:val="20"/>
                <w:vertAlign w:val="superscript"/>
                <w:lang w:eastAsia="en-AU"/>
              </w:rPr>
              <w:t>o</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6BB8D19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-28.93</w:t>
            </w:r>
          </w:p>
        </w:tc>
        <w:tc>
          <w:tcPr>
            <w:tcW w:w="677" w:type="dxa"/>
            <w:tcBorders>
              <w:top w:val="nil"/>
              <w:left w:val="nil"/>
              <w:bottom w:val="nil"/>
              <w:right w:val="nil"/>
            </w:tcBorders>
            <w:shd w:val="clear" w:color="auto" w:fill="auto"/>
            <w:noWrap/>
            <w:vAlign w:val="bottom"/>
            <w:hideMark/>
          </w:tcPr>
          <w:p w14:paraId="2C4C66E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7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-37.37</w:t>
            </w:r>
          </w:p>
        </w:tc>
        <w:tc>
          <w:tcPr>
            <w:tcW w:w="774" w:type="dxa"/>
            <w:tcBorders>
              <w:top w:val="nil"/>
              <w:left w:val="nil"/>
              <w:bottom w:val="nil"/>
              <w:right w:val="nil"/>
            </w:tcBorders>
            <w:shd w:val="clear" w:color="auto" w:fill="auto"/>
            <w:noWrap/>
            <w:vAlign w:val="bottom"/>
            <w:hideMark/>
          </w:tcPr>
          <w:p w14:paraId="0A15048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-34.58</w:t>
            </w:r>
          </w:p>
        </w:tc>
        <w:tc>
          <w:tcPr>
            <w:tcW w:w="774" w:type="dxa"/>
            <w:tcBorders>
              <w:top w:val="nil"/>
              <w:left w:val="nil"/>
              <w:bottom w:val="nil"/>
              <w:right w:val="single" w:sz="4" w:space="0" w:color="auto"/>
            </w:tcBorders>
            <w:shd w:val="clear" w:color="auto" w:fill="auto"/>
            <w:noWrap/>
            <w:vAlign w:val="bottom"/>
            <w:hideMark/>
          </w:tcPr>
          <w:p w14:paraId="635BDA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-3.04</w:t>
            </w:r>
          </w:p>
        </w:tc>
      </w:tr>
      <w:tr w:rsidR="0017691C" w:rsidRPr="00475278" w14:paraId="1A42453B"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45B7F79"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82"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Catchment area (km</w:t>
            </w:r>
            <w:r w:rsidRPr="00AC3ABD">
              <w:rPr>
                <w:rFonts w:eastAsia="Times New Roman" w:cs="Times New Roman"/>
                <w:color w:val="000000"/>
                <w:sz w:val="20"/>
                <w:szCs w:val="20"/>
                <w:vertAlign w:val="superscript"/>
                <w:lang w:eastAsia="en-AU"/>
              </w:rPr>
              <w:t>2</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3536046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93</w:t>
            </w:r>
          </w:p>
        </w:tc>
        <w:tc>
          <w:tcPr>
            <w:tcW w:w="677" w:type="dxa"/>
            <w:tcBorders>
              <w:top w:val="nil"/>
              <w:left w:val="nil"/>
              <w:bottom w:val="nil"/>
              <w:right w:val="nil"/>
            </w:tcBorders>
            <w:shd w:val="clear" w:color="auto" w:fill="auto"/>
            <w:noWrap/>
            <w:vAlign w:val="bottom"/>
            <w:hideMark/>
          </w:tcPr>
          <w:p w14:paraId="7454774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918</w:t>
            </w:r>
          </w:p>
        </w:tc>
        <w:tc>
          <w:tcPr>
            <w:tcW w:w="774" w:type="dxa"/>
            <w:tcBorders>
              <w:top w:val="nil"/>
              <w:left w:val="nil"/>
              <w:bottom w:val="nil"/>
              <w:right w:val="nil"/>
            </w:tcBorders>
            <w:shd w:val="clear" w:color="auto" w:fill="auto"/>
            <w:noWrap/>
            <w:vAlign w:val="bottom"/>
            <w:hideMark/>
          </w:tcPr>
          <w:p w14:paraId="6771BD8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372.33</w:t>
            </w:r>
          </w:p>
        </w:tc>
        <w:tc>
          <w:tcPr>
            <w:tcW w:w="774" w:type="dxa"/>
            <w:tcBorders>
              <w:top w:val="nil"/>
              <w:left w:val="nil"/>
              <w:bottom w:val="nil"/>
              <w:right w:val="single" w:sz="4" w:space="0" w:color="auto"/>
            </w:tcBorders>
            <w:shd w:val="clear" w:color="auto" w:fill="auto"/>
            <w:noWrap/>
            <w:vAlign w:val="bottom"/>
            <w:hideMark/>
          </w:tcPr>
          <w:p w14:paraId="1180EE4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255.95</w:t>
            </w:r>
          </w:p>
        </w:tc>
      </w:tr>
      <w:tr w:rsidR="0017691C" w:rsidRPr="00475278" w14:paraId="173F7BAE" w14:textId="77777777" w:rsidTr="00402F2B">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B66B2AF"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487"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 xml:space="preserve">Elevation (m </w:t>
            </w:r>
            <w:proofErr w:type="spellStart"/>
            <w:r w:rsidRPr="00475278">
              <w:rPr>
                <w:rFonts w:eastAsia="Times New Roman" w:cs="Times New Roman"/>
                <w:color w:val="000000"/>
                <w:sz w:val="20"/>
                <w:szCs w:val="20"/>
                <w:lang w:eastAsia="en-AU"/>
              </w:rPr>
              <w:t>asl</w:t>
            </w:r>
            <w:proofErr w:type="spellEnd"/>
            <w:r w:rsidRPr="00475278">
              <w:rPr>
                <w:rFonts w:eastAsia="Times New Roman" w:cs="Times New Roman"/>
                <w:color w:val="000000"/>
                <w:sz w:val="20"/>
                <w:szCs w:val="20"/>
                <w:lang w:eastAsia="en-AU"/>
              </w:rPr>
              <w:t>)</w:t>
            </w:r>
          </w:p>
        </w:tc>
        <w:tc>
          <w:tcPr>
            <w:tcW w:w="797" w:type="dxa"/>
            <w:tcBorders>
              <w:top w:val="nil"/>
              <w:left w:val="nil"/>
              <w:bottom w:val="single" w:sz="4" w:space="0" w:color="auto"/>
              <w:right w:val="nil"/>
            </w:tcBorders>
            <w:shd w:val="clear" w:color="auto" w:fill="auto"/>
            <w:noWrap/>
            <w:vAlign w:val="bottom"/>
            <w:hideMark/>
          </w:tcPr>
          <w:p w14:paraId="2DE1E40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13</w:t>
            </w:r>
          </w:p>
        </w:tc>
        <w:tc>
          <w:tcPr>
            <w:tcW w:w="677" w:type="dxa"/>
            <w:tcBorders>
              <w:top w:val="nil"/>
              <w:left w:val="nil"/>
              <w:bottom w:val="single" w:sz="4" w:space="0" w:color="auto"/>
              <w:right w:val="nil"/>
            </w:tcBorders>
            <w:shd w:val="clear" w:color="auto" w:fill="auto"/>
            <w:noWrap/>
            <w:vAlign w:val="bottom"/>
            <w:hideMark/>
          </w:tcPr>
          <w:p w14:paraId="4DF4BAB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8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711</w:t>
            </w:r>
          </w:p>
        </w:tc>
        <w:tc>
          <w:tcPr>
            <w:tcW w:w="774" w:type="dxa"/>
            <w:tcBorders>
              <w:top w:val="nil"/>
              <w:left w:val="nil"/>
              <w:bottom w:val="single" w:sz="4" w:space="0" w:color="auto"/>
              <w:right w:val="nil"/>
            </w:tcBorders>
            <w:shd w:val="clear" w:color="auto" w:fill="auto"/>
            <w:noWrap/>
            <w:vAlign w:val="bottom"/>
            <w:hideMark/>
          </w:tcPr>
          <w:p w14:paraId="40AC4C8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9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293.27</w:t>
            </w:r>
          </w:p>
        </w:tc>
        <w:tc>
          <w:tcPr>
            <w:tcW w:w="774" w:type="dxa"/>
            <w:tcBorders>
              <w:top w:val="nil"/>
              <w:left w:val="nil"/>
              <w:bottom w:val="single" w:sz="4" w:space="0" w:color="auto"/>
              <w:right w:val="single" w:sz="4" w:space="0" w:color="auto"/>
            </w:tcBorders>
            <w:shd w:val="clear" w:color="auto" w:fill="auto"/>
            <w:noWrap/>
            <w:vAlign w:val="bottom"/>
            <w:hideMark/>
          </w:tcPr>
          <w:p w14:paraId="2D00EAE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49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228.05</w:t>
            </w:r>
          </w:p>
        </w:tc>
      </w:tr>
    </w:tbl>
    <w:p w14:paraId="79786FB0" w14:textId="77777777" w:rsidR="0017691C" w:rsidRPr="00F20D5A" w:rsidRDefault="0017691C">
      <w:pPr>
        <w:spacing w:line="480" w:lineRule="auto"/>
        <w:pPrChange w:id="492" w:author="Michelle Leishman" w:date="2014-12-18T11:21:00Z">
          <w:pPr>
            <w:spacing w:line="360" w:lineRule="auto"/>
          </w:pPr>
        </w:pPrChange>
      </w:pPr>
    </w:p>
    <w:p w14:paraId="1C61BCF5" w14:textId="77777777" w:rsidR="0017691C" w:rsidRDefault="0017691C">
      <w:pPr>
        <w:spacing w:line="480" w:lineRule="auto"/>
        <w:pPrChange w:id="493" w:author="Michelle Leishman" w:date="2014-12-18T11:21:00Z">
          <w:pPr>
            <w:spacing w:line="360" w:lineRule="auto"/>
          </w:pPr>
        </w:pPrChange>
      </w:pPr>
    </w:p>
    <w:p w14:paraId="6C9ACCF5" w14:textId="77777777" w:rsidR="0017691C" w:rsidRDefault="0017691C">
      <w:pPr>
        <w:spacing w:line="480" w:lineRule="auto"/>
        <w:pPrChange w:id="494" w:author="Michelle Leishman" w:date="2014-12-18T11:21:00Z">
          <w:pPr>
            <w:spacing w:line="360" w:lineRule="auto"/>
          </w:pPr>
        </w:pPrChange>
      </w:pPr>
    </w:p>
    <w:p w14:paraId="09B5B790" w14:textId="77777777" w:rsidR="0017691C" w:rsidRDefault="0017691C">
      <w:pPr>
        <w:spacing w:line="480" w:lineRule="auto"/>
        <w:pPrChange w:id="495" w:author="Michelle Leishman" w:date="2014-12-18T11:21:00Z">
          <w:pPr>
            <w:spacing w:line="360" w:lineRule="auto"/>
          </w:pPr>
        </w:pPrChange>
      </w:pPr>
    </w:p>
    <w:p w14:paraId="1B4FB9CD" w14:textId="77777777" w:rsidR="0017691C" w:rsidRDefault="0017691C">
      <w:pPr>
        <w:spacing w:line="480" w:lineRule="auto"/>
        <w:pPrChange w:id="496" w:author="Michelle Leishman" w:date="2014-12-18T11:21:00Z">
          <w:pPr>
            <w:spacing w:line="360" w:lineRule="auto"/>
          </w:pPr>
        </w:pPrChange>
      </w:pPr>
    </w:p>
    <w:p w14:paraId="5C97A093" w14:textId="77777777" w:rsidR="0017691C" w:rsidRDefault="0017691C">
      <w:pPr>
        <w:spacing w:line="480" w:lineRule="auto"/>
        <w:pPrChange w:id="497" w:author="Michelle Leishman" w:date="2014-12-18T11:21:00Z">
          <w:pPr>
            <w:spacing w:line="360" w:lineRule="auto"/>
          </w:pPr>
        </w:pPrChange>
      </w:pPr>
    </w:p>
    <w:p w14:paraId="3FF7FC99" w14:textId="77777777" w:rsidR="0017691C" w:rsidRPr="001149F4" w:rsidRDefault="0017691C">
      <w:pPr>
        <w:spacing w:line="480" w:lineRule="auto"/>
        <w:rPr>
          <w:i/>
        </w:rPr>
        <w:pPrChange w:id="498" w:author="Michelle Leishman" w:date="2014-12-18T11:21:00Z">
          <w:pPr>
            <w:spacing w:line="360" w:lineRule="auto"/>
          </w:pPr>
        </w:pPrChange>
      </w:pPr>
      <w:r w:rsidRPr="00D0649C">
        <w:rPr>
          <w:i/>
        </w:rPr>
        <w:t>Functional diversity analysis</w:t>
      </w:r>
    </w:p>
    <w:p w14:paraId="27A24137" w14:textId="77777777" w:rsidR="0017691C" w:rsidRDefault="0017691C">
      <w:pPr>
        <w:spacing w:line="480" w:lineRule="auto"/>
        <w:jc w:val="both"/>
        <w:pPrChange w:id="499" w:author="Michelle Leishman" w:date="2014-12-18T11:21:00Z">
          <w:pPr>
            <w:spacing w:line="360" w:lineRule="auto"/>
            <w:jc w:val="both"/>
          </w:pPr>
        </w:pPrChange>
      </w:pPr>
      <w:r>
        <w:t xml:space="preserve">All statistical analyses were performed using the R statistical programming environment </w:t>
      </w:r>
      <w:r w:rsidR="00A92656">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A92656">
        <w:fldChar w:fldCharType="separate"/>
      </w:r>
      <w:r w:rsidRPr="00AC3ABD">
        <w:rPr>
          <w:noProof/>
        </w:rPr>
        <w:t>(R Core Team 2013)</w:t>
      </w:r>
      <w:r w:rsidR="00A92656">
        <w:fldChar w:fldCharType="end"/>
      </w:r>
      <w:r>
        <w:t>. The R code used for these</w:t>
      </w:r>
      <w:r w:rsidR="001149F4">
        <w:t xml:space="preserve"> analyses can be retrieved from </w:t>
      </w:r>
      <w:r w:rsidRPr="001149F4">
        <w:t>https://github.com/jamesrlawson/functional-diversity/tree/master/scripts</w:t>
      </w:r>
      <w:r>
        <w:t>. Statistical significance was interpreted at alpha = 0.05.</w:t>
      </w:r>
      <w:r w:rsidRPr="0037340A">
        <w:t xml:space="preserve"> </w:t>
      </w:r>
    </w:p>
    <w:p w14:paraId="16ACA756" w14:textId="77777777" w:rsidR="0017691C" w:rsidRDefault="0017691C">
      <w:pPr>
        <w:spacing w:line="480" w:lineRule="auto"/>
        <w:jc w:val="both"/>
        <w:pPrChange w:id="500" w:author="Michelle Leishman" w:date="2014-12-18T11:21:00Z">
          <w:pPr>
            <w:spacing w:line="360" w:lineRule="auto"/>
            <w:jc w:val="both"/>
          </w:pPr>
        </w:pPrChange>
      </w:pPr>
      <w:r>
        <w:t>Only species present at &gt;1 % cover in plots were included in the analysis (n=1</w:t>
      </w:r>
      <w:ins w:id="501" w:author="Michelle Leishman" w:date="2014-12-18T12:49:00Z">
        <w:r w:rsidR="002E7F5C">
          <w:t>26</w:t>
        </w:r>
      </w:ins>
      <w:del w:id="502" w:author="Michelle Leishman" w:date="2014-12-18T12:49:00Z">
        <w:r w:rsidDel="002E7F5C">
          <w:delText>07</w:delText>
        </w:r>
      </w:del>
      <w:r>
        <w:t xml:space="preserve">, from a total of 327 species). </w:t>
      </w:r>
      <w:del w:id="503" w:author="Michelle Leishman" w:date="2014-12-18T12:51:00Z">
        <w:r w:rsidDel="002E7F5C">
          <w:delText xml:space="preserve">Sufficient trait data were available for inclusion in the analysis for </w:delText>
        </w:r>
        <w:r w:rsidDel="002E7F5C">
          <w:rPr>
            <w:rFonts w:eastAsia="Times New Roman" w:cs="Arial"/>
            <w:lang w:eastAsia="en-AU"/>
          </w:rPr>
          <w:delText xml:space="preserve">107 species </w:delText>
        </w:r>
      </w:del>
      <w:del w:id="504" w:author="Michelle Leishman" w:date="2014-12-18T12:50:00Z">
        <w:r w:rsidDel="002E7F5C">
          <w:rPr>
            <w:rFonts w:eastAsia="Times New Roman" w:cs="Arial"/>
            <w:lang w:eastAsia="en-AU"/>
          </w:rPr>
          <w:delText>of a total 126 species identified as present at &gt; 1% abundance</w:delText>
        </w:r>
      </w:del>
      <w:del w:id="505" w:author="Michelle Leishman" w:date="2014-12-18T12:51:00Z">
        <w:r w:rsidDel="002E7F5C">
          <w:delText xml:space="preserve"> (</w:delText>
        </w:r>
        <w:r w:rsidRPr="00726A90" w:rsidDel="002E7F5C">
          <w:delText xml:space="preserve">see Table </w:delText>
        </w:r>
        <w:r w:rsidDel="002E7F5C">
          <w:delText xml:space="preserve">4 for data density information).  </w:delText>
        </w:r>
      </w:del>
      <w:r>
        <w:t xml:space="preserve">Data deficient species lacking values for more than four traits could not be included </w:t>
      </w:r>
      <w:ins w:id="506" w:author="Michelle Leishman" w:date="2014-12-18T12:51:00Z">
        <w:r w:rsidR="002E7F5C">
          <w:t xml:space="preserve">in the analysis </w:t>
        </w:r>
      </w:ins>
      <w:r>
        <w:t>as they produced gaps in the distance matrix</w:t>
      </w:r>
      <w:r w:rsidR="0075326A">
        <w:t xml:space="preserve"> used to calculate functional diversity</w:t>
      </w:r>
      <w:r>
        <w:t xml:space="preserve">. </w:t>
      </w:r>
      <w:ins w:id="507" w:author="Michelle Leishman" w:date="2014-12-18T12:51:00Z">
        <w:r w:rsidR="002E7F5C">
          <w:t xml:space="preserve">Thus a </w:t>
        </w:r>
      </w:ins>
      <w:ins w:id="508" w:author="Michelle Leishman" w:date="2014-12-18T12:52:00Z">
        <w:r w:rsidR="002E7F5C">
          <w:lastRenderedPageBreak/>
          <w:t xml:space="preserve">final </w:t>
        </w:r>
      </w:ins>
      <w:ins w:id="509" w:author="Michelle Leishman" w:date="2014-12-18T12:51:00Z">
        <w:r w:rsidR="002E7F5C">
          <w:t>total of 107 species were included in the analysis (</w:t>
        </w:r>
        <w:r w:rsidR="002E7F5C" w:rsidRPr="00726A90">
          <w:t xml:space="preserve">see Table </w:t>
        </w:r>
        <w:r w:rsidR="002E7F5C">
          <w:t xml:space="preserve">4 for data density information).  </w:t>
        </w:r>
      </w:ins>
      <w:r>
        <w:t>All trait values were transformed by log</w:t>
      </w:r>
      <w:r w:rsidRPr="00944400">
        <w:rPr>
          <w:vertAlign w:val="subscript"/>
        </w:rPr>
        <w:t>10</w:t>
      </w:r>
      <w:r>
        <w:rPr>
          <w:vertAlign w:val="subscript"/>
        </w:rPr>
        <w:t xml:space="preserve"> </w:t>
      </w:r>
      <w:r>
        <w:t xml:space="preserve">prior to analysis. Table 5 </w:t>
      </w:r>
      <w:del w:id="510" w:author="Michelle Leishman" w:date="2014-12-18T12:52:00Z">
        <w:r w:rsidDel="002E7F5C">
          <w:delText xml:space="preserve">gives </w:delText>
        </w:r>
      </w:del>
      <w:ins w:id="511" w:author="Michelle Leishman" w:date="2014-12-18T12:52:00Z">
        <w:r w:rsidR="002E7F5C">
          <w:t xml:space="preserve">provides </w:t>
        </w:r>
      </w:ins>
      <w:r>
        <w:t>summary statistics for the trait dataset.</w:t>
      </w:r>
    </w:p>
    <w:p w14:paraId="789C453D" w14:textId="77777777" w:rsidR="0017691C" w:rsidRDefault="0017691C">
      <w:pPr>
        <w:pStyle w:val="Caption"/>
        <w:keepNext/>
        <w:spacing w:line="480" w:lineRule="auto"/>
        <w:pPrChange w:id="512" w:author="Michelle Leishman" w:date="2014-12-18T11:21:00Z">
          <w:pPr>
            <w:pStyle w:val="Caption"/>
            <w:keepNext/>
            <w:spacing w:line="360" w:lineRule="auto"/>
          </w:pPr>
        </w:pPrChange>
      </w:pPr>
      <w:commentRangeStart w:id="513"/>
      <w:r>
        <w:t xml:space="preserve">Table 4. </w:t>
      </w:r>
      <w:commentRangeEnd w:id="513"/>
      <w:r w:rsidR="002E7F5C">
        <w:rPr>
          <w:rStyle w:val="CommentReference"/>
          <w:rFonts w:eastAsia="MS Mincho"/>
          <w:i w:val="0"/>
          <w:iCs w:val="0"/>
          <w:color w:val="auto"/>
        </w:rPr>
        <w:commentReference w:id="513"/>
      </w:r>
      <w:del w:id="514" w:author="Michelle Leishman" w:date="2014-12-18T12:53:00Z">
        <w:r w:rsidRPr="00137035" w:rsidDel="002E7F5C">
          <w:delText>Data density.</w:delText>
        </w:r>
        <w:r w:rsidDel="002E7F5C">
          <w:delText xml:space="preserve"> </w:delText>
        </w:r>
      </w:del>
      <w:r>
        <w:t xml:space="preserve">Coverage describes the total proportional coverage at a site for which species were included in the analysis. Density values for each trait describe the proportional coverage at a site for which data </w:t>
      </w:r>
      <w:del w:id="515" w:author="Michelle Leishman" w:date="2014-12-18T12:53:00Z">
        <w:r w:rsidDel="002E7F5C">
          <w:delText xml:space="preserve">about </w:delText>
        </w:r>
      </w:del>
      <w:ins w:id="516" w:author="Michelle Leishman" w:date="2014-12-18T12:53:00Z">
        <w:r w:rsidR="002E7F5C">
          <w:t xml:space="preserve">for </w:t>
        </w:r>
      </w:ins>
      <w:r>
        <w:t xml:space="preserve">that trait </w:t>
      </w:r>
      <w:del w:id="517" w:author="Michelle Leishman" w:date="2014-12-18T12:53:00Z">
        <w:r w:rsidDel="002E7F5C">
          <w:delText xml:space="preserve">was </w:delText>
        </w:r>
      </w:del>
      <w:ins w:id="518" w:author="Michelle Leishman" w:date="2014-12-18T12:53:00Z">
        <w:r w:rsidR="002E7F5C">
          <w:t xml:space="preserve">were </w:t>
        </w:r>
      </w:ins>
      <w:r>
        <w:t xml:space="preserve">included in the analysis. N.B. leaf narrowness </w:t>
      </w:r>
      <w:r w:rsidRPr="00137035">
        <w:t>and wood density were not available for grasses or ferns; seed mass and flowering period were also not available for ferns.</w:t>
      </w:r>
    </w:p>
    <w:tbl>
      <w:tblPr>
        <w:tblW w:w="9320" w:type="dxa"/>
        <w:tblInd w:w="-5" w:type="dxa"/>
        <w:tblLook w:val="04A0" w:firstRow="1" w:lastRow="0" w:firstColumn="1" w:lastColumn="0" w:noHBand="0" w:noVBand="1"/>
      </w:tblPr>
      <w:tblGrid>
        <w:gridCol w:w="740"/>
        <w:gridCol w:w="960"/>
        <w:gridCol w:w="1420"/>
        <w:gridCol w:w="1200"/>
        <w:gridCol w:w="1080"/>
        <w:gridCol w:w="672"/>
        <w:gridCol w:w="1680"/>
        <w:gridCol w:w="1600"/>
      </w:tblGrid>
      <w:tr w:rsidR="0017691C" w:rsidRPr="00475278" w14:paraId="43A0ED15" w14:textId="77777777" w:rsidTr="00402F2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14:paraId="1E191B7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1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site #</w:t>
            </w:r>
          </w:p>
        </w:tc>
        <w:tc>
          <w:tcPr>
            <w:tcW w:w="960" w:type="dxa"/>
            <w:tcBorders>
              <w:top w:val="single" w:sz="4" w:space="0" w:color="auto"/>
              <w:left w:val="nil"/>
              <w:bottom w:val="single" w:sz="4" w:space="0" w:color="auto"/>
              <w:right w:val="nil"/>
            </w:tcBorders>
            <w:shd w:val="clear" w:color="auto" w:fill="auto"/>
            <w:noWrap/>
            <w:vAlign w:val="bottom"/>
            <w:hideMark/>
          </w:tcPr>
          <w:p w14:paraId="443E6F4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coverage</w:t>
            </w:r>
          </w:p>
        </w:tc>
        <w:tc>
          <w:tcPr>
            <w:tcW w:w="1420" w:type="dxa"/>
            <w:tcBorders>
              <w:top w:val="single" w:sz="4" w:space="0" w:color="auto"/>
              <w:left w:val="nil"/>
              <w:bottom w:val="single" w:sz="4" w:space="0" w:color="auto"/>
              <w:right w:val="nil"/>
            </w:tcBorders>
            <w:shd w:val="clear" w:color="auto" w:fill="auto"/>
            <w:noWrap/>
            <w:vAlign w:val="bottom"/>
            <w:hideMark/>
          </w:tcPr>
          <w:p w14:paraId="2A3FDD9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1" w:author="Michelle Leishman" w:date="2014-12-18T11:21:00Z">
                <w:pPr>
                  <w:keepNext/>
                  <w:keepLines/>
                  <w:spacing w:before="200" w:after="0" w:line="360" w:lineRule="auto"/>
                  <w:jc w:val="center"/>
                  <w:outlineLvl w:val="4"/>
                </w:pPr>
              </w:pPrChange>
            </w:pPr>
            <w:r>
              <w:rPr>
                <w:rFonts w:eastAsia="Times New Roman" w:cs="Times New Roman"/>
                <w:color w:val="000000"/>
                <w:sz w:val="20"/>
                <w:szCs w:val="20"/>
                <w:lang w:eastAsia="en-AU"/>
              </w:rPr>
              <w:t>w</w:t>
            </w:r>
            <w:r w:rsidRPr="00475278">
              <w:rPr>
                <w:rFonts w:eastAsia="Times New Roman" w:cs="Times New Roman"/>
                <w:color w:val="000000"/>
                <w:sz w:val="20"/>
                <w:szCs w:val="20"/>
                <w:lang w:eastAsia="en-AU"/>
              </w:rPr>
              <w:t>ood density</w:t>
            </w:r>
          </w:p>
        </w:tc>
        <w:tc>
          <w:tcPr>
            <w:tcW w:w="1200" w:type="dxa"/>
            <w:tcBorders>
              <w:top w:val="single" w:sz="4" w:space="0" w:color="auto"/>
              <w:left w:val="nil"/>
              <w:bottom w:val="single" w:sz="4" w:space="0" w:color="auto"/>
              <w:right w:val="nil"/>
            </w:tcBorders>
            <w:shd w:val="clear" w:color="auto" w:fill="auto"/>
            <w:noWrap/>
            <w:vAlign w:val="bottom"/>
            <w:hideMark/>
          </w:tcPr>
          <w:p w14:paraId="6F24F22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2" w:author="Michelle Leishman" w:date="2014-12-18T11:21:00Z">
                <w:pPr>
                  <w:keepNext/>
                  <w:keepLines/>
                  <w:spacing w:before="200" w:after="0" w:line="360" w:lineRule="auto"/>
                  <w:jc w:val="center"/>
                  <w:outlineLvl w:val="4"/>
                </w:pPr>
              </w:pPrChange>
            </w:pPr>
            <w:proofErr w:type="gramStart"/>
            <w:r w:rsidRPr="00475278">
              <w:rPr>
                <w:rFonts w:eastAsia="Times New Roman" w:cs="Times New Roman"/>
                <w:color w:val="000000"/>
                <w:sz w:val="20"/>
                <w:szCs w:val="20"/>
                <w:lang w:eastAsia="en-AU"/>
              </w:rPr>
              <w:t>max</w:t>
            </w:r>
            <w:proofErr w:type="gramEnd"/>
            <w:r w:rsidRPr="00475278">
              <w:rPr>
                <w:rFonts w:eastAsia="Times New Roman" w:cs="Times New Roman"/>
                <w:color w:val="000000"/>
                <w:sz w:val="20"/>
                <w:szCs w:val="20"/>
                <w:lang w:eastAsia="en-AU"/>
              </w:rPr>
              <w:t>. height</w:t>
            </w:r>
          </w:p>
        </w:tc>
        <w:tc>
          <w:tcPr>
            <w:tcW w:w="1080" w:type="dxa"/>
            <w:tcBorders>
              <w:top w:val="single" w:sz="4" w:space="0" w:color="auto"/>
              <w:left w:val="nil"/>
              <w:bottom w:val="single" w:sz="4" w:space="0" w:color="auto"/>
              <w:right w:val="nil"/>
            </w:tcBorders>
            <w:shd w:val="clear" w:color="auto" w:fill="auto"/>
            <w:noWrap/>
            <w:vAlign w:val="bottom"/>
            <w:hideMark/>
          </w:tcPr>
          <w:p w14:paraId="776A852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3" w:author="Michelle Leishman" w:date="2014-12-18T11:21:00Z">
                <w:pPr>
                  <w:keepNext/>
                  <w:keepLines/>
                  <w:spacing w:before="200" w:after="0" w:line="360" w:lineRule="auto"/>
                  <w:jc w:val="center"/>
                  <w:outlineLvl w:val="4"/>
                </w:pPr>
              </w:pPrChange>
            </w:pPr>
            <w:r>
              <w:rPr>
                <w:rFonts w:eastAsia="Times New Roman" w:cs="Times New Roman"/>
                <w:color w:val="000000"/>
                <w:sz w:val="20"/>
                <w:szCs w:val="20"/>
                <w:lang w:eastAsia="en-AU"/>
              </w:rPr>
              <w:t>s</w:t>
            </w:r>
            <w:r w:rsidRPr="00475278">
              <w:rPr>
                <w:rFonts w:eastAsia="Times New Roman" w:cs="Times New Roman"/>
                <w:color w:val="000000"/>
                <w:sz w:val="20"/>
                <w:szCs w:val="20"/>
                <w:lang w:eastAsia="en-AU"/>
              </w:rPr>
              <w:t>eed mass</w:t>
            </w:r>
          </w:p>
        </w:tc>
        <w:tc>
          <w:tcPr>
            <w:tcW w:w="640" w:type="dxa"/>
            <w:tcBorders>
              <w:top w:val="single" w:sz="4" w:space="0" w:color="auto"/>
              <w:left w:val="nil"/>
              <w:bottom w:val="single" w:sz="4" w:space="0" w:color="auto"/>
              <w:right w:val="nil"/>
            </w:tcBorders>
            <w:shd w:val="clear" w:color="auto" w:fill="auto"/>
            <w:noWrap/>
            <w:vAlign w:val="bottom"/>
            <w:hideMark/>
          </w:tcPr>
          <w:p w14:paraId="4C8311F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SLA</w:t>
            </w:r>
          </w:p>
        </w:tc>
        <w:tc>
          <w:tcPr>
            <w:tcW w:w="1680" w:type="dxa"/>
            <w:tcBorders>
              <w:top w:val="single" w:sz="4" w:space="0" w:color="auto"/>
              <w:left w:val="nil"/>
              <w:bottom w:val="single" w:sz="4" w:space="0" w:color="auto"/>
              <w:right w:val="nil"/>
            </w:tcBorders>
            <w:shd w:val="clear" w:color="auto" w:fill="auto"/>
            <w:noWrap/>
            <w:vAlign w:val="bottom"/>
            <w:hideMark/>
          </w:tcPr>
          <w:p w14:paraId="5B561B9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flowering period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16DFD7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leaf narrowness</w:t>
            </w:r>
          </w:p>
        </w:tc>
      </w:tr>
      <w:tr w:rsidR="0017691C" w:rsidRPr="00475278" w14:paraId="38809EDC"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0FB4235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CBC528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0.98</w:t>
            </w:r>
          </w:p>
        </w:tc>
        <w:tc>
          <w:tcPr>
            <w:tcW w:w="1420" w:type="dxa"/>
            <w:tcBorders>
              <w:top w:val="nil"/>
              <w:left w:val="nil"/>
              <w:bottom w:val="nil"/>
              <w:right w:val="nil"/>
            </w:tcBorders>
            <w:shd w:val="clear" w:color="auto" w:fill="auto"/>
            <w:noWrap/>
            <w:vAlign w:val="bottom"/>
            <w:hideMark/>
          </w:tcPr>
          <w:p w14:paraId="2FB6553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2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0.615</w:t>
            </w:r>
          </w:p>
        </w:tc>
        <w:tc>
          <w:tcPr>
            <w:tcW w:w="1200" w:type="dxa"/>
            <w:tcBorders>
              <w:top w:val="nil"/>
              <w:left w:val="nil"/>
              <w:bottom w:val="nil"/>
              <w:right w:val="nil"/>
            </w:tcBorders>
            <w:shd w:val="clear" w:color="auto" w:fill="auto"/>
            <w:noWrap/>
            <w:vAlign w:val="bottom"/>
            <w:hideMark/>
          </w:tcPr>
          <w:p w14:paraId="00F0E35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44E8D2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0.846</w:t>
            </w:r>
          </w:p>
        </w:tc>
        <w:tc>
          <w:tcPr>
            <w:tcW w:w="640" w:type="dxa"/>
            <w:tcBorders>
              <w:top w:val="nil"/>
              <w:left w:val="nil"/>
              <w:bottom w:val="nil"/>
              <w:right w:val="nil"/>
            </w:tcBorders>
            <w:shd w:val="clear" w:color="auto" w:fill="auto"/>
            <w:noWrap/>
            <w:vAlign w:val="bottom"/>
            <w:hideMark/>
          </w:tcPr>
          <w:p w14:paraId="448AA18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1563CDD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0.923</w:t>
            </w:r>
          </w:p>
        </w:tc>
        <w:tc>
          <w:tcPr>
            <w:tcW w:w="1600" w:type="dxa"/>
            <w:tcBorders>
              <w:top w:val="nil"/>
              <w:left w:val="nil"/>
              <w:bottom w:val="nil"/>
              <w:right w:val="single" w:sz="4" w:space="0" w:color="auto"/>
            </w:tcBorders>
            <w:shd w:val="clear" w:color="auto" w:fill="auto"/>
            <w:noWrap/>
            <w:vAlign w:val="bottom"/>
            <w:hideMark/>
          </w:tcPr>
          <w:p w14:paraId="30DD653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0.692</w:t>
            </w:r>
          </w:p>
        </w:tc>
      </w:tr>
      <w:tr w:rsidR="0017691C" w:rsidRPr="00475278" w14:paraId="4BF3C8FC"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95B3A6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2</w:t>
            </w:r>
          </w:p>
        </w:tc>
        <w:tc>
          <w:tcPr>
            <w:tcW w:w="960" w:type="dxa"/>
            <w:tcBorders>
              <w:top w:val="nil"/>
              <w:left w:val="nil"/>
              <w:bottom w:val="nil"/>
              <w:right w:val="nil"/>
            </w:tcBorders>
            <w:shd w:val="clear" w:color="auto" w:fill="auto"/>
            <w:noWrap/>
            <w:vAlign w:val="bottom"/>
            <w:hideMark/>
          </w:tcPr>
          <w:p w14:paraId="7BDBA0F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0.959</w:t>
            </w:r>
          </w:p>
        </w:tc>
        <w:tc>
          <w:tcPr>
            <w:tcW w:w="1420" w:type="dxa"/>
            <w:tcBorders>
              <w:top w:val="nil"/>
              <w:left w:val="nil"/>
              <w:bottom w:val="nil"/>
              <w:right w:val="nil"/>
            </w:tcBorders>
            <w:shd w:val="clear" w:color="auto" w:fill="auto"/>
            <w:noWrap/>
            <w:vAlign w:val="bottom"/>
            <w:hideMark/>
          </w:tcPr>
          <w:p w14:paraId="33BBC62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0.333</w:t>
            </w:r>
          </w:p>
        </w:tc>
        <w:tc>
          <w:tcPr>
            <w:tcW w:w="1200" w:type="dxa"/>
            <w:tcBorders>
              <w:top w:val="nil"/>
              <w:left w:val="nil"/>
              <w:bottom w:val="nil"/>
              <w:right w:val="nil"/>
            </w:tcBorders>
            <w:shd w:val="clear" w:color="auto" w:fill="auto"/>
            <w:noWrap/>
            <w:vAlign w:val="bottom"/>
            <w:hideMark/>
          </w:tcPr>
          <w:p w14:paraId="45ADA18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119BBD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3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0.667</w:t>
            </w:r>
          </w:p>
        </w:tc>
        <w:tc>
          <w:tcPr>
            <w:tcW w:w="640" w:type="dxa"/>
            <w:tcBorders>
              <w:top w:val="nil"/>
              <w:left w:val="nil"/>
              <w:bottom w:val="nil"/>
              <w:right w:val="nil"/>
            </w:tcBorders>
            <w:shd w:val="clear" w:color="auto" w:fill="auto"/>
            <w:noWrap/>
            <w:vAlign w:val="bottom"/>
            <w:hideMark/>
          </w:tcPr>
          <w:p w14:paraId="4346EE4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132F2FB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0.667</w:t>
            </w:r>
          </w:p>
        </w:tc>
        <w:tc>
          <w:tcPr>
            <w:tcW w:w="1600" w:type="dxa"/>
            <w:tcBorders>
              <w:top w:val="nil"/>
              <w:left w:val="nil"/>
              <w:bottom w:val="nil"/>
              <w:right w:val="single" w:sz="4" w:space="0" w:color="auto"/>
            </w:tcBorders>
            <w:shd w:val="clear" w:color="auto" w:fill="auto"/>
            <w:noWrap/>
            <w:vAlign w:val="bottom"/>
            <w:hideMark/>
          </w:tcPr>
          <w:p w14:paraId="144591B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0.333</w:t>
            </w:r>
          </w:p>
        </w:tc>
      </w:tr>
      <w:tr w:rsidR="0017691C" w:rsidRPr="00475278" w14:paraId="2FECDB63"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62724B8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3</w:t>
            </w:r>
          </w:p>
        </w:tc>
        <w:tc>
          <w:tcPr>
            <w:tcW w:w="960" w:type="dxa"/>
            <w:tcBorders>
              <w:top w:val="nil"/>
              <w:left w:val="nil"/>
              <w:bottom w:val="nil"/>
              <w:right w:val="nil"/>
            </w:tcBorders>
            <w:shd w:val="clear" w:color="auto" w:fill="auto"/>
            <w:noWrap/>
            <w:vAlign w:val="bottom"/>
            <w:hideMark/>
          </w:tcPr>
          <w:p w14:paraId="55C86E0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0.949</w:t>
            </w:r>
          </w:p>
        </w:tc>
        <w:tc>
          <w:tcPr>
            <w:tcW w:w="1420" w:type="dxa"/>
            <w:tcBorders>
              <w:top w:val="nil"/>
              <w:left w:val="nil"/>
              <w:bottom w:val="nil"/>
              <w:right w:val="nil"/>
            </w:tcBorders>
            <w:shd w:val="clear" w:color="auto" w:fill="auto"/>
            <w:noWrap/>
            <w:vAlign w:val="bottom"/>
            <w:hideMark/>
          </w:tcPr>
          <w:p w14:paraId="053209A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6BA89F2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EEEC5C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0.727</w:t>
            </w:r>
          </w:p>
        </w:tc>
        <w:tc>
          <w:tcPr>
            <w:tcW w:w="640" w:type="dxa"/>
            <w:tcBorders>
              <w:top w:val="nil"/>
              <w:left w:val="nil"/>
              <w:bottom w:val="nil"/>
              <w:right w:val="nil"/>
            </w:tcBorders>
            <w:shd w:val="clear" w:color="auto" w:fill="auto"/>
            <w:noWrap/>
            <w:vAlign w:val="bottom"/>
            <w:hideMark/>
          </w:tcPr>
          <w:p w14:paraId="6926540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E73AB7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4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0.727</w:t>
            </w:r>
          </w:p>
        </w:tc>
        <w:tc>
          <w:tcPr>
            <w:tcW w:w="1600" w:type="dxa"/>
            <w:tcBorders>
              <w:top w:val="nil"/>
              <w:left w:val="nil"/>
              <w:bottom w:val="nil"/>
              <w:right w:val="single" w:sz="4" w:space="0" w:color="auto"/>
            </w:tcBorders>
            <w:shd w:val="clear" w:color="auto" w:fill="auto"/>
            <w:noWrap/>
            <w:vAlign w:val="bottom"/>
            <w:hideMark/>
          </w:tcPr>
          <w:p w14:paraId="3685391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0.545</w:t>
            </w:r>
          </w:p>
        </w:tc>
      </w:tr>
      <w:tr w:rsidR="0017691C" w:rsidRPr="00475278" w14:paraId="348D59DB"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CA9343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7245E8B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0.903</w:t>
            </w:r>
          </w:p>
        </w:tc>
        <w:tc>
          <w:tcPr>
            <w:tcW w:w="1420" w:type="dxa"/>
            <w:tcBorders>
              <w:top w:val="nil"/>
              <w:left w:val="nil"/>
              <w:bottom w:val="nil"/>
              <w:right w:val="nil"/>
            </w:tcBorders>
            <w:shd w:val="clear" w:color="auto" w:fill="auto"/>
            <w:noWrap/>
            <w:vAlign w:val="bottom"/>
            <w:hideMark/>
          </w:tcPr>
          <w:p w14:paraId="7EFEA00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w:t>
            </w:r>
          </w:p>
        </w:tc>
        <w:tc>
          <w:tcPr>
            <w:tcW w:w="1200" w:type="dxa"/>
            <w:tcBorders>
              <w:top w:val="nil"/>
              <w:left w:val="nil"/>
              <w:bottom w:val="nil"/>
              <w:right w:val="nil"/>
            </w:tcBorders>
            <w:shd w:val="clear" w:color="auto" w:fill="auto"/>
            <w:noWrap/>
            <w:vAlign w:val="bottom"/>
            <w:hideMark/>
          </w:tcPr>
          <w:p w14:paraId="094E390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8EED7E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0.867</w:t>
            </w:r>
          </w:p>
        </w:tc>
        <w:tc>
          <w:tcPr>
            <w:tcW w:w="640" w:type="dxa"/>
            <w:tcBorders>
              <w:top w:val="nil"/>
              <w:left w:val="nil"/>
              <w:bottom w:val="nil"/>
              <w:right w:val="nil"/>
            </w:tcBorders>
            <w:shd w:val="clear" w:color="auto" w:fill="auto"/>
            <w:noWrap/>
            <w:vAlign w:val="bottom"/>
            <w:hideMark/>
          </w:tcPr>
          <w:p w14:paraId="1DDE67C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8401E7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0.867</w:t>
            </w:r>
          </w:p>
        </w:tc>
        <w:tc>
          <w:tcPr>
            <w:tcW w:w="1600" w:type="dxa"/>
            <w:tcBorders>
              <w:top w:val="nil"/>
              <w:left w:val="nil"/>
              <w:bottom w:val="nil"/>
              <w:right w:val="single" w:sz="4" w:space="0" w:color="auto"/>
            </w:tcBorders>
            <w:shd w:val="clear" w:color="auto" w:fill="auto"/>
            <w:noWrap/>
            <w:vAlign w:val="bottom"/>
            <w:hideMark/>
          </w:tcPr>
          <w:p w14:paraId="4EDDF85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w:t>
            </w:r>
          </w:p>
        </w:tc>
      </w:tr>
      <w:tr w:rsidR="0017691C" w:rsidRPr="00475278" w14:paraId="4F79325B"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DBCF32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5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44C8519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0.968</w:t>
            </w:r>
          </w:p>
        </w:tc>
        <w:tc>
          <w:tcPr>
            <w:tcW w:w="1420" w:type="dxa"/>
            <w:tcBorders>
              <w:top w:val="nil"/>
              <w:left w:val="nil"/>
              <w:bottom w:val="nil"/>
              <w:right w:val="nil"/>
            </w:tcBorders>
            <w:shd w:val="clear" w:color="auto" w:fill="auto"/>
            <w:noWrap/>
            <w:vAlign w:val="bottom"/>
            <w:hideMark/>
          </w:tcPr>
          <w:p w14:paraId="53EFF45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377C79B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D55C3A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1E3FF8F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174016D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10BA206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0.545</w:t>
            </w:r>
          </w:p>
        </w:tc>
      </w:tr>
      <w:tr w:rsidR="0017691C" w:rsidRPr="00475278" w14:paraId="1DA9B594"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78DB6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98BC9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0.964</w:t>
            </w:r>
          </w:p>
        </w:tc>
        <w:tc>
          <w:tcPr>
            <w:tcW w:w="1420" w:type="dxa"/>
            <w:tcBorders>
              <w:top w:val="nil"/>
              <w:left w:val="nil"/>
              <w:bottom w:val="nil"/>
              <w:right w:val="nil"/>
            </w:tcBorders>
            <w:shd w:val="clear" w:color="auto" w:fill="auto"/>
            <w:noWrap/>
            <w:vAlign w:val="bottom"/>
            <w:hideMark/>
          </w:tcPr>
          <w:p w14:paraId="08879AF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6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w:t>
            </w:r>
          </w:p>
        </w:tc>
        <w:tc>
          <w:tcPr>
            <w:tcW w:w="1200" w:type="dxa"/>
            <w:tcBorders>
              <w:top w:val="nil"/>
              <w:left w:val="nil"/>
              <w:bottom w:val="nil"/>
              <w:right w:val="nil"/>
            </w:tcBorders>
            <w:shd w:val="clear" w:color="auto" w:fill="auto"/>
            <w:noWrap/>
            <w:vAlign w:val="bottom"/>
            <w:hideMark/>
          </w:tcPr>
          <w:p w14:paraId="554FB7D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6E4D687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2AAE36A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873D48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0EACFE7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w:t>
            </w:r>
          </w:p>
        </w:tc>
      </w:tr>
      <w:tr w:rsidR="0017691C" w:rsidRPr="00475278" w14:paraId="3E5AE351"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12A7ACA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7</w:t>
            </w:r>
          </w:p>
        </w:tc>
        <w:tc>
          <w:tcPr>
            <w:tcW w:w="960" w:type="dxa"/>
            <w:tcBorders>
              <w:top w:val="nil"/>
              <w:left w:val="nil"/>
              <w:bottom w:val="nil"/>
              <w:right w:val="nil"/>
            </w:tcBorders>
            <w:shd w:val="clear" w:color="auto" w:fill="auto"/>
            <w:noWrap/>
            <w:vAlign w:val="bottom"/>
            <w:hideMark/>
          </w:tcPr>
          <w:p w14:paraId="4597843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60B8345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w:t>
            </w:r>
          </w:p>
        </w:tc>
        <w:tc>
          <w:tcPr>
            <w:tcW w:w="1200" w:type="dxa"/>
            <w:tcBorders>
              <w:top w:val="nil"/>
              <w:left w:val="nil"/>
              <w:bottom w:val="nil"/>
              <w:right w:val="nil"/>
            </w:tcBorders>
            <w:shd w:val="clear" w:color="auto" w:fill="auto"/>
            <w:noWrap/>
            <w:vAlign w:val="bottom"/>
            <w:hideMark/>
          </w:tcPr>
          <w:p w14:paraId="15BD630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D8BA59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7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115D046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w:t>
            </w:r>
          </w:p>
        </w:tc>
        <w:tc>
          <w:tcPr>
            <w:tcW w:w="1680" w:type="dxa"/>
            <w:tcBorders>
              <w:top w:val="nil"/>
              <w:left w:val="nil"/>
              <w:bottom w:val="nil"/>
              <w:right w:val="nil"/>
            </w:tcBorders>
            <w:shd w:val="clear" w:color="auto" w:fill="auto"/>
            <w:noWrap/>
            <w:vAlign w:val="bottom"/>
            <w:hideMark/>
          </w:tcPr>
          <w:p w14:paraId="387E95C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6B4482C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w:t>
            </w:r>
          </w:p>
        </w:tc>
      </w:tr>
      <w:tr w:rsidR="0017691C" w:rsidRPr="00475278" w14:paraId="0E83994A"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FCF632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8</w:t>
            </w:r>
          </w:p>
        </w:tc>
        <w:tc>
          <w:tcPr>
            <w:tcW w:w="960" w:type="dxa"/>
            <w:tcBorders>
              <w:top w:val="nil"/>
              <w:left w:val="nil"/>
              <w:bottom w:val="nil"/>
              <w:right w:val="nil"/>
            </w:tcBorders>
            <w:shd w:val="clear" w:color="auto" w:fill="auto"/>
            <w:noWrap/>
            <w:vAlign w:val="bottom"/>
            <w:hideMark/>
          </w:tcPr>
          <w:p w14:paraId="121CC3D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7492BB3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0.529</w:t>
            </w:r>
          </w:p>
        </w:tc>
        <w:tc>
          <w:tcPr>
            <w:tcW w:w="1200" w:type="dxa"/>
            <w:tcBorders>
              <w:top w:val="nil"/>
              <w:left w:val="nil"/>
              <w:bottom w:val="nil"/>
              <w:right w:val="nil"/>
            </w:tcBorders>
            <w:shd w:val="clear" w:color="auto" w:fill="auto"/>
            <w:noWrap/>
            <w:vAlign w:val="bottom"/>
            <w:hideMark/>
          </w:tcPr>
          <w:p w14:paraId="3C2432B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3B9C61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0.882</w:t>
            </w:r>
          </w:p>
        </w:tc>
        <w:tc>
          <w:tcPr>
            <w:tcW w:w="640" w:type="dxa"/>
            <w:tcBorders>
              <w:top w:val="nil"/>
              <w:left w:val="nil"/>
              <w:bottom w:val="nil"/>
              <w:right w:val="nil"/>
            </w:tcBorders>
            <w:shd w:val="clear" w:color="auto" w:fill="auto"/>
            <w:noWrap/>
            <w:vAlign w:val="bottom"/>
            <w:hideMark/>
          </w:tcPr>
          <w:p w14:paraId="18F0F14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6E657FA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8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0.882</w:t>
            </w:r>
          </w:p>
        </w:tc>
        <w:tc>
          <w:tcPr>
            <w:tcW w:w="1600" w:type="dxa"/>
            <w:tcBorders>
              <w:top w:val="nil"/>
              <w:left w:val="nil"/>
              <w:bottom w:val="nil"/>
              <w:right w:val="single" w:sz="4" w:space="0" w:color="auto"/>
            </w:tcBorders>
            <w:shd w:val="clear" w:color="auto" w:fill="auto"/>
            <w:noWrap/>
            <w:vAlign w:val="bottom"/>
            <w:hideMark/>
          </w:tcPr>
          <w:p w14:paraId="46DFB08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0.765</w:t>
            </w:r>
          </w:p>
        </w:tc>
      </w:tr>
      <w:tr w:rsidR="0017691C" w:rsidRPr="00475278" w14:paraId="33C1EC57"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699C5D7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9</w:t>
            </w:r>
          </w:p>
        </w:tc>
        <w:tc>
          <w:tcPr>
            <w:tcW w:w="960" w:type="dxa"/>
            <w:tcBorders>
              <w:top w:val="nil"/>
              <w:left w:val="nil"/>
              <w:bottom w:val="nil"/>
              <w:right w:val="nil"/>
            </w:tcBorders>
            <w:shd w:val="clear" w:color="auto" w:fill="auto"/>
            <w:noWrap/>
            <w:vAlign w:val="bottom"/>
            <w:hideMark/>
          </w:tcPr>
          <w:p w14:paraId="2EBB41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0.988</w:t>
            </w:r>
          </w:p>
        </w:tc>
        <w:tc>
          <w:tcPr>
            <w:tcW w:w="1420" w:type="dxa"/>
            <w:tcBorders>
              <w:top w:val="nil"/>
              <w:left w:val="nil"/>
              <w:bottom w:val="nil"/>
              <w:right w:val="nil"/>
            </w:tcBorders>
            <w:shd w:val="clear" w:color="auto" w:fill="auto"/>
            <w:noWrap/>
            <w:vAlign w:val="bottom"/>
            <w:hideMark/>
          </w:tcPr>
          <w:p w14:paraId="60C600D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0.474</w:t>
            </w:r>
          </w:p>
        </w:tc>
        <w:tc>
          <w:tcPr>
            <w:tcW w:w="1200" w:type="dxa"/>
            <w:tcBorders>
              <w:top w:val="nil"/>
              <w:left w:val="nil"/>
              <w:bottom w:val="nil"/>
              <w:right w:val="nil"/>
            </w:tcBorders>
            <w:shd w:val="clear" w:color="auto" w:fill="auto"/>
            <w:noWrap/>
            <w:vAlign w:val="bottom"/>
            <w:hideMark/>
          </w:tcPr>
          <w:p w14:paraId="271B23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727249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0.842</w:t>
            </w:r>
          </w:p>
        </w:tc>
        <w:tc>
          <w:tcPr>
            <w:tcW w:w="640" w:type="dxa"/>
            <w:tcBorders>
              <w:top w:val="nil"/>
              <w:left w:val="nil"/>
              <w:bottom w:val="nil"/>
              <w:right w:val="nil"/>
            </w:tcBorders>
            <w:shd w:val="clear" w:color="auto" w:fill="auto"/>
            <w:noWrap/>
            <w:vAlign w:val="bottom"/>
            <w:hideMark/>
          </w:tcPr>
          <w:p w14:paraId="13B3448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5F58545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0.842</w:t>
            </w:r>
          </w:p>
        </w:tc>
        <w:tc>
          <w:tcPr>
            <w:tcW w:w="1600" w:type="dxa"/>
            <w:tcBorders>
              <w:top w:val="nil"/>
              <w:left w:val="nil"/>
              <w:bottom w:val="nil"/>
              <w:right w:val="single" w:sz="4" w:space="0" w:color="auto"/>
            </w:tcBorders>
            <w:shd w:val="clear" w:color="auto" w:fill="auto"/>
            <w:noWrap/>
            <w:vAlign w:val="bottom"/>
            <w:hideMark/>
          </w:tcPr>
          <w:p w14:paraId="5AA980E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0.737</w:t>
            </w:r>
          </w:p>
        </w:tc>
      </w:tr>
      <w:tr w:rsidR="0017691C" w:rsidRPr="00475278" w14:paraId="0582D09B"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1948CB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59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10</w:t>
            </w:r>
          </w:p>
        </w:tc>
        <w:tc>
          <w:tcPr>
            <w:tcW w:w="960" w:type="dxa"/>
            <w:tcBorders>
              <w:top w:val="nil"/>
              <w:left w:val="nil"/>
              <w:bottom w:val="nil"/>
              <w:right w:val="nil"/>
            </w:tcBorders>
            <w:shd w:val="clear" w:color="auto" w:fill="auto"/>
            <w:noWrap/>
            <w:vAlign w:val="bottom"/>
            <w:hideMark/>
          </w:tcPr>
          <w:p w14:paraId="2AE70A6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0.976</w:t>
            </w:r>
          </w:p>
        </w:tc>
        <w:tc>
          <w:tcPr>
            <w:tcW w:w="1420" w:type="dxa"/>
            <w:tcBorders>
              <w:top w:val="nil"/>
              <w:left w:val="nil"/>
              <w:bottom w:val="nil"/>
              <w:right w:val="nil"/>
            </w:tcBorders>
            <w:shd w:val="clear" w:color="auto" w:fill="auto"/>
            <w:noWrap/>
            <w:vAlign w:val="bottom"/>
            <w:hideMark/>
          </w:tcPr>
          <w:p w14:paraId="7C877EB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0.583</w:t>
            </w:r>
          </w:p>
        </w:tc>
        <w:tc>
          <w:tcPr>
            <w:tcW w:w="1200" w:type="dxa"/>
            <w:tcBorders>
              <w:top w:val="nil"/>
              <w:left w:val="nil"/>
              <w:bottom w:val="nil"/>
              <w:right w:val="nil"/>
            </w:tcBorders>
            <w:shd w:val="clear" w:color="auto" w:fill="auto"/>
            <w:noWrap/>
            <w:vAlign w:val="bottom"/>
            <w:hideMark/>
          </w:tcPr>
          <w:p w14:paraId="7515162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44FF06A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0.917</w:t>
            </w:r>
          </w:p>
        </w:tc>
        <w:tc>
          <w:tcPr>
            <w:tcW w:w="640" w:type="dxa"/>
            <w:tcBorders>
              <w:top w:val="nil"/>
              <w:left w:val="nil"/>
              <w:bottom w:val="nil"/>
              <w:right w:val="nil"/>
            </w:tcBorders>
            <w:shd w:val="clear" w:color="auto" w:fill="auto"/>
            <w:noWrap/>
            <w:vAlign w:val="bottom"/>
            <w:hideMark/>
          </w:tcPr>
          <w:p w14:paraId="06AFB2C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1D69476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0.917</w:t>
            </w:r>
          </w:p>
        </w:tc>
        <w:tc>
          <w:tcPr>
            <w:tcW w:w="1600" w:type="dxa"/>
            <w:tcBorders>
              <w:top w:val="nil"/>
              <w:left w:val="nil"/>
              <w:bottom w:val="nil"/>
              <w:right w:val="single" w:sz="4" w:space="0" w:color="auto"/>
            </w:tcBorders>
            <w:shd w:val="clear" w:color="auto" w:fill="auto"/>
            <w:noWrap/>
            <w:vAlign w:val="bottom"/>
            <w:hideMark/>
          </w:tcPr>
          <w:p w14:paraId="6AE59B47"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0.667</w:t>
            </w:r>
          </w:p>
        </w:tc>
      </w:tr>
      <w:tr w:rsidR="0017691C" w:rsidRPr="00475278" w14:paraId="4B73C4F9"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06898DA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11</w:t>
            </w:r>
          </w:p>
        </w:tc>
        <w:tc>
          <w:tcPr>
            <w:tcW w:w="960" w:type="dxa"/>
            <w:tcBorders>
              <w:top w:val="nil"/>
              <w:left w:val="nil"/>
              <w:bottom w:val="nil"/>
              <w:right w:val="nil"/>
            </w:tcBorders>
            <w:shd w:val="clear" w:color="auto" w:fill="auto"/>
            <w:noWrap/>
            <w:vAlign w:val="bottom"/>
            <w:hideMark/>
          </w:tcPr>
          <w:p w14:paraId="660CBE4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0.96</w:t>
            </w:r>
          </w:p>
        </w:tc>
        <w:tc>
          <w:tcPr>
            <w:tcW w:w="1420" w:type="dxa"/>
            <w:tcBorders>
              <w:top w:val="nil"/>
              <w:left w:val="nil"/>
              <w:bottom w:val="nil"/>
              <w:right w:val="nil"/>
            </w:tcBorders>
            <w:shd w:val="clear" w:color="auto" w:fill="auto"/>
            <w:noWrap/>
            <w:vAlign w:val="bottom"/>
            <w:hideMark/>
          </w:tcPr>
          <w:p w14:paraId="11EC658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0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0.188</w:t>
            </w:r>
          </w:p>
        </w:tc>
        <w:tc>
          <w:tcPr>
            <w:tcW w:w="1200" w:type="dxa"/>
            <w:tcBorders>
              <w:top w:val="nil"/>
              <w:left w:val="nil"/>
              <w:bottom w:val="nil"/>
              <w:right w:val="nil"/>
            </w:tcBorders>
            <w:shd w:val="clear" w:color="auto" w:fill="auto"/>
            <w:noWrap/>
            <w:vAlign w:val="bottom"/>
            <w:hideMark/>
          </w:tcPr>
          <w:p w14:paraId="34FF238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B02390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5F526C4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0.938</w:t>
            </w:r>
          </w:p>
        </w:tc>
        <w:tc>
          <w:tcPr>
            <w:tcW w:w="1680" w:type="dxa"/>
            <w:tcBorders>
              <w:top w:val="nil"/>
              <w:left w:val="nil"/>
              <w:bottom w:val="nil"/>
              <w:right w:val="nil"/>
            </w:tcBorders>
            <w:shd w:val="clear" w:color="auto" w:fill="auto"/>
            <w:noWrap/>
            <w:vAlign w:val="bottom"/>
            <w:hideMark/>
          </w:tcPr>
          <w:p w14:paraId="780FC19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0F83B99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0.688</w:t>
            </w:r>
          </w:p>
        </w:tc>
      </w:tr>
      <w:tr w:rsidR="0017691C" w:rsidRPr="00475278" w14:paraId="2C2BBCC5"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33586C9C"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12</w:t>
            </w:r>
          </w:p>
        </w:tc>
        <w:tc>
          <w:tcPr>
            <w:tcW w:w="960" w:type="dxa"/>
            <w:tcBorders>
              <w:top w:val="nil"/>
              <w:left w:val="nil"/>
              <w:bottom w:val="nil"/>
              <w:right w:val="nil"/>
            </w:tcBorders>
            <w:shd w:val="clear" w:color="auto" w:fill="auto"/>
            <w:noWrap/>
            <w:vAlign w:val="bottom"/>
            <w:hideMark/>
          </w:tcPr>
          <w:p w14:paraId="624B629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0.992</w:t>
            </w:r>
          </w:p>
        </w:tc>
        <w:tc>
          <w:tcPr>
            <w:tcW w:w="1420" w:type="dxa"/>
            <w:tcBorders>
              <w:top w:val="nil"/>
              <w:left w:val="nil"/>
              <w:bottom w:val="nil"/>
              <w:right w:val="nil"/>
            </w:tcBorders>
            <w:shd w:val="clear" w:color="auto" w:fill="auto"/>
            <w:noWrap/>
            <w:vAlign w:val="bottom"/>
            <w:hideMark/>
          </w:tcPr>
          <w:p w14:paraId="0111B3A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0.381</w:t>
            </w:r>
          </w:p>
        </w:tc>
        <w:tc>
          <w:tcPr>
            <w:tcW w:w="1200" w:type="dxa"/>
            <w:tcBorders>
              <w:top w:val="nil"/>
              <w:left w:val="nil"/>
              <w:bottom w:val="nil"/>
              <w:right w:val="nil"/>
            </w:tcBorders>
            <w:shd w:val="clear" w:color="auto" w:fill="auto"/>
            <w:noWrap/>
            <w:vAlign w:val="bottom"/>
            <w:hideMark/>
          </w:tcPr>
          <w:p w14:paraId="1F2649D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AEA8E3A"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1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0.952</w:t>
            </w:r>
          </w:p>
        </w:tc>
        <w:tc>
          <w:tcPr>
            <w:tcW w:w="640" w:type="dxa"/>
            <w:tcBorders>
              <w:top w:val="nil"/>
              <w:left w:val="nil"/>
              <w:bottom w:val="nil"/>
              <w:right w:val="nil"/>
            </w:tcBorders>
            <w:shd w:val="clear" w:color="auto" w:fill="auto"/>
            <w:noWrap/>
            <w:vAlign w:val="bottom"/>
            <w:hideMark/>
          </w:tcPr>
          <w:p w14:paraId="335F07F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0.952</w:t>
            </w:r>
          </w:p>
        </w:tc>
        <w:tc>
          <w:tcPr>
            <w:tcW w:w="1680" w:type="dxa"/>
            <w:tcBorders>
              <w:top w:val="nil"/>
              <w:left w:val="nil"/>
              <w:bottom w:val="nil"/>
              <w:right w:val="nil"/>
            </w:tcBorders>
            <w:shd w:val="clear" w:color="auto" w:fill="auto"/>
            <w:noWrap/>
            <w:vAlign w:val="bottom"/>
            <w:hideMark/>
          </w:tcPr>
          <w:p w14:paraId="5FC29751"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0.952</w:t>
            </w:r>
          </w:p>
        </w:tc>
        <w:tc>
          <w:tcPr>
            <w:tcW w:w="1600" w:type="dxa"/>
            <w:tcBorders>
              <w:top w:val="nil"/>
              <w:left w:val="nil"/>
              <w:bottom w:val="nil"/>
              <w:right w:val="single" w:sz="4" w:space="0" w:color="auto"/>
            </w:tcBorders>
            <w:shd w:val="clear" w:color="auto" w:fill="auto"/>
            <w:noWrap/>
            <w:vAlign w:val="bottom"/>
            <w:hideMark/>
          </w:tcPr>
          <w:p w14:paraId="4733E02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0.714</w:t>
            </w:r>
          </w:p>
        </w:tc>
      </w:tr>
      <w:tr w:rsidR="0017691C" w:rsidRPr="00475278" w14:paraId="1425826E"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4F5A1A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13</w:t>
            </w:r>
          </w:p>
        </w:tc>
        <w:tc>
          <w:tcPr>
            <w:tcW w:w="960" w:type="dxa"/>
            <w:tcBorders>
              <w:top w:val="nil"/>
              <w:left w:val="nil"/>
              <w:bottom w:val="nil"/>
              <w:right w:val="nil"/>
            </w:tcBorders>
            <w:shd w:val="clear" w:color="auto" w:fill="auto"/>
            <w:noWrap/>
            <w:vAlign w:val="bottom"/>
            <w:hideMark/>
          </w:tcPr>
          <w:p w14:paraId="7E47D74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0.935</w:t>
            </w:r>
          </w:p>
        </w:tc>
        <w:tc>
          <w:tcPr>
            <w:tcW w:w="1420" w:type="dxa"/>
            <w:tcBorders>
              <w:top w:val="nil"/>
              <w:left w:val="nil"/>
              <w:bottom w:val="nil"/>
              <w:right w:val="nil"/>
            </w:tcBorders>
            <w:shd w:val="clear" w:color="auto" w:fill="auto"/>
            <w:noWrap/>
            <w:vAlign w:val="bottom"/>
            <w:hideMark/>
          </w:tcPr>
          <w:p w14:paraId="251A23B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0.55</w:t>
            </w:r>
          </w:p>
        </w:tc>
        <w:tc>
          <w:tcPr>
            <w:tcW w:w="1200" w:type="dxa"/>
            <w:tcBorders>
              <w:top w:val="nil"/>
              <w:left w:val="nil"/>
              <w:bottom w:val="nil"/>
              <w:right w:val="nil"/>
            </w:tcBorders>
            <w:shd w:val="clear" w:color="auto" w:fill="auto"/>
            <w:noWrap/>
            <w:vAlign w:val="bottom"/>
            <w:hideMark/>
          </w:tcPr>
          <w:p w14:paraId="76DA1A5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0.95</w:t>
            </w:r>
          </w:p>
        </w:tc>
        <w:tc>
          <w:tcPr>
            <w:tcW w:w="1080" w:type="dxa"/>
            <w:tcBorders>
              <w:top w:val="nil"/>
              <w:left w:val="nil"/>
              <w:bottom w:val="nil"/>
              <w:right w:val="nil"/>
            </w:tcBorders>
            <w:shd w:val="clear" w:color="auto" w:fill="auto"/>
            <w:noWrap/>
            <w:vAlign w:val="bottom"/>
            <w:hideMark/>
          </w:tcPr>
          <w:p w14:paraId="28319882"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w:t>
            </w:r>
          </w:p>
        </w:tc>
        <w:tc>
          <w:tcPr>
            <w:tcW w:w="640" w:type="dxa"/>
            <w:tcBorders>
              <w:top w:val="nil"/>
              <w:left w:val="nil"/>
              <w:bottom w:val="nil"/>
              <w:right w:val="nil"/>
            </w:tcBorders>
            <w:shd w:val="clear" w:color="auto" w:fill="auto"/>
            <w:noWrap/>
            <w:vAlign w:val="bottom"/>
            <w:hideMark/>
          </w:tcPr>
          <w:p w14:paraId="11B4747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52E5C14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2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w:t>
            </w:r>
          </w:p>
        </w:tc>
        <w:tc>
          <w:tcPr>
            <w:tcW w:w="1600" w:type="dxa"/>
            <w:tcBorders>
              <w:top w:val="nil"/>
              <w:left w:val="nil"/>
              <w:bottom w:val="nil"/>
              <w:right w:val="single" w:sz="4" w:space="0" w:color="auto"/>
            </w:tcBorders>
            <w:shd w:val="clear" w:color="auto" w:fill="auto"/>
            <w:noWrap/>
            <w:vAlign w:val="bottom"/>
            <w:hideMark/>
          </w:tcPr>
          <w:p w14:paraId="5334301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w:t>
            </w:r>
          </w:p>
        </w:tc>
      </w:tr>
      <w:tr w:rsidR="0017691C" w:rsidRPr="00475278" w14:paraId="411F96DC"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E095F8B"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14</w:t>
            </w:r>
          </w:p>
        </w:tc>
        <w:tc>
          <w:tcPr>
            <w:tcW w:w="960" w:type="dxa"/>
            <w:tcBorders>
              <w:top w:val="nil"/>
              <w:left w:val="nil"/>
              <w:bottom w:val="nil"/>
              <w:right w:val="nil"/>
            </w:tcBorders>
            <w:shd w:val="clear" w:color="auto" w:fill="auto"/>
            <w:noWrap/>
            <w:vAlign w:val="bottom"/>
            <w:hideMark/>
          </w:tcPr>
          <w:p w14:paraId="48A3506E"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3C516C6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0.636</w:t>
            </w:r>
          </w:p>
        </w:tc>
        <w:tc>
          <w:tcPr>
            <w:tcW w:w="1200" w:type="dxa"/>
            <w:tcBorders>
              <w:top w:val="nil"/>
              <w:left w:val="nil"/>
              <w:bottom w:val="nil"/>
              <w:right w:val="nil"/>
            </w:tcBorders>
            <w:shd w:val="clear" w:color="auto" w:fill="auto"/>
            <w:noWrap/>
            <w:vAlign w:val="bottom"/>
            <w:hideMark/>
          </w:tcPr>
          <w:p w14:paraId="1AB82FC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270D3A36"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417EF273"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E27EE8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7"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1CF6BF8F"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8"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r>
      <w:tr w:rsidR="0017691C" w:rsidRPr="00475278" w14:paraId="68DCF300" w14:textId="77777777" w:rsidTr="00402F2B">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3EB3B7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39"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15</w:t>
            </w:r>
          </w:p>
        </w:tc>
        <w:tc>
          <w:tcPr>
            <w:tcW w:w="960" w:type="dxa"/>
            <w:tcBorders>
              <w:top w:val="nil"/>
              <w:left w:val="nil"/>
              <w:bottom w:val="single" w:sz="4" w:space="0" w:color="auto"/>
              <w:right w:val="nil"/>
            </w:tcBorders>
            <w:shd w:val="clear" w:color="auto" w:fill="auto"/>
            <w:noWrap/>
            <w:vAlign w:val="bottom"/>
            <w:hideMark/>
          </w:tcPr>
          <w:p w14:paraId="2254C09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0"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0.963</w:t>
            </w:r>
          </w:p>
        </w:tc>
        <w:tc>
          <w:tcPr>
            <w:tcW w:w="1420" w:type="dxa"/>
            <w:tcBorders>
              <w:top w:val="nil"/>
              <w:left w:val="nil"/>
              <w:bottom w:val="single" w:sz="4" w:space="0" w:color="auto"/>
              <w:right w:val="nil"/>
            </w:tcBorders>
            <w:shd w:val="clear" w:color="auto" w:fill="auto"/>
            <w:noWrap/>
            <w:vAlign w:val="bottom"/>
            <w:hideMark/>
          </w:tcPr>
          <w:p w14:paraId="286C0BB0"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1"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0.455</w:t>
            </w:r>
          </w:p>
        </w:tc>
        <w:tc>
          <w:tcPr>
            <w:tcW w:w="1200" w:type="dxa"/>
            <w:tcBorders>
              <w:top w:val="nil"/>
              <w:left w:val="nil"/>
              <w:bottom w:val="single" w:sz="4" w:space="0" w:color="auto"/>
              <w:right w:val="nil"/>
            </w:tcBorders>
            <w:shd w:val="clear" w:color="auto" w:fill="auto"/>
            <w:noWrap/>
            <w:vAlign w:val="bottom"/>
            <w:hideMark/>
          </w:tcPr>
          <w:p w14:paraId="54091B54"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2"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1</w:t>
            </w:r>
          </w:p>
        </w:tc>
        <w:tc>
          <w:tcPr>
            <w:tcW w:w="1080" w:type="dxa"/>
            <w:tcBorders>
              <w:top w:val="nil"/>
              <w:left w:val="nil"/>
              <w:bottom w:val="single" w:sz="4" w:space="0" w:color="auto"/>
              <w:right w:val="nil"/>
            </w:tcBorders>
            <w:shd w:val="clear" w:color="auto" w:fill="auto"/>
            <w:noWrap/>
            <w:vAlign w:val="bottom"/>
            <w:hideMark/>
          </w:tcPr>
          <w:p w14:paraId="7C6A4EC9"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3"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0.909</w:t>
            </w:r>
          </w:p>
        </w:tc>
        <w:tc>
          <w:tcPr>
            <w:tcW w:w="640" w:type="dxa"/>
            <w:tcBorders>
              <w:top w:val="nil"/>
              <w:left w:val="nil"/>
              <w:bottom w:val="single" w:sz="4" w:space="0" w:color="auto"/>
              <w:right w:val="nil"/>
            </w:tcBorders>
            <w:shd w:val="clear" w:color="auto" w:fill="auto"/>
            <w:noWrap/>
            <w:vAlign w:val="bottom"/>
            <w:hideMark/>
          </w:tcPr>
          <w:p w14:paraId="155D7D18"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4"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0.909</w:t>
            </w:r>
          </w:p>
        </w:tc>
        <w:tc>
          <w:tcPr>
            <w:tcW w:w="1680" w:type="dxa"/>
            <w:tcBorders>
              <w:top w:val="nil"/>
              <w:left w:val="nil"/>
              <w:bottom w:val="single" w:sz="4" w:space="0" w:color="auto"/>
              <w:right w:val="nil"/>
            </w:tcBorders>
            <w:shd w:val="clear" w:color="auto" w:fill="auto"/>
            <w:noWrap/>
            <w:vAlign w:val="bottom"/>
            <w:hideMark/>
          </w:tcPr>
          <w:p w14:paraId="3E94AFCD"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5"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0.909</w:t>
            </w:r>
          </w:p>
        </w:tc>
        <w:tc>
          <w:tcPr>
            <w:tcW w:w="1600" w:type="dxa"/>
            <w:tcBorders>
              <w:top w:val="nil"/>
              <w:left w:val="nil"/>
              <w:bottom w:val="single" w:sz="4" w:space="0" w:color="auto"/>
              <w:right w:val="single" w:sz="4" w:space="0" w:color="auto"/>
            </w:tcBorders>
            <w:shd w:val="clear" w:color="auto" w:fill="auto"/>
            <w:noWrap/>
            <w:vAlign w:val="bottom"/>
            <w:hideMark/>
          </w:tcPr>
          <w:p w14:paraId="69291A25" w14:textId="77777777" w:rsidR="0017691C" w:rsidRPr="00475278" w:rsidRDefault="0017691C">
            <w:pPr>
              <w:spacing w:after="0" w:line="480" w:lineRule="auto"/>
              <w:jc w:val="center"/>
              <w:rPr>
                <w:rFonts w:asciiTheme="majorHAnsi" w:eastAsia="Times New Roman" w:hAnsiTheme="majorHAnsi" w:cs="Times New Roman"/>
                <w:color w:val="000000"/>
                <w:sz w:val="20"/>
                <w:szCs w:val="20"/>
                <w:lang w:eastAsia="en-AU"/>
              </w:rPr>
              <w:pPrChange w:id="646" w:author="Michelle Leishman" w:date="2014-12-18T11:21:00Z">
                <w:pPr>
                  <w:keepNext/>
                  <w:keepLines/>
                  <w:spacing w:before="200" w:after="0" w:line="360" w:lineRule="auto"/>
                  <w:jc w:val="center"/>
                  <w:outlineLvl w:val="4"/>
                </w:pPr>
              </w:pPrChange>
            </w:pPr>
            <w:r w:rsidRPr="00475278">
              <w:rPr>
                <w:rFonts w:eastAsia="Times New Roman" w:cs="Times New Roman"/>
                <w:color w:val="000000"/>
                <w:sz w:val="20"/>
                <w:szCs w:val="20"/>
                <w:lang w:eastAsia="en-AU"/>
              </w:rPr>
              <w:t>0.727</w:t>
            </w:r>
          </w:p>
        </w:tc>
      </w:tr>
    </w:tbl>
    <w:p w14:paraId="7F6346F9" w14:textId="77777777" w:rsidR="0017691C" w:rsidRDefault="0017691C">
      <w:pPr>
        <w:spacing w:line="480" w:lineRule="auto"/>
        <w:rPr>
          <w:rFonts w:eastAsia="Times New Roman" w:cs="Arial"/>
          <w:lang w:eastAsia="en-AU"/>
        </w:rPr>
        <w:pPrChange w:id="647" w:author="Michelle Leishman" w:date="2014-12-18T11:21:00Z">
          <w:pPr>
            <w:spacing w:line="360" w:lineRule="auto"/>
          </w:pPr>
        </w:pPrChange>
      </w:pPr>
    </w:p>
    <w:p w14:paraId="1EA6C7F4" w14:textId="77777777" w:rsidR="001149F4" w:rsidRDefault="001149F4">
      <w:pPr>
        <w:spacing w:line="480" w:lineRule="auto"/>
        <w:rPr>
          <w:rFonts w:eastAsia="Times New Roman" w:cs="Arial"/>
          <w:lang w:eastAsia="en-AU"/>
        </w:rPr>
        <w:pPrChange w:id="648" w:author="Michelle Leishman" w:date="2014-12-18T11:21:00Z">
          <w:pPr>
            <w:spacing w:line="360" w:lineRule="auto"/>
          </w:pPr>
        </w:pPrChange>
      </w:pPr>
    </w:p>
    <w:p w14:paraId="7F519B1A" w14:textId="77777777" w:rsidR="0017691C" w:rsidRPr="00475278" w:rsidRDefault="0017691C">
      <w:pPr>
        <w:pStyle w:val="Caption"/>
        <w:keepNext/>
        <w:spacing w:line="480" w:lineRule="auto"/>
        <w:pPrChange w:id="649" w:author="Michelle Leishman" w:date="2014-12-18T11:21:00Z">
          <w:pPr>
            <w:pStyle w:val="Caption"/>
            <w:keepNext/>
            <w:spacing w:line="360" w:lineRule="auto"/>
          </w:pPr>
        </w:pPrChange>
      </w:pPr>
      <w:r>
        <w:lastRenderedPageBreak/>
        <w:t xml:space="preserve">Table 5. </w:t>
      </w:r>
      <w:proofErr w:type="gramStart"/>
      <w:r>
        <w:t>Summary statistics for trait dataset.</w:t>
      </w:r>
      <w:proofErr w:type="gramEnd"/>
    </w:p>
    <w:tbl>
      <w:tblPr>
        <w:tblW w:w="7520" w:type="dxa"/>
        <w:tblInd w:w="-5" w:type="dxa"/>
        <w:tblLook w:val="04A0" w:firstRow="1" w:lastRow="0" w:firstColumn="1" w:lastColumn="0" w:noHBand="0" w:noVBand="1"/>
      </w:tblPr>
      <w:tblGrid>
        <w:gridCol w:w="3680"/>
        <w:gridCol w:w="960"/>
        <w:gridCol w:w="960"/>
        <w:gridCol w:w="960"/>
        <w:gridCol w:w="960"/>
      </w:tblGrid>
      <w:tr w:rsidR="0017691C" w:rsidRPr="00475278" w14:paraId="1F343993" w14:textId="77777777" w:rsidTr="00402F2B">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82EE0"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0"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trait</w:t>
            </w:r>
          </w:p>
        </w:tc>
        <w:tc>
          <w:tcPr>
            <w:tcW w:w="960" w:type="dxa"/>
            <w:tcBorders>
              <w:top w:val="single" w:sz="4" w:space="0" w:color="auto"/>
              <w:left w:val="nil"/>
              <w:bottom w:val="single" w:sz="4" w:space="0" w:color="auto"/>
              <w:right w:val="nil"/>
            </w:tcBorders>
            <w:shd w:val="clear" w:color="auto" w:fill="auto"/>
            <w:noWrap/>
            <w:vAlign w:val="bottom"/>
            <w:hideMark/>
          </w:tcPr>
          <w:p w14:paraId="4CEB4016"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1"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min</w:t>
            </w:r>
          </w:p>
        </w:tc>
        <w:tc>
          <w:tcPr>
            <w:tcW w:w="960" w:type="dxa"/>
            <w:tcBorders>
              <w:top w:val="single" w:sz="4" w:space="0" w:color="auto"/>
              <w:left w:val="nil"/>
              <w:bottom w:val="single" w:sz="4" w:space="0" w:color="auto"/>
              <w:right w:val="nil"/>
            </w:tcBorders>
            <w:shd w:val="clear" w:color="auto" w:fill="auto"/>
            <w:noWrap/>
            <w:vAlign w:val="bottom"/>
            <w:hideMark/>
          </w:tcPr>
          <w:p w14:paraId="78065771"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2"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max</w:t>
            </w:r>
          </w:p>
        </w:tc>
        <w:tc>
          <w:tcPr>
            <w:tcW w:w="960" w:type="dxa"/>
            <w:tcBorders>
              <w:top w:val="single" w:sz="4" w:space="0" w:color="auto"/>
              <w:left w:val="nil"/>
              <w:bottom w:val="single" w:sz="4" w:space="0" w:color="auto"/>
              <w:right w:val="nil"/>
            </w:tcBorders>
            <w:shd w:val="clear" w:color="auto" w:fill="auto"/>
            <w:noWrap/>
            <w:vAlign w:val="bottom"/>
            <w:hideMark/>
          </w:tcPr>
          <w:p w14:paraId="265586E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3"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245741"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4" w:author="Michelle Leishman" w:date="2014-12-18T11:21:00Z">
                <w:pPr>
                  <w:keepNext/>
                  <w:keepLines/>
                  <w:spacing w:before="200" w:after="0" w:line="360" w:lineRule="auto"/>
                  <w:outlineLvl w:val="4"/>
                </w:pPr>
              </w:pPrChange>
            </w:pPr>
            <w:proofErr w:type="spellStart"/>
            <w:r w:rsidRPr="00475278">
              <w:rPr>
                <w:rFonts w:eastAsia="Times New Roman" w:cs="Times New Roman"/>
                <w:color w:val="000000"/>
                <w:sz w:val="20"/>
                <w:szCs w:val="20"/>
                <w:lang w:eastAsia="en-AU"/>
              </w:rPr>
              <w:t>sd</w:t>
            </w:r>
            <w:proofErr w:type="spellEnd"/>
          </w:p>
        </w:tc>
      </w:tr>
      <w:tr w:rsidR="0017691C" w:rsidRPr="00475278" w14:paraId="73E7440F"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31917187"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55"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Max. height (m)</w:t>
            </w:r>
          </w:p>
        </w:tc>
        <w:tc>
          <w:tcPr>
            <w:tcW w:w="960" w:type="dxa"/>
            <w:tcBorders>
              <w:top w:val="nil"/>
              <w:left w:val="nil"/>
              <w:bottom w:val="nil"/>
              <w:right w:val="nil"/>
            </w:tcBorders>
            <w:shd w:val="clear" w:color="auto" w:fill="auto"/>
            <w:noWrap/>
            <w:vAlign w:val="bottom"/>
            <w:hideMark/>
          </w:tcPr>
          <w:p w14:paraId="33BD1991"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56"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0.2</w:t>
            </w:r>
          </w:p>
        </w:tc>
        <w:tc>
          <w:tcPr>
            <w:tcW w:w="960" w:type="dxa"/>
            <w:tcBorders>
              <w:top w:val="nil"/>
              <w:left w:val="nil"/>
              <w:bottom w:val="nil"/>
              <w:right w:val="nil"/>
            </w:tcBorders>
            <w:shd w:val="clear" w:color="auto" w:fill="auto"/>
            <w:noWrap/>
            <w:vAlign w:val="bottom"/>
            <w:hideMark/>
          </w:tcPr>
          <w:p w14:paraId="788A9B20"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57"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50</w:t>
            </w:r>
          </w:p>
        </w:tc>
        <w:tc>
          <w:tcPr>
            <w:tcW w:w="960" w:type="dxa"/>
            <w:tcBorders>
              <w:top w:val="nil"/>
              <w:left w:val="nil"/>
              <w:bottom w:val="nil"/>
              <w:right w:val="nil"/>
            </w:tcBorders>
            <w:shd w:val="clear" w:color="auto" w:fill="auto"/>
            <w:noWrap/>
            <w:vAlign w:val="bottom"/>
            <w:hideMark/>
          </w:tcPr>
          <w:p w14:paraId="786E1774"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58"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10.47</w:t>
            </w:r>
          </w:p>
        </w:tc>
        <w:tc>
          <w:tcPr>
            <w:tcW w:w="960" w:type="dxa"/>
            <w:tcBorders>
              <w:top w:val="nil"/>
              <w:left w:val="nil"/>
              <w:bottom w:val="nil"/>
              <w:right w:val="single" w:sz="4" w:space="0" w:color="auto"/>
            </w:tcBorders>
            <w:shd w:val="clear" w:color="auto" w:fill="auto"/>
            <w:noWrap/>
            <w:vAlign w:val="bottom"/>
            <w:hideMark/>
          </w:tcPr>
          <w:p w14:paraId="3286AEA8"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59"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13.18</w:t>
            </w:r>
          </w:p>
        </w:tc>
      </w:tr>
      <w:tr w:rsidR="0017691C" w:rsidRPr="00475278" w14:paraId="67C1E796"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0A2AFC46"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60"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Seed mass (mg)</w:t>
            </w:r>
          </w:p>
        </w:tc>
        <w:tc>
          <w:tcPr>
            <w:tcW w:w="960" w:type="dxa"/>
            <w:tcBorders>
              <w:top w:val="nil"/>
              <w:left w:val="nil"/>
              <w:bottom w:val="nil"/>
              <w:right w:val="nil"/>
            </w:tcBorders>
            <w:shd w:val="clear" w:color="auto" w:fill="auto"/>
            <w:noWrap/>
            <w:vAlign w:val="bottom"/>
            <w:hideMark/>
          </w:tcPr>
          <w:p w14:paraId="2E1CB09E"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1"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0.04</w:t>
            </w:r>
          </w:p>
        </w:tc>
        <w:tc>
          <w:tcPr>
            <w:tcW w:w="960" w:type="dxa"/>
            <w:tcBorders>
              <w:top w:val="nil"/>
              <w:left w:val="nil"/>
              <w:bottom w:val="nil"/>
              <w:right w:val="nil"/>
            </w:tcBorders>
            <w:shd w:val="clear" w:color="auto" w:fill="auto"/>
            <w:noWrap/>
            <w:vAlign w:val="bottom"/>
            <w:hideMark/>
          </w:tcPr>
          <w:p w14:paraId="1DB0772A"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2"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323.99</w:t>
            </w:r>
          </w:p>
        </w:tc>
        <w:tc>
          <w:tcPr>
            <w:tcW w:w="960" w:type="dxa"/>
            <w:tcBorders>
              <w:top w:val="nil"/>
              <w:left w:val="nil"/>
              <w:bottom w:val="nil"/>
              <w:right w:val="nil"/>
            </w:tcBorders>
            <w:shd w:val="clear" w:color="auto" w:fill="auto"/>
            <w:noWrap/>
            <w:vAlign w:val="bottom"/>
            <w:hideMark/>
          </w:tcPr>
          <w:p w14:paraId="15D850F7"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3"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16.55</w:t>
            </w:r>
          </w:p>
        </w:tc>
        <w:tc>
          <w:tcPr>
            <w:tcW w:w="960" w:type="dxa"/>
            <w:tcBorders>
              <w:top w:val="nil"/>
              <w:left w:val="nil"/>
              <w:bottom w:val="nil"/>
              <w:right w:val="single" w:sz="4" w:space="0" w:color="auto"/>
            </w:tcBorders>
            <w:shd w:val="clear" w:color="auto" w:fill="auto"/>
            <w:noWrap/>
            <w:vAlign w:val="bottom"/>
            <w:hideMark/>
          </w:tcPr>
          <w:p w14:paraId="26A6CAE1"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4"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45.06</w:t>
            </w:r>
          </w:p>
        </w:tc>
      </w:tr>
      <w:tr w:rsidR="0017691C" w:rsidRPr="00475278" w14:paraId="7297F8FC"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14DE5B22"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65"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SLA (m2 / kg)</w:t>
            </w:r>
          </w:p>
        </w:tc>
        <w:tc>
          <w:tcPr>
            <w:tcW w:w="960" w:type="dxa"/>
            <w:tcBorders>
              <w:top w:val="nil"/>
              <w:left w:val="nil"/>
              <w:bottom w:val="nil"/>
              <w:right w:val="nil"/>
            </w:tcBorders>
            <w:shd w:val="clear" w:color="auto" w:fill="auto"/>
            <w:noWrap/>
            <w:vAlign w:val="bottom"/>
            <w:hideMark/>
          </w:tcPr>
          <w:p w14:paraId="315AE192"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6"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1.41</w:t>
            </w:r>
          </w:p>
        </w:tc>
        <w:tc>
          <w:tcPr>
            <w:tcW w:w="960" w:type="dxa"/>
            <w:tcBorders>
              <w:top w:val="nil"/>
              <w:left w:val="nil"/>
              <w:bottom w:val="nil"/>
              <w:right w:val="nil"/>
            </w:tcBorders>
            <w:shd w:val="clear" w:color="auto" w:fill="auto"/>
            <w:noWrap/>
            <w:vAlign w:val="bottom"/>
            <w:hideMark/>
          </w:tcPr>
          <w:p w14:paraId="068C7D0D"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7"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63.27</w:t>
            </w:r>
          </w:p>
        </w:tc>
        <w:tc>
          <w:tcPr>
            <w:tcW w:w="960" w:type="dxa"/>
            <w:tcBorders>
              <w:top w:val="nil"/>
              <w:left w:val="nil"/>
              <w:bottom w:val="nil"/>
              <w:right w:val="nil"/>
            </w:tcBorders>
            <w:shd w:val="clear" w:color="auto" w:fill="auto"/>
            <w:noWrap/>
            <w:vAlign w:val="bottom"/>
            <w:hideMark/>
          </w:tcPr>
          <w:p w14:paraId="56A61B7C"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8"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17.93</w:t>
            </w:r>
          </w:p>
        </w:tc>
        <w:tc>
          <w:tcPr>
            <w:tcW w:w="960" w:type="dxa"/>
            <w:tcBorders>
              <w:top w:val="nil"/>
              <w:left w:val="nil"/>
              <w:bottom w:val="nil"/>
              <w:right w:val="single" w:sz="4" w:space="0" w:color="auto"/>
            </w:tcBorders>
            <w:shd w:val="clear" w:color="auto" w:fill="auto"/>
            <w:noWrap/>
            <w:vAlign w:val="bottom"/>
            <w:hideMark/>
          </w:tcPr>
          <w:p w14:paraId="3D7953FD"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69"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14</w:t>
            </w:r>
          </w:p>
        </w:tc>
      </w:tr>
      <w:tr w:rsidR="0017691C" w:rsidRPr="00475278" w14:paraId="1A8B9258"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4B37C0D9"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70"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Flowering period (proportion of year)</w:t>
            </w:r>
          </w:p>
        </w:tc>
        <w:tc>
          <w:tcPr>
            <w:tcW w:w="960" w:type="dxa"/>
            <w:tcBorders>
              <w:top w:val="nil"/>
              <w:left w:val="nil"/>
              <w:bottom w:val="nil"/>
              <w:right w:val="nil"/>
            </w:tcBorders>
            <w:shd w:val="clear" w:color="auto" w:fill="auto"/>
            <w:noWrap/>
            <w:vAlign w:val="bottom"/>
            <w:hideMark/>
          </w:tcPr>
          <w:p w14:paraId="34EE34DA"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1"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0.17</w:t>
            </w:r>
          </w:p>
        </w:tc>
        <w:tc>
          <w:tcPr>
            <w:tcW w:w="960" w:type="dxa"/>
            <w:tcBorders>
              <w:top w:val="nil"/>
              <w:left w:val="nil"/>
              <w:bottom w:val="nil"/>
              <w:right w:val="nil"/>
            </w:tcBorders>
            <w:shd w:val="clear" w:color="auto" w:fill="auto"/>
            <w:noWrap/>
            <w:vAlign w:val="bottom"/>
            <w:hideMark/>
          </w:tcPr>
          <w:p w14:paraId="316E57E1"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2"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12E0D8E"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3"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0.45</w:t>
            </w:r>
          </w:p>
        </w:tc>
        <w:tc>
          <w:tcPr>
            <w:tcW w:w="960" w:type="dxa"/>
            <w:tcBorders>
              <w:top w:val="nil"/>
              <w:left w:val="nil"/>
              <w:bottom w:val="nil"/>
              <w:right w:val="single" w:sz="4" w:space="0" w:color="auto"/>
            </w:tcBorders>
            <w:shd w:val="clear" w:color="auto" w:fill="auto"/>
            <w:noWrap/>
            <w:vAlign w:val="bottom"/>
            <w:hideMark/>
          </w:tcPr>
          <w:p w14:paraId="0ECAF0FB"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4"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0.24</w:t>
            </w:r>
          </w:p>
        </w:tc>
      </w:tr>
      <w:tr w:rsidR="0017691C" w:rsidRPr="00475278" w14:paraId="1A365D68"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777A068B"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75"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Leaf narrowness (</w:t>
            </w:r>
            <w:proofErr w:type="spellStart"/>
            <w:r w:rsidRPr="00475278">
              <w:rPr>
                <w:rFonts w:eastAsia="Times New Roman" w:cs="Times New Roman"/>
                <w:color w:val="000000"/>
                <w:sz w:val="20"/>
                <w:szCs w:val="20"/>
                <w:lang w:eastAsia="en-AU"/>
              </w:rPr>
              <w:t>unitless</w:t>
            </w:r>
            <w:proofErr w:type="spellEnd"/>
            <w:r w:rsidRPr="00475278">
              <w:rPr>
                <w:rFonts w:eastAsia="Times New Roman" w:cs="Times New Roman"/>
                <w:color w:val="000000"/>
                <w:sz w:val="20"/>
                <w:szCs w:val="20"/>
                <w:lang w:eastAsia="en-AU"/>
              </w:rPr>
              <w:t xml:space="preserve"> ratio)</w:t>
            </w:r>
          </w:p>
        </w:tc>
        <w:tc>
          <w:tcPr>
            <w:tcW w:w="960" w:type="dxa"/>
            <w:tcBorders>
              <w:top w:val="nil"/>
              <w:left w:val="nil"/>
              <w:bottom w:val="nil"/>
              <w:right w:val="nil"/>
            </w:tcBorders>
            <w:shd w:val="clear" w:color="auto" w:fill="auto"/>
            <w:noWrap/>
            <w:vAlign w:val="bottom"/>
            <w:hideMark/>
          </w:tcPr>
          <w:p w14:paraId="1F59F4C4"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6"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0.59</w:t>
            </w:r>
          </w:p>
        </w:tc>
        <w:tc>
          <w:tcPr>
            <w:tcW w:w="960" w:type="dxa"/>
            <w:tcBorders>
              <w:top w:val="nil"/>
              <w:left w:val="nil"/>
              <w:bottom w:val="nil"/>
              <w:right w:val="nil"/>
            </w:tcBorders>
            <w:shd w:val="clear" w:color="auto" w:fill="auto"/>
            <w:noWrap/>
            <w:vAlign w:val="bottom"/>
            <w:hideMark/>
          </w:tcPr>
          <w:p w14:paraId="590FB6D4"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7"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233.33</w:t>
            </w:r>
          </w:p>
        </w:tc>
        <w:tc>
          <w:tcPr>
            <w:tcW w:w="960" w:type="dxa"/>
            <w:tcBorders>
              <w:top w:val="nil"/>
              <w:left w:val="nil"/>
              <w:bottom w:val="nil"/>
              <w:right w:val="nil"/>
            </w:tcBorders>
            <w:shd w:val="clear" w:color="auto" w:fill="auto"/>
            <w:noWrap/>
            <w:vAlign w:val="bottom"/>
            <w:hideMark/>
          </w:tcPr>
          <w:p w14:paraId="4AE5C2A0"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8"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9.86</w:t>
            </w:r>
          </w:p>
        </w:tc>
        <w:tc>
          <w:tcPr>
            <w:tcW w:w="960" w:type="dxa"/>
            <w:tcBorders>
              <w:top w:val="nil"/>
              <w:left w:val="nil"/>
              <w:bottom w:val="nil"/>
              <w:right w:val="single" w:sz="4" w:space="0" w:color="auto"/>
            </w:tcBorders>
            <w:shd w:val="clear" w:color="auto" w:fill="auto"/>
            <w:noWrap/>
            <w:vAlign w:val="bottom"/>
            <w:hideMark/>
          </w:tcPr>
          <w:p w14:paraId="6B684545"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79"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32.53</w:t>
            </w:r>
          </w:p>
        </w:tc>
      </w:tr>
      <w:tr w:rsidR="0017691C" w:rsidRPr="00475278" w14:paraId="71BFF666" w14:textId="77777777" w:rsidTr="00402F2B">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2AA23A4" w14:textId="77777777" w:rsidR="0017691C" w:rsidRPr="00475278" w:rsidRDefault="0017691C">
            <w:pPr>
              <w:spacing w:after="0" w:line="480" w:lineRule="auto"/>
              <w:rPr>
                <w:rFonts w:asciiTheme="majorHAnsi" w:eastAsia="Times New Roman" w:hAnsiTheme="majorHAnsi" w:cs="Times New Roman"/>
                <w:color w:val="000000"/>
                <w:sz w:val="20"/>
                <w:szCs w:val="20"/>
                <w:lang w:eastAsia="en-AU"/>
              </w:rPr>
              <w:pPrChange w:id="680" w:author="Michelle Leishman" w:date="2014-12-18T11:21:00Z">
                <w:pPr>
                  <w:keepNext/>
                  <w:keepLines/>
                  <w:spacing w:before="200" w:after="0" w:line="360" w:lineRule="auto"/>
                  <w:outlineLvl w:val="4"/>
                </w:pPr>
              </w:pPrChange>
            </w:pPr>
            <w:r w:rsidRPr="00475278">
              <w:rPr>
                <w:rFonts w:eastAsia="Times New Roman" w:cs="Times New Roman"/>
                <w:color w:val="000000"/>
                <w:sz w:val="20"/>
                <w:szCs w:val="20"/>
                <w:lang w:eastAsia="en-AU"/>
              </w:rPr>
              <w:t>Wood density (g / cm3)</w:t>
            </w:r>
          </w:p>
        </w:tc>
        <w:tc>
          <w:tcPr>
            <w:tcW w:w="960" w:type="dxa"/>
            <w:tcBorders>
              <w:top w:val="nil"/>
              <w:left w:val="nil"/>
              <w:bottom w:val="single" w:sz="4" w:space="0" w:color="auto"/>
              <w:right w:val="nil"/>
            </w:tcBorders>
            <w:shd w:val="clear" w:color="auto" w:fill="auto"/>
            <w:noWrap/>
            <w:vAlign w:val="bottom"/>
            <w:hideMark/>
          </w:tcPr>
          <w:p w14:paraId="442621A5"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81"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0.33</w:t>
            </w:r>
          </w:p>
        </w:tc>
        <w:tc>
          <w:tcPr>
            <w:tcW w:w="960" w:type="dxa"/>
            <w:tcBorders>
              <w:top w:val="nil"/>
              <w:left w:val="nil"/>
              <w:bottom w:val="single" w:sz="4" w:space="0" w:color="auto"/>
              <w:right w:val="nil"/>
            </w:tcBorders>
            <w:shd w:val="clear" w:color="auto" w:fill="auto"/>
            <w:noWrap/>
            <w:vAlign w:val="bottom"/>
            <w:hideMark/>
          </w:tcPr>
          <w:p w14:paraId="05E59355"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82"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0.95</w:t>
            </w:r>
          </w:p>
        </w:tc>
        <w:tc>
          <w:tcPr>
            <w:tcW w:w="960" w:type="dxa"/>
            <w:tcBorders>
              <w:top w:val="nil"/>
              <w:left w:val="nil"/>
              <w:bottom w:val="single" w:sz="4" w:space="0" w:color="auto"/>
              <w:right w:val="nil"/>
            </w:tcBorders>
            <w:shd w:val="clear" w:color="auto" w:fill="auto"/>
            <w:noWrap/>
            <w:vAlign w:val="bottom"/>
            <w:hideMark/>
          </w:tcPr>
          <w:p w14:paraId="5351D5EE"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83"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0.61</w:t>
            </w:r>
          </w:p>
        </w:tc>
        <w:tc>
          <w:tcPr>
            <w:tcW w:w="960" w:type="dxa"/>
            <w:tcBorders>
              <w:top w:val="nil"/>
              <w:left w:val="nil"/>
              <w:bottom w:val="single" w:sz="4" w:space="0" w:color="auto"/>
              <w:right w:val="single" w:sz="4" w:space="0" w:color="auto"/>
            </w:tcBorders>
            <w:shd w:val="clear" w:color="auto" w:fill="auto"/>
            <w:noWrap/>
            <w:vAlign w:val="bottom"/>
            <w:hideMark/>
          </w:tcPr>
          <w:p w14:paraId="0588F231" w14:textId="77777777" w:rsidR="0017691C" w:rsidRPr="00475278" w:rsidRDefault="0017691C">
            <w:pPr>
              <w:spacing w:after="0" w:line="480" w:lineRule="auto"/>
              <w:jc w:val="right"/>
              <w:rPr>
                <w:rFonts w:asciiTheme="majorHAnsi" w:eastAsia="Times New Roman" w:hAnsiTheme="majorHAnsi" w:cs="Times New Roman"/>
                <w:color w:val="000000"/>
                <w:sz w:val="20"/>
                <w:szCs w:val="20"/>
                <w:lang w:eastAsia="en-AU"/>
              </w:rPr>
              <w:pPrChange w:id="684" w:author="Michelle Leishman" w:date="2014-12-18T11:21:00Z">
                <w:pPr>
                  <w:keepNext/>
                  <w:keepLines/>
                  <w:spacing w:before="200" w:after="0" w:line="360" w:lineRule="auto"/>
                  <w:jc w:val="right"/>
                  <w:outlineLvl w:val="4"/>
                </w:pPr>
              </w:pPrChange>
            </w:pPr>
            <w:r w:rsidRPr="00475278">
              <w:rPr>
                <w:rFonts w:eastAsia="Times New Roman" w:cs="Times New Roman"/>
                <w:color w:val="000000"/>
                <w:sz w:val="20"/>
                <w:szCs w:val="20"/>
                <w:lang w:eastAsia="en-AU"/>
              </w:rPr>
              <w:t>0.13</w:t>
            </w:r>
          </w:p>
        </w:tc>
      </w:tr>
    </w:tbl>
    <w:p w14:paraId="6C5C9486" w14:textId="77777777" w:rsidR="0017691C" w:rsidRDefault="0017691C">
      <w:pPr>
        <w:spacing w:line="480" w:lineRule="auto"/>
        <w:pPrChange w:id="685" w:author="Michelle Leishman" w:date="2014-12-18T11:21:00Z">
          <w:pPr>
            <w:spacing w:line="360" w:lineRule="auto"/>
          </w:pPr>
        </w:pPrChange>
      </w:pPr>
    </w:p>
    <w:p w14:paraId="36BAC10E" w14:textId="77777777" w:rsidR="0017691C" w:rsidRDefault="0017691C">
      <w:pPr>
        <w:spacing w:line="480" w:lineRule="auto"/>
        <w:jc w:val="both"/>
        <w:pPrChange w:id="686" w:author="Michelle Leishman" w:date="2014-12-18T11:21:00Z">
          <w:pPr>
            <w:spacing w:line="360" w:lineRule="auto"/>
            <w:jc w:val="both"/>
          </w:pPr>
        </w:pPrChange>
      </w:pPr>
      <w:del w:id="687" w:author="Michelle Leishman" w:date="2014-12-18T12:56:00Z">
        <w:r w:rsidDel="002E7F5C">
          <w:delText>On the advice of</w:delText>
        </w:r>
      </w:del>
      <w:ins w:id="688" w:author="Michelle Leishman" w:date="2014-12-18T12:56:00Z">
        <w:r w:rsidR="002E7F5C">
          <w:t>Following</w:t>
        </w:r>
      </w:ins>
      <w:r>
        <w:t xml:space="preserve"> </w:t>
      </w:r>
      <w:r w:rsidR="00A92656">
        <w:fldChar w:fldCharType="begin" w:fldLock="1"/>
      </w:r>
      <w:r w:rsidR="00170ECA">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"manualFormatting" : "Leps, Bello, Lavorel, &amp; Berman, (2006)", "previouslyFormattedCitation" : "(Leps &lt;i&gt;et al.&lt;/i&gt; 2006)" }, "properties" : { "noteIndex" : 0 }, "schema" : "https://github.com/citation-style-language/schema/raw/master/csl-citation.json" }</w:instrText>
      </w:r>
      <w:r w:rsidR="00A92656">
        <w:fldChar w:fldCharType="separate"/>
      </w:r>
      <w:r w:rsidRPr="000110F4">
        <w:rPr>
          <w:noProof/>
        </w:rPr>
        <w:t xml:space="preserve">Leps, Bello, Lavorel, &amp; Berman, </w:t>
      </w:r>
      <w:r>
        <w:rPr>
          <w:noProof/>
        </w:rPr>
        <w:t>(</w:t>
      </w:r>
      <w:r w:rsidRPr="000110F4">
        <w:rPr>
          <w:noProof/>
        </w:rPr>
        <w:t>2006)</w:t>
      </w:r>
      <w:r w:rsidR="00A92656">
        <w:fldChar w:fldCharType="end"/>
      </w:r>
      <w:r>
        <w:t xml:space="preserve">, we performed principal components analysis (PCA) (stats package, </w:t>
      </w:r>
      <w:r w:rsidR="00A92656">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A92656">
        <w:fldChar w:fldCharType="separate"/>
      </w:r>
      <w:r>
        <w:rPr>
          <w:noProof/>
        </w:rPr>
        <w:t>R Core Team</w:t>
      </w:r>
      <w:r w:rsidRPr="006F4B8F">
        <w:rPr>
          <w:noProof/>
        </w:rPr>
        <w:t xml:space="preserve"> 2013)</w:t>
      </w:r>
      <w:r w:rsidR="00A92656">
        <w:fldChar w:fldCharType="end"/>
      </w:r>
      <w:r>
        <w:t xml:space="preserve"> on trait data to check for redundancy. Although not completely orthogonal, traits were well distributed across </w:t>
      </w:r>
      <w:commentRangeStart w:id="689"/>
      <w:r>
        <w:t>multiple principal components</w:t>
      </w:r>
      <w:commentRangeEnd w:id="689"/>
      <w:r>
        <w:rPr>
          <w:rStyle w:val="CommentReference"/>
        </w:rPr>
        <w:commentReference w:id="689"/>
      </w:r>
      <w:r>
        <w:t>. Therefore we believe there is both ecological (as previously discussed) and statistical rationale to retain all six traits in the analysis.</w:t>
      </w:r>
    </w:p>
    <w:p w14:paraId="358D10FA" w14:textId="77777777" w:rsidR="0017691C" w:rsidRPr="00D9008C" w:rsidRDefault="0017691C">
      <w:pPr>
        <w:spacing w:line="480" w:lineRule="auto"/>
        <w:jc w:val="both"/>
        <w:pPrChange w:id="690" w:author="Michelle Leishman" w:date="2014-12-18T11:21:00Z">
          <w:pPr>
            <w:spacing w:line="360" w:lineRule="auto"/>
            <w:jc w:val="both"/>
          </w:pPr>
        </w:pPrChange>
      </w:pPr>
      <w:commentRangeStart w:id="691"/>
      <w:r>
        <w:t xml:space="preserve">We used the </w:t>
      </w:r>
      <w:proofErr w:type="spellStart"/>
      <w:r w:rsidRPr="00BF0612">
        <w:rPr>
          <w:i/>
        </w:rPr>
        <w:t>dbFD</w:t>
      </w:r>
      <w:proofErr w:type="spellEnd"/>
      <w:r>
        <w:t xml:space="preserve"> function </w:t>
      </w:r>
      <w:commentRangeEnd w:id="691"/>
      <w:r w:rsidR="002E7F5C">
        <w:rPr>
          <w:rStyle w:val="CommentReference"/>
          <w:rFonts w:eastAsia="MS Mincho"/>
        </w:rPr>
        <w:commentReference w:id="691"/>
      </w:r>
      <w:r>
        <w:t>from the FD package</w:t>
      </w:r>
      <w:r w:rsidR="00E651AA">
        <w:t xml:space="preserve"> for R</w:t>
      </w:r>
      <w:r>
        <w:t xml:space="preserve"> </w:t>
      </w:r>
      <w:r w:rsidR="00A92656">
        <w:fldChar w:fldCharType="begin" w:fldLock="1"/>
      </w:r>
      <w:r w:rsidR="00170EC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"previouslyFormattedCitation" : "(Lalibert\u00e9 &amp; Legendre 2010)" }, "properties" : { "noteIndex" : 0 }, "schema" : "https://github.com/citation-style-language/schema/raw/master/csl-citation.json" }</w:instrText>
      </w:r>
      <w:r w:rsidR="00A92656">
        <w:fldChar w:fldCharType="separate"/>
      </w:r>
      <w:r w:rsidRPr="00AC3ABD">
        <w:rPr>
          <w:noProof/>
        </w:rPr>
        <w:t>(Laliberté &amp; Legendre 2010)</w:t>
      </w:r>
      <w:r w:rsidR="00A92656">
        <w:fldChar w:fldCharType="end"/>
      </w:r>
      <w:r>
        <w:t xml:space="preserve"> to calculate </w:t>
      </w:r>
      <w:ins w:id="692" w:author="James Lawson" w:date="2014-12-29T10:43:00Z">
        <w:r w:rsidR="00F95005">
          <w:t xml:space="preserve">abundance-weighted </w:t>
        </w:r>
      </w:ins>
      <w:r>
        <w:t>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A92656">
        <w:fldChar w:fldCharType="begin" w:fldLock="1"/>
      </w:r>
      <w:r w:rsidR="00170ECA">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"manualFormatting" : "Gower's method (1971)", "previouslyFormattedCitation" : "(Gower 1971)" }, "properties" : { "noteIndex" : 0 }, "schema" : "https://github.com/citation-style-language/schema/raw/master/csl-citation.json" }</w:instrText>
      </w:r>
      <w:r w:rsidR="00A92656">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A92656">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A92656">
        <w:fldChar w:fldCharType="begin" w:fldLock="1"/>
      </w:r>
      <w:r w:rsidR="00170ECA">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"previouslyFormattedCitation" : "(Cailliez 1983)" }, "properties" : { "noteIndex" : 0 }, "schema" : "https://github.com/citation-style-language/schema/raw/master/csl-citation.json" }</w:instrText>
      </w:r>
      <w:r w:rsidR="00A92656">
        <w:fldChar w:fldCharType="separate"/>
      </w:r>
      <w:r w:rsidRPr="00AC3ABD">
        <w:rPr>
          <w:noProof/>
        </w:rPr>
        <w:t>(Cailliez 1983)</w:t>
      </w:r>
      <w:r w:rsidR="00A92656">
        <w:fldChar w:fldCharType="end"/>
      </w:r>
      <w:r>
        <w:t xml:space="preserve">. Simpson’s diversity was calculated using the SYNCSA package </w:t>
      </w:r>
      <w:r w:rsidR="00A92656">
        <w:fldChar w:fldCharType="begin" w:fldLock="1"/>
      </w:r>
      <w:r w:rsidR="00170ECA">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"previouslyFormattedCitation" : "(Debastiani &amp; Pillar 2012)" }, "properties" : { "noteIndex" : 0 }, "schema" : "https://github.com/citation-style-language/schema/raw/master/csl-citation.json" }</w:instrText>
      </w:r>
      <w:r w:rsidR="00A92656">
        <w:fldChar w:fldCharType="separate"/>
      </w:r>
      <w:r w:rsidRPr="00D9008C">
        <w:rPr>
          <w:noProof/>
        </w:rPr>
        <w:t>(Debastiani &amp; Pillar 2012)</w:t>
      </w:r>
      <w:r w:rsidR="00A92656">
        <w:fldChar w:fldCharType="end"/>
      </w:r>
      <w:r>
        <w:t xml:space="preserve">. </w:t>
      </w:r>
    </w:p>
    <w:p w14:paraId="7FD106F5" w14:textId="77777777" w:rsidR="0017691C" w:rsidRPr="00365C7E" w:rsidRDefault="0017691C">
      <w:pPr>
        <w:spacing w:line="480" w:lineRule="auto"/>
        <w:jc w:val="both"/>
        <w:rPr>
          <w:i/>
        </w:rPr>
        <w:pPrChange w:id="693" w:author="Michelle Leishman" w:date="2014-12-18T11:21:00Z">
          <w:pPr>
            <w:spacing w:line="360" w:lineRule="auto"/>
            <w:jc w:val="both"/>
          </w:pPr>
        </w:pPrChange>
      </w:pPr>
      <w:commentRangeStart w:id="694"/>
      <w:r>
        <w:rPr>
          <w:i/>
        </w:rPr>
        <w:t>Regression models</w:t>
      </w:r>
      <w:commentRangeEnd w:id="694"/>
      <w:r w:rsidR="00D73CC6">
        <w:rPr>
          <w:rStyle w:val="CommentReference"/>
          <w:rFonts w:eastAsia="MS Mincho"/>
        </w:rPr>
        <w:commentReference w:id="694"/>
      </w:r>
    </w:p>
    <w:p w14:paraId="1104D16E" w14:textId="77777777" w:rsidR="0017691C" w:rsidDel="008B356A" w:rsidRDefault="0017691C">
      <w:pPr>
        <w:spacing w:line="480" w:lineRule="auto"/>
        <w:jc w:val="both"/>
        <w:rPr>
          <w:del w:id="695" w:author="James Lawson" w:date="2014-12-29T12:59:00Z"/>
        </w:rPr>
        <w:pPrChange w:id="696" w:author="Michelle Leishman" w:date="2014-12-18T11:21:00Z">
          <w:pPr>
            <w:spacing w:line="360" w:lineRule="auto"/>
            <w:jc w:val="both"/>
          </w:pPr>
        </w:pPrChange>
      </w:pPr>
      <w:r w:rsidRPr="00EA700F">
        <w:t xml:space="preserve">Ordinary least-squares </w:t>
      </w:r>
      <w:r>
        <w:t xml:space="preserve">(OLS) </w:t>
      </w:r>
      <w:r w:rsidRPr="00EA700F">
        <w:t xml:space="preserve">regression models were generated for </w:t>
      </w:r>
      <w:commentRangeStart w:id="697"/>
      <w:r w:rsidRPr="00EA700F">
        <w:t xml:space="preserve">selected metrics </w:t>
      </w:r>
      <w:commentRangeEnd w:id="697"/>
      <w:r w:rsidR="007417C9">
        <w:rPr>
          <w:rStyle w:val="CommentReference"/>
          <w:rFonts w:eastAsia="MS Mincho"/>
        </w:rPr>
        <w:commentReference w:id="697"/>
      </w:r>
      <w:r w:rsidRPr="00EA700F">
        <w:t xml:space="preserve">to determine relationships between hydrological gradients and </w:t>
      </w:r>
      <w:proofErr w:type="spellStart"/>
      <w:r>
        <w:t>FDis</w:t>
      </w:r>
      <w:proofErr w:type="spellEnd"/>
      <w:r w:rsidRPr="00EA700F">
        <w:t>. To reduce the occurrence of Type 1 statistical error, we adjusted the resulti</w:t>
      </w:r>
      <w:r>
        <w:t xml:space="preserve">ng p values using the two step </w:t>
      </w:r>
      <w:proofErr w:type="spellStart"/>
      <w:r>
        <w:t>Benjamini</w:t>
      </w:r>
      <w:proofErr w:type="spellEnd"/>
      <w:r>
        <w:t xml:space="preserve"> - </w:t>
      </w:r>
      <w:r w:rsidRPr="00EA700F">
        <w:t xml:space="preserve">Hochberg </w:t>
      </w:r>
      <w:r>
        <w:t xml:space="preserve">(BH) </w:t>
      </w:r>
      <w:r w:rsidRPr="00EA700F">
        <w:t>procedure</w:t>
      </w:r>
      <w:r>
        <w:t xml:space="preserve"> </w:t>
      </w:r>
      <w:r w:rsidR="00A92656">
        <w:lastRenderedPageBreak/>
        <w:fldChar w:fldCharType="begin" w:fldLock="1"/>
      </w:r>
      <w:r w:rsidR="00170ECA">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A92656">
        <w:fldChar w:fldCharType="separate"/>
      </w:r>
      <w:r w:rsidRPr="00AC3ABD">
        <w:rPr>
          <w:noProof/>
        </w:rPr>
        <w:t>(Benjamini, Krieger &amp; Yekutieli 2006)</w:t>
      </w:r>
      <w:r w:rsidR="00A92656">
        <w:fldChar w:fldCharType="end"/>
      </w:r>
      <w:r w:rsidRPr="00EA700F">
        <w:t xml:space="preserve"> for controlling </w:t>
      </w:r>
      <w:r>
        <w:t>the false discovery rate (</w:t>
      </w:r>
      <w:r w:rsidRPr="002E43CE">
        <w:rPr>
          <w:i/>
        </w:rPr>
        <w:t>mt.rawp2adjp</w:t>
      </w:r>
      <w:r w:rsidRPr="002E43CE">
        <w:t xml:space="preserve"> </w:t>
      </w:r>
      <w:r>
        <w:t xml:space="preserve">function in </w:t>
      </w:r>
      <w:proofErr w:type="spellStart"/>
      <w:r>
        <w:t>multtest</w:t>
      </w:r>
      <w:proofErr w:type="spellEnd"/>
      <w:r>
        <w:t xml:space="preserve"> package</w:t>
      </w:r>
      <w:r w:rsidR="00E651AA">
        <w:t xml:space="preserve"> for R</w:t>
      </w:r>
      <w:r>
        <w:t xml:space="preserve">) </w:t>
      </w:r>
      <w:r w:rsidR="00A92656">
        <w:fldChar w:fldCharType="begin" w:fldLock="1"/>
      </w:r>
      <w:r w:rsidR="00170ECA">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A92656">
        <w:fldChar w:fldCharType="separate"/>
      </w:r>
      <w:r w:rsidRPr="00AC3ABD">
        <w:rPr>
          <w:noProof/>
        </w:rPr>
        <w:t>(Pollard, Ge &amp; Dudoit 2008)</w:t>
      </w:r>
      <w:r w:rsidR="00A92656">
        <w:fldChar w:fldCharType="end"/>
      </w:r>
      <w:r>
        <w:t>.</w:t>
      </w:r>
      <w:r w:rsidRPr="00EA700F">
        <w:t xml:space="preserve"> </w:t>
      </w:r>
      <w:r>
        <w:t>This two step</w:t>
      </w:r>
      <w:r w:rsidRPr="00EA700F">
        <w:t xml:space="preserve"> BH </w:t>
      </w:r>
      <w:r>
        <w:t>method</w:t>
      </w:r>
      <w:r w:rsidRPr="00EA700F">
        <w:t xml:space="preserve"> has been shown to control the false discovery rate for positively dependent test statistics</w:t>
      </w:r>
      <w:r>
        <w:t xml:space="preserve">, and provides a better estimate of the false discovery rate than the original BH algorithm </w:t>
      </w:r>
      <w:r w:rsidR="00A92656">
        <w:fldChar w:fldCharType="begin" w:fldLock="1"/>
      </w:r>
      <w:r w:rsidR="00170ECA">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A92656">
        <w:fldChar w:fldCharType="separate"/>
      </w:r>
      <w:r w:rsidRPr="00AC3ABD">
        <w:rPr>
          <w:noProof/>
        </w:rPr>
        <w:t>(Benjamini &amp; Hochberg 1995)</w:t>
      </w:r>
      <w:r w:rsidR="00A92656">
        <w:fldChar w:fldCharType="end"/>
      </w:r>
      <w:r>
        <w:t xml:space="preserve"> by adaptively controlling p value adjustment according to the number of true null hypotheses obtained from the first pass of the procedure</w:t>
      </w:r>
      <w:r w:rsidRPr="00EA700F">
        <w:t xml:space="preserve">. </w:t>
      </w:r>
    </w:p>
    <w:p w14:paraId="00E31626" w14:textId="77777777" w:rsidR="008B356A" w:rsidRDefault="008B356A">
      <w:pPr>
        <w:spacing w:line="480" w:lineRule="auto"/>
        <w:jc w:val="both"/>
        <w:rPr>
          <w:ins w:id="698" w:author="James Lawson" w:date="2014-12-29T12:59:00Z"/>
        </w:rPr>
        <w:pPrChange w:id="699" w:author="Michelle Leishman" w:date="2014-12-18T11:21:00Z">
          <w:pPr>
            <w:spacing w:line="360" w:lineRule="auto"/>
            <w:jc w:val="both"/>
          </w:pPr>
        </w:pPrChange>
      </w:pPr>
    </w:p>
    <w:p w14:paraId="22D5513A" w14:textId="77777777" w:rsidR="00705C77" w:rsidRDefault="00705C77">
      <w:pPr>
        <w:spacing w:line="480" w:lineRule="auto"/>
        <w:jc w:val="both"/>
        <w:rPr>
          <w:ins w:id="700" w:author="James Lawson" w:date="2014-12-29T12:53:00Z"/>
        </w:rPr>
        <w:pPrChange w:id="701" w:author="Michelle Leishman" w:date="2014-12-18T11:21:00Z">
          <w:pPr>
            <w:spacing w:line="360" w:lineRule="auto"/>
            <w:jc w:val="both"/>
          </w:pPr>
        </w:pPrChange>
      </w:pPr>
    </w:p>
    <w:p w14:paraId="6C99D1FF" w14:textId="59D7D6F1" w:rsidR="0017691C" w:rsidRDefault="00705C77">
      <w:pPr>
        <w:spacing w:line="480" w:lineRule="auto"/>
        <w:jc w:val="both"/>
        <w:rPr>
          <w:ins w:id="702" w:author="James Lawson" w:date="2014-12-29T12:47:00Z"/>
        </w:rPr>
        <w:pPrChange w:id="703" w:author="Michelle Leishman" w:date="2014-12-18T11:21:00Z">
          <w:pPr>
            <w:spacing w:line="360" w:lineRule="auto"/>
            <w:jc w:val="both"/>
          </w:pPr>
        </w:pPrChange>
      </w:pPr>
      <w:ins w:id="704" w:author="James Lawson" w:date="2014-12-29T12:57:00Z">
        <w:r>
          <w:t>The utility of functional diversity metrics depends on their ability to pro</w:t>
        </w:r>
        <w:r w:rsidR="008B356A">
          <w:t xml:space="preserve">vide </w:t>
        </w:r>
      </w:ins>
      <w:ins w:id="705" w:author="James Lawson" w:date="2014-12-29T12:58:00Z">
        <w:r w:rsidR="008B356A">
          <w:t>non-redundant</w:t>
        </w:r>
      </w:ins>
      <w:ins w:id="706" w:author="James Lawson" w:date="2014-12-29T12:57:00Z">
        <w:r w:rsidR="008B356A">
          <w:t xml:space="preserve"> information </w:t>
        </w:r>
      </w:ins>
      <w:ins w:id="707" w:author="James Lawson" w:date="2014-12-29T12:58:00Z">
        <w:r w:rsidR="008B356A">
          <w:t xml:space="preserve">compared </w:t>
        </w:r>
      </w:ins>
      <w:ins w:id="708" w:author="James Lawson" w:date="2014-12-29T12:59:00Z">
        <w:r w:rsidR="008B356A">
          <w:t xml:space="preserve">with </w:t>
        </w:r>
      </w:ins>
      <w:ins w:id="709" w:author="James Lawson" w:date="2014-12-29T12:56:00Z">
        <w:r>
          <w:t>measures of taxonomic diversity</w:t>
        </w:r>
      </w:ins>
      <w:ins w:id="710" w:author="James Lawson" w:date="2014-12-29T12:58:00Z">
        <w:r w:rsidR="008B356A">
          <w:t>. To this end w</w:t>
        </w:r>
      </w:ins>
      <w:del w:id="711" w:author="James Lawson" w:date="2014-12-29T11:54:00Z">
        <w:r w:rsidR="0017691C" w:rsidRPr="00475278" w:rsidDel="00154FDE">
          <w:delText xml:space="preserve">To investigate the influence of </w:delText>
        </w:r>
        <w:r w:rsidR="0017691C" w:rsidRPr="00E651AA" w:rsidDel="00154FDE">
          <w:rPr>
            <w:highlight w:val="yellow"/>
          </w:rPr>
          <w:delText>regional</w:delText>
        </w:r>
        <w:r w:rsidR="0017691C" w:rsidRPr="00475278" w:rsidDel="00154FDE">
          <w:delText xml:space="preserve"> environmental variables on functional diversity, we used OLS regression to compare </w:delText>
        </w:r>
      </w:del>
      <w:ins w:id="712" w:author="Michelle Leishman" w:date="2014-12-18T13:00:00Z">
        <w:del w:id="713" w:author="James Lawson" w:date="2014-12-29T11:54:00Z">
          <w:r w:rsidR="00D73CC6" w:rsidDel="00154FDE">
            <w:delText>examine the relationship of</w:delText>
          </w:r>
          <w:r w:rsidR="00D73CC6" w:rsidRPr="00475278" w:rsidDel="00154FDE">
            <w:delText xml:space="preserve"> </w:delText>
          </w:r>
        </w:del>
      </w:ins>
      <w:del w:id="714" w:author="James Lawson" w:date="2014-12-29T11:54:00Z">
        <w:r w:rsidR="0017691C" w:rsidRPr="00475278" w:rsidDel="00154FDE">
          <w:delText>FDis with latitude, elevation above sea level and catchment area.</w:delText>
        </w:r>
        <w:r w:rsidR="0017691C" w:rsidDel="00154FDE">
          <w:delText xml:space="preserve"> </w:delText>
        </w:r>
      </w:del>
      <w:del w:id="715" w:author="James Lawson" w:date="2014-12-29T12:54:00Z">
        <w:r w:rsidR="0017691C" w:rsidDel="00705C77">
          <w:delText>W</w:delText>
        </w:r>
      </w:del>
      <w:r w:rsidR="0017691C">
        <w:t>e</w:t>
      </w:r>
      <w:ins w:id="716" w:author="James Lawson" w:date="2014-12-29T12:55:00Z">
        <w:r>
          <w:t xml:space="preserve"> </w:t>
        </w:r>
      </w:ins>
      <w:ins w:id="717" w:author="James Lawson" w:date="2014-12-29T12:58:00Z">
        <w:r w:rsidR="008B356A">
          <w:t>further</w:t>
        </w:r>
      </w:ins>
      <w:r w:rsidR="0017691C">
        <w:t xml:space="preserve"> </w:t>
      </w:r>
      <w:del w:id="718" w:author="James Lawson" w:date="2014-12-29T12:55:00Z">
        <w:r w:rsidR="0017691C" w:rsidDel="00705C77">
          <w:delText xml:space="preserve">also </w:delText>
        </w:r>
      </w:del>
      <w:r w:rsidR="0017691C">
        <w:t xml:space="preserve">tested </w:t>
      </w:r>
      <w:del w:id="719" w:author="James Lawson" w:date="2014-12-29T12:58:00Z">
        <w:r w:rsidR="0017691C" w:rsidDel="008B356A">
          <w:delText xml:space="preserve">the </w:delText>
        </w:r>
      </w:del>
      <w:r w:rsidR="0017691C">
        <w:t>relationships</w:t>
      </w:r>
      <w:ins w:id="720" w:author="James Lawson" w:date="2014-12-29T13:06:00Z">
        <w:r w:rsidR="008B356A">
          <w:t xml:space="preserve"> (using OLS regression)</w:t>
        </w:r>
      </w:ins>
      <w:r w:rsidR="0017691C">
        <w:t xml:space="preserve"> between </w:t>
      </w:r>
      <w:proofErr w:type="spellStart"/>
      <w:r w:rsidR="0017691C">
        <w:t>FDis</w:t>
      </w:r>
      <w:proofErr w:type="spellEnd"/>
      <w:r w:rsidR="0017691C">
        <w:t xml:space="preserve"> and species richness and Simpson</w:t>
      </w:r>
      <w:ins w:id="721" w:author="James Lawson" w:date="2014-12-29T16:50:00Z">
        <w:r w:rsidR="00807A45">
          <w:t>’s</w:t>
        </w:r>
      </w:ins>
      <w:r w:rsidR="0017691C">
        <w:t xml:space="preserve"> diversity (for species used in the analysis, present at &gt; 1 % cover), and species richness for the full set of 327 species identified in the study. </w:t>
      </w:r>
    </w:p>
    <w:p w14:paraId="641A0441" w14:textId="77777777" w:rsidR="00AE7E53" w:rsidRDefault="00AE7E53">
      <w:pPr>
        <w:spacing w:line="480" w:lineRule="auto"/>
        <w:jc w:val="both"/>
        <w:pPrChange w:id="722" w:author="Michelle Leishman" w:date="2014-12-18T11:21:00Z">
          <w:pPr>
            <w:spacing w:line="360" w:lineRule="auto"/>
            <w:jc w:val="both"/>
          </w:pPr>
        </w:pPrChange>
      </w:pPr>
    </w:p>
    <w:p w14:paraId="55222753" w14:textId="77777777" w:rsidR="0017691C" w:rsidRDefault="0017691C">
      <w:pPr>
        <w:spacing w:line="480" w:lineRule="auto"/>
        <w:jc w:val="both"/>
        <w:pPrChange w:id="723" w:author="Michelle Leishman" w:date="2014-12-18T11:21:00Z">
          <w:pPr>
            <w:spacing w:line="360" w:lineRule="auto"/>
            <w:jc w:val="both"/>
          </w:pPr>
        </w:pPrChange>
      </w:pPr>
      <w:r w:rsidRPr="00EA700F">
        <w:t xml:space="preserve">We </w:t>
      </w:r>
      <w:r>
        <w:t xml:space="preserve">selected a minimal multiple regression </w:t>
      </w:r>
      <w:proofErr w:type="gramStart"/>
      <w:r>
        <w:t>model</w:t>
      </w:r>
      <w:proofErr w:type="gramEnd"/>
      <w:r>
        <w:t xml:space="preserve"> designed to incorporate descriptors</w:t>
      </w:r>
      <w:r w:rsidRPr="00030AF2">
        <w:t xml:space="preserve"> of disturbance </w:t>
      </w:r>
      <w:r>
        <w:t>frequency and magnitude, and</w:t>
      </w:r>
      <w:r w:rsidRPr="00030AF2">
        <w:t xml:space="preserve"> </w:t>
      </w:r>
      <w:r>
        <w:t>variability</w:t>
      </w:r>
      <w:r w:rsidR="00E651AA">
        <w:t xml:space="preserve"> in seasonal flow</w:t>
      </w:r>
      <w:r>
        <w:t xml:space="preserve">.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A92656">
        <w:fldChar w:fldCharType="begin" w:fldLock="1"/>
      </w:r>
      <w:r w:rsidR="00170ECA">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A92656">
        <w:fldChar w:fldCharType="separate"/>
      </w:r>
      <w:r w:rsidRPr="00964E70">
        <w:rPr>
          <w:noProof/>
        </w:rPr>
        <w:t>(</w:t>
      </w:r>
      <w:r>
        <w:rPr>
          <w:noProof/>
        </w:rPr>
        <w:t xml:space="preserve">after </w:t>
      </w:r>
      <w:r w:rsidRPr="00964E70">
        <w:rPr>
          <w:noProof/>
        </w:rPr>
        <w:t>Robinson &amp; Schumacker, 2009)</w:t>
      </w:r>
      <w:r w:rsidR="00A92656">
        <w:fldChar w:fldCharType="end"/>
      </w:r>
      <w:r>
        <w:t xml:space="preserve">. </w:t>
      </w:r>
      <w:proofErr w:type="spellStart"/>
      <w:r>
        <w:t>Multicollinearity</w:t>
      </w:r>
      <w:proofErr w:type="spellEnd"/>
      <w:r>
        <w:t xml:space="preserve"> was tested for according to the variance inflation factor (VIF) score (HH package, </w:t>
      </w:r>
      <w:r w:rsidR="00A92656">
        <w:fldChar w:fldCharType="begin" w:fldLock="1"/>
      </w:r>
      <w:r w:rsidR="00170ECA">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A92656">
        <w:fldChar w:fldCharType="separate"/>
      </w:r>
      <w:r w:rsidRPr="00BF0612">
        <w:rPr>
          <w:noProof/>
        </w:rPr>
        <w:t>Heiberger &amp; Holland, 2004)</w:t>
      </w:r>
      <w:r w:rsidR="00A92656">
        <w:fldChar w:fldCharType="end"/>
      </w:r>
      <w:r>
        <w:t xml:space="preserve">, and models were compared according the second order of </w:t>
      </w:r>
      <w:proofErr w:type="spellStart"/>
      <w:r>
        <w:t>Akaike’s</w:t>
      </w:r>
      <w:proofErr w:type="spellEnd"/>
      <w:r>
        <w:t xml:space="preserve"> </w:t>
      </w:r>
      <w:r>
        <w:lastRenderedPageBreak/>
        <w:t>Information Criterion (AIC) (</w:t>
      </w:r>
      <w:proofErr w:type="spellStart"/>
      <w:r>
        <w:t>MuMIn</w:t>
      </w:r>
      <w:proofErr w:type="spellEnd"/>
      <w:r>
        <w:t xml:space="preserve"> package</w:t>
      </w:r>
      <w:r w:rsidR="00E651AA">
        <w:t xml:space="preserve"> for R</w:t>
      </w:r>
      <w:r>
        <w:t xml:space="preserve">, </w:t>
      </w:r>
      <w:r w:rsidR="00A92656">
        <w:fldChar w:fldCharType="begin" w:fldLock="1"/>
      </w:r>
      <w:r w:rsidR="00170ECA">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A92656">
        <w:fldChar w:fldCharType="separate"/>
      </w:r>
      <w:r w:rsidRPr="007727EF">
        <w:rPr>
          <w:noProof/>
        </w:rPr>
        <w:t>Barton, 2012)</w:t>
      </w:r>
      <w:r w:rsidR="00A92656">
        <w:fldChar w:fldCharType="end"/>
      </w:r>
      <w:r>
        <w:t xml:space="preserve">.  Second order AIC is recommended in order to reduce bias when the ratio of sample size to number of predictor variables is small </w:t>
      </w:r>
      <w:r w:rsidR="00A92656">
        <w:fldChar w:fldCharType="begin" w:fldLock="1"/>
      </w:r>
      <w:r w:rsidR="00170EC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A92656">
        <w:fldChar w:fldCharType="separate"/>
      </w:r>
      <w:r w:rsidRPr="00AC3ABD">
        <w:rPr>
          <w:noProof/>
        </w:rPr>
        <w:t>(Burnham &amp; Anderson 2002)</w:t>
      </w:r>
      <w:r w:rsidR="00A92656">
        <w:fldChar w:fldCharType="end"/>
      </w:r>
      <w:r>
        <w:t>.</w:t>
      </w:r>
    </w:p>
    <w:p w14:paraId="1A4B82B5" w14:textId="77777777" w:rsidR="0017691C" w:rsidDel="00D73CC6" w:rsidRDefault="0017691C">
      <w:pPr>
        <w:spacing w:line="480" w:lineRule="auto"/>
        <w:jc w:val="both"/>
        <w:rPr>
          <w:del w:id="724" w:author="Michelle Leishman" w:date="2014-12-18T13:03:00Z"/>
        </w:rPr>
        <w:pPrChange w:id="725" w:author="Michelle Leishman" w:date="2014-12-18T11:21:00Z">
          <w:pPr>
            <w:spacing w:line="360" w:lineRule="auto"/>
            <w:jc w:val="both"/>
          </w:pPr>
        </w:pPrChange>
      </w:pPr>
    </w:p>
    <w:p w14:paraId="5DE20E47" w14:textId="77777777" w:rsidR="0017691C" w:rsidDel="00D73CC6" w:rsidRDefault="0017691C">
      <w:pPr>
        <w:spacing w:line="480" w:lineRule="auto"/>
        <w:rPr>
          <w:del w:id="726" w:author="Michelle Leishman" w:date="2014-12-18T13:03:00Z"/>
        </w:rPr>
        <w:pPrChange w:id="727" w:author="Michelle Leishman" w:date="2014-12-18T11:21:00Z">
          <w:pPr>
            <w:spacing w:line="360" w:lineRule="auto"/>
          </w:pPr>
        </w:pPrChange>
      </w:pPr>
    </w:p>
    <w:p w14:paraId="444AA04C" w14:textId="77777777" w:rsidR="0017691C" w:rsidDel="00D73CC6" w:rsidRDefault="0017691C">
      <w:pPr>
        <w:spacing w:line="480" w:lineRule="auto"/>
        <w:rPr>
          <w:del w:id="728" w:author="Michelle Leishman" w:date="2014-12-18T13:03:00Z"/>
        </w:rPr>
        <w:pPrChange w:id="729" w:author="Michelle Leishman" w:date="2014-12-18T11:21:00Z">
          <w:pPr>
            <w:spacing w:line="360" w:lineRule="auto"/>
          </w:pPr>
        </w:pPrChange>
      </w:pPr>
    </w:p>
    <w:p w14:paraId="7DF449AA" w14:textId="77777777" w:rsidR="0017691C" w:rsidDel="00D73CC6" w:rsidRDefault="0017691C">
      <w:pPr>
        <w:spacing w:line="480" w:lineRule="auto"/>
        <w:rPr>
          <w:del w:id="730" w:author="Michelle Leishman" w:date="2014-12-18T13:03:00Z"/>
        </w:rPr>
        <w:pPrChange w:id="731" w:author="Michelle Leishman" w:date="2014-12-18T11:21:00Z">
          <w:pPr>
            <w:spacing w:line="360" w:lineRule="auto"/>
          </w:pPr>
        </w:pPrChange>
      </w:pPr>
    </w:p>
    <w:p w14:paraId="1FBAF898" w14:textId="77777777" w:rsidR="0017691C" w:rsidDel="00D73CC6" w:rsidRDefault="0017691C">
      <w:pPr>
        <w:spacing w:line="480" w:lineRule="auto"/>
        <w:rPr>
          <w:del w:id="732" w:author="Michelle Leishman" w:date="2014-12-18T13:03:00Z"/>
        </w:rPr>
        <w:pPrChange w:id="733" w:author="Michelle Leishman" w:date="2014-12-18T11:21:00Z">
          <w:pPr>
            <w:spacing w:line="360" w:lineRule="auto"/>
          </w:pPr>
        </w:pPrChange>
      </w:pPr>
    </w:p>
    <w:p w14:paraId="62DFA02E" w14:textId="77777777" w:rsidR="0017691C" w:rsidDel="00D73CC6" w:rsidRDefault="0017691C">
      <w:pPr>
        <w:spacing w:line="480" w:lineRule="auto"/>
        <w:rPr>
          <w:del w:id="734" w:author="Michelle Leishman" w:date="2014-12-18T13:03:00Z"/>
        </w:rPr>
        <w:pPrChange w:id="735" w:author="Michelle Leishman" w:date="2014-12-18T11:21:00Z">
          <w:pPr>
            <w:spacing w:line="360" w:lineRule="auto"/>
          </w:pPr>
        </w:pPrChange>
      </w:pPr>
    </w:p>
    <w:p w14:paraId="3810F10F" w14:textId="77777777" w:rsidR="0017691C" w:rsidDel="00D73CC6" w:rsidRDefault="0017691C">
      <w:pPr>
        <w:spacing w:line="480" w:lineRule="auto"/>
        <w:rPr>
          <w:del w:id="736" w:author="Michelle Leishman" w:date="2014-12-18T13:03:00Z"/>
        </w:rPr>
        <w:pPrChange w:id="737" w:author="Michelle Leishman" w:date="2014-12-18T11:21:00Z">
          <w:pPr>
            <w:spacing w:line="360" w:lineRule="auto"/>
          </w:pPr>
        </w:pPrChange>
      </w:pPr>
    </w:p>
    <w:p w14:paraId="7CFC98F3" w14:textId="77777777" w:rsidR="0017691C" w:rsidDel="00D73CC6" w:rsidRDefault="0017691C">
      <w:pPr>
        <w:spacing w:line="480" w:lineRule="auto"/>
        <w:rPr>
          <w:del w:id="738" w:author="Michelle Leishman" w:date="2014-12-18T13:03:00Z"/>
        </w:rPr>
        <w:pPrChange w:id="739" w:author="Michelle Leishman" w:date="2014-12-18T11:21:00Z">
          <w:pPr>
            <w:spacing w:line="360" w:lineRule="auto"/>
          </w:pPr>
        </w:pPrChange>
      </w:pPr>
    </w:p>
    <w:p w14:paraId="01848D94" w14:textId="77777777" w:rsidR="0017691C" w:rsidDel="00D73CC6" w:rsidRDefault="0017691C">
      <w:pPr>
        <w:spacing w:line="480" w:lineRule="auto"/>
        <w:rPr>
          <w:del w:id="740" w:author="Michelle Leishman" w:date="2014-12-18T13:03:00Z"/>
        </w:rPr>
        <w:pPrChange w:id="741" w:author="Michelle Leishman" w:date="2014-12-18T11:21:00Z">
          <w:pPr>
            <w:spacing w:line="360" w:lineRule="auto"/>
          </w:pPr>
        </w:pPrChange>
      </w:pPr>
    </w:p>
    <w:p w14:paraId="55381E70" w14:textId="77777777" w:rsidR="0017691C" w:rsidDel="00D73CC6" w:rsidRDefault="0017691C">
      <w:pPr>
        <w:spacing w:line="480" w:lineRule="auto"/>
        <w:rPr>
          <w:del w:id="742" w:author="Michelle Leishman" w:date="2014-12-18T13:03:00Z"/>
        </w:rPr>
        <w:pPrChange w:id="743" w:author="Michelle Leishman" w:date="2014-12-18T11:21:00Z">
          <w:pPr>
            <w:spacing w:line="360" w:lineRule="auto"/>
          </w:pPr>
        </w:pPrChange>
      </w:pPr>
    </w:p>
    <w:p w14:paraId="64F486F4" w14:textId="77777777" w:rsidR="0017691C" w:rsidDel="00D73CC6" w:rsidRDefault="0017691C">
      <w:pPr>
        <w:spacing w:line="480" w:lineRule="auto"/>
        <w:rPr>
          <w:del w:id="744" w:author="Michelle Leishman" w:date="2014-12-18T13:03:00Z"/>
        </w:rPr>
        <w:pPrChange w:id="745" w:author="Michelle Leishman" w:date="2014-12-18T11:21:00Z">
          <w:pPr>
            <w:spacing w:line="360" w:lineRule="auto"/>
          </w:pPr>
        </w:pPrChange>
      </w:pPr>
    </w:p>
    <w:p w14:paraId="13EA22E6" w14:textId="77777777" w:rsidR="001149F4" w:rsidDel="00D73CC6" w:rsidRDefault="001149F4">
      <w:pPr>
        <w:spacing w:line="480" w:lineRule="auto"/>
        <w:rPr>
          <w:del w:id="746" w:author="Michelle Leishman" w:date="2014-12-18T13:03:00Z"/>
        </w:rPr>
        <w:pPrChange w:id="747" w:author="Michelle Leishman" w:date="2014-12-18T11:21:00Z">
          <w:pPr>
            <w:spacing w:line="360" w:lineRule="auto"/>
          </w:pPr>
        </w:pPrChange>
      </w:pPr>
    </w:p>
    <w:p w14:paraId="18498662" w14:textId="77777777" w:rsidR="00E651AA" w:rsidRDefault="00E651AA">
      <w:pPr>
        <w:spacing w:line="480" w:lineRule="auto"/>
        <w:pPrChange w:id="748" w:author="Michelle Leishman" w:date="2014-12-18T11:21:00Z">
          <w:pPr>
            <w:spacing w:line="360" w:lineRule="auto"/>
          </w:pPr>
        </w:pPrChange>
      </w:pPr>
    </w:p>
    <w:p w14:paraId="57B51340" w14:textId="77777777" w:rsidR="0017691C" w:rsidRDefault="0017691C">
      <w:pPr>
        <w:spacing w:line="480" w:lineRule="auto"/>
        <w:pPrChange w:id="749" w:author="Michelle Leishman" w:date="2014-12-18T11:21:00Z">
          <w:pPr>
            <w:spacing w:line="360" w:lineRule="auto"/>
          </w:pPr>
        </w:pPrChange>
      </w:pPr>
      <w:r>
        <w:t>RESULTS</w:t>
      </w:r>
    </w:p>
    <w:p w14:paraId="58B05A30" w14:textId="3896979C" w:rsidR="0017691C" w:rsidRDefault="0017691C">
      <w:pPr>
        <w:spacing w:line="480" w:lineRule="auto"/>
        <w:jc w:val="both"/>
        <w:pPrChange w:id="750" w:author="Michelle Leishman" w:date="2014-12-18T11:21:00Z">
          <w:pPr>
            <w:spacing w:line="360" w:lineRule="auto"/>
            <w:jc w:val="both"/>
          </w:pPr>
        </w:pPrChange>
      </w:pPr>
      <w:r>
        <w:t xml:space="preserve">Below we describe patterns of variation </w:t>
      </w:r>
      <w:ins w:id="751" w:author="Michelle Leishman" w:date="2014-12-18T13:03:00Z">
        <w:r w:rsidR="00D73CC6">
          <w:t xml:space="preserve">in </w:t>
        </w:r>
      </w:ins>
      <w:r>
        <w:t>functional dispersion</w:t>
      </w:r>
      <w:r w:rsidR="00023726">
        <w:t xml:space="preserve"> (</w:t>
      </w:r>
      <w:proofErr w:type="spellStart"/>
      <w:r w:rsidR="00023726">
        <w:t>FDis</w:t>
      </w:r>
      <w:proofErr w:type="spellEnd"/>
      <w:r w:rsidR="00023726">
        <w:t>)</w:t>
      </w:r>
      <w:r>
        <w:t xml:space="preserve"> as they relate to the hydrological metrics described in </w:t>
      </w:r>
      <w:r w:rsidRPr="00977F7B">
        <w:t xml:space="preserve">Table </w:t>
      </w:r>
      <w:r>
        <w:t>2</w:t>
      </w:r>
      <w:r w:rsidR="0003675A">
        <w:t>.</w:t>
      </w:r>
      <w:r>
        <w:t xml:space="preserve"> </w:t>
      </w:r>
      <w:ins w:id="752" w:author="James Lawson" w:date="2014-12-29T13:25:00Z">
        <w:r w:rsidR="00D56F08">
          <w:t xml:space="preserve">All models are linear apart from </w:t>
        </w:r>
        <w:proofErr w:type="spellStart"/>
        <w:r w:rsidR="00D56F08">
          <w:t>M_MinM</w:t>
        </w:r>
        <w:proofErr w:type="spellEnd"/>
        <w:r w:rsidR="00D56F08">
          <w:t xml:space="preserve"> and </w:t>
        </w:r>
        <w:proofErr w:type="spellStart"/>
        <w:r w:rsidR="00D56F08">
          <w:t>CVMDFSummer</w:t>
        </w:r>
        <w:proofErr w:type="spellEnd"/>
        <w:r w:rsidR="00D56F08">
          <w:t>, for which a quadratic model (</w:t>
        </w:r>
        <w:proofErr w:type="spellStart"/>
        <w:r w:rsidR="00D56F08">
          <w:t>df</w:t>
        </w:r>
        <w:proofErr w:type="spellEnd"/>
        <w:r w:rsidR="00D56F08">
          <w:t xml:space="preserve"> = 2,12) provided a substantially </w:t>
        </w:r>
        <w:r w:rsidR="00D56F08" w:rsidRPr="00BA693E">
          <w:rPr>
            <w:sz w:val="20"/>
            <w:szCs w:val="20"/>
          </w:rPr>
          <w:t>better fit.</w:t>
        </w:r>
        <w:r w:rsidR="00D56F08">
          <w:rPr>
            <w:sz w:val="20"/>
            <w:szCs w:val="20"/>
          </w:rPr>
          <w:t xml:space="preserve"> </w:t>
        </w:r>
      </w:ins>
      <w:r w:rsidRPr="00DC5AB5">
        <w:rPr>
          <w:highlight w:val="yellow"/>
          <w:rPrChange w:id="753" w:author="James Lawson" w:date="2014-12-29T15:30:00Z">
            <w:rPr/>
          </w:rPrChange>
        </w:rPr>
        <w:t xml:space="preserve">Statistics for all </w:t>
      </w:r>
      <w:proofErr w:type="spellStart"/>
      <w:r w:rsidRPr="00DC5AB5">
        <w:rPr>
          <w:highlight w:val="yellow"/>
          <w:rPrChange w:id="754" w:author="James Lawson" w:date="2014-12-29T15:30:00Z">
            <w:rPr/>
          </w:rPrChange>
        </w:rPr>
        <w:t>univariate</w:t>
      </w:r>
      <w:proofErr w:type="spellEnd"/>
      <w:r w:rsidRPr="00DC5AB5">
        <w:rPr>
          <w:highlight w:val="yellow"/>
          <w:rPrChange w:id="755" w:author="James Lawson" w:date="2014-12-29T15:30:00Z">
            <w:rPr/>
          </w:rPrChange>
        </w:rPr>
        <w:t xml:space="preserve"> regression models are </w:t>
      </w:r>
      <w:del w:id="756" w:author="James Lawson" w:date="2014-12-29T13:23:00Z">
        <w:r w:rsidRPr="00DC5AB5" w:rsidDel="00D56F08">
          <w:rPr>
            <w:highlight w:val="yellow"/>
            <w:rPrChange w:id="757" w:author="James Lawson" w:date="2014-12-29T15:30:00Z">
              <w:rPr/>
            </w:rPrChange>
          </w:rPr>
          <w:delText xml:space="preserve">shown </w:delText>
        </w:r>
      </w:del>
      <w:ins w:id="758" w:author="James Lawson" w:date="2014-12-29T13:23:00Z">
        <w:r w:rsidR="00D56F08" w:rsidRPr="00DC5AB5">
          <w:rPr>
            <w:highlight w:val="yellow"/>
            <w:rPrChange w:id="759" w:author="James Lawson" w:date="2014-12-29T15:30:00Z">
              <w:rPr/>
            </w:rPrChange>
          </w:rPr>
          <w:t xml:space="preserve">presented </w:t>
        </w:r>
      </w:ins>
      <w:r w:rsidRPr="00DC5AB5">
        <w:rPr>
          <w:highlight w:val="yellow"/>
          <w:rPrChange w:id="760" w:author="James Lawson" w:date="2014-12-29T15:30:00Z">
            <w:rPr/>
          </w:rPrChange>
        </w:rPr>
        <w:t xml:space="preserve">in </w:t>
      </w:r>
      <w:commentRangeStart w:id="761"/>
      <w:del w:id="762" w:author="James Lawson" w:date="2014-12-29T13:23:00Z">
        <w:r w:rsidRPr="00DC5AB5" w:rsidDel="00D56F08">
          <w:rPr>
            <w:highlight w:val="yellow"/>
            <w:rPrChange w:id="763" w:author="James Lawson" w:date="2014-12-29T15:30:00Z">
              <w:rPr/>
            </w:rPrChange>
          </w:rPr>
          <w:delText>Table 5</w:delText>
        </w:r>
      </w:del>
      <w:commentRangeEnd w:id="761"/>
      <w:ins w:id="764" w:author="James Lawson" w:date="2014-12-29T13:23:00Z">
        <w:r w:rsidR="00D56F08" w:rsidRPr="00DC5AB5">
          <w:rPr>
            <w:highlight w:val="yellow"/>
            <w:rPrChange w:id="765" w:author="James Lawson" w:date="2014-12-29T15:30:00Z">
              <w:rPr/>
            </w:rPrChange>
          </w:rPr>
          <w:t>the Supporting Information</w:t>
        </w:r>
      </w:ins>
      <w:r w:rsidR="00D73CC6" w:rsidRPr="00DC5AB5">
        <w:rPr>
          <w:rStyle w:val="CommentReference"/>
          <w:rFonts w:eastAsia="MS Mincho"/>
          <w:highlight w:val="yellow"/>
          <w:rPrChange w:id="766" w:author="James Lawson" w:date="2014-12-29T15:30:00Z">
            <w:rPr>
              <w:rStyle w:val="CommentReference"/>
              <w:rFonts w:eastAsia="MS Mincho"/>
            </w:rPr>
          </w:rPrChange>
        </w:rPr>
        <w:commentReference w:id="761"/>
      </w:r>
      <w:r w:rsidRPr="00DC5AB5">
        <w:rPr>
          <w:highlight w:val="yellow"/>
          <w:rPrChange w:id="767" w:author="James Lawson" w:date="2014-12-29T15:30:00Z">
            <w:rPr/>
          </w:rPrChange>
        </w:rPr>
        <w:t>.</w:t>
      </w:r>
      <w:r>
        <w:t xml:space="preserve"> </w:t>
      </w:r>
    </w:p>
    <w:p w14:paraId="0080B869" w14:textId="77777777" w:rsidR="0017691C" w:rsidRDefault="0017691C">
      <w:pPr>
        <w:pStyle w:val="Caption"/>
        <w:keepNext/>
        <w:spacing w:line="480" w:lineRule="auto"/>
        <w:rPr>
          <w:sz w:val="20"/>
          <w:szCs w:val="20"/>
        </w:rPr>
        <w:pPrChange w:id="768" w:author="Michelle Leishman" w:date="2014-12-18T11:21:00Z">
          <w:pPr>
            <w:pStyle w:val="Caption"/>
            <w:keepNext/>
            <w:spacing w:line="360" w:lineRule="auto"/>
          </w:pPr>
        </w:pPrChange>
      </w:pPr>
      <w:commentRangeStart w:id="769"/>
      <w:r>
        <w:t>Table 5</w:t>
      </w:r>
      <w:commentRangeEnd w:id="769"/>
      <w:r w:rsidR="00D73CC6">
        <w:rPr>
          <w:rStyle w:val="CommentReference"/>
          <w:rFonts w:eastAsia="MS Mincho"/>
          <w:i w:val="0"/>
          <w:iCs w:val="0"/>
          <w:color w:val="auto"/>
        </w:rPr>
        <w:commentReference w:id="769"/>
      </w:r>
      <w:r>
        <w:t xml:space="preserve">. Statistics for </w:t>
      </w:r>
      <w:proofErr w:type="spellStart"/>
      <w:r>
        <w:t>univariate</w:t>
      </w:r>
      <w:proofErr w:type="spellEnd"/>
      <w:r>
        <w:t xml:space="preserve"> linear regression models comparing </w:t>
      </w:r>
      <w:proofErr w:type="spellStart"/>
      <w:r>
        <w:t>FDis</w:t>
      </w:r>
      <w:proofErr w:type="spellEnd"/>
      <w:r>
        <w:t xml:space="preserve"> with hydrological metrics. </w:t>
      </w:r>
      <w:proofErr w:type="gramStart"/>
      <w:r>
        <w:t>p</w:t>
      </w:r>
      <w:proofErr w:type="gramEnd"/>
      <w:r>
        <w:t xml:space="preserve">.adj represents p values which have been adjusted to control the false discovery rate. Relationships which remained significant following adjustment are shown in bold typeface. * All models are linear apart from </w:t>
      </w:r>
      <w:proofErr w:type="spellStart"/>
      <w:r>
        <w:t>M_MinM</w:t>
      </w:r>
      <w:proofErr w:type="spellEnd"/>
      <w:r w:rsidR="0003675A">
        <w:t xml:space="preserve"> and </w:t>
      </w:r>
      <w:proofErr w:type="spellStart"/>
      <w:r w:rsidR="0003675A">
        <w:t>CVMDFSummer</w:t>
      </w:r>
      <w:proofErr w:type="spellEnd"/>
      <w:r w:rsidR="0003675A">
        <w:t>,</w:t>
      </w:r>
      <w:r>
        <w:t xml:space="preserve"> for which a quadratic model (</w:t>
      </w:r>
      <w:proofErr w:type="spellStart"/>
      <w:r>
        <w:t>df</w:t>
      </w:r>
      <w:proofErr w:type="spellEnd"/>
      <w:r>
        <w:t xml:space="preserve"> = 2,12) provided a substantially </w:t>
      </w:r>
      <w:r w:rsidRPr="00BA693E">
        <w:rPr>
          <w:sz w:val="20"/>
          <w:szCs w:val="20"/>
        </w:rPr>
        <w:t>better fit.</w:t>
      </w:r>
    </w:p>
    <w:tbl>
      <w:tblPr>
        <w:tblW w:w="5580" w:type="dxa"/>
        <w:tblLook w:val="04A0" w:firstRow="1" w:lastRow="0" w:firstColumn="1" w:lastColumn="0" w:noHBand="0" w:noVBand="1"/>
      </w:tblPr>
      <w:tblGrid>
        <w:gridCol w:w="1740"/>
        <w:gridCol w:w="960"/>
        <w:gridCol w:w="960"/>
        <w:gridCol w:w="960"/>
        <w:gridCol w:w="960"/>
      </w:tblGrid>
      <w:tr w:rsidR="0017691C" w:rsidRPr="00222CE2" w14:paraId="746C3908" w14:textId="77777777" w:rsidTr="00402F2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F46D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0" w:author="Michelle Leishman" w:date="2014-12-18T11:21:00Z">
                <w:pPr>
                  <w:keepNext/>
                  <w:keepLines/>
                  <w:spacing w:before="200" w:after="0" w:line="360" w:lineRule="auto"/>
                  <w:jc w:val="center"/>
                  <w:outlineLvl w:val="4"/>
                </w:pPr>
              </w:pPrChange>
            </w:pPr>
            <w:commentRangeStart w:id="771"/>
            <w:proofErr w:type="gramStart"/>
            <w:r w:rsidRPr="00222CE2">
              <w:rPr>
                <w:rFonts w:eastAsia="Times New Roman" w:cs="Times New Roman"/>
                <w:color w:val="000000"/>
                <w:sz w:val="20"/>
                <w:szCs w:val="20"/>
                <w:lang w:eastAsia="en-AU"/>
              </w:rPr>
              <w:t>metric</w:t>
            </w:r>
            <w:commentRangeEnd w:id="771"/>
            <w:proofErr w:type="gramEnd"/>
            <w:r w:rsidR="00D73CC6">
              <w:rPr>
                <w:rStyle w:val="CommentReference"/>
                <w:rFonts w:eastAsia="MS Mincho"/>
              </w:rPr>
              <w:commentReference w:id="771"/>
            </w:r>
          </w:p>
        </w:tc>
        <w:tc>
          <w:tcPr>
            <w:tcW w:w="960" w:type="dxa"/>
            <w:tcBorders>
              <w:top w:val="single" w:sz="4" w:space="0" w:color="auto"/>
              <w:left w:val="nil"/>
              <w:bottom w:val="single" w:sz="4" w:space="0" w:color="auto"/>
              <w:right w:val="nil"/>
            </w:tcBorders>
            <w:shd w:val="clear" w:color="auto" w:fill="auto"/>
            <w:noWrap/>
            <w:vAlign w:val="bottom"/>
            <w:hideMark/>
          </w:tcPr>
          <w:p w14:paraId="61BEB1BA"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2"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p</w:t>
            </w:r>
          </w:p>
        </w:tc>
        <w:tc>
          <w:tcPr>
            <w:tcW w:w="960" w:type="dxa"/>
            <w:tcBorders>
              <w:top w:val="single" w:sz="4" w:space="0" w:color="auto"/>
              <w:left w:val="nil"/>
              <w:bottom w:val="single" w:sz="4" w:space="0" w:color="auto"/>
              <w:right w:val="nil"/>
            </w:tcBorders>
            <w:shd w:val="clear" w:color="auto" w:fill="auto"/>
            <w:noWrap/>
            <w:vAlign w:val="bottom"/>
            <w:hideMark/>
          </w:tcPr>
          <w:p w14:paraId="6BB51445"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3"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p.adj</w:t>
            </w:r>
          </w:p>
        </w:tc>
        <w:tc>
          <w:tcPr>
            <w:tcW w:w="960" w:type="dxa"/>
            <w:tcBorders>
              <w:top w:val="single" w:sz="4" w:space="0" w:color="auto"/>
              <w:left w:val="nil"/>
              <w:bottom w:val="single" w:sz="4" w:space="0" w:color="auto"/>
              <w:right w:val="nil"/>
            </w:tcBorders>
            <w:shd w:val="clear" w:color="auto" w:fill="auto"/>
            <w:noWrap/>
            <w:vAlign w:val="bottom"/>
            <w:hideMark/>
          </w:tcPr>
          <w:p w14:paraId="1CD783E5"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4"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R</w:t>
            </w:r>
            <w:r w:rsidRPr="00222CE2">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EBA02A"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5"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F</w:t>
            </w:r>
            <w:r w:rsidRPr="00222CE2">
              <w:rPr>
                <w:rFonts w:eastAsia="Times New Roman" w:cs="Times New Roman"/>
                <w:color w:val="000000"/>
                <w:sz w:val="20"/>
                <w:szCs w:val="20"/>
                <w:vertAlign w:val="subscript"/>
                <w:lang w:eastAsia="en-AU"/>
              </w:rPr>
              <w:t>(1,13)</w:t>
            </w:r>
          </w:p>
        </w:tc>
      </w:tr>
      <w:tr w:rsidR="0017691C" w:rsidRPr="00222CE2" w14:paraId="76676663"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6D4D693"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7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5E38AA2E"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7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0.0010</w:t>
            </w:r>
          </w:p>
        </w:tc>
        <w:tc>
          <w:tcPr>
            <w:tcW w:w="960" w:type="dxa"/>
            <w:tcBorders>
              <w:top w:val="nil"/>
              <w:left w:val="nil"/>
              <w:bottom w:val="nil"/>
              <w:right w:val="nil"/>
            </w:tcBorders>
            <w:shd w:val="clear" w:color="auto" w:fill="auto"/>
            <w:noWrap/>
            <w:vAlign w:val="bottom"/>
            <w:hideMark/>
          </w:tcPr>
          <w:p w14:paraId="3EE58C6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7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0.0152</w:t>
            </w:r>
          </w:p>
        </w:tc>
        <w:tc>
          <w:tcPr>
            <w:tcW w:w="960" w:type="dxa"/>
            <w:tcBorders>
              <w:top w:val="nil"/>
              <w:left w:val="nil"/>
              <w:bottom w:val="nil"/>
              <w:right w:val="nil"/>
            </w:tcBorders>
            <w:shd w:val="clear" w:color="auto" w:fill="auto"/>
            <w:noWrap/>
            <w:vAlign w:val="bottom"/>
            <w:hideMark/>
          </w:tcPr>
          <w:p w14:paraId="07479E77"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7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0.5773</w:t>
            </w:r>
          </w:p>
        </w:tc>
        <w:tc>
          <w:tcPr>
            <w:tcW w:w="960" w:type="dxa"/>
            <w:tcBorders>
              <w:top w:val="nil"/>
              <w:left w:val="nil"/>
              <w:bottom w:val="nil"/>
              <w:right w:val="single" w:sz="4" w:space="0" w:color="auto"/>
            </w:tcBorders>
            <w:shd w:val="clear" w:color="auto" w:fill="auto"/>
            <w:noWrap/>
            <w:vAlign w:val="bottom"/>
            <w:hideMark/>
          </w:tcPr>
          <w:p w14:paraId="6196EF4E"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17.7500</w:t>
            </w:r>
          </w:p>
        </w:tc>
      </w:tr>
      <w:tr w:rsidR="0017691C" w:rsidRPr="00222CE2" w14:paraId="172C961B"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7CFE91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8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M_MinM</w:t>
            </w:r>
            <w:proofErr w:type="spellEnd"/>
          </w:p>
        </w:tc>
        <w:tc>
          <w:tcPr>
            <w:tcW w:w="960" w:type="dxa"/>
            <w:tcBorders>
              <w:top w:val="nil"/>
              <w:left w:val="nil"/>
              <w:bottom w:val="nil"/>
              <w:right w:val="nil"/>
            </w:tcBorders>
            <w:shd w:val="clear" w:color="auto" w:fill="auto"/>
            <w:noWrap/>
            <w:vAlign w:val="bottom"/>
            <w:hideMark/>
          </w:tcPr>
          <w:p w14:paraId="7E2ECED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0.0094</w:t>
            </w:r>
          </w:p>
        </w:tc>
        <w:tc>
          <w:tcPr>
            <w:tcW w:w="960" w:type="dxa"/>
            <w:tcBorders>
              <w:top w:val="nil"/>
              <w:left w:val="nil"/>
              <w:bottom w:val="nil"/>
              <w:right w:val="nil"/>
            </w:tcBorders>
            <w:shd w:val="clear" w:color="auto" w:fill="auto"/>
            <w:noWrap/>
            <w:vAlign w:val="bottom"/>
            <w:hideMark/>
          </w:tcPr>
          <w:p w14:paraId="64C19E5D"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72E53FA8"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0.5404</w:t>
            </w:r>
          </w:p>
        </w:tc>
        <w:tc>
          <w:tcPr>
            <w:tcW w:w="960" w:type="dxa"/>
            <w:tcBorders>
              <w:top w:val="nil"/>
              <w:left w:val="nil"/>
              <w:bottom w:val="nil"/>
              <w:right w:val="single" w:sz="4" w:space="0" w:color="auto"/>
            </w:tcBorders>
            <w:shd w:val="clear" w:color="auto" w:fill="auto"/>
            <w:noWrap/>
            <w:vAlign w:val="bottom"/>
            <w:hideMark/>
          </w:tcPr>
          <w:p w14:paraId="5FC8031F"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5" w:author="Michelle Leishman" w:date="2014-12-18T11:21:00Z">
                <w:pPr>
                  <w:keepNext/>
                  <w:keepLines/>
                  <w:spacing w:before="200" w:after="0" w:line="360" w:lineRule="auto"/>
                  <w:jc w:val="center"/>
                  <w:outlineLvl w:val="4"/>
                </w:pPr>
              </w:pPrChange>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7.0560</w:t>
            </w:r>
          </w:p>
        </w:tc>
      </w:tr>
      <w:tr w:rsidR="0017691C" w:rsidRPr="00222CE2" w14:paraId="5CA4D0C8"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487351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8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20D9949"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0.0031</w:t>
            </w:r>
          </w:p>
        </w:tc>
        <w:tc>
          <w:tcPr>
            <w:tcW w:w="960" w:type="dxa"/>
            <w:tcBorders>
              <w:top w:val="nil"/>
              <w:left w:val="nil"/>
              <w:bottom w:val="nil"/>
              <w:right w:val="nil"/>
            </w:tcBorders>
            <w:shd w:val="clear" w:color="auto" w:fill="auto"/>
            <w:noWrap/>
            <w:vAlign w:val="bottom"/>
            <w:hideMark/>
          </w:tcPr>
          <w:p w14:paraId="0EBE7A1C"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0.0230</w:t>
            </w:r>
          </w:p>
        </w:tc>
        <w:tc>
          <w:tcPr>
            <w:tcW w:w="960" w:type="dxa"/>
            <w:tcBorders>
              <w:top w:val="nil"/>
              <w:left w:val="nil"/>
              <w:bottom w:val="nil"/>
              <w:right w:val="nil"/>
            </w:tcBorders>
            <w:shd w:val="clear" w:color="auto" w:fill="auto"/>
            <w:noWrap/>
            <w:vAlign w:val="bottom"/>
            <w:hideMark/>
          </w:tcPr>
          <w:p w14:paraId="3C5F4FED"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8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0.5032</w:t>
            </w:r>
          </w:p>
        </w:tc>
        <w:tc>
          <w:tcPr>
            <w:tcW w:w="960" w:type="dxa"/>
            <w:tcBorders>
              <w:top w:val="nil"/>
              <w:left w:val="nil"/>
              <w:bottom w:val="nil"/>
              <w:right w:val="single" w:sz="4" w:space="0" w:color="auto"/>
            </w:tcBorders>
            <w:shd w:val="clear" w:color="auto" w:fill="auto"/>
            <w:noWrap/>
            <w:vAlign w:val="bottom"/>
            <w:hideMark/>
          </w:tcPr>
          <w:p w14:paraId="2F8A031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13.1700</w:t>
            </w:r>
          </w:p>
        </w:tc>
      </w:tr>
      <w:tr w:rsidR="0017691C" w:rsidRPr="00222CE2" w14:paraId="61B67E19"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9EA838A"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9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CVMDFSummer</w:t>
            </w:r>
            <w:proofErr w:type="spellEnd"/>
          </w:p>
        </w:tc>
        <w:tc>
          <w:tcPr>
            <w:tcW w:w="960" w:type="dxa"/>
            <w:tcBorders>
              <w:top w:val="nil"/>
              <w:left w:val="nil"/>
              <w:bottom w:val="nil"/>
              <w:right w:val="nil"/>
            </w:tcBorders>
            <w:shd w:val="clear" w:color="auto" w:fill="auto"/>
            <w:noWrap/>
            <w:vAlign w:val="bottom"/>
            <w:hideMark/>
          </w:tcPr>
          <w:p w14:paraId="74C51AC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0.0218</w:t>
            </w:r>
          </w:p>
        </w:tc>
        <w:tc>
          <w:tcPr>
            <w:tcW w:w="960" w:type="dxa"/>
            <w:tcBorders>
              <w:top w:val="nil"/>
              <w:left w:val="nil"/>
              <w:bottom w:val="nil"/>
              <w:right w:val="nil"/>
            </w:tcBorders>
            <w:shd w:val="clear" w:color="auto" w:fill="auto"/>
            <w:noWrap/>
            <w:vAlign w:val="bottom"/>
            <w:hideMark/>
          </w:tcPr>
          <w:p w14:paraId="48A10F5F"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65D789A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0.4716</w:t>
            </w:r>
          </w:p>
        </w:tc>
        <w:tc>
          <w:tcPr>
            <w:tcW w:w="960" w:type="dxa"/>
            <w:tcBorders>
              <w:top w:val="nil"/>
              <w:left w:val="nil"/>
              <w:bottom w:val="nil"/>
              <w:right w:val="single" w:sz="4" w:space="0" w:color="auto"/>
            </w:tcBorders>
            <w:shd w:val="clear" w:color="auto" w:fill="auto"/>
            <w:noWrap/>
            <w:vAlign w:val="bottom"/>
            <w:hideMark/>
          </w:tcPr>
          <w:p w14:paraId="18C892DA"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5" w:author="Michelle Leishman" w:date="2014-12-18T11:21:00Z">
                <w:pPr>
                  <w:keepNext/>
                  <w:keepLines/>
                  <w:spacing w:before="200" w:after="0" w:line="360" w:lineRule="auto"/>
                  <w:jc w:val="center"/>
                  <w:outlineLvl w:val="4"/>
                </w:pPr>
              </w:pPrChange>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5.3560</w:t>
            </w:r>
          </w:p>
        </w:tc>
      </w:tr>
      <w:tr w:rsidR="0017691C" w:rsidRPr="00222CE2" w14:paraId="5E39AD37"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1107B2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79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CVMDFWinter</w:t>
            </w:r>
            <w:proofErr w:type="spellEnd"/>
          </w:p>
        </w:tc>
        <w:tc>
          <w:tcPr>
            <w:tcW w:w="960" w:type="dxa"/>
            <w:tcBorders>
              <w:top w:val="nil"/>
              <w:left w:val="nil"/>
              <w:bottom w:val="nil"/>
              <w:right w:val="nil"/>
            </w:tcBorders>
            <w:shd w:val="clear" w:color="auto" w:fill="auto"/>
            <w:noWrap/>
            <w:vAlign w:val="bottom"/>
            <w:hideMark/>
          </w:tcPr>
          <w:p w14:paraId="605204A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0.0096</w:t>
            </w:r>
          </w:p>
        </w:tc>
        <w:tc>
          <w:tcPr>
            <w:tcW w:w="960" w:type="dxa"/>
            <w:tcBorders>
              <w:top w:val="nil"/>
              <w:left w:val="nil"/>
              <w:bottom w:val="nil"/>
              <w:right w:val="nil"/>
            </w:tcBorders>
            <w:shd w:val="clear" w:color="auto" w:fill="auto"/>
            <w:noWrap/>
            <w:vAlign w:val="bottom"/>
            <w:hideMark/>
          </w:tcPr>
          <w:p w14:paraId="458940F3"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3D8D92A7"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79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0.4143</w:t>
            </w:r>
          </w:p>
        </w:tc>
        <w:tc>
          <w:tcPr>
            <w:tcW w:w="960" w:type="dxa"/>
            <w:tcBorders>
              <w:top w:val="nil"/>
              <w:left w:val="nil"/>
              <w:bottom w:val="nil"/>
              <w:right w:val="single" w:sz="4" w:space="0" w:color="auto"/>
            </w:tcBorders>
            <w:shd w:val="clear" w:color="auto" w:fill="auto"/>
            <w:noWrap/>
            <w:vAlign w:val="bottom"/>
            <w:hideMark/>
          </w:tcPr>
          <w:p w14:paraId="7B3FEB7A"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9.1940</w:t>
            </w:r>
          </w:p>
        </w:tc>
      </w:tr>
      <w:tr w:rsidR="0017691C" w:rsidRPr="00222CE2" w14:paraId="5ABE930D"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65B70799"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0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CVAnnMRateRise</w:t>
            </w:r>
            <w:proofErr w:type="spellEnd"/>
          </w:p>
        </w:tc>
        <w:tc>
          <w:tcPr>
            <w:tcW w:w="960" w:type="dxa"/>
            <w:tcBorders>
              <w:top w:val="nil"/>
              <w:left w:val="nil"/>
              <w:bottom w:val="nil"/>
              <w:right w:val="nil"/>
            </w:tcBorders>
            <w:shd w:val="clear" w:color="auto" w:fill="auto"/>
            <w:noWrap/>
            <w:vAlign w:val="bottom"/>
            <w:hideMark/>
          </w:tcPr>
          <w:p w14:paraId="39AB52A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0.0110</w:t>
            </w:r>
          </w:p>
        </w:tc>
        <w:tc>
          <w:tcPr>
            <w:tcW w:w="960" w:type="dxa"/>
            <w:tcBorders>
              <w:top w:val="nil"/>
              <w:left w:val="nil"/>
              <w:bottom w:val="nil"/>
              <w:right w:val="nil"/>
            </w:tcBorders>
            <w:shd w:val="clear" w:color="auto" w:fill="auto"/>
            <w:noWrap/>
            <w:vAlign w:val="bottom"/>
            <w:hideMark/>
          </w:tcPr>
          <w:p w14:paraId="7C8E6A8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7E993D57"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0.4031</w:t>
            </w:r>
          </w:p>
        </w:tc>
        <w:tc>
          <w:tcPr>
            <w:tcW w:w="960" w:type="dxa"/>
            <w:tcBorders>
              <w:top w:val="nil"/>
              <w:left w:val="nil"/>
              <w:bottom w:val="nil"/>
              <w:right w:val="single" w:sz="4" w:space="0" w:color="auto"/>
            </w:tcBorders>
            <w:shd w:val="clear" w:color="auto" w:fill="auto"/>
            <w:noWrap/>
            <w:vAlign w:val="bottom"/>
            <w:hideMark/>
          </w:tcPr>
          <w:p w14:paraId="57D32851"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5"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8.7810</w:t>
            </w:r>
          </w:p>
        </w:tc>
      </w:tr>
      <w:tr w:rsidR="0017691C" w:rsidRPr="00222CE2" w14:paraId="37F3684F"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C1C3B94"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0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CVAnnMRateFall</w:t>
            </w:r>
            <w:proofErr w:type="spellEnd"/>
          </w:p>
        </w:tc>
        <w:tc>
          <w:tcPr>
            <w:tcW w:w="960" w:type="dxa"/>
            <w:tcBorders>
              <w:top w:val="nil"/>
              <w:left w:val="nil"/>
              <w:bottom w:val="nil"/>
              <w:right w:val="nil"/>
            </w:tcBorders>
            <w:shd w:val="clear" w:color="auto" w:fill="auto"/>
            <w:noWrap/>
            <w:vAlign w:val="bottom"/>
            <w:hideMark/>
          </w:tcPr>
          <w:p w14:paraId="42267F2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0.0129</w:t>
            </w:r>
          </w:p>
        </w:tc>
        <w:tc>
          <w:tcPr>
            <w:tcW w:w="960" w:type="dxa"/>
            <w:tcBorders>
              <w:top w:val="nil"/>
              <w:left w:val="nil"/>
              <w:bottom w:val="nil"/>
              <w:right w:val="nil"/>
            </w:tcBorders>
            <w:shd w:val="clear" w:color="auto" w:fill="auto"/>
            <w:noWrap/>
            <w:vAlign w:val="bottom"/>
            <w:hideMark/>
          </w:tcPr>
          <w:p w14:paraId="59E89B3C"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4B98431C"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0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0.3896</w:t>
            </w:r>
          </w:p>
        </w:tc>
        <w:tc>
          <w:tcPr>
            <w:tcW w:w="960" w:type="dxa"/>
            <w:tcBorders>
              <w:top w:val="nil"/>
              <w:left w:val="nil"/>
              <w:bottom w:val="nil"/>
              <w:right w:val="single" w:sz="4" w:space="0" w:color="auto"/>
            </w:tcBorders>
            <w:shd w:val="clear" w:color="auto" w:fill="auto"/>
            <w:noWrap/>
            <w:vAlign w:val="bottom"/>
            <w:hideMark/>
          </w:tcPr>
          <w:p w14:paraId="2B535BBF"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8.2990</w:t>
            </w:r>
          </w:p>
        </w:tc>
      </w:tr>
      <w:tr w:rsidR="0017691C" w:rsidRPr="00222CE2" w14:paraId="2EE4B41D"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FF561D7"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1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MDFMDFSpring</w:t>
            </w:r>
            <w:proofErr w:type="spellEnd"/>
          </w:p>
        </w:tc>
        <w:tc>
          <w:tcPr>
            <w:tcW w:w="960" w:type="dxa"/>
            <w:tcBorders>
              <w:top w:val="nil"/>
              <w:left w:val="nil"/>
              <w:bottom w:val="nil"/>
              <w:right w:val="nil"/>
            </w:tcBorders>
            <w:shd w:val="clear" w:color="auto" w:fill="auto"/>
            <w:noWrap/>
            <w:vAlign w:val="bottom"/>
            <w:hideMark/>
          </w:tcPr>
          <w:p w14:paraId="53B71EFD"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0.0134</w:t>
            </w:r>
          </w:p>
        </w:tc>
        <w:tc>
          <w:tcPr>
            <w:tcW w:w="960" w:type="dxa"/>
            <w:tcBorders>
              <w:top w:val="nil"/>
              <w:left w:val="nil"/>
              <w:bottom w:val="nil"/>
              <w:right w:val="nil"/>
            </w:tcBorders>
            <w:shd w:val="clear" w:color="auto" w:fill="auto"/>
            <w:noWrap/>
            <w:vAlign w:val="bottom"/>
            <w:hideMark/>
          </w:tcPr>
          <w:p w14:paraId="332CBE5B"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568F78DB"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0.3862</w:t>
            </w:r>
          </w:p>
        </w:tc>
        <w:tc>
          <w:tcPr>
            <w:tcW w:w="960" w:type="dxa"/>
            <w:tcBorders>
              <w:top w:val="nil"/>
              <w:left w:val="nil"/>
              <w:bottom w:val="nil"/>
              <w:right w:val="single" w:sz="4" w:space="0" w:color="auto"/>
            </w:tcBorders>
            <w:shd w:val="clear" w:color="auto" w:fill="auto"/>
            <w:noWrap/>
            <w:vAlign w:val="bottom"/>
            <w:hideMark/>
          </w:tcPr>
          <w:p w14:paraId="591C548E"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5"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8.1800</w:t>
            </w:r>
          </w:p>
        </w:tc>
      </w:tr>
      <w:tr w:rsidR="0017691C" w:rsidRPr="00222CE2" w14:paraId="1013DE2B"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6DE7EED"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16"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AS20YrARI</w:t>
            </w:r>
          </w:p>
        </w:tc>
        <w:tc>
          <w:tcPr>
            <w:tcW w:w="960" w:type="dxa"/>
            <w:tcBorders>
              <w:top w:val="nil"/>
              <w:left w:val="nil"/>
              <w:bottom w:val="nil"/>
              <w:right w:val="nil"/>
            </w:tcBorders>
            <w:shd w:val="clear" w:color="auto" w:fill="auto"/>
            <w:noWrap/>
            <w:vAlign w:val="bottom"/>
            <w:hideMark/>
          </w:tcPr>
          <w:p w14:paraId="70B7FB06"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0.0148</w:t>
            </w:r>
          </w:p>
        </w:tc>
        <w:tc>
          <w:tcPr>
            <w:tcW w:w="960" w:type="dxa"/>
            <w:tcBorders>
              <w:top w:val="nil"/>
              <w:left w:val="nil"/>
              <w:bottom w:val="nil"/>
              <w:right w:val="nil"/>
            </w:tcBorders>
            <w:shd w:val="clear" w:color="auto" w:fill="auto"/>
            <w:noWrap/>
            <w:vAlign w:val="bottom"/>
            <w:hideMark/>
          </w:tcPr>
          <w:p w14:paraId="5D260678"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16D31C03"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1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0.3774</w:t>
            </w:r>
          </w:p>
        </w:tc>
        <w:tc>
          <w:tcPr>
            <w:tcW w:w="960" w:type="dxa"/>
            <w:tcBorders>
              <w:top w:val="nil"/>
              <w:left w:val="nil"/>
              <w:bottom w:val="nil"/>
              <w:right w:val="single" w:sz="4" w:space="0" w:color="auto"/>
            </w:tcBorders>
            <w:shd w:val="clear" w:color="auto" w:fill="auto"/>
            <w:noWrap/>
            <w:vAlign w:val="bottom"/>
            <w:hideMark/>
          </w:tcPr>
          <w:p w14:paraId="3BE6609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7.8790</w:t>
            </w:r>
          </w:p>
        </w:tc>
      </w:tr>
      <w:tr w:rsidR="0017691C" w:rsidRPr="00222CE2" w14:paraId="2D4302EC"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653EC746"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21"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M_MDFM</w:t>
            </w:r>
          </w:p>
        </w:tc>
        <w:tc>
          <w:tcPr>
            <w:tcW w:w="960" w:type="dxa"/>
            <w:tcBorders>
              <w:top w:val="nil"/>
              <w:left w:val="nil"/>
              <w:bottom w:val="nil"/>
              <w:right w:val="nil"/>
            </w:tcBorders>
            <w:shd w:val="clear" w:color="auto" w:fill="auto"/>
            <w:noWrap/>
            <w:vAlign w:val="bottom"/>
            <w:hideMark/>
          </w:tcPr>
          <w:p w14:paraId="346FB65A"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0.0209</w:t>
            </w:r>
          </w:p>
        </w:tc>
        <w:tc>
          <w:tcPr>
            <w:tcW w:w="960" w:type="dxa"/>
            <w:tcBorders>
              <w:top w:val="nil"/>
              <w:left w:val="nil"/>
              <w:bottom w:val="nil"/>
              <w:right w:val="nil"/>
            </w:tcBorders>
            <w:shd w:val="clear" w:color="auto" w:fill="auto"/>
            <w:noWrap/>
            <w:vAlign w:val="bottom"/>
            <w:hideMark/>
          </w:tcPr>
          <w:p w14:paraId="3CB36014"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4879C0BF"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0.3470</w:t>
            </w:r>
          </w:p>
        </w:tc>
        <w:tc>
          <w:tcPr>
            <w:tcW w:w="960" w:type="dxa"/>
            <w:tcBorders>
              <w:top w:val="nil"/>
              <w:left w:val="nil"/>
              <w:bottom w:val="nil"/>
              <w:right w:val="single" w:sz="4" w:space="0" w:color="auto"/>
            </w:tcBorders>
            <w:shd w:val="clear" w:color="auto" w:fill="auto"/>
            <w:noWrap/>
            <w:vAlign w:val="bottom"/>
            <w:hideMark/>
          </w:tcPr>
          <w:p w14:paraId="01E4454B"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5"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6.9080</w:t>
            </w:r>
          </w:p>
        </w:tc>
      </w:tr>
      <w:tr w:rsidR="0017691C" w:rsidRPr="00222CE2" w14:paraId="7E0FCC10"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ED3E5C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2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M_MaxM</w:t>
            </w:r>
            <w:proofErr w:type="spellEnd"/>
          </w:p>
        </w:tc>
        <w:tc>
          <w:tcPr>
            <w:tcW w:w="960" w:type="dxa"/>
            <w:tcBorders>
              <w:top w:val="nil"/>
              <w:left w:val="nil"/>
              <w:bottom w:val="nil"/>
              <w:right w:val="nil"/>
            </w:tcBorders>
            <w:shd w:val="clear" w:color="auto" w:fill="auto"/>
            <w:noWrap/>
            <w:vAlign w:val="bottom"/>
            <w:hideMark/>
          </w:tcPr>
          <w:p w14:paraId="22243162"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0.0258</w:t>
            </w:r>
          </w:p>
        </w:tc>
        <w:tc>
          <w:tcPr>
            <w:tcW w:w="960" w:type="dxa"/>
            <w:tcBorders>
              <w:top w:val="nil"/>
              <w:left w:val="nil"/>
              <w:bottom w:val="nil"/>
              <w:right w:val="nil"/>
            </w:tcBorders>
            <w:shd w:val="clear" w:color="auto" w:fill="auto"/>
            <w:noWrap/>
            <w:vAlign w:val="bottom"/>
            <w:hideMark/>
          </w:tcPr>
          <w:p w14:paraId="618747C1"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2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1DD89813" w14:textId="77777777" w:rsidR="0017691C" w:rsidRPr="00222CE2" w:rsidRDefault="0017691C">
            <w:pPr>
              <w:spacing w:after="0" w:line="480" w:lineRule="auto"/>
              <w:jc w:val="center"/>
              <w:rPr>
                <w:rFonts w:eastAsia="Times New Roman" w:cs="Times New Roman"/>
                <w:b/>
                <w:color w:val="000000"/>
                <w:sz w:val="20"/>
                <w:szCs w:val="20"/>
                <w:lang w:eastAsia="en-AU"/>
              </w:rPr>
              <w:pPrChange w:id="829" w:author="Michelle Leishman" w:date="2014-12-18T11:21:00Z">
                <w:pPr>
                  <w:spacing w:after="0" w:line="360" w:lineRule="auto"/>
                  <w:jc w:val="center"/>
                </w:pPr>
              </w:pPrChange>
            </w:pPr>
            <w:r w:rsidRPr="00222CE2">
              <w:rPr>
                <w:rFonts w:eastAsia="Times New Roman" w:cs="Times New Roman"/>
                <w:b/>
                <w:color w:val="000000"/>
                <w:sz w:val="20"/>
                <w:szCs w:val="20"/>
                <w:lang w:eastAsia="en-AU"/>
              </w:rPr>
              <w:t>0.3275</w:t>
            </w:r>
          </w:p>
        </w:tc>
        <w:tc>
          <w:tcPr>
            <w:tcW w:w="960" w:type="dxa"/>
            <w:tcBorders>
              <w:top w:val="nil"/>
              <w:left w:val="nil"/>
              <w:bottom w:val="nil"/>
              <w:right w:val="single" w:sz="4" w:space="0" w:color="auto"/>
            </w:tcBorders>
            <w:shd w:val="clear" w:color="auto" w:fill="auto"/>
            <w:noWrap/>
            <w:vAlign w:val="bottom"/>
            <w:hideMark/>
          </w:tcPr>
          <w:p w14:paraId="194EC607"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6.3300</w:t>
            </w:r>
          </w:p>
        </w:tc>
      </w:tr>
      <w:tr w:rsidR="0017691C" w:rsidRPr="00222CE2" w14:paraId="6F79EC0A"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F1473A1"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3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CVMDFSpring</w:t>
            </w:r>
            <w:proofErr w:type="spellEnd"/>
          </w:p>
        </w:tc>
        <w:tc>
          <w:tcPr>
            <w:tcW w:w="960" w:type="dxa"/>
            <w:tcBorders>
              <w:top w:val="nil"/>
              <w:left w:val="nil"/>
              <w:bottom w:val="nil"/>
              <w:right w:val="nil"/>
            </w:tcBorders>
            <w:shd w:val="clear" w:color="auto" w:fill="auto"/>
            <w:noWrap/>
            <w:vAlign w:val="bottom"/>
            <w:hideMark/>
          </w:tcPr>
          <w:p w14:paraId="0EA4BE09"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0.0260</w:t>
            </w:r>
          </w:p>
        </w:tc>
        <w:tc>
          <w:tcPr>
            <w:tcW w:w="960" w:type="dxa"/>
            <w:tcBorders>
              <w:top w:val="nil"/>
              <w:left w:val="nil"/>
              <w:bottom w:val="nil"/>
              <w:right w:val="nil"/>
            </w:tcBorders>
            <w:shd w:val="clear" w:color="auto" w:fill="auto"/>
            <w:noWrap/>
            <w:vAlign w:val="bottom"/>
            <w:hideMark/>
          </w:tcPr>
          <w:p w14:paraId="611B0AE0"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657D28A3"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0.3269</w:t>
            </w:r>
          </w:p>
        </w:tc>
        <w:tc>
          <w:tcPr>
            <w:tcW w:w="960" w:type="dxa"/>
            <w:tcBorders>
              <w:top w:val="nil"/>
              <w:left w:val="nil"/>
              <w:bottom w:val="nil"/>
              <w:right w:val="single" w:sz="4" w:space="0" w:color="auto"/>
            </w:tcBorders>
            <w:shd w:val="clear" w:color="auto" w:fill="auto"/>
            <w:noWrap/>
            <w:vAlign w:val="bottom"/>
            <w:hideMark/>
          </w:tcPr>
          <w:p w14:paraId="0D8CD953"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5"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6.3130</w:t>
            </w:r>
          </w:p>
        </w:tc>
      </w:tr>
      <w:tr w:rsidR="0017691C" w:rsidRPr="00222CE2" w14:paraId="6807B4C1"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3611FE3"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3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lastRenderedPageBreak/>
              <w:t>CVMDFAutumn</w:t>
            </w:r>
            <w:proofErr w:type="spellEnd"/>
          </w:p>
        </w:tc>
        <w:tc>
          <w:tcPr>
            <w:tcW w:w="960" w:type="dxa"/>
            <w:tcBorders>
              <w:top w:val="nil"/>
              <w:left w:val="nil"/>
              <w:bottom w:val="nil"/>
              <w:right w:val="nil"/>
            </w:tcBorders>
            <w:shd w:val="clear" w:color="auto" w:fill="auto"/>
            <w:noWrap/>
            <w:vAlign w:val="bottom"/>
            <w:hideMark/>
          </w:tcPr>
          <w:p w14:paraId="301122CE"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7"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0.0342</w:t>
            </w:r>
          </w:p>
        </w:tc>
        <w:tc>
          <w:tcPr>
            <w:tcW w:w="960" w:type="dxa"/>
            <w:tcBorders>
              <w:top w:val="nil"/>
              <w:left w:val="nil"/>
              <w:bottom w:val="nil"/>
              <w:right w:val="nil"/>
            </w:tcBorders>
            <w:shd w:val="clear" w:color="auto" w:fill="auto"/>
            <w:noWrap/>
            <w:vAlign w:val="bottom"/>
            <w:hideMark/>
          </w:tcPr>
          <w:p w14:paraId="1C70FC6C"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8"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35908EEE"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39"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0.3009</w:t>
            </w:r>
          </w:p>
        </w:tc>
        <w:tc>
          <w:tcPr>
            <w:tcW w:w="960" w:type="dxa"/>
            <w:tcBorders>
              <w:top w:val="nil"/>
              <w:left w:val="nil"/>
              <w:bottom w:val="nil"/>
              <w:right w:val="single" w:sz="4" w:space="0" w:color="auto"/>
            </w:tcBorders>
            <w:shd w:val="clear" w:color="auto" w:fill="auto"/>
            <w:noWrap/>
            <w:vAlign w:val="bottom"/>
            <w:hideMark/>
          </w:tcPr>
          <w:p w14:paraId="05C8162F"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40"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5.5950</w:t>
            </w:r>
          </w:p>
        </w:tc>
      </w:tr>
      <w:tr w:rsidR="0017691C" w:rsidRPr="00222CE2" w14:paraId="6E99F1F3"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AAE4C59"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4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5BB3ABF3"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42"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0.0360</w:t>
            </w:r>
          </w:p>
        </w:tc>
        <w:tc>
          <w:tcPr>
            <w:tcW w:w="960" w:type="dxa"/>
            <w:tcBorders>
              <w:top w:val="nil"/>
              <w:left w:val="nil"/>
              <w:bottom w:val="nil"/>
              <w:right w:val="nil"/>
            </w:tcBorders>
            <w:shd w:val="clear" w:color="auto" w:fill="auto"/>
            <w:noWrap/>
            <w:vAlign w:val="bottom"/>
            <w:hideMark/>
          </w:tcPr>
          <w:p w14:paraId="16D87D45"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43"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0A4A7A70"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44"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0.2961</w:t>
            </w:r>
          </w:p>
        </w:tc>
        <w:tc>
          <w:tcPr>
            <w:tcW w:w="960" w:type="dxa"/>
            <w:tcBorders>
              <w:top w:val="nil"/>
              <w:left w:val="nil"/>
              <w:bottom w:val="nil"/>
              <w:right w:val="single" w:sz="4" w:space="0" w:color="auto"/>
            </w:tcBorders>
            <w:shd w:val="clear" w:color="auto" w:fill="auto"/>
            <w:noWrap/>
            <w:vAlign w:val="bottom"/>
            <w:hideMark/>
          </w:tcPr>
          <w:p w14:paraId="6647E145" w14:textId="77777777" w:rsidR="0017691C" w:rsidRPr="00222CE2" w:rsidRDefault="0017691C">
            <w:pPr>
              <w:spacing w:after="0" w:line="480" w:lineRule="auto"/>
              <w:jc w:val="center"/>
              <w:rPr>
                <w:rFonts w:asciiTheme="majorHAnsi" w:eastAsia="Times New Roman" w:hAnsiTheme="majorHAnsi" w:cs="Times New Roman"/>
                <w:b/>
                <w:color w:val="000000"/>
                <w:sz w:val="20"/>
                <w:szCs w:val="20"/>
                <w:lang w:eastAsia="en-AU"/>
              </w:rPr>
              <w:pPrChange w:id="845" w:author="Michelle Leishman" w:date="2014-12-18T11:21:00Z">
                <w:pPr>
                  <w:keepNext/>
                  <w:keepLines/>
                  <w:spacing w:before="200" w:after="0" w:line="360" w:lineRule="auto"/>
                  <w:jc w:val="center"/>
                  <w:outlineLvl w:val="4"/>
                </w:pPr>
              </w:pPrChange>
            </w:pPr>
            <w:r w:rsidRPr="00222CE2">
              <w:rPr>
                <w:rFonts w:eastAsia="Times New Roman" w:cs="Times New Roman"/>
                <w:b/>
                <w:color w:val="000000"/>
                <w:sz w:val="20"/>
                <w:szCs w:val="20"/>
                <w:lang w:eastAsia="en-AU"/>
              </w:rPr>
              <w:t>5.4680</w:t>
            </w:r>
          </w:p>
        </w:tc>
      </w:tr>
      <w:tr w:rsidR="0017691C" w:rsidRPr="00222CE2" w14:paraId="7A104C3D"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2E3E7F9"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4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HSPeak</w:t>
            </w:r>
            <w:proofErr w:type="spellEnd"/>
          </w:p>
        </w:tc>
        <w:tc>
          <w:tcPr>
            <w:tcW w:w="960" w:type="dxa"/>
            <w:tcBorders>
              <w:top w:val="nil"/>
              <w:left w:val="nil"/>
              <w:bottom w:val="nil"/>
              <w:right w:val="nil"/>
            </w:tcBorders>
            <w:shd w:val="clear" w:color="auto" w:fill="auto"/>
            <w:noWrap/>
            <w:vAlign w:val="bottom"/>
            <w:hideMark/>
          </w:tcPr>
          <w:p w14:paraId="1C46F621"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47"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695D0C14"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48"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31A54F08"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49"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0.2384</w:t>
            </w:r>
          </w:p>
        </w:tc>
        <w:tc>
          <w:tcPr>
            <w:tcW w:w="960" w:type="dxa"/>
            <w:tcBorders>
              <w:top w:val="nil"/>
              <w:left w:val="nil"/>
              <w:bottom w:val="nil"/>
              <w:right w:val="single" w:sz="4" w:space="0" w:color="auto"/>
            </w:tcBorders>
            <w:shd w:val="clear" w:color="auto" w:fill="auto"/>
            <w:noWrap/>
            <w:vAlign w:val="bottom"/>
            <w:hideMark/>
          </w:tcPr>
          <w:p w14:paraId="2DD5B1B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0"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4.0690</w:t>
            </w:r>
          </w:p>
        </w:tc>
      </w:tr>
      <w:tr w:rsidR="0017691C" w:rsidRPr="00222CE2" w14:paraId="41F61710"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E49C348"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MDFMDFWinter</w:t>
            </w:r>
            <w:proofErr w:type="spellEnd"/>
          </w:p>
        </w:tc>
        <w:tc>
          <w:tcPr>
            <w:tcW w:w="960" w:type="dxa"/>
            <w:tcBorders>
              <w:top w:val="nil"/>
              <w:left w:val="nil"/>
              <w:bottom w:val="nil"/>
              <w:right w:val="nil"/>
            </w:tcBorders>
            <w:shd w:val="clear" w:color="auto" w:fill="auto"/>
            <w:noWrap/>
            <w:vAlign w:val="bottom"/>
            <w:hideMark/>
          </w:tcPr>
          <w:p w14:paraId="4ED59C90"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2"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0.0881</w:t>
            </w:r>
          </w:p>
        </w:tc>
        <w:tc>
          <w:tcPr>
            <w:tcW w:w="960" w:type="dxa"/>
            <w:tcBorders>
              <w:top w:val="nil"/>
              <w:left w:val="nil"/>
              <w:bottom w:val="nil"/>
              <w:right w:val="nil"/>
            </w:tcBorders>
            <w:shd w:val="clear" w:color="auto" w:fill="auto"/>
            <w:noWrap/>
            <w:vAlign w:val="bottom"/>
            <w:hideMark/>
          </w:tcPr>
          <w:p w14:paraId="73E4205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3"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11BAB11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4"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0.2073</w:t>
            </w:r>
          </w:p>
        </w:tc>
        <w:tc>
          <w:tcPr>
            <w:tcW w:w="960" w:type="dxa"/>
            <w:tcBorders>
              <w:top w:val="nil"/>
              <w:left w:val="nil"/>
              <w:bottom w:val="nil"/>
              <w:right w:val="single" w:sz="4" w:space="0" w:color="auto"/>
            </w:tcBorders>
            <w:shd w:val="clear" w:color="auto" w:fill="auto"/>
            <w:noWrap/>
            <w:vAlign w:val="bottom"/>
            <w:hideMark/>
          </w:tcPr>
          <w:p w14:paraId="4229357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5"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3.4010</w:t>
            </w:r>
          </w:p>
        </w:tc>
      </w:tr>
      <w:tr w:rsidR="0017691C" w:rsidRPr="00222CE2" w14:paraId="0B463A1B"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8DF970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C_MaxM</w:t>
            </w:r>
            <w:proofErr w:type="spellEnd"/>
          </w:p>
        </w:tc>
        <w:tc>
          <w:tcPr>
            <w:tcW w:w="960" w:type="dxa"/>
            <w:tcBorders>
              <w:top w:val="nil"/>
              <w:left w:val="nil"/>
              <w:bottom w:val="nil"/>
              <w:right w:val="nil"/>
            </w:tcBorders>
            <w:shd w:val="clear" w:color="auto" w:fill="auto"/>
            <w:noWrap/>
            <w:vAlign w:val="bottom"/>
            <w:hideMark/>
          </w:tcPr>
          <w:p w14:paraId="54B2D08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7"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0.0885</w:t>
            </w:r>
          </w:p>
        </w:tc>
        <w:tc>
          <w:tcPr>
            <w:tcW w:w="960" w:type="dxa"/>
            <w:tcBorders>
              <w:top w:val="nil"/>
              <w:left w:val="nil"/>
              <w:bottom w:val="nil"/>
              <w:right w:val="nil"/>
            </w:tcBorders>
            <w:shd w:val="clear" w:color="auto" w:fill="auto"/>
            <w:noWrap/>
            <w:vAlign w:val="bottom"/>
            <w:hideMark/>
          </w:tcPr>
          <w:p w14:paraId="6AF76A3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8"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30B3AF21"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59"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0.2069</w:t>
            </w:r>
          </w:p>
        </w:tc>
        <w:tc>
          <w:tcPr>
            <w:tcW w:w="960" w:type="dxa"/>
            <w:tcBorders>
              <w:top w:val="nil"/>
              <w:left w:val="nil"/>
              <w:bottom w:val="nil"/>
              <w:right w:val="single" w:sz="4" w:space="0" w:color="auto"/>
            </w:tcBorders>
            <w:shd w:val="clear" w:color="auto" w:fill="auto"/>
            <w:noWrap/>
            <w:vAlign w:val="bottom"/>
            <w:hideMark/>
          </w:tcPr>
          <w:p w14:paraId="78526053"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0"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3.3920</w:t>
            </w:r>
          </w:p>
        </w:tc>
      </w:tr>
      <w:tr w:rsidR="0017691C" w:rsidRPr="00222CE2" w14:paraId="6FFB6912"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02FCB4B"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1"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C_MDFM</w:t>
            </w:r>
          </w:p>
        </w:tc>
        <w:tc>
          <w:tcPr>
            <w:tcW w:w="960" w:type="dxa"/>
            <w:tcBorders>
              <w:top w:val="nil"/>
              <w:left w:val="nil"/>
              <w:bottom w:val="nil"/>
              <w:right w:val="nil"/>
            </w:tcBorders>
            <w:shd w:val="clear" w:color="auto" w:fill="auto"/>
            <w:noWrap/>
            <w:vAlign w:val="bottom"/>
            <w:hideMark/>
          </w:tcPr>
          <w:p w14:paraId="6496B989"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2"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0.1086</w:t>
            </w:r>
          </w:p>
        </w:tc>
        <w:tc>
          <w:tcPr>
            <w:tcW w:w="960" w:type="dxa"/>
            <w:tcBorders>
              <w:top w:val="nil"/>
              <w:left w:val="nil"/>
              <w:bottom w:val="nil"/>
              <w:right w:val="nil"/>
            </w:tcBorders>
            <w:shd w:val="clear" w:color="auto" w:fill="auto"/>
            <w:noWrap/>
            <w:vAlign w:val="bottom"/>
            <w:hideMark/>
          </w:tcPr>
          <w:p w14:paraId="0558ACF1"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3"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35EF49C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4"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0.1859</w:t>
            </w:r>
          </w:p>
        </w:tc>
        <w:tc>
          <w:tcPr>
            <w:tcW w:w="960" w:type="dxa"/>
            <w:tcBorders>
              <w:top w:val="nil"/>
              <w:left w:val="nil"/>
              <w:bottom w:val="nil"/>
              <w:right w:val="single" w:sz="4" w:space="0" w:color="auto"/>
            </w:tcBorders>
            <w:shd w:val="clear" w:color="auto" w:fill="auto"/>
            <w:noWrap/>
            <w:vAlign w:val="bottom"/>
            <w:hideMark/>
          </w:tcPr>
          <w:p w14:paraId="37EF3CC7"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5"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2.9680</w:t>
            </w:r>
          </w:p>
        </w:tc>
      </w:tr>
      <w:tr w:rsidR="0017691C" w:rsidRPr="00222CE2" w14:paraId="51FD675A"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AFABC05"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MDFMDFAutumn</w:t>
            </w:r>
            <w:proofErr w:type="spellEnd"/>
          </w:p>
        </w:tc>
        <w:tc>
          <w:tcPr>
            <w:tcW w:w="960" w:type="dxa"/>
            <w:tcBorders>
              <w:top w:val="nil"/>
              <w:left w:val="nil"/>
              <w:bottom w:val="nil"/>
              <w:right w:val="nil"/>
            </w:tcBorders>
            <w:shd w:val="clear" w:color="auto" w:fill="auto"/>
            <w:noWrap/>
            <w:vAlign w:val="bottom"/>
            <w:hideMark/>
          </w:tcPr>
          <w:p w14:paraId="200BD5A0"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7"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0.1091</w:t>
            </w:r>
          </w:p>
        </w:tc>
        <w:tc>
          <w:tcPr>
            <w:tcW w:w="960" w:type="dxa"/>
            <w:tcBorders>
              <w:top w:val="nil"/>
              <w:left w:val="nil"/>
              <w:bottom w:val="nil"/>
              <w:right w:val="nil"/>
            </w:tcBorders>
            <w:shd w:val="clear" w:color="auto" w:fill="auto"/>
            <w:noWrap/>
            <w:vAlign w:val="bottom"/>
            <w:hideMark/>
          </w:tcPr>
          <w:p w14:paraId="010F0B62"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8"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3934612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69"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0.1854</w:t>
            </w:r>
          </w:p>
        </w:tc>
        <w:tc>
          <w:tcPr>
            <w:tcW w:w="960" w:type="dxa"/>
            <w:tcBorders>
              <w:top w:val="nil"/>
              <w:left w:val="nil"/>
              <w:bottom w:val="nil"/>
              <w:right w:val="single" w:sz="4" w:space="0" w:color="auto"/>
            </w:tcBorders>
            <w:shd w:val="clear" w:color="auto" w:fill="auto"/>
            <w:noWrap/>
            <w:vAlign w:val="bottom"/>
            <w:hideMark/>
          </w:tcPr>
          <w:p w14:paraId="2980EC7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0"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2.9590</w:t>
            </w:r>
          </w:p>
        </w:tc>
      </w:tr>
      <w:tr w:rsidR="0017691C" w:rsidRPr="00222CE2" w14:paraId="29F5E351"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172CFC6"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C_MinM</w:t>
            </w:r>
            <w:proofErr w:type="spellEnd"/>
          </w:p>
        </w:tc>
        <w:tc>
          <w:tcPr>
            <w:tcW w:w="960" w:type="dxa"/>
            <w:tcBorders>
              <w:top w:val="nil"/>
              <w:left w:val="nil"/>
              <w:bottom w:val="nil"/>
              <w:right w:val="nil"/>
            </w:tcBorders>
            <w:shd w:val="clear" w:color="auto" w:fill="auto"/>
            <w:noWrap/>
            <w:vAlign w:val="bottom"/>
            <w:hideMark/>
          </w:tcPr>
          <w:p w14:paraId="2C999DD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2"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0.1361</w:t>
            </w:r>
          </w:p>
        </w:tc>
        <w:tc>
          <w:tcPr>
            <w:tcW w:w="960" w:type="dxa"/>
            <w:tcBorders>
              <w:top w:val="nil"/>
              <w:left w:val="nil"/>
              <w:bottom w:val="nil"/>
              <w:right w:val="nil"/>
            </w:tcBorders>
            <w:shd w:val="clear" w:color="auto" w:fill="auto"/>
            <w:noWrap/>
            <w:vAlign w:val="bottom"/>
            <w:hideMark/>
          </w:tcPr>
          <w:p w14:paraId="1C4A3DAB"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3"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0.1021</w:t>
            </w:r>
          </w:p>
        </w:tc>
        <w:tc>
          <w:tcPr>
            <w:tcW w:w="960" w:type="dxa"/>
            <w:tcBorders>
              <w:top w:val="nil"/>
              <w:left w:val="nil"/>
              <w:bottom w:val="nil"/>
              <w:right w:val="nil"/>
            </w:tcBorders>
            <w:shd w:val="clear" w:color="auto" w:fill="auto"/>
            <w:noWrap/>
            <w:vAlign w:val="bottom"/>
            <w:hideMark/>
          </w:tcPr>
          <w:p w14:paraId="672C9D4D"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4"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0.1626</w:t>
            </w:r>
          </w:p>
        </w:tc>
        <w:tc>
          <w:tcPr>
            <w:tcW w:w="960" w:type="dxa"/>
            <w:tcBorders>
              <w:top w:val="nil"/>
              <w:left w:val="nil"/>
              <w:bottom w:val="nil"/>
              <w:right w:val="single" w:sz="4" w:space="0" w:color="auto"/>
            </w:tcBorders>
            <w:shd w:val="clear" w:color="auto" w:fill="auto"/>
            <w:noWrap/>
            <w:vAlign w:val="bottom"/>
            <w:hideMark/>
          </w:tcPr>
          <w:p w14:paraId="359B82C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5"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2.5240</w:t>
            </w:r>
          </w:p>
        </w:tc>
      </w:tr>
      <w:tr w:rsidR="0017691C" w:rsidRPr="00222CE2" w14:paraId="688DD584"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91E6308"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MRateRise</w:t>
            </w:r>
            <w:proofErr w:type="spellEnd"/>
          </w:p>
        </w:tc>
        <w:tc>
          <w:tcPr>
            <w:tcW w:w="960" w:type="dxa"/>
            <w:tcBorders>
              <w:top w:val="nil"/>
              <w:left w:val="nil"/>
              <w:bottom w:val="nil"/>
              <w:right w:val="nil"/>
            </w:tcBorders>
            <w:shd w:val="clear" w:color="auto" w:fill="auto"/>
            <w:noWrap/>
            <w:vAlign w:val="bottom"/>
            <w:hideMark/>
          </w:tcPr>
          <w:p w14:paraId="7DCA041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7"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0.1556</w:t>
            </w:r>
          </w:p>
        </w:tc>
        <w:tc>
          <w:tcPr>
            <w:tcW w:w="960" w:type="dxa"/>
            <w:tcBorders>
              <w:top w:val="nil"/>
              <w:left w:val="nil"/>
              <w:bottom w:val="nil"/>
              <w:right w:val="nil"/>
            </w:tcBorders>
            <w:shd w:val="clear" w:color="auto" w:fill="auto"/>
            <w:noWrap/>
            <w:vAlign w:val="bottom"/>
            <w:hideMark/>
          </w:tcPr>
          <w:p w14:paraId="4A0CE769"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8"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6C16925D"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79"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0.1488</w:t>
            </w:r>
          </w:p>
        </w:tc>
        <w:tc>
          <w:tcPr>
            <w:tcW w:w="960" w:type="dxa"/>
            <w:tcBorders>
              <w:top w:val="nil"/>
              <w:left w:val="nil"/>
              <w:bottom w:val="nil"/>
              <w:right w:val="single" w:sz="4" w:space="0" w:color="auto"/>
            </w:tcBorders>
            <w:shd w:val="clear" w:color="auto" w:fill="auto"/>
            <w:noWrap/>
            <w:vAlign w:val="bottom"/>
            <w:hideMark/>
          </w:tcPr>
          <w:p w14:paraId="38F9F737"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0"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2.2720</w:t>
            </w:r>
          </w:p>
        </w:tc>
      </w:tr>
      <w:tr w:rsidR="0017691C" w:rsidRPr="00222CE2" w14:paraId="4AFC4477"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4450F4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1"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MRateFall</w:t>
            </w:r>
            <w:proofErr w:type="spellEnd"/>
          </w:p>
        </w:tc>
        <w:tc>
          <w:tcPr>
            <w:tcW w:w="960" w:type="dxa"/>
            <w:tcBorders>
              <w:top w:val="nil"/>
              <w:left w:val="nil"/>
              <w:bottom w:val="nil"/>
              <w:right w:val="nil"/>
            </w:tcBorders>
            <w:shd w:val="clear" w:color="auto" w:fill="auto"/>
            <w:noWrap/>
            <w:vAlign w:val="bottom"/>
            <w:hideMark/>
          </w:tcPr>
          <w:p w14:paraId="086901D3"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2"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0.1572</w:t>
            </w:r>
          </w:p>
        </w:tc>
        <w:tc>
          <w:tcPr>
            <w:tcW w:w="960" w:type="dxa"/>
            <w:tcBorders>
              <w:top w:val="nil"/>
              <w:left w:val="nil"/>
              <w:bottom w:val="nil"/>
              <w:right w:val="nil"/>
            </w:tcBorders>
            <w:shd w:val="clear" w:color="auto" w:fill="auto"/>
            <w:noWrap/>
            <w:vAlign w:val="bottom"/>
            <w:hideMark/>
          </w:tcPr>
          <w:p w14:paraId="3F77B100"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3"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6DCE336D"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4"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0.1477</w:t>
            </w:r>
          </w:p>
        </w:tc>
        <w:tc>
          <w:tcPr>
            <w:tcW w:w="960" w:type="dxa"/>
            <w:tcBorders>
              <w:top w:val="nil"/>
              <w:left w:val="nil"/>
              <w:bottom w:val="nil"/>
              <w:right w:val="single" w:sz="4" w:space="0" w:color="auto"/>
            </w:tcBorders>
            <w:shd w:val="clear" w:color="auto" w:fill="auto"/>
            <w:noWrap/>
            <w:vAlign w:val="bottom"/>
            <w:hideMark/>
          </w:tcPr>
          <w:p w14:paraId="1A97C20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5"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2.2530</w:t>
            </w:r>
          </w:p>
        </w:tc>
      </w:tr>
      <w:tr w:rsidR="0017691C" w:rsidRPr="00222CE2" w14:paraId="6A58C7DA" w14:textId="77777777" w:rsidTr="00402F2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ADB579B"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6" w:author="Michelle Leishman" w:date="2014-12-18T11:21:00Z">
                <w:pPr>
                  <w:keepNext/>
                  <w:keepLines/>
                  <w:spacing w:before="200" w:after="0" w:line="360" w:lineRule="auto"/>
                  <w:jc w:val="center"/>
                  <w:outlineLvl w:val="4"/>
                </w:pPr>
              </w:pPrChange>
            </w:pPr>
            <w:proofErr w:type="spellStart"/>
            <w:r w:rsidRPr="00222CE2">
              <w:rPr>
                <w:rFonts w:eastAsia="Times New Roman" w:cs="Times New Roman"/>
                <w:color w:val="000000"/>
                <w:sz w:val="20"/>
                <w:szCs w:val="20"/>
                <w:lang w:eastAsia="en-AU"/>
              </w:rPr>
              <w:t>MDFAnnHSNum</w:t>
            </w:r>
            <w:proofErr w:type="spellEnd"/>
          </w:p>
        </w:tc>
        <w:tc>
          <w:tcPr>
            <w:tcW w:w="960" w:type="dxa"/>
            <w:tcBorders>
              <w:top w:val="nil"/>
              <w:left w:val="nil"/>
              <w:bottom w:val="single" w:sz="4" w:space="0" w:color="auto"/>
              <w:right w:val="nil"/>
            </w:tcBorders>
            <w:shd w:val="clear" w:color="auto" w:fill="auto"/>
            <w:noWrap/>
            <w:vAlign w:val="bottom"/>
            <w:hideMark/>
          </w:tcPr>
          <w:p w14:paraId="5BBCAEFF"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7"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0.7270</w:t>
            </w:r>
          </w:p>
        </w:tc>
        <w:tc>
          <w:tcPr>
            <w:tcW w:w="960" w:type="dxa"/>
            <w:tcBorders>
              <w:top w:val="nil"/>
              <w:left w:val="nil"/>
              <w:bottom w:val="single" w:sz="4" w:space="0" w:color="auto"/>
              <w:right w:val="nil"/>
            </w:tcBorders>
            <w:shd w:val="clear" w:color="auto" w:fill="auto"/>
            <w:noWrap/>
            <w:vAlign w:val="bottom"/>
            <w:hideMark/>
          </w:tcPr>
          <w:p w14:paraId="709256BC"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8"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0.4741</w:t>
            </w:r>
          </w:p>
        </w:tc>
        <w:tc>
          <w:tcPr>
            <w:tcW w:w="960" w:type="dxa"/>
            <w:tcBorders>
              <w:top w:val="nil"/>
              <w:left w:val="nil"/>
              <w:bottom w:val="single" w:sz="4" w:space="0" w:color="auto"/>
              <w:right w:val="nil"/>
            </w:tcBorders>
            <w:shd w:val="clear" w:color="auto" w:fill="auto"/>
            <w:noWrap/>
            <w:vAlign w:val="bottom"/>
            <w:hideMark/>
          </w:tcPr>
          <w:p w14:paraId="39164BEE"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89"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0.0097</w:t>
            </w:r>
          </w:p>
        </w:tc>
        <w:tc>
          <w:tcPr>
            <w:tcW w:w="960" w:type="dxa"/>
            <w:tcBorders>
              <w:top w:val="nil"/>
              <w:left w:val="nil"/>
              <w:bottom w:val="single" w:sz="4" w:space="0" w:color="auto"/>
              <w:right w:val="single" w:sz="4" w:space="0" w:color="auto"/>
            </w:tcBorders>
            <w:shd w:val="clear" w:color="auto" w:fill="auto"/>
            <w:noWrap/>
            <w:vAlign w:val="bottom"/>
            <w:hideMark/>
          </w:tcPr>
          <w:p w14:paraId="276BB703" w14:textId="77777777" w:rsidR="0017691C" w:rsidRPr="00222CE2" w:rsidRDefault="0017691C">
            <w:pPr>
              <w:spacing w:after="0" w:line="480" w:lineRule="auto"/>
              <w:jc w:val="center"/>
              <w:rPr>
                <w:rFonts w:asciiTheme="majorHAnsi" w:eastAsia="Times New Roman" w:hAnsiTheme="majorHAnsi" w:cs="Times New Roman"/>
                <w:color w:val="000000"/>
                <w:sz w:val="20"/>
                <w:szCs w:val="20"/>
                <w:lang w:eastAsia="en-AU"/>
              </w:rPr>
              <w:pPrChange w:id="890" w:author="Michelle Leishman" w:date="2014-12-18T11:21:00Z">
                <w:pPr>
                  <w:keepNext/>
                  <w:keepLines/>
                  <w:spacing w:before="200" w:after="0" w:line="360" w:lineRule="auto"/>
                  <w:jc w:val="center"/>
                  <w:outlineLvl w:val="4"/>
                </w:pPr>
              </w:pPrChange>
            </w:pPr>
            <w:r w:rsidRPr="00222CE2">
              <w:rPr>
                <w:rFonts w:eastAsia="Times New Roman" w:cs="Times New Roman"/>
                <w:color w:val="000000"/>
                <w:sz w:val="20"/>
                <w:szCs w:val="20"/>
                <w:lang w:eastAsia="en-AU"/>
              </w:rPr>
              <w:t>0.1273</w:t>
            </w:r>
          </w:p>
        </w:tc>
      </w:tr>
    </w:tbl>
    <w:p w14:paraId="6AF7E743" w14:textId="77777777" w:rsidR="0017691C" w:rsidRDefault="0017691C">
      <w:pPr>
        <w:spacing w:line="480" w:lineRule="auto"/>
        <w:rPr>
          <w:rFonts w:cs="Arial"/>
        </w:rPr>
        <w:pPrChange w:id="891" w:author="Michelle Leishman" w:date="2014-12-18T11:21:00Z">
          <w:pPr>
            <w:spacing w:line="360" w:lineRule="auto"/>
          </w:pPr>
        </w:pPrChange>
      </w:pPr>
    </w:p>
    <w:p w14:paraId="436FD2DA" w14:textId="77777777" w:rsidR="0017691C" w:rsidRDefault="0017691C">
      <w:pPr>
        <w:spacing w:line="480" w:lineRule="auto"/>
        <w:rPr>
          <w:rFonts w:cs="Arial"/>
        </w:rPr>
        <w:pPrChange w:id="892" w:author="Michelle Leishman" w:date="2014-12-18T11:21:00Z">
          <w:pPr>
            <w:spacing w:line="360" w:lineRule="auto"/>
          </w:pPr>
        </w:pPrChange>
      </w:pPr>
    </w:p>
    <w:p w14:paraId="33F8C30C" w14:textId="77777777" w:rsidR="0017691C" w:rsidRDefault="0017691C">
      <w:pPr>
        <w:spacing w:line="480" w:lineRule="auto"/>
        <w:rPr>
          <w:rFonts w:cs="Arial"/>
        </w:rPr>
        <w:pPrChange w:id="893" w:author="Michelle Leishman" w:date="2014-12-18T11:21:00Z">
          <w:pPr>
            <w:spacing w:line="360" w:lineRule="auto"/>
          </w:pPr>
        </w:pPrChange>
      </w:pPr>
    </w:p>
    <w:p w14:paraId="695F72A2" w14:textId="77777777" w:rsidR="0017691C" w:rsidDel="00D73CC6" w:rsidRDefault="0017691C">
      <w:pPr>
        <w:spacing w:line="480" w:lineRule="auto"/>
        <w:rPr>
          <w:del w:id="894" w:author="Michelle Leishman" w:date="2014-12-18T13:07:00Z"/>
          <w:rFonts w:cs="Arial"/>
        </w:rPr>
        <w:pPrChange w:id="895" w:author="Michelle Leishman" w:date="2014-12-18T11:21:00Z">
          <w:pPr>
            <w:spacing w:line="360" w:lineRule="auto"/>
          </w:pPr>
        </w:pPrChange>
      </w:pPr>
      <w:commentRangeStart w:id="896"/>
    </w:p>
    <w:p w14:paraId="0DBD9170" w14:textId="0EE8CCD3" w:rsidR="0017691C" w:rsidRPr="00344651" w:rsidDel="00DC5AB5" w:rsidRDefault="0017691C">
      <w:pPr>
        <w:spacing w:line="480" w:lineRule="auto"/>
        <w:rPr>
          <w:del w:id="897" w:author="James Lawson" w:date="2014-12-29T15:30:00Z"/>
          <w:rFonts w:cs="Arial"/>
          <w:i/>
        </w:rPr>
        <w:pPrChange w:id="898" w:author="Michelle Leishman" w:date="2014-12-18T11:21:00Z">
          <w:pPr>
            <w:spacing w:line="360" w:lineRule="auto"/>
          </w:pPr>
        </w:pPrChange>
      </w:pPr>
      <w:del w:id="899" w:author="James Lawson" w:date="2014-12-29T15:30:00Z">
        <w:r w:rsidRPr="00344651" w:rsidDel="00DC5AB5">
          <w:rPr>
            <w:rFonts w:cs="Arial"/>
            <w:i/>
          </w:rPr>
          <w:delText xml:space="preserve">Comparisons with </w:delText>
        </w:r>
      </w:del>
      <w:del w:id="900" w:author="James Lawson" w:date="2014-12-29T13:05:00Z">
        <w:r w:rsidRPr="00344651" w:rsidDel="008B356A">
          <w:rPr>
            <w:rFonts w:cs="Arial"/>
            <w:i/>
          </w:rPr>
          <w:delText>regional environmental variables and species richness</w:delText>
        </w:r>
      </w:del>
    </w:p>
    <w:commentRangeEnd w:id="896"/>
    <w:p w14:paraId="3C812E55" w14:textId="25A5AD50" w:rsidR="0017691C" w:rsidDel="00DC5AB5" w:rsidRDefault="00D73CC6">
      <w:pPr>
        <w:spacing w:line="480" w:lineRule="auto"/>
        <w:jc w:val="both"/>
        <w:rPr>
          <w:del w:id="901" w:author="James Lawson" w:date="2014-12-29T15:30:00Z"/>
        </w:rPr>
        <w:pPrChange w:id="902" w:author="Michelle Leishman" w:date="2014-12-18T11:21:00Z">
          <w:pPr>
            <w:spacing w:line="360" w:lineRule="auto"/>
            <w:jc w:val="both"/>
          </w:pPr>
        </w:pPrChange>
      </w:pPr>
      <w:del w:id="903" w:author="James Lawson" w:date="2014-12-29T15:30:00Z">
        <w:r w:rsidDel="00DC5AB5">
          <w:rPr>
            <w:rStyle w:val="CommentReference"/>
            <w:rFonts w:eastAsia="MS Mincho"/>
          </w:rPr>
          <w:commentReference w:id="896"/>
        </w:r>
      </w:del>
      <w:commentRangeStart w:id="904"/>
      <w:del w:id="905" w:author="James Lawson" w:date="2014-12-29T13:05:00Z">
        <w:r w:rsidR="0017691C" w:rsidDel="008B356A">
          <w:delText>No significant relationships were identified between FDis and latitude (p =  0.717, F</w:delText>
        </w:r>
        <w:r w:rsidR="0017691C" w:rsidRPr="00E53F6C" w:rsidDel="008B356A">
          <w:rPr>
            <w:vertAlign w:val="subscript"/>
          </w:rPr>
          <w:delText>(</w:delText>
        </w:r>
        <w:r w:rsidR="0017691C" w:rsidRPr="00915985" w:rsidDel="008B356A">
          <w:rPr>
            <w:vertAlign w:val="subscript"/>
          </w:rPr>
          <w:delText>1,13)</w:delText>
        </w:r>
        <w:r w:rsidR="0017691C" w:rsidDel="008B356A">
          <w:delText xml:space="preserve"> = 0.137), elevation above sea level (p = 0.518, F</w:delText>
        </w:r>
        <w:r w:rsidR="0017691C" w:rsidRPr="00E53F6C" w:rsidDel="008B356A">
          <w:rPr>
            <w:vertAlign w:val="subscript"/>
          </w:rPr>
          <w:delText>(</w:delText>
        </w:r>
        <w:r w:rsidR="0017691C" w:rsidRPr="00915985" w:rsidDel="008B356A">
          <w:rPr>
            <w:vertAlign w:val="subscript"/>
          </w:rPr>
          <w:delText>1,13)</w:delText>
        </w:r>
        <w:r w:rsidR="0017691C" w:rsidDel="008B356A">
          <w:delText xml:space="preserve"> = 0.441) and a weak, non-significant relationship was found between FDis and catchment area (p = 0.069, F</w:delText>
        </w:r>
        <w:r w:rsidR="0017691C" w:rsidRPr="00E53F6C" w:rsidDel="008B356A">
          <w:rPr>
            <w:vertAlign w:val="subscript"/>
          </w:rPr>
          <w:delText>(</w:delText>
        </w:r>
        <w:r w:rsidR="0017691C" w:rsidRPr="00915985" w:rsidDel="008B356A">
          <w:rPr>
            <w:vertAlign w:val="subscript"/>
          </w:rPr>
          <w:delText>1,13)</w:delText>
        </w:r>
        <w:r w:rsidR="0017691C" w:rsidDel="008B356A">
          <w:delText xml:space="preserve"> = 3.925). </w:delText>
        </w:r>
        <w:commentRangeEnd w:id="904"/>
        <w:r w:rsidR="0017691C" w:rsidDel="008B356A">
          <w:rPr>
            <w:rStyle w:val="CommentReference"/>
          </w:rPr>
          <w:commentReference w:id="904"/>
        </w:r>
      </w:del>
      <w:del w:id="906" w:author="James Lawson" w:date="2014-12-29T15:30:00Z">
        <w:r w:rsidR="0017691C" w:rsidDel="00DC5AB5">
          <w:delText>Across species used in the functional diversity analysis (i.e. present at above 1 % plot cover), FDis was independent of species richness (p = 0.274, F</w:delText>
        </w:r>
        <w:r w:rsidR="0017691C" w:rsidRPr="000D0372" w:rsidDel="00DC5AB5">
          <w:rPr>
            <w:vertAlign w:val="subscript"/>
          </w:rPr>
          <w:delText>(1,13)</w:delText>
        </w:r>
        <w:r w:rsidR="0017691C" w:rsidDel="00DC5AB5">
          <w:delText xml:space="preserve"> = 1.302) and Simpson’s diversity (p = 0.513, F</w:delText>
        </w:r>
        <w:r w:rsidR="0017691C" w:rsidRPr="000D0372" w:rsidDel="00DC5AB5">
          <w:rPr>
            <w:vertAlign w:val="subscript"/>
          </w:rPr>
          <w:delText>(1,13)</w:delText>
        </w:r>
        <w:r w:rsidR="0017691C" w:rsidDel="00DC5AB5">
          <w:delText xml:space="preserve"> =  0.454)</w:delText>
        </w:r>
        <w:r w:rsidR="00813BD2" w:rsidDel="00DC5AB5">
          <w:delText xml:space="preserve"> for species included in the functional diversity analysis</w:delText>
        </w:r>
        <w:r w:rsidR="009F548B" w:rsidDel="00DC5AB5">
          <w:delText>,</w:delText>
        </w:r>
        <w:r w:rsidR="001226A6" w:rsidDel="00DC5AB5">
          <w:delText xml:space="preserve"> but significantly associated with species richness for the full set of 327 species (p = 0.030, F</w:delText>
        </w:r>
        <w:r w:rsidR="001226A6" w:rsidRPr="001226A6" w:rsidDel="00DC5AB5">
          <w:rPr>
            <w:vertAlign w:val="subscript"/>
          </w:rPr>
          <w:delText>(1,13)</w:delText>
        </w:r>
        <w:r w:rsidR="001226A6" w:rsidDel="00DC5AB5">
          <w:delText xml:space="preserve"> = 5.957, R</w:delText>
        </w:r>
        <w:r w:rsidR="001226A6" w:rsidRPr="001226A6" w:rsidDel="00DC5AB5">
          <w:rPr>
            <w:vertAlign w:val="superscript"/>
          </w:rPr>
          <w:delText>2</w:delText>
        </w:r>
        <w:r w:rsidR="001226A6" w:rsidDel="00DC5AB5">
          <w:delText xml:space="preserve"> = 0.314)</w:delText>
        </w:r>
        <w:r w:rsidR="0017691C" w:rsidDel="00DC5AB5">
          <w:delText xml:space="preserve">. </w:delText>
        </w:r>
      </w:del>
    </w:p>
    <w:p w14:paraId="42DB5902" w14:textId="77777777" w:rsidR="0017691C" w:rsidRPr="00344651" w:rsidRDefault="0017691C">
      <w:pPr>
        <w:spacing w:line="480" w:lineRule="auto"/>
        <w:jc w:val="both"/>
        <w:rPr>
          <w:i/>
        </w:rPr>
        <w:pPrChange w:id="907" w:author="Michelle Leishman" w:date="2014-12-18T11:21:00Z">
          <w:pPr>
            <w:spacing w:line="360" w:lineRule="auto"/>
            <w:jc w:val="both"/>
          </w:pPr>
        </w:pPrChange>
      </w:pPr>
      <w:r w:rsidRPr="00344651">
        <w:rPr>
          <w:i/>
        </w:rPr>
        <w:t>Is functional diversity related to the frequency and magnitude of flooding disturbance?</w:t>
      </w:r>
    </w:p>
    <w:p w14:paraId="73F26B4E" w14:textId="77777777" w:rsidR="0017691C" w:rsidRDefault="0017691C">
      <w:pPr>
        <w:spacing w:line="480" w:lineRule="auto"/>
        <w:jc w:val="both"/>
        <w:pPrChange w:id="908" w:author="Michelle Leishman" w:date="2014-12-18T11:21:00Z">
          <w:pPr>
            <w:spacing w:line="360" w:lineRule="auto"/>
            <w:jc w:val="both"/>
          </w:pPr>
        </w:pPrChange>
      </w:pPr>
      <w:r>
        <w:t xml:space="preserve">Functional dispersion was positively associated with metrics describing intense but rare episodes of flooding disturbance. </w:t>
      </w:r>
      <w:proofErr w:type="spellStart"/>
      <w:r>
        <w:t>FDis</w:t>
      </w:r>
      <w:proofErr w:type="spellEnd"/>
      <w:r>
        <w:t xml:space="preserve"> was significantly explained by the magnitude of the 20 year average return interval flood (AS20YrARI, Fig 2a</w:t>
      </w:r>
      <w:proofErr w:type="gramStart"/>
      <w:r>
        <w:t>.</w:t>
      </w:r>
      <w:ins w:id="909" w:author="James Lawson" w:date="2014-12-29T13:08:00Z">
        <w:r w:rsidR="005D3C4D">
          <w:t>,</w:t>
        </w:r>
        <w:proofErr w:type="gramEnd"/>
        <w:r w:rsidR="005D3C4D">
          <w:t xml:space="preserve"> adjusted p = </w:t>
        </w:r>
      </w:ins>
      <w:ins w:id="910" w:author="James Lawson" w:date="2014-12-29T13:09:00Z">
        <w:r w:rsidR="005D3C4D">
          <w:t>0.0278, R</w:t>
        </w:r>
        <w:r w:rsidR="005D3C4D" w:rsidRPr="005D3C4D">
          <w:rPr>
            <w:vertAlign w:val="superscript"/>
            <w:rPrChange w:id="911" w:author="James Lawson" w:date="2014-12-29T13:09:00Z">
              <w:rPr/>
            </w:rPrChange>
          </w:rPr>
          <w:t>2</w:t>
        </w:r>
        <w:r w:rsidR="005D3C4D">
          <w:t xml:space="preserve"> = </w:t>
        </w:r>
      </w:ins>
      <w:ins w:id="912" w:author="James Lawson" w:date="2014-12-29T13:10:00Z">
        <w:r w:rsidR="005D3C4D">
          <w:t>0.377</w:t>
        </w:r>
      </w:ins>
      <w:r>
        <w:t xml:space="preserve">). </w:t>
      </w:r>
      <w:commentRangeStart w:id="913"/>
      <w:proofErr w:type="spellStart"/>
      <w:r>
        <w:t>FDis</w:t>
      </w:r>
      <w:proofErr w:type="spellEnd"/>
      <w:r>
        <w:t xml:space="preserve"> was</w:t>
      </w:r>
      <w:r w:rsidR="00C25640">
        <w:t xml:space="preserve"> also</w:t>
      </w:r>
      <w:r>
        <w:t xml:space="preserve"> </w:t>
      </w:r>
      <w:commentRangeEnd w:id="913"/>
      <w:r w:rsidR="00FD18F6">
        <w:rPr>
          <w:rStyle w:val="CommentReference"/>
          <w:rFonts w:eastAsia="MS Mincho"/>
        </w:rPr>
        <w:commentReference w:id="913"/>
      </w:r>
      <w:r>
        <w:t xml:space="preserve">significantly explained by </w:t>
      </w:r>
      <w:proofErr w:type="spellStart"/>
      <w:r>
        <w:t>interannual</w:t>
      </w:r>
      <w:proofErr w:type="spellEnd"/>
      <w:r>
        <w:t xml:space="preserve"> variability in </w:t>
      </w:r>
      <w:del w:id="914" w:author="James Lawson" w:date="2014-12-29T13:11:00Z">
        <w:r w:rsidDel="005D3C4D">
          <w:delText xml:space="preserve"> </w:delText>
        </w:r>
      </w:del>
      <w:r>
        <w:t>high flow magnitude (</w:t>
      </w:r>
      <w:proofErr w:type="spellStart"/>
      <w:r>
        <w:t>CVAnnHSPeak</w:t>
      </w:r>
      <w:proofErr w:type="spellEnd"/>
      <w:r>
        <w:t>, Fig. 2b</w:t>
      </w:r>
      <w:ins w:id="915" w:author="James Lawson" w:date="2014-12-29T13:10:00Z">
        <w:r w:rsidR="005D3C4D">
          <w:t>, adjusted p = 0.0</w:t>
        </w:r>
      </w:ins>
      <w:ins w:id="916" w:author="James Lawson" w:date="2014-12-29T13:11:00Z">
        <w:r w:rsidR="005D3C4D">
          <w:t>152</w:t>
        </w:r>
      </w:ins>
      <w:ins w:id="917" w:author="James Lawson" w:date="2014-12-29T13:10:00Z">
        <w:r w:rsidR="005D3C4D">
          <w:t>, R</w:t>
        </w:r>
        <w:r w:rsidR="005D3C4D" w:rsidRPr="00AF51F6">
          <w:rPr>
            <w:vertAlign w:val="superscript"/>
          </w:rPr>
          <w:t>2</w:t>
        </w:r>
        <w:r w:rsidR="005D3C4D">
          <w:t xml:space="preserve"> = 0.</w:t>
        </w:r>
      </w:ins>
      <w:ins w:id="918" w:author="James Lawson" w:date="2014-12-29T13:11:00Z">
        <w:r w:rsidR="005D3C4D">
          <w:t>5</w:t>
        </w:r>
      </w:ins>
      <w:ins w:id="919" w:author="James Lawson" w:date="2014-12-29T13:10:00Z">
        <w:r w:rsidR="005D3C4D">
          <w:t>77</w:t>
        </w:r>
      </w:ins>
      <w:r>
        <w:t>) and rates of flow rise (</w:t>
      </w:r>
      <w:proofErr w:type="spellStart"/>
      <w:r>
        <w:t>CVAnnMRateRise</w:t>
      </w:r>
      <w:proofErr w:type="spellEnd"/>
      <w:r>
        <w:t>, Fig. 2c</w:t>
      </w:r>
      <w:ins w:id="920" w:author="James Lawson" w:date="2014-12-29T13:10:00Z">
        <w:r w:rsidR="005D3C4D">
          <w:t>, adjusted p = 0.0278, R</w:t>
        </w:r>
        <w:r w:rsidR="005D3C4D" w:rsidRPr="00AF51F6">
          <w:rPr>
            <w:vertAlign w:val="superscript"/>
          </w:rPr>
          <w:t>2</w:t>
        </w:r>
        <w:r w:rsidR="005D3C4D">
          <w:t xml:space="preserve"> = 0.</w:t>
        </w:r>
      </w:ins>
      <w:ins w:id="921" w:author="James Lawson" w:date="2014-12-29T13:12:00Z">
        <w:r w:rsidR="005D3C4D">
          <w:t>403</w:t>
        </w:r>
      </w:ins>
      <w:r>
        <w:t>) and fall (</w:t>
      </w:r>
      <w:del w:id="922" w:author="James Lawson" w:date="2014-12-29T13:09:00Z">
        <w:r w:rsidDel="005D3C4D">
          <w:delText>CVannMRateFall</w:delText>
        </w:r>
      </w:del>
      <w:proofErr w:type="spellStart"/>
      <w:ins w:id="923" w:author="James Lawson" w:date="2014-12-29T13:09:00Z">
        <w:r w:rsidR="005D3C4D">
          <w:t>CVAnnMRateFall</w:t>
        </w:r>
      </w:ins>
      <w:proofErr w:type="spellEnd"/>
      <w:r>
        <w:t>, Fig. 2d</w:t>
      </w:r>
      <w:ins w:id="924" w:author="James Lawson" w:date="2014-12-29T13:10:00Z">
        <w:r w:rsidR="005D3C4D">
          <w:t>, adjusted p = 0.0278, R</w:t>
        </w:r>
        <w:r w:rsidR="005D3C4D" w:rsidRPr="00AF51F6">
          <w:rPr>
            <w:vertAlign w:val="superscript"/>
          </w:rPr>
          <w:t>2</w:t>
        </w:r>
        <w:r w:rsidR="005D3C4D">
          <w:t xml:space="preserve"> = 0.3</w:t>
        </w:r>
      </w:ins>
      <w:ins w:id="925" w:author="James Lawson" w:date="2014-12-29T13:12:00Z">
        <w:r w:rsidR="005D3C4D">
          <w:t>90</w:t>
        </w:r>
      </w:ins>
      <w:r>
        <w:t xml:space="preserve">), whereas relationships with metrics describing average conditions </w:t>
      </w:r>
      <w:del w:id="926" w:author="James Lawson" w:date="2014-12-29T13:12:00Z">
        <w:r w:rsidDel="005D3C4D">
          <w:delText xml:space="preserve">(mean high flow magnitude, HSPeak; mean flood rise rate, MRateRise; mean flood fall rate, MRateFall) </w:delText>
        </w:r>
      </w:del>
      <w:r>
        <w:t>were not significant</w:t>
      </w:r>
      <w:ins w:id="927" w:author="James Lawson" w:date="2014-12-29T13:12:00Z">
        <w:r w:rsidR="005D3C4D">
          <w:t xml:space="preserve"> (mean high flow magnitude, </w:t>
        </w:r>
        <w:proofErr w:type="spellStart"/>
        <w:r w:rsidR="005D3C4D">
          <w:t>HSPeak</w:t>
        </w:r>
      </w:ins>
      <w:proofErr w:type="spellEnd"/>
      <w:ins w:id="928" w:author="James Lawson" w:date="2014-12-29T13:18:00Z">
        <w:r w:rsidR="005D3C4D">
          <w:t>,</w:t>
        </w:r>
      </w:ins>
      <w:ins w:id="929" w:author="James Lawson" w:date="2014-12-29T13:12:00Z">
        <w:r w:rsidR="005D3C4D">
          <w:t xml:space="preserve"> </w:t>
        </w:r>
      </w:ins>
      <w:ins w:id="930" w:author="James Lawson" w:date="2014-12-29T13:13:00Z">
        <w:r w:rsidR="005D3C4D">
          <w:t>adjusted p = 0.065</w:t>
        </w:r>
      </w:ins>
      <w:ins w:id="931" w:author="James Lawson" w:date="2014-12-29T13:12:00Z">
        <w:r w:rsidR="005D3C4D">
          <w:t xml:space="preserve">; mean flood rise rate, </w:t>
        </w:r>
        <w:proofErr w:type="spellStart"/>
        <w:r w:rsidR="005D3C4D">
          <w:t>MRateRise</w:t>
        </w:r>
      </w:ins>
      <w:proofErr w:type="spellEnd"/>
      <w:ins w:id="932" w:author="James Lawson" w:date="2014-12-29T13:13:00Z">
        <w:r w:rsidR="005D3C4D">
          <w:t>,</w:t>
        </w:r>
        <w:r w:rsidR="005D3C4D" w:rsidRPr="005D3C4D">
          <w:t xml:space="preserve"> </w:t>
        </w:r>
        <w:r w:rsidR="005D3C4D">
          <w:t>adjusted p = 0.</w:t>
        </w:r>
      </w:ins>
      <w:ins w:id="933" w:author="James Lawson" w:date="2014-12-29T13:14:00Z">
        <w:r w:rsidR="005D3C4D">
          <w:t>156</w:t>
        </w:r>
      </w:ins>
      <w:ins w:id="934" w:author="James Lawson" w:date="2014-12-29T13:12:00Z">
        <w:r w:rsidR="005D3C4D">
          <w:t xml:space="preserve">; mean flood fall rate, </w:t>
        </w:r>
        <w:proofErr w:type="spellStart"/>
        <w:r w:rsidR="005D3C4D">
          <w:t>MRateFall</w:t>
        </w:r>
      </w:ins>
      <w:proofErr w:type="spellEnd"/>
      <w:ins w:id="935" w:author="James Lawson" w:date="2014-12-29T13:13:00Z">
        <w:r w:rsidR="005D3C4D">
          <w:t>, adjusted p = 0.</w:t>
        </w:r>
      </w:ins>
      <w:ins w:id="936" w:author="James Lawson" w:date="2014-12-29T13:14:00Z">
        <w:r w:rsidR="005D3C4D">
          <w:t>157</w:t>
        </w:r>
      </w:ins>
      <w:ins w:id="937" w:author="James Lawson" w:date="2014-12-29T13:12:00Z">
        <w:r w:rsidR="005D3C4D">
          <w:t>)</w:t>
        </w:r>
      </w:ins>
      <w:r>
        <w:t>. Likewise,</w:t>
      </w:r>
      <w:ins w:id="938" w:author="James Lawson" w:date="2014-12-29T13:16:00Z">
        <w:r w:rsidR="005D3C4D">
          <w:t xml:space="preserve"> </w:t>
        </w:r>
      </w:ins>
      <w:del w:id="939" w:author="James Lawson" w:date="2014-12-29T13:16:00Z">
        <w:r w:rsidDel="005D3C4D">
          <w:delText xml:space="preserve"> </w:delText>
        </w:r>
      </w:del>
      <w:r>
        <w:t xml:space="preserve">while </w:t>
      </w:r>
      <w:proofErr w:type="spellStart"/>
      <w:r>
        <w:t>interannual</w:t>
      </w:r>
      <w:proofErr w:type="spellEnd"/>
      <w:r>
        <w:t xml:space="preserve"> variability in flood frequency (</w:t>
      </w:r>
      <w:proofErr w:type="spellStart"/>
      <w:ins w:id="940" w:author="James Lawson" w:date="2014-12-29T13:17:00Z">
        <w:r w:rsidR="005D3C4D">
          <w:t>CVAnnHSNum</w:t>
        </w:r>
        <w:proofErr w:type="spellEnd"/>
        <w:r w:rsidR="005D3C4D">
          <w:t xml:space="preserve">, </w:t>
        </w:r>
      </w:ins>
      <w:r>
        <w:t>Fig. 2e</w:t>
      </w:r>
      <w:ins w:id="941" w:author="James Lawson" w:date="2014-12-29T13:14:00Z">
        <w:r w:rsidR="005D3C4D">
          <w:t>, adjusted p = 0.</w:t>
        </w:r>
      </w:ins>
      <w:ins w:id="942" w:author="James Lawson" w:date="2014-12-29T13:20:00Z">
        <w:r w:rsidR="00BC2A1A">
          <w:t>0360</w:t>
        </w:r>
      </w:ins>
      <w:ins w:id="943" w:author="James Lawson" w:date="2014-12-29T13:14:00Z">
        <w:r w:rsidR="005D3C4D">
          <w:t xml:space="preserve"> R</w:t>
        </w:r>
        <w:r w:rsidR="005D3C4D" w:rsidRPr="00AF51F6">
          <w:rPr>
            <w:vertAlign w:val="superscript"/>
          </w:rPr>
          <w:t>2</w:t>
        </w:r>
        <w:r w:rsidR="005D3C4D">
          <w:t xml:space="preserve"> = 0.</w:t>
        </w:r>
      </w:ins>
      <w:ins w:id="944" w:author="James Lawson" w:date="2014-12-29T13:20:00Z">
        <w:r w:rsidR="00BC2A1A">
          <w:t>296</w:t>
        </w:r>
      </w:ins>
      <w:r>
        <w:t xml:space="preserve">) </w:t>
      </w:r>
      <w:commentRangeStart w:id="945"/>
      <w:del w:id="946" w:author="James Lawson" w:date="2014-12-29T13:16:00Z">
        <w:r w:rsidDel="005D3C4D">
          <w:delText xml:space="preserve">bore some </w:delText>
        </w:r>
      </w:del>
      <w:ins w:id="947" w:author="James Lawson" w:date="2014-12-29T13:16:00Z">
        <w:r w:rsidR="005D3C4D">
          <w:t xml:space="preserve">was significantly associated </w:t>
        </w:r>
      </w:ins>
      <w:del w:id="948" w:author="James Lawson" w:date="2014-12-29T13:17:00Z">
        <w:r w:rsidDel="005D3C4D">
          <w:delText xml:space="preserve">relationship </w:delText>
        </w:r>
      </w:del>
      <w:r>
        <w:t xml:space="preserve">with </w:t>
      </w:r>
      <w:proofErr w:type="spellStart"/>
      <w:r>
        <w:t>FDis</w:t>
      </w:r>
      <w:proofErr w:type="spellEnd"/>
      <w:r>
        <w:t>,</w:t>
      </w:r>
      <w:commentRangeEnd w:id="945"/>
      <w:r w:rsidR="008D4E5B">
        <w:rPr>
          <w:rStyle w:val="CommentReference"/>
          <w:rFonts w:eastAsia="MS Mincho"/>
        </w:rPr>
        <w:commentReference w:id="945"/>
      </w:r>
      <w:r>
        <w:t xml:space="preserve"> mean annual flood frequency </w:t>
      </w:r>
      <w:del w:id="949" w:author="James Lawson" w:date="2014-12-29T13:20:00Z">
        <w:r w:rsidDel="00BC2A1A">
          <w:delText xml:space="preserve">did </w:delText>
        </w:r>
      </w:del>
      <w:ins w:id="950" w:author="James Lawson" w:date="2014-12-29T13:20:00Z">
        <w:r w:rsidR="00BC2A1A">
          <w:t xml:space="preserve">was </w:t>
        </w:r>
      </w:ins>
      <w:r>
        <w:t>not</w:t>
      </w:r>
      <w:ins w:id="951" w:author="James Lawson" w:date="2014-12-29T13:17:00Z">
        <w:r w:rsidR="005D3C4D">
          <w:t xml:space="preserve"> (</w:t>
        </w:r>
      </w:ins>
      <w:proofErr w:type="spellStart"/>
      <w:ins w:id="952" w:author="James Lawson" w:date="2014-12-29T13:18:00Z">
        <w:r w:rsidR="005D3C4D">
          <w:t>MDFAnnHSNum</w:t>
        </w:r>
        <w:proofErr w:type="spellEnd"/>
        <w:r w:rsidR="005D3C4D">
          <w:t xml:space="preserve">, </w:t>
        </w:r>
      </w:ins>
      <w:ins w:id="953" w:author="James Lawson" w:date="2014-12-29T13:17:00Z">
        <w:r w:rsidR="005D3C4D">
          <w:t>adjusted p = 0.</w:t>
        </w:r>
      </w:ins>
      <w:ins w:id="954" w:author="James Lawson" w:date="2014-12-29T13:21:00Z">
        <w:r w:rsidR="00BC2A1A">
          <w:t>727</w:t>
        </w:r>
      </w:ins>
      <w:ins w:id="955" w:author="James Lawson" w:date="2014-12-29T13:17:00Z">
        <w:r w:rsidR="005D3C4D">
          <w:t>)</w:t>
        </w:r>
      </w:ins>
      <w:r>
        <w:t xml:space="preserve">. These results indicate that </w:t>
      </w:r>
      <w:r>
        <w:lastRenderedPageBreak/>
        <w:t xml:space="preserve">functional diversity is </w:t>
      </w:r>
      <w:del w:id="956" w:author="Michelle Leishman" w:date="2014-12-18T13:52:00Z">
        <w:r w:rsidDel="000F69A1">
          <w:delText xml:space="preserve">elevated </w:delText>
        </w:r>
      </w:del>
      <w:ins w:id="957" w:author="Michelle Leishman" w:date="2014-12-18T13:52:00Z">
        <w:r w:rsidR="000F69A1">
          <w:t xml:space="preserve">higher </w:t>
        </w:r>
      </w:ins>
      <w:r>
        <w:t xml:space="preserve">at sites </w:t>
      </w:r>
      <w:del w:id="958" w:author="Michelle Leishman" w:date="2014-12-18T13:52:00Z">
        <w:r w:rsidDel="000F69A1">
          <w:delText xml:space="preserve">which </w:delText>
        </w:r>
      </w:del>
      <w:ins w:id="959" w:author="Michelle Leishman" w:date="2014-12-18T13:52:00Z">
        <w:r w:rsidR="000F69A1">
          <w:t xml:space="preserve">that </w:t>
        </w:r>
      </w:ins>
      <w:r>
        <w:t xml:space="preserve">experience extreme flooding events and patterns of flow which diverge strongly from </w:t>
      </w:r>
      <w:r w:rsidR="008D4E5B">
        <w:t>“</w:t>
      </w:r>
      <w:r>
        <w:t>average</w:t>
      </w:r>
      <w:r w:rsidR="008D4E5B">
        <w:t>”</w:t>
      </w:r>
      <w:r>
        <w:t xml:space="preserve"> conditions. </w:t>
      </w:r>
    </w:p>
    <w:p w14:paraId="360B776A" w14:textId="77777777" w:rsidR="0017691C" w:rsidRDefault="0017691C">
      <w:pPr>
        <w:keepNext/>
        <w:spacing w:line="480" w:lineRule="auto"/>
        <w:pPrChange w:id="960" w:author="Michelle Leishman" w:date="2014-12-18T11:21:00Z">
          <w:pPr>
            <w:keepNext/>
            <w:spacing w:line="360" w:lineRule="auto"/>
          </w:pPr>
        </w:pPrChange>
      </w:pPr>
      <w:r>
        <w:rPr>
          <w:noProof/>
          <w:lang w:val="en-US"/>
        </w:rPr>
        <w:drawing>
          <wp:inline distT="0" distB="0" distL="0" distR="0" wp14:anchorId="49EDC163" wp14:editId="4120CB9B">
            <wp:extent cx="467677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70F0DC85" w14:textId="643150D4" w:rsidR="0017691C" w:rsidRDefault="0017691C">
      <w:pPr>
        <w:pStyle w:val="Caption"/>
        <w:spacing w:line="480" w:lineRule="auto"/>
        <w:pPrChange w:id="961" w:author="Michelle Leishman" w:date="2014-12-18T11:21:00Z">
          <w:pPr>
            <w:pStyle w:val="Caption"/>
            <w:spacing w:line="360" w:lineRule="auto"/>
          </w:pPr>
        </w:pPrChange>
      </w:pPr>
      <w:r>
        <w:t>Figure 2</w:t>
      </w:r>
      <w:r>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962"/>
      <w:r w:rsidRPr="00344651">
        <w:t>model</w:t>
      </w:r>
      <w:commentRangeEnd w:id="962"/>
      <w:r w:rsidR="000F69A1">
        <w:rPr>
          <w:rStyle w:val="CommentReference"/>
          <w:rFonts w:eastAsia="MS Mincho"/>
          <w:i w:val="0"/>
          <w:iCs w:val="0"/>
          <w:color w:val="auto"/>
        </w:rPr>
        <w:commentReference w:id="962"/>
      </w:r>
      <w:r w:rsidRPr="00344651">
        <w:t>.</w:t>
      </w:r>
      <w:ins w:id="963" w:author="James Lawson" w:date="2014-12-29T13:28:00Z">
        <w:r w:rsidR="00D56F08">
          <w:t xml:space="preserve"> </w:t>
        </w:r>
        <w:r w:rsidR="00924095">
          <w:t>All relationships shown are significant.</w:t>
        </w:r>
      </w:ins>
      <w:r w:rsidRPr="00344651">
        <w:t xml:space="preserve">  </w:t>
      </w:r>
    </w:p>
    <w:p w14:paraId="6348D14D" w14:textId="77777777" w:rsidR="0017691C" w:rsidRPr="00344651" w:rsidRDefault="0017691C">
      <w:pPr>
        <w:spacing w:line="480" w:lineRule="auto"/>
        <w:pPrChange w:id="964" w:author="Michelle Leishman" w:date="2014-12-18T11:21:00Z">
          <w:pPr>
            <w:spacing w:line="360" w:lineRule="auto"/>
          </w:pPr>
        </w:pPrChange>
      </w:pPr>
    </w:p>
    <w:p w14:paraId="7B9261E4" w14:textId="77777777" w:rsidR="0017691C" w:rsidRPr="00344651" w:rsidRDefault="0017691C">
      <w:pPr>
        <w:spacing w:line="480" w:lineRule="auto"/>
        <w:jc w:val="both"/>
        <w:rPr>
          <w:i/>
        </w:rPr>
        <w:pPrChange w:id="965" w:author="Michelle Leishman" w:date="2014-12-18T11:21:00Z">
          <w:pPr>
            <w:spacing w:line="360" w:lineRule="auto"/>
            <w:jc w:val="both"/>
          </w:pPr>
        </w:pPrChange>
      </w:pPr>
      <w:r w:rsidRPr="00344651">
        <w:rPr>
          <w:i/>
        </w:rPr>
        <w:t>Is functional diversity related to variability in seasonal water availability in the riparian zone?</w:t>
      </w:r>
    </w:p>
    <w:p w14:paraId="6FA47A06" w14:textId="77777777" w:rsidR="00DC5AB5" w:rsidRDefault="000C4472">
      <w:pPr>
        <w:spacing w:line="480" w:lineRule="auto"/>
        <w:jc w:val="both"/>
        <w:rPr>
          <w:ins w:id="966" w:author="James Lawson" w:date="2014-12-29T15:30:00Z"/>
        </w:rPr>
        <w:pPrChange w:id="967" w:author="Michelle Leishman" w:date="2014-12-18T11:21:00Z">
          <w:pPr>
            <w:spacing w:line="360" w:lineRule="auto"/>
            <w:jc w:val="both"/>
          </w:pPr>
        </w:pPrChange>
      </w:pPr>
      <w:r>
        <w:lastRenderedPageBreak/>
        <w:t>F</w:t>
      </w:r>
      <w:r w:rsidR="0017691C">
        <w:t xml:space="preserve">unctional </w:t>
      </w:r>
      <w:r>
        <w:t>dispersion</w:t>
      </w:r>
      <w:r w:rsidR="0017691C">
        <w:t xml:space="preserve"> was positively associated with variability in seasonal flow patterns throughout the hydrological record. </w:t>
      </w:r>
      <w:proofErr w:type="spellStart"/>
      <w:r>
        <w:t>FDis</w:t>
      </w:r>
      <w:proofErr w:type="spellEnd"/>
      <w:r w:rsidR="0017691C">
        <w:t xml:space="preserve"> was increased when seasonal patterns of minimum (</w:t>
      </w:r>
      <w:proofErr w:type="spellStart"/>
      <w:r w:rsidR="0017691C">
        <w:t>M_MinM</w:t>
      </w:r>
      <w:proofErr w:type="spellEnd"/>
      <w:r w:rsidR="0017691C">
        <w:t>, Fig. 3a</w:t>
      </w:r>
      <w:ins w:id="968" w:author="James Lawson" w:date="2014-12-29T13:26:00Z">
        <w:r w:rsidR="00D56F08">
          <w:t>, adjusted p = 0.</w:t>
        </w:r>
      </w:ins>
      <w:ins w:id="969" w:author="James Lawson" w:date="2014-12-29T13:40:00Z">
        <w:r w:rsidR="00FE0C71">
          <w:t>0278</w:t>
        </w:r>
      </w:ins>
      <w:ins w:id="970" w:author="James Lawson" w:date="2014-12-29T13:43:00Z">
        <w:r w:rsidR="00FE0C71">
          <w:t>,</w:t>
        </w:r>
      </w:ins>
      <w:ins w:id="971" w:author="James Lawson" w:date="2014-12-29T13:26:00Z">
        <w:r w:rsidR="00D56F08">
          <w:t xml:space="preserve"> R</w:t>
        </w:r>
        <w:r w:rsidR="00D56F08" w:rsidRPr="00AF51F6">
          <w:rPr>
            <w:vertAlign w:val="superscript"/>
          </w:rPr>
          <w:t>2</w:t>
        </w:r>
        <w:r w:rsidR="00D56F08">
          <w:t xml:space="preserve"> = 0.</w:t>
        </w:r>
      </w:ins>
      <w:ins w:id="972" w:author="James Lawson" w:date="2014-12-29T13:40:00Z">
        <w:r w:rsidR="00FE0C71">
          <w:t>540</w:t>
        </w:r>
      </w:ins>
      <w:r w:rsidR="0017691C">
        <w:t>), maximum (</w:t>
      </w:r>
      <w:proofErr w:type="spellStart"/>
      <w:r w:rsidR="0017691C">
        <w:t>M_MaxM</w:t>
      </w:r>
      <w:proofErr w:type="spellEnd"/>
      <w:r w:rsidR="0017691C">
        <w:t>, Fig. 3b</w:t>
      </w:r>
      <w:ins w:id="973" w:author="James Lawson" w:date="2014-12-29T13:24:00Z">
        <w:r w:rsidR="00FE0C71">
          <w:t>, adjusted p = 0.0325</w:t>
        </w:r>
      </w:ins>
      <w:ins w:id="974" w:author="James Lawson" w:date="2014-12-29T13:43:00Z">
        <w:r w:rsidR="00FE0C71">
          <w:t>,</w:t>
        </w:r>
      </w:ins>
      <w:ins w:id="975" w:author="James Lawson" w:date="2014-12-29T13:24:00Z">
        <w:r w:rsidR="00D56F08">
          <w:t xml:space="preserve"> R</w:t>
        </w:r>
        <w:r w:rsidR="00D56F08" w:rsidRPr="00AF51F6">
          <w:rPr>
            <w:vertAlign w:val="superscript"/>
          </w:rPr>
          <w:t>2</w:t>
        </w:r>
        <w:r w:rsidR="00D56F08">
          <w:t xml:space="preserve"> = 0.</w:t>
        </w:r>
      </w:ins>
      <w:ins w:id="976" w:author="James Lawson" w:date="2014-12-29T13:40:00Z">
        <w:r w:rsidR="00FE0C71">
          <w:t>328</w:t>
        </w:r>
      </w:ins>
      <w:r w:rsidR="0017691C">
        <w:t>) and average (M_MDFM, Fig. 3c</w:t>
      </w:r>
      <w:ins w:id="977" w:author="James Lawson" w:date="2014-12-29T13:26:00Z">
        <w:r w:rsidR="00D56F08">
          <w:t>, adjusted p = 0.03</w:t>
        </w:r>
      </w:ins>
      <w:ins w:id="978" w:author="James Lawson" w:date="2014-12-29T13:41:00Z">
        <w:r w:rsidR="00FE0C71">
          <w:t>25</w:t>
        </w:r>
      </w:ins>
      <w:ins w:id="979" w:author="James Lawson" w:date="2014-12-29T13:43:00Z">
        <w:r w:rsidR="00FE0C71">
          <w:t>,</w:t>
        </w:r>
      </w:ins>
      <w:ins w:id="980" w:author="James Lawson" w:date="2014-12-29T13:26:00Z">
        <w:r w:rsidR="00D56F08">
          <w:t xml:space="preserve"> R</w:t>
        </w:r>
        <w:r w:rsidR="00D56F08" w:rsidRPr="00AF51F6">
          <w:rPr>
            <w:vertAlign w:val="superscript"/>
          </w:rPr>
          <w:t>2</w:t>
        </w:r>
        <w:r w:rsidR="00D56F08">
          <w:t xml:space="preserve"> = 0.</w:t>
        </w:r>
      </w:ins>
      <w:ins w:id="981" w:author="James Lawson" w:date="2014-12-29T13:41:00Z">
        <w:r w:rsidR="00FE0C71">
          <w:t>347</w:t>
        </w:r>
      </w:ins>
      <w:r w:rsidR="0017691C">
        <w:t xml:space="preserve">) flows became less uniform (smaller values of M) between years. In other words, at high </w:t>
      </w:r>
      <w:proofErr w:type="spellStart"/>
      <w:r w:rsidR="0017691C">
        <w:t>FDis</w:t>
      </w:r>
      <w:proofErr w:type="spellEnd"/>
      <w:r w:rsidR="0017691C">
        <w:t xml:space="preserve">, the season </w:t>
      </w:r>
      <w:ins w:id="982" w:author="Michelle Leishman" w:date="2014-12-18T14:05:00Z">
        <w:r w:rsidR="007417C9">
          <w:t xml:space="preserve">with </w:t>
        </w:r>
      </w:ins>
      <w:r w:rsidR="0017691C">
        <w:t xml:space="preserve">which these flows were associated with was not consistent through the record. </w:t>
      </w:r>
      <w:proofErr w:type="spellStart"/>
      <w:r w:rsidR="0017691C">
        <w:t>FDis</w:t>
      </w:r>
      <w:proofErr w:type="spellEnd"/>
      <w:r w:rsidR="0017691C">
        <w:t xml:space="preserve"> was not significantly explained by inter</w:t>
      </w:r>
      <w:ins w:id="983" w:author="Michelle Leishman" w:date="2014-12-18T13:57:00Z">
        <w:r w:rsidR="000F69A1">
          <w:t>-</w:t>
        </w:r>
      </w:ins>
      <w:r w:rsidR="0017691C">
        <w:t xml:space="preserve">seasonal uniformity of minimum (Fig. 3d, </w:t>
      </w:r>
      <w:proofErr w:type="spellStart"/>
      <w:r w:rsidR="0017691C">
        <w:t>C_MinM</w:t>
      </w:r>
      <w:proofErr w:type="spellEnd"/>
      <w:ins w:id="984" w:author="James Lawson" w:date="2014-12-29T13:26:00Z">
        <w:r w:rsidR="00FE0C71">
          <w:t>, adjusted p = 0.1021</w:t>
        </w:r>
      </w:ins>
      <w:ins w:id="985" w:author="James Lawson" w:date="2014-12-29T13:43:00Z">
        <w:r w:rsidR="00FE0C71">
          <w:t>,</w:t>
        </w:r>
      </w:ins>
      <w:ins w:id="986" w:author="James Lawson" w:date="2014-12-29T13:26:00Z">
        <w:r w:rsidR="00D56F08">
          <w:t xml:space="preserve"> R</w:t>
        </w:r>
        <w:r w:rsidR="00D56F08" w:rsidRPr="00AF51F6">
          <w:rPr>
            <w:vertAlign w:val="superscript"/>
          </w:rPr>
          <w:t>2</w:t>
        </w:r>
        <w:r w:rsidR="00D56F08">
          <w:t xml:space="preserve"> = 0.</w:t>
        </w:r>
      </w:ins>
      <w:ins w:id="987" w:author="James Lawson" w:date="2014-12-29T13:41:00Z">
        <w:r w:rsidR="00FE0C71">
          <w:t>166</w:t>
        </w:r>
      </w:ins>
      <w:r w:rsidR="0017691C">
        <w:t>) or average (Fig. 3e, C_MDFM</w:t>
      </w:r>
      <w:ins w:id="988" w:author="James Lawson" w:date="2014-12-29T13:26:00Z">
        <w:r w:rsidR="00D56F08">
          <w:t>, adjusted p = 0.0</w:t>
        </w:r>
      </w:ins>
      <w:ins w:id="989" w:author="James Lawson" w:date="2014-12-29T13:42:00Z">
        <w:r w:rsidR="00FE0C71">
          <w:t>861</w:t>
        </w:r>
      </w:ins>
      <w:ins w:id="990" w:author="James Lawson" w:date="2014-12-29T13:43:00Z">
        <w:r w:rsidR="00FE0C71">
          <w:t>,</w:t>
        </w:r>
      </w:ins>
      <w:ins w:id="991" w:author="James Lawson" w:date="2014-12-29T13:26:00Z">
        <w:r w:rsidR="00D56F08">
          <w:t xml:space="preserve"> R</w:t>
        </w:r>
        <w:r w:rsidR="00D56F08" w:rsidRPr="00AF51F6">
          <w:rPr>
            <w:vertAlign w:val="superscript"/>
          </w:rPr>
          <w:t>2</w:t>
        </w:r>
        <w:r w:rsidR="00D56F08">
          <w:t xml:space="preserve"> = 0.</w:t>
        </w:r>
      </w:ins>
      <w:ins w:id="992" w:author="James Lawson" w:date="2014-12-29T13:42:00Z">
        <w:r w:rsidR="00FE0C71">
          <w:t>18</w:t>
        </w:r>
      </w:ins>
      <w:ins w:id="993" w:author="James Lawson" w:date="2014-12-29T13:43:00Z">
        <w:r w:rsidR="00FE0C71">
          <w:t>6</w:t>
        </w:r>
      </w:ins>
      <w:r w:rsidR="0017691C">
        <w:t xml:space="preserve">) flows, although visual inspection of the scatterplots for these relationships indicates two sites at the lower bound of the x axis (i.e. strongly seasonal patterns of flow), with substantially lower </w:t>
      </w:r>
      <w:proofErr w:type="spellStart"/>
      <w:r w:rsidR="0017691C">
        <w:t>FDis</w:t>
      </w:r>
      <w:proofErr w:type="spellEnd"/>
      <w:r w:rsidR="0017691C">
        <w:t xml:space="preserve"> than predicted by the regression model. If we consider th</w:t>
      </w:r>
      <w:r>
        <w:t>ese</w:t>
      </w:r>
      <w:r w:rsidR="0017691C">
        <w:t xml:space="preserve"> trend</w:t>
      </w:r>
      <w:r>
        <w:t>s</w:t>
      </w:r>
      <w:r w:rsidR="0017691C">
        <w:t>, we can infer that functional dispersion was increased when discharge patterns differed strongly between seasons, but the season with which those patterns were associated was not consistent between years</w:t>
      </w:r>
    </w:p>
    <w:p w14:paraId="34779150" w14:textId="77777777" w:rsidR="00DC5AB5" w:rsidRDefault="00DC5AB5">
      <w:pPr>
        <w:spacing w:line="480" w:lineRule="auto"/>
        <w:jc w:val="both"/>
        <w:rPr>
          <w:ins w:id="994" w:author="James Lawson" w:date="2014-12-29T15:30:00Z"/>
        </w:rPr>
        <w:pPrChange w:id="995" w:author="Michelle Leishman" w:date="2014-12-18T11:21:00Z">
          <w:pPr>
            <w:spacing w:line="360" w:lineRule="auto"/>
            <w:jc w:val="both"/>
          </w:pPr>
        </w:pPrChange>
      </w:pPr>
    </w:p>
    <w:p w14:paraId="39C26FC0" w14:textId="13EA1A6A" w:rsidR="0017691C" w:rsidRDefault="0017691C">
      <w:pPr>
        <w:spacing w:line="480" w:lineRule="auto"/>
        <w:jc w:val="both"/>
        <w:pPrChange w:id="996" w:author="Michelle Leishman" w:date="2014-12-18T11:21:00Z">
          <w:pPr>
            <w:spacing w:line="360" w:lineRule="auto"/>
            <w:jc w:val="both"/>
          </w:pPr>
        </w:pPrChange>
      </w:pPr>
      <w:r>
        <w:t xml:space="preserve">. </w:t>
      </w:r>
    </w:p>
    <w:p w14:paraId="7345DF68" w14:textId="77777777" w:rsidR="0017691C" w:rsidRDefault="0017691C">
      <w:pPr>
        <w:keepNext/>
        <w:spacing w:line="480" w:lineRule="auto"/>
        <w:pPrChange w:id="997" w:author="Michelle Leishman" w:date="2014-12-18T11:21:00Z">
          <w:pPr>
            <w:keepNext/>
            <w:spacing w:line="360" w:lineRule="auto"/>
          </w:pPr>
        </w:pPrChange>
      </w:pPr>
      <w:r>
        <w:rPr>
          <w:noProof/>
          <w:lang w:val="en-US"/>
        </w:rPr>
        <w:lastRenderedPageBreak/>
        <w:drawing>
          <wp:inline distT="0" distB="0" distL="0" distR="0" wp14:anchorId="222FCE94" wp14:editId="1F14D25E">
            <wp:extent cx="4676775" cy="558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5A987DA2" w14:textId="06CD6BB5" w:rsidR="0017691C" w:rsidRDefault="0017691C">
      <w:pPr>
        <w:pStyle w:val="Caption"/>
        <w:spacing w:line="480" w:lineRule="auto"/>
        <w:pPrChange w:id="998" w:author="Michelle Leishman" w:date="2014-12-18T11:21:00Z">
          <w:pPr>
            <w:pStyle w:val="Caption"/>
            <w:spacing w:line="360" w:lineRule="auto"/>
          </w:pPr>
        </w:pPrChange>
      </w:pPr>
      <w:r>
        <w:t xml:space="preserve">Figure 3.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r>
        <w:t xml:space="preserve">a. </w:t>
      </w:r>
      <w:proofErr w:type="gramStart"/>
      <w:r>
        <w:t>is</w:t>
      </w:r>
      <w:proofErr w:type="gramEnd"/>
      <w:r>
        <w:t xml:space="preserve"> a quadratic fit, b. – e. are linear fits</w:t>
      </w:r>
      <w:r w:rsidRPr="00344651">
        <w:t xml:space="preserve">. Shaded areas depict the smoothed 95% confidence interval around the regression </w:t>
      </w:r>
      <w:commentRangeStart w:id="999"/>
      <w:r w:rsidRPr="00344651">
        <w:t>model</w:t>
      </w:r>
      <w:commentRangeEnd w:id="999"/>
      <w:r w:rsidR="007417C9">
        <w:rPr>
          <w:rStyle w:val="CommentReference"/>
          <w:rFonts w:eastAsia="MS Mincho"/>
          <w:i w:val="0"/>
          <w:iCs w:val="0"/>
          <w:color w:val="auto"/>
        </w:rPr>
        <w:commentReference w:id="999"/>
      </w:r>
      <w:r w:rsidRPr="00344651">
        <w:t xml:space="preserve">. </w:t>
      </w:r>
      <w:ins w:id="1000" w:author="James Lawson" w:date="2014-12-29T13:30:00Z">
        <w:r w:rsidR="00924095">
          <w:t xml:space="preserve">a. – </w:t>
        </w:r>
        <w:proofErr w:type="gramStart"/>
        <w:r w:rsidR="00924095">
          <w:t>c</w:t>
        </w:r>
        <w:proofErr w:type="gramEnd"/>
        <w:r w:rsidR="00924095">
          <w:t xml:space="preserve">. depict significant relationships, </w:t>
        </w:r>
      </w:ins>
      <w:ins w:id="1001" w:author="James Lawson" w:date="2014-12-29T13:31:00Z">
        <w:r w:rsidR="00924095">
          <w:t xml:space="preserve">d. and e. depict non-significant relationships (note the </w:t>
        </w:r>
      </w:ins>
      <w:ins w:id="1002" w:author="James Lawson" w:date="2014-12-29T13:35:00Z">
        <w:r w:rsidR="00924095">
          <w:t>strong influence</w:t>
        </w:r>
      </w:ins>
      <w:ins w:id="1003" w:author="James Lawson" w:date="2014-12-29T13:36:00Z">
        <w:r w:rsidR="00924095">
          <w:t xml:space="preserve"> over the </w:t>
        </w:r>
      </w:ins>
      <w:ins w:id="1004" w:author="James Lawson" w:date="2014-12-29T13:37:00Z">
        <w:r w:rsidR="00924095">
          <w:t xml:space="preserve">regression </w:t>
        </w:r>
      </w:ins>
      <w:ins w:id="1005" w:author="James Lawson" w:date="2014-12-29T13:36:00Z">
        <w:r w:rsidR="00924095">
          <w:t>fit</w:t>
        </w:r>
      </w:ins>
      <w:ins w:id="1006" w:author="James Lawson" w:date="2014-12-29T13:35:00Z">
        <w:r w:rsidR="00924095">
          <w:t xml:space="preserve"> of the two points at the lower bound of</w:t>
        </w:r>
      </w:ins>
      <w:ins w:id="1007" w:author="James Lawson" w:date="2014-12-29T13:36:00Z">
        <w:r w:rsidR="00924095">
          <w:t xml:space="preserve"> </w:t>
        </w:r>
        <w:proofErr w:type="spellStart"/>
        <w:r w:rsidR="00924095">
          <w:t>FDis</w:t>
        </w:r>
      </w:ins>
      <w:proofErr w:type="spellEnd"/>
      <w:ins w:id="1008" w:author="James Lawson" w:date="2014-12-29T13:37:00Z">
        <w:r w:rsidR="00924095">
          <w:t>)</w:t>
        </w:r>
      </w:ins>
      <w:ins w:id="1009" w:author="James Lawson" w:date="2014-12-29T13:36:00Z">
        <w:r w:rsidR="00924095">
          <w:t>.</w:t>
        </w:r>
      </w:ins>
      <w:ins w:id="1010" w:author="James Lawson" w:date="2014-12-29T13:35:00Z">
        <w:r w:rsidR="00924095">
          <w:t xml:space="preserve"> </w:t>
        </w:r>
      </w:ins>
      <w:ins w:id="1011" w:author="James Lawson" w:date="2014-12-29T13:31:00Z">
        <w:r w:rsidR="00924095">
          <w:t xml:space="preserve"> </w:t>
        </w:r>
      </w:ins>
      <w:del w:id="1012" w:author="James Lawson" w:date="2014-12-29T13:30:00Z">
        <w:r w:rsidRPr="00344651" w:rsidDel="00924095">
          <w:delText xml:space="preserve"> </w:delText>
        </w:r>
      </w:del>
    </w:p>
    <w:p w14:paraId="27189C93" w14:textId="77777777" w:rsidR="0017691C" w:rsidRDefault="0017691C">
      <w:pPr>
        <w:pStyle w:val="Caption"/>
        <w:spacing w:line="480" w:lineRule="auto"/>
        <w:pPrChange w:id="1013" w:author="Michelle Leishman" w:date="2014-12-18T11:21:00Z">
          <w:pPr>
            <w:pStyle w:val="Caption"/>
            <w:spacing w:line="360" w:lineRule="auto"/>
          </w:pPr>
        </w:pPrChange>
      </w:pPr>
    </w:p>
    <w:p w14:paraId="763B7C61" w14:textId="77777777" w:rsidR="0017691C" w:rsidRDefault="0017691C">
      <w:pPr>
        <w:spacing w:line="480" w:lineRule="auto"/>
        <w:pPrChange w:id="1014" w:author="Michelle Leishman" w:date="2014-12-18T11:21:00Z">
          <w:pPr>
            <w:spacing w:line="360" w:lineRule="auto"/>
          </w:pPr>
        </w:pPrChange>
      </w:pPr>
    </w:p>
    <w:p w14:paraId="631F924B" w14:textId="6FD7ADD5" w:rsidR="0017691C" w:rsidRPr="006D1741" w:rsidRDefault="0017691C">
      <w:pPr>
        <w:spacing w:line="480" w:lineRule="auto"/>
        <w:jc w:val="both"/>
        <w:pPrChange w:id="1015" w:author="Michelle Leishman" w:date="2014-12-18T11:21:00Z">
          <w:pPr>
            <w:spacing w:line="360" w:lineRule="auto"/>
            <w:jc w:val="both"/>
          </w:pPr>
        </w:pPrChange>
      </w:pPr>
      <w:r>
        <w:lastRenderedPageBreak/>
        <w:t xml:space="preserve">This </w:t>
      </w:r>
      <w:r w:rsidR="006B396F">
        <w:t>observation</w:t>
      </w:r>
      <w:r>
        <w:t xml:space="preserve"> was corroborated by positive relationships between </w:t>
      </w:r>
      <w:proofErr w:type="spellStart"/>
      <w:r>
        <w:t>FDis</w:t>
      </w:r>
      <w:proofErr w:type="spellEnd"/>
      <w:r>
        <w:t xml:space="preserve"> and variability in mean daily flows for autumn (</w:t>
      </w:r>
      <w:proofErr w:type="spellStart"/>
      <w:r>
        <w:t>CVMDFAutumn</w:t>
      </w:r>
      <w:proofErr w:type="spellEnd"/>
      <w:r>
        <w:t>, Fig. 4a</w:t>
      </w:r>
      <w:ins w:id="1016" w:author="James Lawson" w:date="2014-12-29T15:33:00Z">
        <w:r w:rsidR="00DC5AB5">
          <w:t>, adjusted p = 0.</w:t>
        </w:r>
      </w:ins>
      <w:ins w:id="1017" w:author="James Lawson" w:date="2014-12-29T15:35:00Z">
        <w:r w:rsidR="00DC5AB5">
          <w:t>0386</w:t>
        </w:r>
      </w:ins>
      <w:ins w:id="1018" w:author="James Lawson" w:date="2014-12-29T15:33:00Z">
        <w:r w:rsidR="00DC5AB5">
          <w:t>, R</w:t>
        </w:r>
        <w:r w:rsidR="00DC5AB5" w:rsidRPr="00AF51F6">
          <w:rPr>
            <w:vertAlign w:val="superscript"/>
          </w:rPr>
          <w:t>2</w:t>
        </w:r>
        <w:r w:rsidR="00DC5AB5">
          <w:t xml:space="preserve"> = 0.</w:t>
        </w:r>
      </w:ins>
      <w:ins w:id="1019" w:author="James Lawson" w:date="2014-12-29T15:35:00Z">
        <w:r w:rsidR="00DC5AB5">
          <w:t>301</w:t>
        </w:r>
      </w:ins>
      <w:r>
        <w:t>), winter (</w:t>
      </w:r>
      <w:proofErr w:type="spellStart"/>
      <w:r>
        <w:t>CVMDFWinter</w:t>
      </w:r>
      <w:proofErr w:type="spellEnd"/>
      <w:r>
        <w:t>, Fig. 4b</w:t>
      </w:r>
      <w:ins w:id="1020" w:author="James Lawson" w:date="2014-12-29T15:33:00Z">
        <w:r w:rsidR="00DC5AB5">
          <w:t>, adjusted p = 0.</w:t>
        </w:r>
      </w:ins>
      <w:ins w:id="1021" w:author="James Lawson" w:date="2014-12-29T15:36:00Z">
        <w:r w:rsidR="00DC5AB5">
          <w:t>0278</w:t>
        </w:r>
      </w:ins>
      <w:ins w:id="1022" w:author="James Lawson" w:date="2014-12-29T15:33:00Z">
        <w:r w:rsidR="00DC5AB5">
          <w:t>, R</w:t>
        </w:r>
        <w:r w:rsidR="00DC5AB5" w:rsidRPr="00AF51F6">
          <w:rPr>
            <w:vertAlign w:val="superscript"/>
          </w:rPr>
          <w:t>2</w:t>
        </w:r>
        <w:r w:rsidR="00DC5AB5">
          <w:t xml:space="preserve"> = 0.</w:t>
        </w:r>
      </w:ins>
      <w:ins w:id="1023" w:author="James Lawson" w:date="2014-12-29T15:36:00Z">
        <w:r w:rsidR="00DC5AB5">
          <w:t>414</w:t>
        </w:r>
      </w:ins>
      <w:r>
        <w:t>)</w:t>
      </w:r>
      <w:ins w:id="1024" w:author="Michelle Leishman" w:date="2014-12-18T14:06:00Z">
        <w:r w:rsidR="007417C9">
          <w:t xml:space="preserve"> and</w:t>
        </w:r>
      </w:ins>
      <w:del w:id="1025" w:author="Michelle Leishman" w:date="2014-12-18T14:06:00Z">
        <w:r w:rsidDel="007417C9">
          <w:delText>,</w:delText>
        </w:r>
      </w:del>
      <w:r>
        <w:t xml:space="preserve"> spring (</w:t>
      </w:r>
      <w:proofErr w:type="spellStart"/>
      <w:r>
        <w:t>CVMDFSpring</w:t>
      </w:r>
      <w:proofErr w:type="spellEnd"/>
      <w:r>
        <w:t>, Fig. 4c</w:t>
      </w:r>
      <w:ins w:id="1026" w:author="James Lawson" w:date="2014-12-29T15:33:00Z">
        <w:r w:rsidR="00DC5AB5">
          <w:t>, adjusted p = 0.1</w:t>
        </w:r>
      </w:ins>
      <w:ins w:id="1027" w:author="James Lawson" w:date="2014-12-29T15:36:00Z">
        <w:r w:rsidR="00DC5AB5">
          <w:t>0325</w:t>
        </w:r>
      </w:ins>
      <w:ins w:id="1028" w:author="James Lawson" w:date="2014-12-29T15:33:00Z">
        <w:r w:rsidR="00DC5AB5">
          <w:t>, R</w:t>
        </w:r>
        <w:r w:rsidR="00DC5AB5" w:rsidRPr="00AF51F6">
          <w:rPr>
            <w:vertAlign w:val="superscript"/>
          </w:rPr>
          <w:t>2</w:t>
        </w:r>
        <w:r w:rsidR="00DC5AB5">
          <w:t xml:space="preserve"> = 0.</w:t>
        </w:r>
      </w:ins>
      <w:ins w:id="1029" w:author="James Lawson" w:date="2014-12-29T15:36:00Z">
        <w:r w:rsidR="00DC5AB5">
          <w:t>327</w:t>
        </w:r>
      </w:ins>
      <w:ins w:id="1030" w:author="James Lawson" w:date="2014-12-29T15:38:00Z">
        <w:r w:rsidR="00DC5AB5">
          <w:t>).</w:t>
        </w:r>
      </w:ins>
      <w:del w:id="1031" w:author="James Lawson" w:date="2014-12-29T15:36:00Z">
        <w:r w:rsidDel="00DC5AB5">
          <w:delText>).</w:delText>
        </w:r>
      </w:del>
      <w:r>
        <w:t xml:space="preserve"> Summer flow variability (</w:t>
      </w:r>
      <w:proofErr w:type="spellStart"/>
      <w:r>
        <w:t>CVMDFSummer</w:t>
      </w:r>
      <w:proofErr w:type="spellEnd"/>
      <w:r>
        <w:t>, Fig. 4d</w:t>
      </w:r>
      <w:ins w:id="1032" w:author="James Lawson" w:date="2014-12-29T15:33:00Z">
        <w:r w:rsidR="00DC5AB5">
          <w:t>, adjusted p = 0.0325, R</w:t>
        </w:r>
        <w:r w:rsidR="00DC5AB5" w:rsidRPr="00AF51F6">
          <w:rPr>
            <w:vertAlign w:val="superscript"/>
          </w:rPr>
          <w:t>2</w:t>
        </w:r>
        <w:r w:rsidR="00DC5AB5">
          <w:t xml:space="preserve"> = 0.</w:t>
        </w:r>
      </w:ins>
      <w:ins w:id="1033" w:author="James Lawson" w:date="2014-12-29T15:37:00Z">
        <w:r w:rsidR="00DC5AB5">
          <w:t>472</w:t>
        </w:r>
      </w:ins>
      <w:r>
        <w:t xml:space="preserve">)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w:t>
      </w:r>
      <w:r w:rsidR="006B396F">
        <w:t>association</w:t>
      </w:r>
      <w:r>
        <w:t xml:space="preserve"> was positive for summer (MDFMDF Summer, Fig. 4e</w:t>
      </w:r>
      <w:ins w:id="1034" w:author="James Lawson" w:date="2014-12-29T15:38:00Z">
        <w:r w:rsidR="00DC5AB5">
          <w:t>, adjusted p = 0.</w:t>
        </w:r>
      </w:ins>
      <w:ins w:id="1035" w:author="James Lawson" w:date="2014-12-29T15:40:00Z">
        <w:r w:rsidR="00CF1500">
          <w:t>0230</w:t>
        </w:r>
      </w:ins>
      <w:ins w:id="1036" w:author="James Lawson" w:date="2014-12-29T15:38:00Z">
        <w:r w:rsidR="00DC5AB5">
          <w:t>, R</w:t>
        </w:r>
        <w:r w:rsidR="00DC5AB5" w:rsidRPr="00AF51F6">
          <w:rPr>
            <w:vertAlign w:val="superscript"/>
          </w:rPr>
          <w:t>2</w:t>
        </w:r>
        <w:r w:rsidR="00DC5AB5">
          <w:t xml:space="preserve"> = 0.</w:t>
        </w:r>
      </w:ins>
      <w:ins w:id="1037" w:author="James Lawson" w:date="2014-12-29T15:40:00Z">
        <w:r w:rsidR="00CF1500">
          <w:t>503</w:t>
        </w:r>
      </w:ins>
      <w:r>
        <w:t>) and negative for spring (</w:t>
      </w:r>
      <w:proofErr w:type="spellStart"/>
      <w:r>
        <w:t>MDFMDFSpring</w:t>
      </w:r>
      <w:proofErr w:type="spellEnd"/>
      <w:r>
        <w:t>, Fig. 4f</w:t>
      </w:r>
      <w:ins w:id="1038" w:author="James Lawson" w:date="2014-12-29T15:33:00Z">
        <w:r w:rsidR="00CF1500">
          <w:t>, adjusted p = 0.0278</w:t>
        </w:r>
        <w:r w:rsidR="00DC5AB5">
          <w:t>, R</w:t>
        </w:r>
        <w:r w:rsidR="00DC5AB5" w:rsidRPr="00AF51F6">
          <w:rPr>
            <w:vertAlign w:val="superscript"/>
          </w:rPr>
          <w:t>2</w:t>
        </w:r>
        <w:r w:rsidR="00DC5AB5">
          <w:t xml:space="preserve"> = 0.</w:t>
        </w:r>
      </w:ins>
      <w:ins w:id="1039" w:author="James Lawson" w:date="2014-12-29T15:40:00Z">
        <w:r w:rsidR="00CF1500">
          <w:t>3862</w:t>
        </w:r>
      </w:ins>
      <w:r>
        <w:t xml:space="preserve">).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w:t>
      </w:r>
      <w:ins w:id="1040" w:author="James Lawson" w:date="2014-12-29T15:39:00Z">
        <w:r w:rsidR="00CF1500">
          <w:t xml:space="preserve">Pearson’s </w:t>
        </w:r>
      </w:ins>
      <w:r>
        <w:t xml:space="preserve">r = -0.657, p = 0.008) but not C_MDFM and </w:t>
      </w:r>
      <w:proofErr w:type="spellStart"/>
      <w:r>
        <w:t>MDFMDFSummer</w:t>
      </w:r>
      <w:proofErr w:type="spellEnd"/>
      <w:r>
        <w:t xml:space="preserve"> (</w:t>
      </w:r>
      <w:ins w:id="1041" w:author="James Lawson" w:date="2014-12-29T15:39:00Z">
        <w:r w:rsidR="00CF1500">
          <w:t xml:space="preserve">Pearson’s </w:t>
        </w:r>
      </w:ins>
      <w:r>
        <w:t>r = -0.423, p = 0.1164).  Summer mean daily flow may have been inflated by exceptional periods where very high average flows occurred during summer. Mean daily flow in spring, conversely, was strongly positively correlated with M_MDFM (</w:t>
      </w:r>
      <w:ins w:id="1042" w:author="James Lawson" w:date="2014-12-29T15:33:00Z">
        <w:r w:rsidR="00DC5AB5">
          <w:t xml:space="preserve">Pearson’s </w:t>
        </w:r>
      </w:ins>
      <w:r>
        <w:t xml:space="preserve">r = </w:t>
      </w:r>
      <w:r w:rsidRPr="006D1741">
        <w:t>0.8357</w:t>
      </w:r>
      <w:r>
        <w:t xml:space="preserve">, p = </w:t>
      </w:r>
      <w:r w:rsidRPr="006D1741">
        <w:t>0.0001</w:t>
      </w:r>
      <w:r>
        <w:t>) and C_MDFM (</w:t>
      </w:r>
      <w:ins w:id="1043" w:author="James Lawson" w:date="2014-12-29T15:33:00Z">
        <w:r w:rsidR="00DC5AB5">
          <w:t xml:space="preserve">Pearson’s </w:t>
        </w:r>
      </w:ins>
      <w:r>
        <w:t>r =</w:t>
      </w:r>
      <w:r w:rsidRPr="00E63051">
        <w:t>0.7839</w:t>
      </w:r>
      <w:r>
        <w:t>, p =</w:t>
      </w:r>
      <w:del w:id="1044" w:author="James Lawson" w:date="2014-12-29T15:41:00Z">
        <w:r w:rsidDel="009256D9">
          <w:delText xml:space="preserve"> </w:delText>
        </w:r>
      </w:del>
      <w:r>
        <w:t xml:space="preserve"> </w:t>
      </w:r>
      <w:r w:rsidRPr="006D1741">
        <w:t>0.0005</w:t>
      </w:r>
      <w:r>
        <w:t xml:space="preserve">), indicating that where mean daily flows in spring are high, this pattern is stable and consistent between years. </w:t>
      </w:r>
    </w:p>
    <w:p w14:paraId="4D3C273B" w14:textId="77777777" w:rsidR="0017691C" w:rsidRPr="006D1741" w:rsidRDefault="0017691C">
      <w:pPr>
        <w:spacing w:line="480" w:lineRule="auto"/>
        <w:jc w:val="both"/>
        <w:pPrChange w:id="1045" w:author="Michelle Leishman" w:date="2014-12-18T11:21:00Z">
          <w:pPr>
            <w:spacing w:line="360" w:lineRule="auto"/>
            <w:jc w:val="both"/>
          </w:pPr>
        </w:pPrChange>
      </w:pPr>
    </w:p>
    <w:p w14:paraId="17B9D010" w14:textId="77777777" w:rsidR="0017691C" w:rsidRPr="006D1741" w:rsidRDefault="0017691C">
      <w:pPr>
        <w:spacing w:line="480" w:lineRule="auto"/>
        <w:pPrChange w:id="1046" w:author="Michelle Leishman" w:date="2014-12-18T11:21:00Z">
          <w:pPr>
            <w:spacing w:line="360" w:lineRule="auto"/>
          </w:pPr>
        </w:pPrChange>
      </w:pPr>
    </w:p>
    <w:p w14:paraId="4E6FB02E" w14:textId="77777777" w:rsidR="0017691C" w:rsidRDefault="0017691C">
      <w:pPr>
        <w:spacing w:line="480" w:lineRule="auto"/>
        <w:pPrChange w:id="1047" w:author="Michelle Leishman" w:date="2014-12-18T11:21:00Z">
          <w:pPr>
            <w:spacing w:line="360" w:lineRule="auto"/>
          </w:pPr>
        </w:pPrChange>
      </w:pPr>
    </w:p>
    <w:p w14:paraId="2DC6C1A8" w14:textId="77777777" w:rsidR="0017691C" w:rsidRDefault="0017691C">
      <w:pPr>
        <w:spacing w:line="480" w:lineRule="auto"/>
        <w:pPrChange w:id="1048" w:author="Michelle Leishman" w:date="2014-12-18T11:21:00Z">
          <w:pPr>
            <w:spacing w:line="360" w:lineRule="auto"/>
          </w:pPr>
        </w:pPrChange>
      </w:pPr>
    </w:p>
    <w:p w14:paraId="3D0027EB" w14:textId="77777777" w:rsidR="0017691C" w:rsidRDefault="0017691C">
      <w:pPr>
        <w:spacing w:line="480" w:lineRule="auto"/>
        <w:rPr>
          <w:noProof/>
          <w:lang w:eastAsia="en-AU"/>
        </w:rPr>
        <w:pPrChange w:id="1049" w:author="Michelle Leishman" w:date="2014-12-18T11:21:00Z">
          <w:pPr>
            <w:spacing w:line="360" w:lineRule="auto"/>
          </w:pPr>
        </w:pPrChange>
      </w:pPr>
    </w:p>
    <w:p w14:paraId="4A082CB3" w14:textId="77777777" w:rsidR="0017691C" w:rsidRDefault="0017691C">
      <w:pPr>
        <w:keepNext/>
        <w:spacing w:line="480" w:lineRule="auto"/>
        <w:pPrChange w:id="1050" w:author="Michelle Leishman" w:date="2014-12-18T11:21:00Z">
          <w:pPr>
            <w:keepNext/>
            <w:spacing w:line="360" w:lineRule="auto"/>
          </w:pPr>
        </w:pPrChange>
      </w:pPr>
      <w:r>
        <w:rPr>
          <w:noProof/>
          <w:lang w:val="en-US"/>
        </w:rPr>
        <w:lastRenderedPageBreak/>
        <w:drawing>
          <wp:inline distT="0" distB="0" distL="0" distR="0" wp14:anchorId="7CD72860" wp14:editId="6534EEF9">
            <wp:extent cx="46767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36A7B00F" w14:textId="592784F7" w:rsidR="0017691C" w:rsidRPr="00344651" w:rsidRDefault="0017691C">
      <w:pPr>
        <w:pStyle w:val="Caption"/>
        <w:spacing w:line="480" w:lineRule="auto"/>
        <w:pPrChange w:id="1051" w:author="Michelle Leishman" w:date="2014-12-18T11:21:00Z">
          <w:pPr>
            <w:pStyle w:val="Caption"/>
            <w:spacing w:line="360" w:lineRule="auto"/>
          </w:pPr>
        </w:pPrChange>
      </w:pPr>
      <w:r>
        <w:t xml:space="preserve">Figure 4.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ins w:id="1052" w:author="James Lawson" w:date="2014-12-29T15:28:00Z">
        <w:r w:rsidR="00CB644D">
          <w:t>All relationships shown are significant.</w:t>
        </w:r>
        <w:r w:rsidR="00CB644D" w:rsidRPr="00344651">
          <w:t xml:space="preserve">  </w:t>
        </w:r>
      </w:ins>
    </w:p>
    <w:p w14:paraId="5A1A11E7" w14:textId="77777777" w:rsidR="0017691C" w:rsidRDefault="0017691C">
      <w:pPr>
        <w:pStyle w:val="Caption"/>
        <w:spacing w:line="480" w:lineRule="auto"/>
        <w:pPrChange w:id="1053" w:author="Michelle Leishman" w:date="2014-12-18T11:21:00Z">
          <w:pPr>
            <w:pStyle w:val="Caption"/>
            <w:spacing w:line="360" w:lineRule="auto"/>
          </w:pPr>
        </w:pPrChange>
      </w:pPr>
    </w:p>
    <w:p w14:paraId="352DBEAF" w14:textId="77777777" w:rsidR="0017691C" w:rsidRDefault="0017691C">
      <w:pPr>
        <w:spacing w:line="480" w:lineRule="auto"/>
        <w:pPrChange w:id="1054" w:author="Michelle Leishman" w:date="2014-12-18T11:21:00Z">
          <w:pPr>
            <w:spacing w:line="360" w:lineRule="auto"/>
          </w:pPr>
        </w:pPrChange>
      </w:pPr>
    </w:p>
    <w:p w14:paraId="36F90B67" w14:textId="77777777" w:rsidR="0017691C" w:rsidRDefault="0017691C">
      <w:pPr>
        <w:spacing w:line="480" w:lineRule="auto"/>
        <w:pPrChange w:id="1055" w:author="Michelle Leishman" w:date="2014-12-18T11:21:00Z">
          <w:pPr>
            <w:spacing w:line="360" w:lineRule="auto"/>
          </w:pPr>
        </w:pPrChange>
      </w:pPr>
    </w:p>
    <w:p w14:paraId="0B37415E" w14:textId="77777777" w:rsidR="0017691C" w:rsidRDefault="0017691C">
      <w:pPr>
        <w:spacing w:line="480" w:lineRule="auto"/>
        <w:pPrChange w:id="1056" w:author="Michelle Leishman" w:date="2014-12-18T11:21:00Z">
          <w:pPr>
            <w:spacing w:line="360" w:lineRule="auto"/>
          </w:pPr>
        </w:pPrChange>
      </w:pPr>
    </w:p>
    <w:p w14:paraId="0411A9E1" w14:textId="77777777" w:rsidR="00DC5AB5" w:rsidRPr="00344651" w:rsidRDefault="00DC5AB5" w:rsidP="00DC5AB5">
      <w:pPr>
        <w:spacing w:line="480" w:lineRule="auto"/>
        <w:rPr>
          <w:ins w:id="1057" w:author="James Lawson" w:date="2014-12-29T15:30:00Z"/>
          <w:rFonts w:cs="Arial"/>
          <w:i/>
        </w:rPr>
      </w:pPr>
      <w:ins w:id="1058" w:author="James Lawson" w:date="2014-12-29T15:30:00Z">
        <w:r w:rsidRPr="00344651">
          <w:rPr>
            <w:rFonts w:cs="Arial"/>
            <w:i/>
          </w:rPr>
          <w:lastRenderedPageBreak/>
          <w:t xml:space="preserve">Comparisons with </w:t>
        </w:r>
        <w:r>
          <w:rPr>
            <w:rFonts w:cs="Arial"/>
            <w:i/>
          </w:rPr>
          <w:t>measures of taxonomic diversity</w:t>
        </w:r>
      </w:ins>
    </w:p>
    <w:p w14:paraId="34AED72F" w14:textId="77777777" w:rsidR="00DC5AB5" w:rsidRDefault="00DC5AB5" w:rsidP="00DC5AB5">
      <w:pPr>
        <w:spacing w:line="480" w:lineRule="auto"/>
        <w:jc w:val="both"/>
        <w:rPr>
          <w:ins w:id="1059" w:author="James Lawson" w:date="2014-12-29T15:30:00Z"/>
        </w:rPr>
      </w:pPr>
      <w:ins w:id="1060" w:author="James Lawson" w:date="2014-12-29T15:30:00Z">
        <w:r>
          <w:rPr>
            <w:rStyle w:val="CommentReference"/>
            <w:rFonts w:eastAsia="MS Mincho"/>
          </w:rPr>
          <w:commentReference w:id="1061"/>
        </w:r>
        <w:r w:rsidDel="008B356A">
          <w:t xml:space="preserve"> </w:t>
        </w:r>
        <w:r>
          <w:t xml:space="preserve">Across species used in the functional diversity analysis (i.e. present at above 1 %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ins>
    </w:p>
    <w:p w14:paraId="61D3698B" w14:textId="77777777" w:rsidR="0017691C" w:rsidRDefault="0017691C">
      <w:pPr>
        <w:spacing w:line="480" w:lineRule="auto"/>
        <w:pPrChange w:id="1062" w:author="Michelle Leishman" w:date="2014-12-18T11:21:00Z">
          <w:pPr>
            <w:spacing w:line="360" w:lineRule="auto"/>
          </w:pPr>
        </w:pPrChange>
      </w:pPr>
    </w:p>
    <w:p w14:paraId="0684F4C2" w14:textId="77777777" w:rsidR="0017691C" w:rsidRPr="003F2619" w:rsidRDefault="0017691C">
      <w:pPr>
        <w:spacing w:line="480" w:lineRule="auto"/>
        <w:rPr>
          <w:i/>
        </w:rPr>
        <w:pPrChange w:id="1063" w:author="Michelle Leishman" w:date="2014-12-18T11:21:00Z">
          <w:pPr>
            <w:spacing w:line="360" w:lineRule="auto"/>
          </w:pPr>
        </w:pPrChange>
      </w:pPr>
      <w:r w:rsidRPr="003F2619">
        <w:rPr>
          <w:i/>
        </w:rPr>
        <w:t>A minimal multiple regression model to explain functional diversity according to hydrology</w:t>
      </w:r>
    </w:p>
    <w:p w14:paraId="35AE623C" w14:textId="77777777" w:rsidR="0017691C" w:rsidRPr="003F2619" w:rsidRDefault="0017691C">
      <w:pPr>
        <w:spacing w:line="480" w:lineRule="auto"/>
        <w:jc w:val="both"/>
        <w:pPrChange w:id="1064" w:author="Michelle Leishman" w:date="2014-12-18T11:21:00Z">
          <w:pPr>
            <w:spacing w:line="360" w:lineRule="auto"/>
            <w:jc w:val="both"/>
          </w:pPr>
        </w:pPrChange>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commentRangeStart w:id="1065"/>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1065"/>
      <w:r w:rsidR="00051869">
        <w:rPr>
          <w:rStyle w:val="CommentReference"/>
          <w:rFonts w:eastAsia="MS Mincho"/>
        </w:rPr>
        <w:commentReference w:id="1065"/>
      </w:r>
      <w:r>
        <w:t xml:space="preserve"> This set of models is described in </w:t>
      </w:r>
      <w:r w:rsidRPr="003F2619">
        <w:t>Table 6.</w:t>
      </w:r>
    </w:p>
    <w:p w14:paraId="7DFB74A1" w14:textId="77777777" w:rsidR="0017691C" w:rsidRDefault="0017691C">
      <w:pPr>
        <w:spacing w:line="480" w:lineRule="auto"/>
        <w:pPrChange w:id="1066" w:author="Michelle Leishman" w:date="2014-12-18T11:21:00Z">
          <w:pPr>
            <w:spacing w:line="360" w:lineRule="auto"/>
          </w:pPr>
        </w:pPrChange>
      </w:pPr>
    </w:p>
    <w:p w14:paraId="32B646B7" w14:textId="77777777" w:rsidR="0017691C" w:rsidRDefault="0017691C">
      <w:pPr>
        <w:pStyle w:val="Caption"/>
        <w:keepNext/>
        <w:spacing w:line="480" w:lineRule="auto"/>
        <w:pPrChange w:id="1067" w:author="Michelle Leishman" w:date="2014-12-18T11:21:00Z">
          <w:pPr>
            <w:pStyle w:val="Caption"/>
            <w:keepNext/>
            <w:spacing w:line="360" w:lineRule="auto"/>
          </w:pPr>
        </w:pPrChange>
      </w:pPr>
      <w:commentRangeStart w:id="1068"/>
      <w:r>
        <w:t xml:space="preserve">Table 6. </w:t>
      </w:r>
      <w:commentRangeEnd w:id="1068"/>
      <w:r w:rsidR="00051869">
        <w:rPr>
          <w:rStyle w:val="CommentReference"/>
          <w:rFonts w:eastAsia="MS Mincho"/>
          <w:i w:val="0"/>
          <w:iCs w:val="0"/>
          <w:color w:val="auto"/>
        </w:rPr>
        <w:commentReference w:id="1068"/>
      </w:r>
      <w:r>
        <w:t xml:space="preserve">Multiple regression models with associated </w:t>
      </w:r>
      <w:commentRangeStart w:id="1069"/>
      <w:r>
        <w:t xml:space="preserve">fitting </w:t>
      </w:r>
      <w:commentRangeEnd w:id="1069"/>
      <w:r w:rsidR="00051869">
        <w:rPr>
          <w:rStyle w:val="CommentReference"/>
          <w:rFonts w:eastAsia="MS Mincho"/>
          <w:i w:val="0"/>
          <w:iCs w:val="0"/>
          <w:color w:val="auto"/>
        </w:rPr>
        <w:commentReference w:id="1069"/>
      </w:r>
      <w:r>
        <w:t xml:space="preserve">parameters. </w:t>
      </w:r>
      <w:commentRangeStart w:id="1070"/>
      <w:r>
        <w:t>*</w:t>
      </w:r>
      <w:commentRangeEnd w:id="1070"/>
      <w:r w:rsidR="00051869">
        <w:rPr>
          <w:rStyle w:val="CommentReference"/>
          <w:rFonts w:eastAsia="MS Mincho"/>
          <w:i w:val="0"/>
          <w:iCs w:val="0"/>
          <w:color w:val="auto"/>
        </w:rPr>
        <w:commentReference w:id="1070"/>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w:t>
      </w:r>
      <w:proofErr w:type="gramStart"/>
      <w:r>
        <w:t>regression</w:t>
      </w:r>
      <w:proofErr w:type="gramEnd"/>
      <w:r>
        <w:t xml:space="preserve"> for models using more than one variable. The optimal model according to </w:t>
      </w:r>
      <w:proofErr w:type="spellStart"/>
      <w:r>
        <w:t>AICc</w:t>
      </w:r>
      <w:proofErr w:type="spellEnd"/>
      <w:r>
        <w:t xml:space="preserve"> is indicated by bold typeface.</w:t>
      </w:r>
    </w:p>
    <w:tbl>
      <w:tblPr>
        <w:tblW w:w="9380" w:type="dxa"/>
        <w:tblLook w:val="04A0" w:firstRow="1" w:lastRow="0" w:firstColumn="1" w:lastColumn="0" w:noHBand="0" w:noVBand="1"/>
      </w:tblPr>
      <w:tblGrid>
        <w:gridCol w:w="1000"/>
        <w:gridCol w:w="5500"/>
        <w:gridCol w:w="960"/>
        <w:gridCol w:w="960"/>
        <w:gridCol w:w="977"/>
      </w:tblGrid>
      <w:tr w:rsidR="0017691C" w:rsidRPr="005B1214" w14:paraId="7F615783" w14:textId="77777777" w:rsidTr="00402F2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3A8A2"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0E2913A4"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72" w:author="Michelle Leishman" w:date="2014-12-18T11:21:00Z">
                <w:pPr>
                  <w:keepNext/>
                  <w:keepLines/>
                  <w:spacing w:before="200" w:after="0" w:line="360" w:lineRule="auto"/>
                  <w:outlineLvl w:val="4"/>
                </w:pPr>
              </w:pPrChange>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58E3245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CF4F193"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4" w:author="Michelle Leishman" w:date="2014-12-18T11:21:00Z">
                <w:pPr>
                  <w:keepNext/>
                  <w:keepLines/>
                  <w:spacing w:before="200" w:after="0" w:line="360" w:lineRule="auto"/>
                  <w:jc w:val="center"/>
                  <w:outlineLvl w:val="4"/>
                </w:pPr>
              </w:pPrChange>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E44614"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delta AIC</w:t>
            </w:r>
          </w:p>
        </w:tc>
      </w:tr>
      <w:tr w:rsidR="0017691C" w:rsidRPr="005B1214" w14:paraId="7D4DA8E3"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4672C4F"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151BA5F3"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7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60BA072F"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5BB280D8"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7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6A05D873"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12.78193</w:t>
            </w:r>
          </w:p>
        </w:tc>
      </w:tr>
      <w:tr w:rsidR="0017691C" w:rsidRPr="005B1214" w14:paraId="754F23A2"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75508FF"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0446F449"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82"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3116393C"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3C9E8CC9"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4"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298BDAA1"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5.13339</w:t>
            </w:r>
          </w:p>
        </w:tc>
      </w:tr>
      <w:tr w:rsidR="0017691C" w:rsidRPr="005B1214" w14:paraId="37634937"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816F33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237C63A9"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8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76082188"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30FB682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8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37D66812"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7.55549</w:t>
            </w:r>
          </w:p>
        </w:tc>
      </w:tr>
      <w:tr w:rsidR="0017691C" w:rsidRPr="005B1214" w14:paraId="48663EB4"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6FC922D"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5280C853"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92"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3191FB49"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4861DEE9"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4"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6DB15DBE"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4.39977</w:t>
            </w:r>
          </w:p>
        </w:tc>
      </w:tr>
      <w:tr w:rsidR="0017691C" w:rsidRPr="005B1214" w14:paraId="4937C28A"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58062D3"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795BED8C"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09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6B51D34"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7D2E2BC7"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09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6F5273F7"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2.4206</w:t>
            </w:r>
          </w:p>
        </w:tc>
      </w:tr>
      <w:tr w:rsidR="0017691C" w:rsidRPr="005B1214" w14:paraId="7F3DDB98"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B2F130D"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57FAE1A4"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02"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EAF3D99"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33DAFB7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4"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72ECBDE4"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7.21018</w:t>
            </w:r>
          </w:p>
        </w:tc>
      </w:tr>
      <w:tr w:rsidR="0017691C" w:rsidRPr="005B1214" w14:paraId="318CE06E"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31E5B85"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3EA9B630"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0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0FBF241D"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32D91A64"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0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4DD64E76"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6.97387</w:t>
            </w:r>
          </w:p>
        </w:tc>
      </w:tr>
      <w:tr w:rsidR="0017691C" w:rsidRPr="005B1214" w14:paraId="766E1B79"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48AB475"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58398D79"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12"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2F531CD"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03844CF5"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4"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0589116C"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6.52611</w:t>
            </w:r>
          </w:p>
        </w:tc>
      </w:tr>
      <w:tr w:rsidR="0017691C" w:rsidRPr="005B1214" w14:paraId="4ED1DAE1"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920D67B"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lastRenderedPageBreak/>
              <w:t>9</w:t>
            </w:r>
          </w:p>
        </w:tc>
        <w:tc>
          <w:tcPr>
            <w:tcW w:w="5500" w:type="dxa"/>
            <w:tcBorders>
              <w:top w:val="nil"/>
              <w:left w:val="nil"/>
              <w:bottom w:val="nil"/>
              <w:right w:val="single" w:sz="4" w:space="0" w:color="auto"/>
            </w:tcBorders>
            <w:shd w:val="clear" w:color="auto" w:fill="auto"/>
            <w:noWrap/>
            <w:vAlign w:val="bottom"/>
            <w:hideMark/>
          </w:tcPr>
          <w:p w14:paraId="7BD131AE"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1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36BC9F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792EBB0D"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1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10CACAC6"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10.38533</w:t>
            </w:r>
          </w:p>
        </w:tc>
      </w:tr>
      <w:tr w:rsidR="0017691C" w:rsidRPr="005B1214" w14:paraId="1E0A9FEB"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3C6D87B"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1"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5E6BD25B"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22"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6971C792"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3"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4D021610"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4"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64153E79"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5"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4.67554</w:t>
            </w:r>
          </w:p>
        </w:tc>
      </w:tr>
      <w:tr w:rsidR="0017691C" w:rsidRPr="005B1214" w14:paraId="69E13342"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A5CCCC"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2BAE5A18"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2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AC31618"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09338C96"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2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19A4FF41"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3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8.78527</w:t>
            </w:r>
          </w:p>
        </w:tc>
      </w:tr>
      <w:tr w:rsidR="0017691C" w:rsidRPr="005B1214" w14:paraId="2C183EF3"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F785239" w14:textId="77777777" w:rsidR="0017691C" w:rsidRPr="00BE259E" w:rsidRDefault="0017691C">
            <w:pPr>
              <w:spacing w:after="0" w:line="480" w:lineRule="auto"/>
              <w:jc w:val="center"/>
              <w:rPr>
                <w:rFonts w:asciiTheme="majorHAnsi" w:eastAsia="Times New Roman" w:hAnsiTheme="majorHAnsi" w:cs="Times New Roman"/>
                <w:b/>
                <w:color w:val="000000"/>
                <w:sz w:val="20"/>
                <w:szCs w:val="20"/>
                <w:lang w:eastAsia="en-AU"/>
              </w:rPr>
              <w:pPrChange w:id="1131" w:author="Michelle Leishman" w:date="2014-12-18T11:21:00Z">
                <w:pPr>
                  <w:keepNext/>
                  <w:keepLines/>
                  <w:spacing w:before="200" w:after="0" w:line="360" w:lineRule="auto"/>
                  <w:jc w:val="center"/>
                  <w:outlineLvl w:val="4"/>
                </w:pPr>
              </w:pPrChange>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45F76073" w14:textId="77777777" w:rsidR="0017691C" w:rsidRPr="00BE259E" w:rsidRDefault="0017691C">
            <w:pPr>
              <w:spacing w:after="0" w:line="480" w:lineRule="auto"/>
              <w:rPr>
                <w:rFonts w:asciiTheme="majorHAnsi" w:eastAsia="Times New Roman" w:hAnsiTheme="majorHAnsi" w:cs="Times New Roman"/>
                <w:b/>
                <w:color w:val="000000"/>
                <w:sz w:val="20"/>
                <w:szCs w:val="20"/>
                <w:lang w:eastAsia="en-AU"/>
              </w:rPr>
              <w:pPrChange w:id="1132" w:author="Michelle Leishman" w:date="2014-12-18T11:21:00Z">
                <w:pPr>
                  <w:keepNext/>
                  <w:keepLines/>
                  <w:spacing w:before="200" w:after="0" w:line="360" w:lineRule="auto"/>
                  <w:outlineLvl w:val="4"/>
                </w:pPr>
              </w:pPrChange>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E3BEC7A" w14:textId="77777777" w:rsidR="0017691C" w:rsidRPr="00BE259E" w:rsidRDefault="0017691C">
            <w:pPr>
              <w:spacing w:after="0" w:line="480" w:lineRule="auto"/>
              <w:jc w:val="center"/>
              <w:rPr>
                <w:rFonts w:asciiTheme="majorHAnsi" w:eastAsia="Times New Roman" w:hAnsiTheme="majorHAnsi" w:cs="Times New Roman"/>
                <w:b/>
                <w:color w:val="000000"/>
                <w:sz w:val="20"/>
                <w:szCs w:val="20"/>
                <w:lang w:eastAsia="en-AU"/>
              </w:rPr>
              <w:pPrChange w:id="1133" w:author="Michelle Leishman" w:date="2014-12-18T11:21:00Z">
                <w:pPr>
                  <w:keepNext/>
                  <w:keepLines/>
                  <w:spacing w:before="200" w:after="0" w:line="360" w:lineRule="auto"/>
                  <w:jc w:val="center"/>
                  <w:outlineLvl w:val="4"/>
                </w:pPr>
              </w:pPrChange>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1BEBCFDA" w14:textId="77777777" w:rsidR="0017691C" w:rsidRPr="00BE259E" w:rsidRDefault="0017691C">
            <w:pPr>
              <w:spacing w:after="0" w:line="480" w:lineRule="auto"/>
              <w:jc w:val="center"/>
              <w:rPr>
                <w:rFonts w:asciiTheme="majorHAnsi" w:eastAsia="Times New Roman" w:hAnsiTheme="majorHAnsi" w:cs="Times New Roman"/>
                <w:b/>
                <w:color w:val="000000"/>
                <w:sz w:val="20"/>
                <w:szCs w:val="20"/>
                <w:lang w:eastAsia="en-AU"/>
              </w:rPr>
              <w:pPrChange w:id="1134" w:author="Michelle Leishman" w:date="2014-12-18T11:21:00Z">
                <w:pPr>
                  <w:keepNext/>
                  <w:keepLines/>
                  <w:spacing w:before="200" w:after="0" w:line="360" w:lineRule="auto"/>
                  <w:jc w:val="center"/>
                  <w:outlineLvl w:val="4"/>
                </w:pPr>
              </w:pPrChange>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40919545" w14:textId="77777777" w:rsidR="0017691C" w:rsidRPr="00BE259E" w:rsidRDefault="0017691C">
            <w:pPr>
              <w:spacing w:after="0" w:line="480" w:lineRule="auto"/>
              <w:jc w:val="center"/>
              <w:rPr>
                <w:rFonts w:asciiTheme="majorHAnsi" w:eastAsia="Times New Roman" w:hAnsiTheme="majorHAnsi" w:cs="Times New Roman"/>
                <w:b/>
                <w:color w:val="000000"/>
                <w:sz w:val="20"/>
                <w:szCs w:val="20"/>
                <w:lang w:eastAsia="en-AU"/>
              </w:rPr>
              <w:pPrChange w:id="1135" w:author="Michelle Leishman" w:date="2014-12-18T11:21:00Z">
                <w:pPr>
                  <w:keepNext/>
                  <w:keepLines/>
                  <w:spacing w:before="200" w:after="0" w:line="360" w:lineRule="auto"/>
                  <w:jc w:val="center"/>
                  <w:outlineLvl w:val="4"/>
                </w:pPr>
              </w:pPrChange>
            </w:pPr>
            <w:r w:rsidRPr="00BE259E">
              <w:rPr>
                <w:rFonts w:eastAsia="Times New Roman" w:cs="Times New Roman"/>
                <w:b/>
                <w:color w:val="000000"/>
                <w:sz w:val="20"/>
                <w:szCs w:val="20"/>
                <w:lang w:eastAsia="en-AU"/>
              </w:rPr>
              <w:t>0</w:t>
            </w:r>
          </w:p>
        </w:tc>
      </w:tr>
      <w:tr w:rsidR="0017691C" w:rsidRPr="005B1214" w14:paraId="06C5A0D4" w14:textId="77777777" w:rsidTr="00402F2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933C3AC"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36"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11E67DB2" w14:textId="77777777" w:rsidR="0017691C" w:rsidRPr="005B1214" w:rsidRDefault="0017691C">
            <w:pPr>
              <w:spacing w:after="0" w:line="480" w:lineRule="auto"/>
              <w:rPr>
                <w:rFonts w:asciiTheme="majorHAnsi" w:eastAsia="Times New Roman" w:hAnsiTheme="majorHAnsi" w:cs="Times New Roman"/>
                <w:color w:val="000000"/>
                <w:sz w:val="20"/>
                <w:szCs w:val="20"/>
                <w:lang w:eastAsia="en-AU"/>
              </w:rPr>
              <w:pPrChange w:id="1137" w:author="Michelle Leishman" w:date="2014-12-18T11:21:00Z">
                <w:pPr>
                  <w:keepNext/>
                  <w:keepLines/>
                  <w:spacing w:before="200" w:after="0" w:line="360" w:lineRule="auto"/>
                  <w:outlineLvl w:val="4"/>
                </w:pPr>
              </w:pPrChange>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5270D1D5"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38"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4D2EACBF"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39"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12A60976" w14:textId="77777777" w:rsidR="0017691C" w:rsidRPr="005B1214" w:rsidRDefault="0017691C">
            <w:pPr>
              <w:spacing w:after="0" w:line="480" w:lineRule="auto"/>
              <w:jc w:val="center"/>
              <w:rPr>
                <w:rFonts w:asciiTheme="majorHAnsi" w:eastAsia="Times New Roman" w:hAnsiTheme="majorHAnsi" w:cs="Times New Roman"/>
                <w:color w:val="000000"/>
                <w:sz w:val="20"/>
                <w:szCs w:val="20"/>
                <w:lang w:eastAsia="en-AU"/>
              </w:rPr>
              <w:pPrChange w:id="1140" w:author="Michelle Leishman" w:date="2014-12-18T11:21:00Z">
                <w:pPr>
                  <w:keepNext/>
                  <w:keepLines/>
                  <w:spacing w:before="200" w:after="0" w:line="360" w:lineRule="auto"/>
                  <w:jc w:val="center"/>
                  <w:outlineLvl w:val="4"/>
                </w:pPr>
              </w:pPrChange>
            </w:pPr>
            <w:r w:rsidRPr="005B1214">
              <w:rPr>
                <w:rFonts w:eastAsia="Times New Roman" w:cs="Times New Roman"/>
                <w:color w:val="000000"/>
                <w:sz w:val="20"/>
                <w:szCs w:val="20"/>
                <w:lang w:eastAsia="en-AU"/>
              </w:rPr>
              <w:t>10.30101</w:t>
            </w:r>
          </w:p>
        </w:tc>
      </w:tr>
    </w:tbl>
    <w:p w14:paraId="66B797E4" w14:textId="77777777" w:rsidR="0017691C" w:rsidRDefault="0017691C">
      <w:pPr>
        <w:spacing w:line="480" w:lineRule="auto"/>
        <w:pPrChange w:id="1141" w:author="Michelle Leishman" w:date="2014-12-18T11:21:00Z">
          <w:pPr>
            <w:spacing w:line="360" w:lineRule="auto"/>
          </w:pPr>
        </w:pPrChange>
      </w:pPr>
    </w:p>
    <w:p w14:paraId="2C4AEC7B" w14:textId="77777777" w:rsidR="0017691C" w:rsidRPr="004F4CAC" w:rsidRDefault="0017691C">
      <w:pPr>
        <w:spacing w:line="480" w:lineRule="auto"/>
        <w:jc w:val="both"/>
        <w:pPrChange w:id="1142" w:author="Michelle Leishman" w:date="2014-12-18T11:21:00Z">
          <w:pPr>
            <w:spacing w:line="360" w:lineRule="auto"/>
            <w:jc w:val="both"/>
          </w:pPr>
        </w:pPrChange>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rsidR="0054572C">
        <w:t xml:space="preserve"> of the model.</w:t>
      </w:r>
      <w:r>
        <w:t xml:space="preserve">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Table 7</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515EFEAD" w14:textId="77777777" w:rsidR="0017691C" w:rsidRDefault="0017691C">
      <w:pPr>
        <w:spacing w:line="480" w:lineRule="auto"/>
        <w:pPrChange w:id="1143" w:author="Michelle Leishman" w:date="2014-12-18T11:21:00Z">
          <w:pPr>
            <w:spacing w:line="360" w:lineRule="auto"/>
          </w:pPr>
        </w:pPrChange>
      </w:pPr>
    </w:p>
    <w:p w14:paraId="445D2470" w14:textId="77777777" w:rsidR="0017691C" w:rsidRDefault="0017691C">
      <w:pPr>
        <w:pStyle w:val="Caption"/>
        <w:keepNext/>
        <w:spacing w:line="480" w:lineRule="auto"/>
        <w:pPrChange w:id="1144" w:author="Michelle Leishman" w:date="2014-12-18T11:21:00Z">
          <w:pPr>
            <w:pStyle w:val="Caption"/>
            <w:keepNext/>
            <w:spacing w:line="360" w:lineRule="auto"/>
          </w:pPr>
        </w:pPrChange>
      </w:pPr>
      <w:commentRangeStart w:id="1145"/>
      <w:r>
        <w:t xml:space="preserve">Table 7. </w:t>
      </w:r>
      <w:commentRangeEnd w:id="1145"/>
      <w:r w:rsidR="00051869">
        <w:rPr>
          <w:rStyle w:val="CommentReference"/>
          <w:rFonts w:eastAsia="MS Mincho"/>
          <w:i w:val="0"/>
          <w:iCs w:val="0"/>
          <w:color w:val="auto"/>
        </w:rPr>
        <w:commentReference w:id="1145"/>
      </w:r>
      <w:proofErr w:type="gramStart"/>
      <w:r>
        <w:t>Regression summary for Model 12.</w:t>
      </w:r>
      <w:proofErr w:type="gramEnd"/>
      <w:r>
        <w:t xml:space="preserve"> Beta values are regression </w:t>
      </w:r>
      <w:proofErr w:type="spellStart"/>
      <w:r>
        <w:t>coefficents</w:t>
      </w:r>
      <w:proofErr w:type="spellEnd"/>
      <w:r>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17691C" w:rsidRPr="00CA69C7" w14:paraId="26E5A89E" w14:textId="77777777" w:rsidTr="00402F2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BC49D" w14:textId="77777777" w:rsidR="0017691C" w:rsidRPr="00CA69C7" w:rsidRDefault="0017691C">
            <w:pPr>
              <w:spacing w:after="0" w:line="480" w:lineRule="auto"/>
              <w:rPr>
                <w:rFonts w:asciiTheme="majorHAnsi" w:eastAsia="Times New Roman" w:hAnsiTheme="majorHAnsi" w:cs="Times New Roman"/>
                <w:color w:val="000000"/>
                <w:sz w:val="20"/>
                <w:szCs w:val="20"/>
                <w:lang w:eastAsia="en-AU"/>
              </w:rPr>
              <w:pPrChange w:id="1146" w:author="Michelle Leishman" w:date="2014-12-18T11:21:00Z">
                <w:pPr>
                  <w:keepNext/>
                  <w:keepLines/>
                  <w:spacing w:before="200" w:after="0" w:line="360" w:lineRule="auto"/>
                  <w:outlineLvl w:val="4"/>
                </w:pPr>
              </w:pPrChange>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29C29267"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47"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28774B51"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48"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03912A5C"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49"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312CD4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0"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5A3666"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1"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p</w:t>
            </w:r>
          </w:p>
        </w:tc>
      </w:tr>
      <w:tr w:rsidR="0017691C" w:rsidRPr="00CA69C7" w14:paraId="10FE8FDA"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53828CC4" w14:textId="77777777" w:rsidR="0017691C" w:rsidRPr="00CA69C7" w:rsidRDefault="0017691C">
            <w:pPr>
              <w:spacing w:after="0" w:line="480" w:lineRule="auto"/>
              <w:rPr>
                <w:rFonts w:asciiTheme="majorHAnsi" w:eastAsia="Times New Roman" w:hAnsiTheme="majorHAnsi" w:cs="Times New Roman"/>
                <w:color w:val="000000"/>
                <w:sz w:val="20"/>
                <w:szCs w:val="20"/>
                <w:lang w:eastAsia="en-AU"/>
              </w:rPr>
              <w:pPrChange w:id="1152" w:author="Michelle Leishman" w:date="2014-12-18T11:21:00Z">
                <w:pPr>
                  <w:keepNext/>
                  <w:keepLines/>
                  <w:spacing w:before="200" w:after="0" w:line="360" w:lineRule="auto"/>
                  <w:outlineLvl w:val="4"/>
                </w:pPr>
              </w:pPrChange>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525F0D19"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3"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3866661"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4"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76125919"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5"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38F10753" w14:textId="77777777" w:rsidR="0017691C" w:rsidRPr="00CA69C7" w:rsidRDefault="0017691C">
            <w:pPr>
              <w:spacing w:after="0" w:line="480" w:lineRule="auto"/>
              <w:jc w:val="center"/>
              <w:rPr>
                <w:rFonts w:eastAsia="Times New Roman" w:cs="Times New Roman"/>
                <w:color w:val="000000"/>
                <w:sz w:val="20"/>
                <w:szCs w:val="20"/>
                <w:lang w:eastAsia="en-AU"/>
              </w:rPr>
              <w:pPrChange w:id="1156" w:author="Michelle Leishman" w:date="2014-12-18T11:21:00Z">
                <w:pPr>
                  <w:spacing w:after="0" w:line="360" w:lineRule="auto"/>
                  <w:jc w:val="center"/>
                </w:pPr>
              </w:pPrChange>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11B2BCB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7"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0.0013</w:t>
            </w:r>
          </w:p>
        </w:tc>
      </w:tr>
      <w:tr w:rsidR="0017691C" w:rsidRPr="00CA69C7" w14:paraId="6BF431AB"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0E149BB" w14:textId="77777777" w:rsidR="0017691C" w:rsidRPr="00CA69C7" w:rsidRDefault="0017691C">
            <w:pPr>
              <w:spacing w:after="0" w:line="480" w:lineRule="auto"/>
              <w:rPr>
                <w:rFonts w:asciiTheme="majorHAnsi" w:eastAsia="Times New Roman" w:hAnsiTheme="majorHAnsi" w:cs="Times New Roman"/>
                <w:color w:val="000000"/>
                <w:sz w:val="20"/>
                <w:szCs w:val="20"/>
                <w:lang w:eastAsia="en-AU"/>
              </w:rPr>
              <w:pPrChange w:id="1158" w:author="Michelle Leishman" w:date="2014-12-18T11:21:00Z">
                <w:pPr>
                  <w:keepNext/>
                  <w:keepLines/>
                  <w:spacing w:before="200" w:after="0" w:line="360" w:lineRule="auto"/>
                  <w:outlineLvl w:val="4"/>
                </w:pPr>
              </w:pPrChange>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2DD652DE"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59"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1235D083"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0"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358CFE7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1"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D0B0301"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2"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A7F2D2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3"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0.0197</w:t>
            </w:r>
          </w:p>
        </w:tc>
      </w:tr>
      <w:tr w:rsidR="0017691C" w:rsidRPr="00CA69C7" w14:paraId="22062E99"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2225AAB" w14:textId="77777777" w:rsidR="0017691C" w:rsidRPr="00CA69C7" w:rsidRDefault="0017691C">
            <w:pPr>
              <w:spacing w:after="0" w:line="480" w:lineRule="auto"/>
              <w:rPr>
                <w:rFonts w:asciiTheme="majorHAnsi" w:eastAsia="Times New Roman" w:hAnsiTheme="majorHAnsi" w:cs="Times New Roman"/>
                <w:color w:val="000000"/>
                <w:sz w:val="20"/>
                <w:szCs w:val="20"/>
                <w:lang w:eastAsia="en-AU"/>
              </w:rPr>
              <w:pPrChange w:id="1164" w:author="Michelle Leishman" w:date="2014-12-18T11:21:00Z">
                <w:pPr>
                  <w:keepNext/>
                  <w:keepLines/>
                  <w:spacing w:before="200" w:after="0" w:line="360" w:lineRule="auto"/>
                  <w:outlineLvl w:val="4"/>
                </w:pPr>
              </w:pPrChange>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4AFD1B2D"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5"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B086B01"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6"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3CFE0784"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7"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78731A0F"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8"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72BB99BF"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69"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0.0121</w:t>
            </w:r>
          </w:p>
        </w:tc>
      </w:tr>
      <w:tr w:rsidR="0017691C" w:rsidRPr="00CA69C7" w14:paraId="0F5BCD1A" w14:textId="77777777" w:rsidTr="00402F2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23660F2" w14:textId="77777777" w:rsidR="0017691C" w:rsidRPr="00CA69C7" w:rsidRDefault="0017691C">
            <w:pPr>
              <w:spacing w:after="0" w:line="480" w:lineRule="auto"/>
              <w:rPr>
                <w:rFonts w:asciiTheme="majorHAnsi" w:eastAsia="Times New Roman" w:hAnsiTheme="majorHAnsi" w:cs="Times New Roman"/>
                <w:color w:val="000000"/>
                <w:sz w:val="20"/>
                <w:szCs w:val="20"/>
                <w:lang w:eastAsia="en-AU"/>
              </w:rPr>
              <w:pPrChange w:id="1170" w:author="Michelle Leishman" w:date="2014-12-18T11:21:00Z">
                <w:pPr>
                  <w:keepNext/>
                  <w:keepLines/>
                  <w:spacing w:before="200" w:after="0" w:line="360" w:lineRule="auto"/>
                  <w:outlineLvl w:val="4"/>
                </w:pPr>
              </w:pPrChange>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5B321B0C"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71" w:author="Michelle Leishman" w:date="2014-12-18T11:21:00Z">
                <w:pPr>
                  <w:keepNext/>
                  <w:keepLines/>
                  <w:spacing w:before="200" w:after="0" w:line="360" w:lineRule="auto"/>
                  <w:jc w:val="center"/>
                  <w:outlineLvl w:val="4"/>
                </w:pPr>
              </w:pPrChange>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C44943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72"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DF701A8"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73" w:author="Michelle Leishman" w:date="2014-12-18T11:21:00Z">
                <w:pPr>
                  <w:keepNext/>
                  <w:keepLines/>
                  <w:spacing w:before="200" w:after="0" w:line="360" w:lineRule="auto"/>
                  <w:jc w:val="center"/>
                  <w:outlineLvl w:val="4"/>
                </w:pPr>
              </w:pPrChange>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680777A6"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74"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0186118C" w14:textId="77777777" w:rsidR="0017691C" w:rsidRPr="00CA69C7" w:rsidRDefault="0017691C">
            <w:pPr>
              <w:spacing w:after="0" w:line="480" w:lineRule="auto"/>
              <w:jc w:val="center"/>
              <w:rPr>
                <w:rFonts w:asciiTheme="majorHAnsi" w:eastAsia="Times New Roman" w:hAnsiTheme="majorHAnsi" w:cs="Times New Roman"/>
                <w:color w:val="000000"/>
                <w:sz w:val="20"/>
                <w:szCs w:val="20"/>
                <w:lang w:eastAsia="en-AU"/>
              </w:rPr>
              <w:pPrChange w:id="1175" w:author="Michelle Leishman" w:date="2014-12-18T11:21:00Z">
                <w:pPr>
                  <w:keepNext/>
                  <w:keepLines/>
                  <w:spacing w:before="200" w:after="0" w:line="360" w:lineRule="auto"/>
                  <w:jc w:val="center"/>
                  <w:outlineLvl w:val="4"/>
                </w:pPr>
              </w:pPrChange>
            </w:pPr>
            <w:r w:rsidRPr="00CA69C7">
              <w:rPr>
                <w:rFonts w:eastAsia="Times New Roman" w:cs="Times New Roman"/>
                <w:color w:val="000000"/>
                <w:sz w:val="20"/>
                <w:szCs w:val="20"/>
                <w:lang w:eastAsia="en-AU"/>
              </w:rPr>
              <w:t>0.0097</w:t>
            </w:r>
          </w:p>
        </w:tc>
      </w:tr>
    </w:tbl>
    <w:p w14:paraId="4FD81C7D" w14:textId="77777777" w:rsidR="0017691C" w:rsidRDefault="0017691C">
      <w:pPr>
        <w:spacing w:line="480" w:lineRule="auto"/>
        <w:pPrChange w:id="1176" w:author="Michelle Leishman" w:date="2014-12-18T11:21:00Z">
          <w:pPr>
            <w:spacing w:line="360" w:lineRule="auto"/>
          </w:pPr>
        </w:pPrChange>
      </w:pPr>
    </w:p>
    <w:p w14:paraId="30C9B5AD" w14:textId="77777777" w:rsidR="0017691C" w:rsidRDefault="0017691C">
      <w:pPr>
        <w:spacing w:line="480" w:lineRule="auto"/>
        <w:pPrChange w:id="1177" w:author="Michelle Leishman" w:date="2014-12-18T11:21:00Z">
          <w:pPr>
            <w:spacing w:line="360" w:lineRule="auto"/>
          </w:pPr>
        </w:pPrChange>
      </w:pPr>
    </w:p>
    <w:p w14:paraId="454B69F1" w14:textId="77777777" w:rsidR="0017691C" w:rsidRDefault="0017691C">
      <w:pPr>
        <w:spacing w:line="480" w:lineRule="auto"/>
        <w:pPrChange w:id="1178" w:author="Michelle Leishman" w:date="2014-12-18T11:21:00Z">
          <w:pPr>
            <w:spacing w:line="360" w:lineRule="auto"/>
          </w:pPr>
        </w:pPrChange>
      </w:pPr>
    </w:p>
    <w:p w14:paraId="792C0FF3" w14:textId="77777777" w:rsidR="0017691C" w:rsidRDefault="0017691C">
      <w:pPr>
        <w:spacing w:line="480" w:lineRule="auto"/>
        <w:pPrChange w:id="1179" w:author="Michelle Leishman" w:date="2014-12-18T11:21:00Z">
          <w:pPr>
            <w:spacing w:line="360" w:lineRule="auto"/>
          </w:pPr>
        </w:pPrChange>
      </w:pPr>
    </w:p>
    <w:p w14:paraId="2A6CCF78" w14:textId="77777777" w:rsidR="0017691C" w:rsidRDefault="0017691C">
      <w:pPr>
        <w:spacing w:line="480" w:lineRule="auto"/>
        <w:pPrChange w:id="1180" w:author="Michelle Leishman" w:date="2014-12-18T11:21:00Z">
          <w:pPr>
            <w:spacing w:line="360" w:lineRule="auto"/>
          </w:pPr>
        </w:pPrChange>
      </w:pPr>
    </w:p>
    <w:p w14:paraId="2B60018A" w14:textId="77777777" w:rsidR="0017691C" w:rsidRDefault="0017691C">
      <w:pPr>
        <w:spacing w:line="480" w:lineRule="auto"/>
        <w:pPrChange w:id="1181" w:author="Michelle Leishman" w:date="2014-12-18T11:21:00Z">
          <w:pPr>
            <w:spacing w:line="360" w:lineRule="auto"/>
          </w:pPr>
        </w:pPrChange>
      </w:pPr>
    </w:p>
    <w:p w14:paraId="1D27E7E6" w14:textId="77777777" w:rsidR="0017691C" w:rsidRDefault="0017691C">
      <w:pPr>
        <w:spacing w:line="480" w:lineRule="auto"/>
        <w:pPrChange w:id="1182" w:author="Michelle Leishman" w:date="2014-12-18T11:21:00Z">
          <w:pPr>
            <w:spacing w:line="360" w:lineRule="auto"/>
          </w:pPr>
        </w:pPrChange>
      </w:pPr>
    </w:p>
    <w:p w14:paraId="1EF81116" w14:textId="77777777" w:rsidR="0017691C" w:rsidRDefault="0017691C">
      <w:pPr>
        <w:spacing w:line="480" w:lineRule="auto"/>
        <w:pPrChange w:id="1183" w:author="Michelle Leishman" w:date="2014-12-18T11:21:00Z">
          <w:pPr>
            <w:spacing w:line="360" w:lineRule="auto"/>
          </w:pPr>
        </w:pPrChange>
      </w:pPr>
    </w:p>
    <w:p w14:paraId="2DB44B1D" w14:textId="77777777" w:rsidR="0017691C" w:rsidRDefault="0017691C">
      <w:pPr>
        <w:spacing w:line="480" w:lineRule="auto"/>
        <w:pPrChange w:id="1184" w:author="Michelle Leishman" w:date="2014-12-18T11:21:00Z">
          <w:pPr>
            <w:spacing w:line="360" w:lineRule="auto"/>
          </w:pPr>
        </w:pPrChange>
      </w:pPr>
    </w:p>
    <w:p w14:paraId="78B2745E" w14:textId="77777777" w:rsidR="0017691C" w:rsidRDefault="0017691C">
      <w:pPr>
        <w:spacing w:line="480" w:lineRule="auto"/>
        <w:pPrChange w:id="1185" w:author="Michelle Leishman" w:date="2014-12-18T11:21:00Z">
          <w:pPr>
            <w:spacing w:line="360" w:lineRule="auto"/>
          </w:pPr>
        </w:pPrChange>
      </w:pPr>
    </w:p>
    <w:p w14:paraId="71273C5F" w14:textId="77777777" w:rsidR="0017691C" w:rsidRDefault="0017691C">
      <w:pPr>
        <w:spacing w:line="480" w:lineRule="auto"/>
        <w:pPrChange w:id="1186" w:author="Michelle Leishman" w:date="2014-12-18T11:21:00Z">
          <w:pPr>
            <w:spacing w:line="360" w:lineRule="auto"/>
          </w:pPr>
        </w:pPrChange>
      </w:pPr>
    </w:p>
    <w:p w14:paraId="0943FD07" w14:textId="77777777" w:rsidR="0017691C" w:rsidRDefault="0017691C">
      <w:pPr>
        <w:spacing w:line="480" w:lineRule="auto"/>
        <w:pPrChange w:id="1187" w:author="Michelle Leishman" w:date="2014-12-18T11:21:00Z">
          <w:pPr>
            <w:spacing w:line="360" w:lineRule="auto"/>
          </w:pPr>
        </w:pPrChange>
      </w:pPr>
    </w:p>
    <w:p w14:paraId="104EBA68" w14:textId="77777777" w:rsidR="0017691C" w:rsidRDefault="0017691C">
      <w:pPr>
        <w:spacing w:line="480" w:lineRule="auto"/>
        <w:pPrChange w:id="1188" w:author="Michelle Leishman" w:date="2014-12-18T11:21:00Z">
          <w:pPr>
            <w:spacing w:line="360" w:lineRule="auto"/>
          </w:pPr>
        </w:pPrChange>
      </w:pPr>
    </w:p>
    <w:p w14:paraId="3751D87C" w14:textId="77777777" w:rsidR="0017691C" w:rsidRDefault="0017691C">
      <w:pPr>
        <w:spacing w:line="480" w:lineRule="auto"/>
        <w:pPrChange w:id="1189" w:author="Michelle Leishman" w:date="2014-12-18T11:21:00Z">
          <w:pPr>
            <w:spacing w:line="360" w:lineRule="auto"/>
          </w:pPr>
        </w:pPrChange>
      </w:pPr>
    </w:p>
    <w:p w14:paraId="59EAE96F" w14:textId="77777777" w:rsidR="0017691C" w:rsidRDefault="0017691C">
      <w:pPr>
        <w:spacing w:line="480" w:lineRule="auto"/>
        <w:pPrChange w:id="1190" w:author="Michelle Leishman" w:date="2014-12-18T11:21:00Z">
          <w:pPr>
            <w:spacing w:line="360" w:lineRule="auto"/>
          </w:pPr>
        </w:pPrChange>
      </w:pPr>
    </w:p>
    <w:p w14:paraId="240A1FBE" w14:textId="77777777" w:rsidR="0017691C" w:rsidRDefault="0017691C">
      <w:pPr>
        <w:spacing w:line="480" w:lineRule="auto"/>
        <w:pPrChange w:id="1191" w:author="Michelle Leishman" w:date="2014-12-18T11:21:00Z">
          <w:pPr>
            <w:spacing w:line="360" w:lineRule="auto"/>
          </w:pPr>
        </w:pPrChange>
      </w:pPr>
    </w:p>
    <w:p w14:paraId="33707C63" w14:textId="77777777" w:rsidR="0017691C" w:rsidRDefault="0017691C">
      <w:pPr>
        <w:spacing w:line="480" w:lineRule="auto"/>
        <w:pPrChange w:id="1192" w:author="Michelle Leishman" w:date="2014-12-18T11:21:00Z">
          <w:pPr>
            <w:spacing w:line="360" w:lineRule="auto"/>
          </w:pPr>
        </w:pPrChange>
      </w:pPr>
    </w:p>
    <w:p w14:paraId="7D60BCED" w14:textId="77777777" w:rsidR="0017691C" w:rsidRDefault="0017691C">
      <w:pPr>
        <w:spacing w:line="480" w:lineRule="auto"/>
        <w:pPrChange w:id="1193" w:author="Michelle Leishman" w:date="2014-12-18T11:21:00Z">
          <w:pPr>
            <w:spacing w:line="360" w:lineRule="auto"/>
          </w:pPr>
        </w:pPrChange>
      </w:pPr>
    </w:p>
    <w:p w14:paraId="033CBD92" w14:textId="77777777" w:rsidR="0017691C" w:rsidRDefault="0017691C">
      <w:pPr>
        <w:spacing w:line="480" w:lineRule="auto"/>
        <w:pPrChange w:id="1194" w:author="Michelle Leishman" w:date="2014-12-18T11:21:00Z">
          <w:pPr>
            <w:spacing w:line="360" w:lineRule="auto"/>
          </w:pPr>
        </w:pPrChange>
      </w:pPr>
    </w:p>
    <w:p w14:paraId="4C414C0D" w14:textId="77777777" w:rsidR="0017691C" w:rsidRDefault="0017691C">
      <w:pPr>
        <w:spacing w:line="480" w:lineRule="auto"/>
        <w:rPr>
          <w:ins w:id="1195" w:author="James Lawson" w:date="2014-12-29T15:55:00Z"/>
        </w:rPr>
        <w:pPrChange w:id="1196" w:author="Michelle Leishman" w:date="2014-12-18T11:21:00Z">
          <w:pPr>
            <w:spacing w:line="360" w:lineRule="auto"/>
          </w:pPr>
        </w:pPrChange>
      </w:pPr>
    </w:p>
    <w:p w14:paraId="09C3BE77" w14:textId="77777777" w:rsidR="00923767" w:rsidRDefault="00923767">
      <w:pPr>
        <w:spacing w:line="480" w:lineRule="auto"/>
        <w:rPr>
          <w:ins w:id="1197" w:author="James Lawson" w:date="2014-12-29T15:55:00Z"/>
        </w:rPr>
        <w:pPrChange w:id="1198" w:author="Michelle Leishman" w:date="2014-12-18T11:21:00Z">
          <w:pPr>
            <w:spacing w:line="360" w:lineRule="auto"/>
          </w:pPr>
        </w:pPrChange>
      </w:pPr>
    </w:p>
    <w:p w14:paraId="18707C62" w14:textId="77777777" w:rsidR="00923767" w:rsidRDefault="00923767">
      <w:pPr>
        <w:spacing w:line="480" w:lineRule="auto"/>
        <w:rPr>
          <w:ins w:id="1199" w:author="James Lawson" w:date="2014-12-29T15:55:00Z"/>
        </w:rPr>
        <w:pPrChange w:id="1200" w:author="Michelle Leishman" w:date="2014-12-18T11:21:00Z">
          <w:pPr>
            <w:spacing w:line="360" w:lineRule="auto"/>
          </w:pPr>
        </w:pPrChange>
      </w:pPr>
    </w:p>
    <w:p w14:paraId="76BB0DC4" w14:textId="77777777" w:rsidR="00923767" w:rsidRDefault="00923767">
      <w:pPr>
        <w:spacing w:line="480" w:lineRule="auto"/>
        <w:pPrChange w:id="1201" w:author="Michelle Leishman" w:date="2014-12-18T11:21:00Z">
          <w:pPr>
            <w:spacing w:line="360" w:lineRule="auto"/>
          </w:pPr>
        </w:pPrChange>
      </w:pPr>
    </w:p>
    <w:p w14:paraId="000F698B" w14:textId="77777777" w:rsidR="0017691C" w:rsidRDefault="0017691C">
      <w:pPr>
        <w:spacing w:line="480" w:lineRule="auto"/>
        <w:pPrChange w:id="1202" w:author="Michelle Leishman" w:date="2014-12-18T11:21:00Z">
          <w:pPr>
            <w:spacing w:line="360" w:lineRule="auto"/>
          </w:pPr>
        </w:pPrChange>
      </w:pPr>
      <w:r>
        <w:lastRenderedPageBreak/>
        <w:t>DISCUSSION</w:t>
      </w:r>
    </w:p>
    <w:p w14:paraId="6A50A34E" w14:textId="02A46969" w:rsidR="0017691C" w:rsidRDefault="0017691C">
      <w:pPr>
        <w:spacing w:line="480" w:lineRule="auto"/>
        <w:jc w:val="both"/>
        <w:pPrChange w:id="1203" w:author="Michelle Leishman" w:date="2014-12-18T11:21:00Z">
          <w:pPr>
            <w:spacing w:line="360" w:lineRule="auto"/>
            <w:jc w:val="both"/>
          </w:pPr>
        </w:pPrChange>
      </w:pPr>
      <w:r>
        <w:t xml:space="preserve">We surveyed </w:t>
      </w:r>
      <w:r w:rsidR="00A92D92">
        <w:t xml:space="preserve">vegetation communities along partially constrained </w:t>
      </w:r>
      <w:r w:rsidR="00453E87">
        <w:t>river</w:t>
      </w:r>
      <w:r w:rsidR="00A92D92">
        <w:t xml:space="preserve"> systems</w:t>
      </w:r>
      <w:r w:rsidR="00453E87">
        <w:t xml:space="preserve"> across south-</w:t>
      </w:r>
      <w:r>
        <w:t xml:space="preserve">eastern Australia and found that functional diversity, as </w:t>
      </w:r>
      <w:del w:id="1204" w:author="James Lawson" w:date="2014-12-29T16:13:00Z">
        <w:r w:rsidDel="00487FF7">
          <w:delText xml:space="preserve">described </w:delText>
        </w:r>
      </w:del>
      <w:ins w:id="1205" w:author="James Lawson" w:date="2014-12-29T16:13:00Z">
        <w:r w:rsidR="00487FF7">
          <w:t xml:space="preserve">characterised </w:t>
        </w:r>
      </w:ins>
      <w:r>
        <w:t>by functional dispersion, exhibit</w:t>
      </w:r>
      <w:r w:rsidR="00A92D92">
        <w:t>ed</w:t>
      </w:r>
      <w:r>
        <w:t xml:space="preserve"> strong relationships with local patterns of hydrology. </w:t>
      </w:r>
      <w:commentRangeStart w:id="1206"/>
      <w:r w:rsidR="00A92D92">
        <w:t>To our knowledge</w:t>
      </w:r>
      <w:r>
        <w:t xml:space="preserve"> this is the first study to examine relationships between hydrological conditions and the functional ecology of riparian vegetation communities using </w:t>
      </w:r>
      <w:ins w:id="1207" w:author="Michelle Leishman" w:date="2014-12-18T15:04:00Z">
        <w:r w:rsidR="00324CAC">
          <w:t xml:space="preserve">multiple </w:t>
        </w:r>
      </w:ins>
      <w:r>
        <w:t xml:space="preserve">quantitative </w:t>
      </w:r>
      <w:r w:rsidR="00A92D92">
        <w:t xml:space="preserve">functional </w:t>
      </w:r>
      <w:r>
        <w:t>trait</w:t>
      </w:r>
      <w:r w:rsidR="00A92D92">
        <w:t>s</w:t>
      </w:r>
      <w:r>
        <w:t xml:space="preserve">. </w:t>
      </w:r>
      <w:commentRangeEnd w:id="1206"/>
      <w:r w:rsidR="00324CAC">
        <w:rPr>
          <w:rStyle w:val="CommentReference"/>
          <w:rFonts w:eastAsia="MS Mincho"/>
        </w:rPr>
        <w:commentReference w:id="1206"/>
      </w:r>
      <w:r>
        <w:t xml:space="preserve">The overarching pattern across these relationships can be summarised as “heterogeneous flows </w:t>
      </w:r>
      <w:commentRangeStart w:id="1208"/>
      <w:r>
        <w:t xml:space="preserve">breed </w:t>
      </w:r>
      <w:commentRangeEnd w:id="1208"/>
      <w:r w:rsidR="00051869">
        <w:rPr>
          <w:rStyle w:val="CommentReference"/>
          <w:rFonts w:eastAsia="MS Mincho"/>
        </w:rPr>
        <w:commentReference w:id="1208"/>
      </w:r>
      <w:proofErr w:type="spellStart"/>
      <w:r>
        <w:t>hetereogenous</w:t>
      </w:r>
      <w:proofErr w:type="spellEnd"/>
      <w:r>
        <w:t xml:space="preserve"> </w:t>
      </w:r>
      <w:commentRangeStart w:id="1209"/>
      <w:r>
        <w:t>communities</w:t>
      </w:r>
      <w:commentRangeEnd w:id="1209"/>
      <w:r w:rsidR="007F1CC1">
        <w:rPr>
          <w:rStyle w:val="CommentReference"/>
          <w:rFonts w:eastAsia="MS Mincho"/>
        </w:rPr>
        <w:commentReference w:id="1209"/>
      </w:r>
      <w:r>
        <w:t xml:space="preserve">”. </w:t>
      </w:r>
    </w:p>
    <w:p w14:paraId="3295CED0" w14:textId="343B7E3E" w:rsidR="0017691C" w:rsidRDefault="0017691C">
      <w:pPr>
        <w:spacing w:line="480" w:lineRule="auto"/>
        <w:jc w:val="both"/>
        <w:pPrChange w:id="1210" w:author="Michelle Leishman" w:date="2014-12-18T11:21:00Z">
          <w:pPr>
            <w:spacing w:line="360" w:lineRule="auto"/>
            <w:jc w:val="both"/>
          </w:pPr>
        </w:pPrChange>
      </w:pPr>
      <w:r>
        <w:t xml:space="preserve">This pattern </w:t>
      </w:r>
      <w:del w:id="1211" w:author="Michelle Leishman" w:date="2014-12-18T14:17:00Z">
        <w:r w:rsidDel="00051869">
          <w:delText>fits within</w:delText>
        </w:r>
      </w:del>
      <w:ins w:id="1212" w:author="Michelle Leishman" w:date="2014-12-18T14:17:00Z">
        <w:r w:rsidR="00051869">
          <w:t>is consistent with</w:t>
        </w:r>
      </w:ins>
      <w:r>
        <w:t xml:space="preserve"> existing understanding of the processes which generate and maintain biological diversity </w:t>
      </w:r>
      <w:r w:rsidR="001052DB">
        <w:t>in</w:t>
      </w:r>
      <w:r>
        <w:t xml:space="preserve"> the riparian environment. Briefly stated, this paradigm holds that riparian biodiversity is a function of landscape complexity generated by </w:t>
      </w:r>
      <w:proofErr w:type="spellStart"/>
      <w:r>
        <w:t>hyd</w:t>
      </w:r>
      <w:r w:rsidR="001052DB">
        <w:t>rogeomorphic</w:t>
      </w:r>
      <w:proofErr w:type="spellEnd"/>
      <w:r w:rsidR="001052DB">
        <w:t xml:space="preserve"> processes, overlain</w:t>
      </w:r>
      <w:r>
        <w:t xml:space="preserve"> by feedback interactions between these processes and biotic components of the riparian environment  </w:t>
      </w:r>
      <w:r w:rsidR="00A92656">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92656">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A92656">
        <w:fldChar w:fldCharType="end"/>
      </w:r>
      <w:r>
        <w:t xml:space="preserve">. </w:t>
      </w:r>
      <w:commentRangeStart w:id="1213"/>
      <w:r w:rsidR="001052DB">
        <w:t xml:space="preserve">Below we discuss </w:t>
      </w:r>
      <w:del w:id="1214" w:author="James Lawson" w:date="2014-12-29T16:10:00Z">
        <w:r w:rsidR="001052DB" w:rsidDel="00487FF7">
          <w:delText xml:space="preserve">the </w:delText>
        </w:r>
      </w:del>
      <w:ins w:id="1215" w:author="James Lawson" w:date="2014-12-29T16:10:00Z">
        <w:r w:rsidR="00487FF7">
          <w:t xml:space="preserve">significant </w:t>
        </w:r>
      </w:ins>
      <w:del w:id="1216" w:author="James Lawson" w:date="2014-12-29T16:08:00Z">
        <w:r w:rsidR="001052DB" w:rsidDel="00487FF7">
          <w:delText>statistically significant ecohydrological relationships within this context</w:delText>
        </w:r>
      </w:del>
      <w:ins w:id="1217" w:author="James Lawson" w:date="2014-12-29T16:08:00Z">
        <w:r w:rsidR="00487FF7">
          <w:t>relationships between functional diversity and hydrolog</w:t>
        </w:r>
      </w:ins>
      <w:ins w:id="1218" w:author="James Lawson" w:date="2014-12-29T16:09:00Z">
        <w:r w:rsidR="00487FF7">
          <w:t>ical conditions</w:t>
        </w:r>
      </w:ins>
      <w:ins w:id="1219" w:author="James Lawson" w:date="2014-12-29T16:08:00Z">
        <w:r w:rsidR="00487FF7">
          <w:t xml:space="preserve"> within this context</w:t>
        </w:r>
      </w:ins>
      <w:r w:rsidR="001052DB">
        <w:t>.</w:t>
      </w:r>
      <w:commentRangeEnd w:id="1213"/>
      <w:r w:rsidR="001052DB">
        <w:rPr>
          <w:rStyle w:val="CommentReference"/>
          <w:rFonts w:eastAsia="MS Mincho"/>
        </w:rPr>
        <w:commentReference w:id="1213"/>
      </w:r>
      <w:r w:rsidR="001052DB">
        <w:t xml:space="preserve"> </w:t>
      </w:r>
      <w:ins w:id="1220" w:author="James Lawson" w:date="2014-12-29T16:29:00Z">
        <w:r w:rsidR="00F962D1">
          <w:t xml:space="preserve">Because we surveyed </w:t>
        </w:r>
      </w:ins>
      <w:proofErr w:type="spellStart"/>
      <w:ins w:id="1221" w:author="James Lawson" w:date="2014-12-29T16:30:00Z">
        <w:r w:rsidR="00F962D1">
          <w:t>geomorphically</w:t>
        </w:r>
      </w:ins>
      <w:proofErr w:type="spellEnd"/>
      <w:ins w:id="1222" w:author="James Lawson" w:date="2014-12-29T16:29:00Z">
        <w:r w:rsidR="00F962D1">
          <w:t xml:space="preserve"> homogenous</w:t>
        </w:r>
      </w:ins>
      <w:ins w:id="1223" w:author="James Lawson" w:date="2014-12-29T16:30:00Z">
        <w:r w:rsidR="00F962D1">
          <w:t xml:space="preserve"> sections of</w:t>
        </w:r>
      </w:ins>
      <w:ins w:id="1224" w:author="James Lawson" w:date="2014-12-29T16:29:00Z">
        <w:r w:rsidR="00F962D1">
          <w:t xml:space="preserve"> sloping bank</w:t>
        </w:r>
      </w:ins>
      <w:ins w:id="1225" w:author="James Lawson" w:date="2014-12-29T16:30:00Z">
        <w:r w:rsidR="00F962D1">
          <w:t>,</w:t>
        </w:r>
      </w:ins>
      <w:ins w:id="1226" w:author="James Lawson" w:date="2014-12-29T16:29:00Z">
        <w:r w:rsidR="00F962D1">
          <w:t xml:space="preserve"> </w:t>
        </w:r>
      </w:ins>
      <w:commentRangeStart w:id="1227"/>
      <w:del w:id="1228" w:author="James Lawson" w:date="2014-12-29T16:30:00Z">
        <w:r w:rsidR="001052DB" w:rsidDel="00F962D1">
          <w:delText>Our</w:delText>
        </w:r>
        <w:r w:rsidDel="00F962D1">
          <w:delText xml:space="preserve"> </w:delText>
        </w:r>
      </w:del>
      <w:ins w:id="1229" w:author="James Lawson" w:date="2014-12-29T16:30:00Z">
        <w:r w:rsidR="00F962D1">
          <w:t xml:space="preserve">our </w:t>
        </w:r>
      </w:ins>
      <w:r>
        <w:t>argument</w:t>
      </w:r>
      <w:r w:rsidR="001052DB">
        <w:t xml:space="preserve"> is presented</w:t>
      </w:r>
      <w:r>
        <w:t xml:space="preserve"> </w:t>
      </w:r>
      <w:r w:rsidR="001052DB">
        <w:t>under the assumption</w:t>
      </w:r>
      <w:r>
        <w:t xml:space="preserve"> that functional diversity is a property of riparian communities at the reach scale</w:t>
      </w:r>
      <w:ins w:id="1230" w:author="James Lawson" w:date="2014-12-29T16:30:00Z">
        <w:r w:rsidR="00F962D1">
          <w:t>.</w:t>
        </w:r>
      </w:ins>
      <w:del w:id="1231" w:author="James Lawson" w:date="2014-12-29T16:30:00Z">
        <w:r w:rsidDel="00F962D1">
          <w:delText>,</w:delText>
        </w:r>
      </w:del>
      <w:r>
        <w:t xml:space="preserve"> </w:t>
      </w:r>
      <w:del w:id="1232" w:author="James Lawson" w:date="2014-12-29T16:30:00Z">
        <w:r w:rsidDel="00F962D1">
          <w:delText>and t</w:delText>
        </w:r>
      </w:del>
      <w:ins w:id="1233" w:author="James Lawson" w:date="2014-12-29T16:30:00Z">
        <w:r w:rsidR="00F962D1">
          <w:t>I</w:t>
        </w:r>
      </w:ins>
      <w:del w:id="1234" w:author="James Lawson" w:date="2014-12-29T16:30:00Z">
        <w:r w:rsidDel="00F962D1">
          <w:delText>hat i</w:delText>
        </w:r>
      </w:del>
      <w:r>
        <w:t>nflux of species from more physically complex adjacent patches</w:t>
      </w:r>
      <w:ins w:id="1235" w:author="James Lawson" w:date="2014-12-29T16:33:00Z">
        <w:r w:rsidR="00F962D1">
          <w:t>, then,</w:t>
        </w:r>
      </w:ins>
      <w:r>
        <w:t xml:space="preserve"> is responsible for the diversity we observed on </w:t>
      </w:r>
      <w:del w:id="1236" w:author="James Lawson" w:date="2014-12-29T16:34:00Z">
        <w:r w:rsidDel="00F962D1">
          <w:delText xml:space="preserve">comparatively homogenous </w:delText>
        </w:r>
      </w:del>
      <w:r>
        <w:t>sloping bank sections.</w:t>
      </w:r>
      <w:commentRangeEnd w:id="1227"/>
      <w:r w:rsidR="007F1CC1">
        <w:rPr>
          <w:rStyle w:val="CommentReference"/>
          <w:rFonts w:eastAsia="MS Mincho"/>
        </w:rPr>
        <w:commentReference w:id="1227"/>
      </w:r>
    </w:p>
    <w:p w14:paraId="382BE31F" w14:textId="77777777" w:rsidR="0017691C" w:rsidRDefault="0017691C">
      <w:pPr>
        <w:spacing w:line="480" w:lineRule="auto"/>
        <w:jc w:val="both"/>
        <w:pPrChange w:id="1237" w:author="Michelle Leishman" w:date="2014-12-18T11:21:00Z">
          <w:pPr>
            <w:spacing w:line="360" w:lineRule="auto"/>
            <w:jc w:val="both"/>
          </w:pPr>
        </w:pPrChange>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rsidR="00A92656">
        <w:fldChar w:fldCharType="begin" w:fldLock="1"/>
      </w:r>
      <w:r w:rsidR="00170ECA">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rsidR="00A92656">
        <w:fldChar w:fldCharType="separate"/>
      </w:r>
      <w:r w:rsidRPr="00D80D4D">
        <w:rPr>
          <w:noProof/>
        </w:rPr>
        <w:t>(Huang &amp; Niemann 2006)</w:t>
      </w:r>
      <w:r w:rsidR="00A92656">
        <w:fldChar w:fldCharType="end"/>
      </w:r>
      <w:r>
        <w:t xml:space="preserve">. The strong positive relationship between functional diversity and 20 year ARI flood magnitude supports the supposition that disturbance </w:t>
      </w:r>
      <w:r>
        <w:lastRenderedPageBreak/>
        <w:t xml:space="preserve">retards competitive exclusion as a diversity limiting process </w:t>
      </w:r>
      <w:r w:rsidR="00A92656">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rsidR="00A92656">
        <w:fldChar w:fldCharType="separate"/>
      </w:r>
      <w:r w:rsidRPr="0076603A">
        <w:rPr>
          <w:noProof/>
        </w:rPr>
        <w:t>(</w:t>
      </w:r>
      <w:r w:rsidRPr="00A11C7D">
        <w:rPr>
          <w:i/>
          <w:noProof/>
        </w:rPr>
        <w:t>sensu</w:t>
      </w:r>
      <w:r>
        <w:rPr>
          <w:noProof/>
        </w:rPr>
        <w:t xml:space="preserve"> </w:t>
      </w:r>
      <w:r w:rsidRPr="0076603A">
        <w:rPr>
          <w:noProof/>
        </w:rPr>
        <w:t>Huston 1979)</w:t>
      </w:r>
      <w:r w:rsidR="00A92656">
        <w:fldChar w:fldCharType="end"/>
      </w:r>
      <w:r>
        <w:t xml:space="preserve">. Notably, no 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w:t>
      </w:r>
      <w:proofErr w:type="spellStart"/>
      <w:r>
        <w:t>propagules</w:t>
      </w:r>
      <w:proofErr w:type="spellEnd"/>
      <w:r>
        <w:t xml:space="preserve"> </w:t>
      </w:r>
      <w:r w:rsidR="00A92656">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2010a)" }, "properties" : { "noteIndex" : 0 }, "schema" : "https://github.com/citation-style-language/schema/raw/master/csl-citation.json" }</w:instrText>
      </w:r>
      <w:r w:rsidR="00A92656">
        <w:fldChar w:fldCharType="separate"/>
      </w:r>
      <w:r w:rsidR="00774F53" w:rsidRPr="00774F53">
        <w:rPr>
          <w:noProof/>
        </w:rPr>
        <w:t>(Merritt, Nilsson &amp; Jansson 2010a)</w:t>
      </w:r>
      <w:r w:rsidR="00A92656">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associated with functional diversity. Flood rise and fall rates may determine entrainment of woody debris into the flood channel and subsequent bank deposition </w:t>
      </w:r>
      <w:r w:rsidR="00A92656">
        <w:fldChar w:fldCharType="begin" w:fldLock="1"/>
      </w:r>
      <w:r w:rsidR="00170ECA">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rsidR="00A92656">
        <w:fldChar w:fldCharType="separate"/>
      </w:r>
      <w:r w:rsidRPr="00F40F58">
        <w:rPr>
          <w:noProof/>
        </w:rPr>
        <w:t>(Cadol &amp; Wohl 2010)</w:t>
      </w:r>
      <w:r w:rsidR="00A92656">
        <w:fldChar w:fldCharType="end"/>
      </w:r>
      <w:r>
        <w:t xml:space="preserve">. Debris entrainment in turn increases the erosive potential of floods, but its deposition provides structural heterogeneity, and resources for fungal and animal communities </w:t>
      </w:r>
      <w:r w:rsidR="00A92656">
        <w:fldChar w:fldCharType="begin" w:fldLock="1"/>
      </w:r>
      <w:r w:rsidR="00170ECA">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rsidR="00A92656">
        <w:fldChar w:fldCharType="separate"/>
      </w:r>
      <w:r w:rsidR="00170ECA" w:rsidRPr="00170ECA">
        <w:rPr>
          <w:noProof/>
        </w:rPr>
        <w:t xml:space="preserve">(Harmon </w:t>
      </w:r>
      <w:r w:rsidR="00170ECA" w:rsidRPr="00170ECA">
        <w:rPr>
          <w:i/>
          <w:noProof/>
        </w:rPr>
        <w:t>et al.</w:t>
      </w:r>
      <w:r w:rsidR="00170ECA" w:rsidRPr="00170ECA">
        <w:rPr>
          <w:noProof/>
        </w:rPr>
        <w:t xml:space="preserve"> 1986)</w:t>
      </w:r>
      <w:r w:rsidR="00A92656">
        <w:fldChar w:fldCharType="end"/>
      </w:r>
      <w:r>
        <w:t xml:space="preserve">. Overall, the combination of occasional high intensity flooding disturbance with year-to-year variability in patterning of high flow events results in </w:t>
      </w:r>
      <w:ins w:id="1238" w:author="Michelle Leishman" w:date="2014-12-18T14:21:00Z">
        <w:r w:rsidR="007F1CC1">
          <w:t xml:space="preserve">a </w:t>
        </w:r>
      </w:ins>
      <w:r w:rsidR="004F0B21">
        <w:t>heterogeneous patch mosaic</w:t>
      </w:r>
      <w:r>
        <w:t xml:space="preserve">. This environmental heterogeneity provides a broad range of niches, facilitating the success of a diversity of ecological strategies </w:t>
      </w:r>
      <w:r w:rsidR="00A92656">
        <w:fldChar w:fldCharType="begin" w:fldLock="1"/>
      </w:r>
      <w:r w:rsidR="00170ECA">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rsidR="00A92656">
        <w:fldChar w:fldCharType="separate"/>
      </w:r>
      <w:r w:rsidR="00170ECA" w:rsidRPr="00170ECA">
        <w:rPr>
          <w:noProof/>
        </w:rPr>
        <w:t xml:space="preserve">(Bornette </w:t>
      </w:r>
      <w:r w:rsidR="00170ECA" w:rsidRPr="00170ECA">
        <w:rPr>
          <w:i/>
          <w:noProof/>
        </w:rPr>
        <w:t>et al.</w:t>
      </w:r>
      <w:r w:rsidR="00170ECA" w:rsidRPr="00170ECA">
        <w:rPr>
          <w:noProof/>
        </w:rPr>
        <w:t xml:space="preserve"> 2008)</w:t>
      </w:r>
      <w:r w:rsidR="00A92656">
        <w:fldChar w:fldCharType="end"/>
      </w:r>
      <w:r>
        <w:t xml:space="preserve">. </w:t>
      </w:r>
    </w:p>
    <w:p w14:paraId="06B4E2C6" w14:textId="77777777" w:rsidR="00803713" w:rsidRDefault="0017691C">
      <w:pPr>
        <w:spacing w:line="480" w:lineRule="auto"/>
        <w:pPrChange w:id="1239" w:author="Michelle Leishman" w:date="2014-12-18T14:23:00Z">
          <w:pPr>
            <w:spacing w:line="360" w:lineRule="auto"/>
            <w:jc w:val="both"/>
          </w:pPr>
        </w:pPrChange>
      </w:pPr>
      <w:r>
        <w:t xml:space="preserve">We can extend this framework to account for the observed relationships between functional diversity and variability in seasonal water availability.  Our sites </w:t>
      </w:r>
      <w:r w:rsidR="00FA47C9">
        <w:t>spanned</w:t>
      </w:r>
      <w:r>
        <w:t xml:space="preserve"> a gradient of flow seasonality: at one end, rivers exhibited weak but stable patterns of seasonality; at the other, rivers were characterised by high </w:t>
      </w:r>
      <w:proofErr w:type="spellStart"/>
      <w:r>
        <w:t>interannual</w:t>
      </w:r>
      <w:proofErr w:type="spellEnd"/>
      <w:r>
        <w:t xml:space="preserve"> variability and </w:t>
      </w:r>
      <w:r w:rsidR="00080AC5">
        <w:t>modal</w:t>
      </w:r>
      <w:r>
        <w:t>,</w:t>
      </w:r>
      <w:r w:rsidR="00080AC5">
        <w:t xml:space="preserve"> seasonally</w:t>
      </w:r>
      <w:r>
        <w:t xml:space="preserve"> inconsistent distributions of flow. Once again, communities with higher functional diversity tended to be located towards the </w:t>
      </w:r>
      <w:r>
        <w:lastRenderedPageBreak/>
        <w:t>‘varia</w:t>
      </w:r>
      <w:r w:rsidR="00453E87">
        <w:t>ble’ end of the spectrum. South-</w:t>
      </w:r>
      <w:r>
        <w:t xml:space="preserve">eastern Australian plants do exhibit characteristic species-level responses to seasonality, although there is no </w:t>
      </w:r>
      <w:del w:id="1240" w:author="Michelle Leishman" w:date="2014-12-18T14:22:00Z">
        <w:r w:rsidDel="007F1CC1">
          <w:delText xml:space="preserve">mass </w:delText>
        </w:r>
      </w:del>
      <w:ins w:id="1241" w:author="Michelle Leishman" w:date="2014-12-18T14:22:00Z">
        <w:r w:rsidR="007F1CC1">
          <w:t xml:space="preserve">general </w:t>
        </w:r>
      </w:ins>
      <w:r>
        <w:t xml:space="preserve">coordination of growth and reproduction </w:t>
      </w:r>
      <w:proofErr w:type="spellStart"/>
      <w:r>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rsidR="00A92656">
        <w:fldChar w:fldCharType="begin" w:fldLock="1"/>
      </w:r>
      <w:r w:rsidR="00170ECA">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rsidR="00A92656">
        <w:fldChar w:fldCharType="separate"/>
      </w:r>
      <w:r w:rsidRPr="00751843">
        <w:rPr>
          <w:noProof/>
        </w:rPr>
        <w:t>(Beardsell, Obrien &amp; Williams 1993)</w:t>
      </w:r>
      <w:r w:rsidR="00A92656">
        <w:fldChar w:fldCharType="end"/>
      </w:r>
      <w:r w:rsidR="00803713">
        <w:t>,</w:t>
      </w:r>
      <w:r>
        <w:t xml:space="preserve"> </w:t>
      </w:r>
      <w:r w:rsidR="00803713">
        <w:t>and</w:t>
      </w:r>
      <w:del w:id="1242" w:author="Michelle Leishman" w:date="2014-12-18T14:22:00Z">
        <w:r w:rsidDel="007F1CC1">
          <w:delText>,</w:delText>
        </w:r>
      </w:del>
      <w:r>
        <w:t xml:space="preserve"> growth and reproduction of riparian plants are </w:t>
      </w:r>
      <w:r w:rsidR="00803713">
        <w:t xml:space="preserve">commonly </w:t>
      </w:r>
      <w:r>
        <w:t xml:space="preserve">associated with the arrival of favourable conditions </w:t>
      </w:r>
      <w:r w:rsidR="00A92656">
        <w:fldChar w:fldCharType="begin" w:fldLock="1"/>
      </w:r>
      <w:r w:rsidR="00170ECA">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rsidR="00A92656">
        <w:fldChar w:fldCharType="separate"/>
      </w:r>
      <w:r w:rsidRPr="00751EE1">
        <w:rPr>
          <w:noProof/>
        </w:rPr>
        <w:t>(Woolfrey &amp; Ladd 2001; Robertson 2001; Siebentritt, Ganf &amp; Walker 2004)</w:t>
      </w:r>
      <w:r w:rsidR="00A92656">
        <w:fldChar w:fldCharType="end"/>
      </w:r>
      <w:r>
        <w:t>. High coefficients of variation in seasonal mean daily flows may</w:t>
      </w:r>
      <w:r w:rsidR="00803713">
        <w:t xml:space="preserve"> therefore</w:t>
      </w:r>
      <w:r>
        <w:t xml:space="preserve"> act to temporarily provide species with favourable conditions according to their seasonal biology. </w:t>
      </w:r>
      <w:r w:rsidR="00803713">
        <w:br/>
      </w:r>
    </w:p>
    <w:p w14:paraId="646C767B" w14:textId="77777777" w:rsidR="0017691C" w:rsidRDefault="0017691C">
      <w:pPr>
        <w:spacing w:line="480" w:lineRule="auto"/>
        <w:jc w:val="both"/>
        <w:rPr>
          <w:ins w:id="1243" w:author="James Lawson" w:date="2014-12-29T16:49:00Z"/>
        </w:rPr>
        <w:pPrChange w:id="1244" w:author="Michelle Leishman" w:date="2014-12-18T11:21:00Z">
          <w:pPr>
            <w:spacing w:line="360" w:lineRule="auto"/>
            <w:jc w:val="both"/>
          </w:pPr>
        </w:pPrChange>
      </w:pPr>
      <w:r>
        <w:t>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w:t>
      </w:r>
      <w:ins w:id="1245" w:author="Michelle Leishman" w:date="2014-12-18T14:24:00Z">
        <w:r w:rsidR="007F1CC1">
          <w:t xml:space="preserve">; </w:t>
        </w:r>
      </w:ins>
      <w:del w:id="1246" w:author="Michelle Leishman" w:date="2014-12-18T14:24:00Z">
        <w:r w:rsidDel="007F1CC1">
          <w:delText xml:space="preserve">, and that </w:delText>
        </w:r>
      </w:del>
      <w:r>
        <w:t xml:space="preserve">this effect was exacerbated by high temperatures </w:t>
      </w:r>
      <w:r w:rsidR="00A92656">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&lt;i&gt;et al.&lt;/i&gt; 2014)" }, "properties" : { "noteIndex" : 0 }, "schema" : "https://github.com/citation-style-language/schema/raw/master/csl-citation.json" }</w:instrText>
      </w:r>
      <w:r w:rsidR="00A92656">
        <w:fldChar w:fldCharType="separate"/>
      </w:r>
      <w:r w:rsidR="00170ECA" w:rsidRPr="00170ECA">
        <w:rPr>
          <w:noProof/>
        </w:rPr>
        <w:t xml:space="preserve">(Garssen </w:t>
      </w:r>
      <w:r w:rsidR="00170ECA" w:rsidRPr="00170ECA">
        <w:rPr>
          <w:i/>
          <w:noProof/>
        </w:rPr>
        <w:t>et al.</w:t>
      </w:r>
      <w:r w:rsidR="00170ECA" w:rsidRPr="00170ECA">
        <w:rPr>
          <w:noProof/>
        </w:rPr>
        <w:t xml:space="preserve"> 2014)</w:t>
      </w:r>
      <w:r w:rsidR="00A92656">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w:t>
      </w:r>
      <w:del w:id="1247" w:author="Michelle Leishman" w:date="2014-12-18T14:24:00Z">
        <w:r w:rsidDel="007F1CC1">
          <w:delText>ed</w:delText>
        </w:r>
      </w:del>
      <w:r>
        <w:t xml:space="preserve"> induced by hot weather while stimulating plant growth. </w:t>
      </w:r>
      <w:commentRangeStart w:id="1248"/>
      <w:r>
        <w:t>We did investigate whether sites at subtropical latitudes simply had higher functional diversity than tem</w:t>
      </w:r>
      <w:r w:rsidR="00803713">
        <w:t>perate sites, according to well-</w:t>
      </w:r>
      <w:r>
        <w:t xml:space="preserve">known latitudinal patterns of species richness </w:t>
      </w:r>
      <w:r w:rsidR="00A92656">
        <w:fldChar w:fldCharType="begin" w:fldLock="1"/>
      </w:r>
      <w:r w:rsidR="00170ECA">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rsidR="00A92656">
        <w:fldChar w:fldCharType="separate"/>
      </w:r>
      <w:r w:rsidRPr="00FC79DB">
        <w:rPr>
          <w:noProof/>
        </w:rPr>
        <w:t>(Willig, Kaufman &amp; Stevens 2003)</w:t>
      </w:r>
      <w:r w:rsidR="00A92656">
        <w:fldChar w:fldCharType="end"/>
      </w:r>
      <w:r>
        <w:t xml:space="preserve">, and found no relationship between latitude and </w:t>
      </w:r>
      <w:proofErr w:type="spellStart"/>
      <w:r>
        <w:t>FDis</w:t>
      </w:r>
      <w:proofErr w:type="spellEnd"/>
      <w:r>
        <w:t xml:space="preserve">. </w:t>
      </w:r>
      <w:commentRangeEnd w:id="1248"/>
      <w:r w:rsidR="007F1CC1">
        <w:rPr>
          <w:rStyle w:val="CommentReference"/>
          <w:rFonts w:eastAsia="MS Mincho"/>
        </w:rPr>
        <w:commentReference w:id="1248"/>
      </w:r>
    </w:p>
    <w:p w14:paraId="01D73B0A" w14:textId="14097227" w:rsidR="00807A45" w:rsidRPr="00BA19A0" w:rsidRDefault="00807A45">
      <w:pPr>
        <w:spacing w:line="480" w:lineRule="auto"/>
        <w:jc w:val="both"/>
        <w:rPr>
          <w:lang w:val="en-US"/>
          <w:rPrChange w:id="1249" w:author="James Lawson" w:date="2014-12-29T17:21:00Z">
            <w:rPr/>
          </w:rPrChange>
        </w:rPr>
        <w:pPrChange w:id="1250" w:author="Michelle Leishman" w:date="2014-12-18T11:21:00Z">
          <w:pPr>
            <w:spacing w:line="360" w:lineRule="auto"/>
            <w:jc w:val="both"/>
          </w:pPr>
        </w:pPrChange>
      </w:pPr>
      <w:ins w:id="1251" w:author="James Lawson" w:date="2014-12-29T16:49:00Z">
        <w:r>
          <w:t xml:space="preserve">It was notable that </w:t>
        </w:r>
      </w:ins>
      <w:ins w:id="1252" w:author="James Lawson" w:date="2014-12-29T16:55:00Z">
        <w:r w:rsidR="00B01AEF">
          <w:t xml:space="preserve">while </w:t>
        </w:r>
      </w:ins>
      <w:proofErr w:type="spellStart"/>
      <w:ins w:id="1253" w:author="James Lawson" w:date="2014-12-29T16:49:00Z">
        <w:r>
          <w:t>FDis</w:t>
        </w:r>
        <w:proofErr w:type="spellEnd"/>
        <w:r>
          <w:t xml:space="preserve"> </w:t>
        </w:r>
      </w:ins>
      <w:ins w:id="1254" w:author="James Lawson" w:date="2014-12-29T16:55:00Z">
        <w:r w:rsidR="00B01AEF">
          <w:t>is</w:t>
        </w:r>
      </w:ins>
      <w:ins w:id="1255" w:author="James Lawson" w:date="2014-12-29T16:49:00Z">
        <w:r>
          <w:t xml:space="preserve"> </w:t>
        </w:r>
      </w:ins>
      <w:ins w:id="1256" w:author="James Lawson" w:date="2014-12-29T16:58:00Z">
        <w:r w:rsidR="00B01AEF">
          <w:t xml:space="preserve">statistically </w:t>
        </w:r>
      </w:ins>
      <w:ins w:id="1257" w:author="James Lawson" w:date="2014-12-29T16:49:00Z">
        <w:r>
          <w:t xml:space="preserve">independent of species richness </w:t>
        </w:r>
      </w:ins>
      <w:ins w:id="1258" w:author="James Lawson" w:date="2014-12-29T16:55:00Z">
        <w:r w:rsidR="00B01AEF">
          <w:t>by construction, in this study functional dispe</w:t>
        </w:r>
      </w:ins>
      <w:ins w:id="1259" w:author="James Lawson" w:date="2014-12-29T16:56:00Z">
        <w:r w:rsidR="00B01AEF">
          <w:t>r</w:t>
        </w:r>
      </w:ins>
      <w:ins w:id="1260" w:author="James Lawson" w:date="2014-12-29T16:55:00Z">
        <w:r w:rsidR="00B01AEF">
          <w:t>sion was</w:t>
        </w:r>
      </w:ins>
      <w:ins w:id="1261" w:author="James Lawson" w:date="2014-12-29T16:50:00Z">
        <w:r>
          <w:t xml:space="preserve"> significantly associated with </w:t>
        </w:r>
      </w:ins>
      <w:ins w:id="1262" w:author="James Lawson" w:date="2014-12-29T16:56:00Z">
        <w:r w:rsidR="00B01AEF">
          <w:t xml:space="preserve">total species richness (as opposed to </w:t>
        </w:r>
        <w:r w:rsidR="00B01AEF">
          <w:lastRenderedPageBreak/>
          <w:t xml:space="preserve">richness of the set of species used in the </w:t>
        </w:r>
        <w:proofErr w:type="spellStart"/>
        <w:r w:rsidR="00B01AEF">
          <w:t>FDis</w:t>
        </w:r>
        <w:proofErr w:type="spellEnd"/>
        <w:r w:rsidR="00B01AEF">
          <w:t xml:space="preserve"> analysis</w:t>
        </w:r>
      </w:ins>
      <w:ins w:id="1263" w:author="James Lawson" w:date="2014-12-29T17:01:00Z">
        <w:r w:rsidR="00B01AEF">
          <w:t xml:space="preserve"> </w:t>
        </w:r>
      </w:ins>
      <w:ins w:id="1264" w:author="James Lawson" w:date="2014-12-29T17:02:00Z">
        <w:r w:rsidR="00B01AEF">
          <w:t>that</w:t>
        </w:r>
      </w:ins>
      <w:ins w:id="1265" w:author="James Lawson" w:date="2014-12-29T17:01:00Z">
        <w:r w:rsidR="00B01AEF">
          <w:t xml:space="preserve"> were present at &gt;</w:t>
        </w:r>
      </w:ins>
      <w:ins w:id="1266" w:author="James Lawson" w:date="2014-12-29T17:02:00Z">
        <w:r w:rsidR="00B01AEF">
          <w:t xml:space="preserve"> </w:t>
        </w:r>
      </w:ins>
      <w:ins w:id="1267" w:author="James Lawson" w:date="2014-12-29T17:01:00Z">
        <w:r w:rsidR="00B01AEF">
          <w:t>1% abundance</w:t>
        </w:r>
      </w:ins>
      <w:ins w:id="1268" w:author="James Lawson" w:date="2014-12-29T16:56:00Z">
        <w:r w:rsidR="00B01AEF">
          <w:t>)</w:t>
        </w:r>
      </w:ins>
      <w:ins w:id="1269" w:author="James Lawson" w:date="2014-12-29T16:51:00Z">
        <w:r>
          <w:t xml:space="preserve">. </w:t>
        </w:r>
      </w:ins>
      <w:ins w:id="1270" w:author="James Lawson" w:date="2014-12-29T16:53:00Z">
        <w:r>
          <w:rPr>
            <w:lang w:val="en-US"/>
          </w:rPr>
          <w:t>A</w:t>
        </w:r>
        <w:r w:rsidRPr="00807A45">
          <w:rPr>
            <w:lang w:val="en-US"/>
          </w:rPr>
          <w:t xml:space="preserve"> broad species pool</w:t>
        </w:r>
      </w:ins>
      <w:ins w:id="1271" w:author="James Lawson" w:date="2014-12-29T16:57:00Z">
        <w:r w:rsidR="00B01AEF">
          <w:rPr>
            <w:lang w:val="en-US"/>
          </w:rPr>
          <w:t xml:space="preserve"> therefore</w:t>
        </w:r>
      </w:ins>
      <w:ins w:id="1272" w:author="James Lawson" w:date="2014-12-29T16:54:00Z">
        <w:r>
          <w:rPr>
            <w:lang w:val="en-US"/>
          </w:rPr>
          <w:t xml:space="preserve"> appears to</w:t>
        </w:r>
      </w:ins>
      <w:ins w:id="1273" w:author="James Lawson" w:date="2014-12-29T16:53:00Z">
        <w:r w:rsidRPr="00807A45">
          <w:rPr>
            <w:lang w:val="en-US"/>
          </w:rPr>
          <w:t xml:space="preserve"> facilitate higher functional </w:t>
        </w:r>
      </w:ins>
      <w:ins w:id="1274" w:author="James Lawson" w:date="2014-12-29T16:54:00Z">
        <w:r>
          <w:rPr>
            <w:lang w:val="en-US"/>
          </w:rPr>
          <w:t>dispersion</w:t>
        </w:r>
      </w:ins>
      <w:ins w:id="1275" w:author="James Lawson" w:date="2014-12-29T16:53:00Z">
        <w:r w:rsidRPr="00807A45">
          <w:rPr>
            <w:lang w:val="en-US"/>
          </w:rPr>
          <w:t xml:space="preserve"> within the </w:t>
        </w:r>
      </w:ins>
      <w:ins w:id="1276" w:author="James Lawson" w:date="2014-12-29T16:57:00Z">
        <w:r w:rsidR="00B01AEF">
          <w:rPr>
            <w:lang w:val="en-US"/>
          </w:rPr>
          <w:t>dominant flora of a community</w:t>
        </w:r>
      </w:ins>
      <w:ins w:id="1277" w:author="James Lawson" w:date="2014-12-29T16:54:00Z">
        <w:r>
          <w:rPr>
            <w:lang w:val="en-US"/>
          </w:rPr>
          <w:t>,</w:t>
        </w:r>
      </w:ins>
      <w:ins w:id="1278" w:author="James Lawson" w:date="2014-12-29T16:53:00Z">
        <w:r w:rsidRPr="00807A45">
          <w:rPr>
            <w:lang w:val="en-US"/>
          </w:rPr>
          <w:t xml:space="preserve"> </w:t>
        </w:r>
      </w:ins>
      <w:ins w:id="1279" w:author="James Lawson" w:date="2014-12-29T16:54:00Z">
        <w:r>
          <w:rPr>
            <w:lang w:val="en-US"/>
          </w:rPr>
          <w:t>e</w:t>
        </w:r>
      </w:ins>
      <w:ins w:id="1280" w:author="James Lawson" w:date="2014-12-29T16:53:00Z">
        <w:r w:rsidRPr="00807A45">
          <w:rPr>
            <w:lang w:val="en-US"/>
          </w:rPr>
          <w:t>ven though the richness o</w:t>
        </w:r>
        <w:r w:rsidR="00B01AEF">
          <w:rPr>
            <w:lang w:val="en-US"/>
          </w:rPr>
          <w:t xml:space="preserve">f the dominant group of species </w:t>
        </w:r>
        <w:r w:rsidRPr="00807A45">
          <w:rPr>
            <w:lang w:val="en-US"/>
          </w:rPr>
          <w:t xml:space="preserve">does not necessarily determine functional diversity. </w:t>
        </w:r>
      </w:ins>
      <w:ins w:id="1281" w:author="James Lawson" w:date="2014-12-29T17:04:00Z">
        <w:r w:rsidR="00B01AEF">
          <w:rPr>
            <w:lang w:val="en-US"/>
          </w:rPr>
          <w:t>It is difficult to</w:t>
        </w:r>
        <w:r w:rsidR="00C94E4D">
          <w:rPr>
            <w:lang w:val="en-US"/>
          </w:rPr>
          <w:t xml:space="preserve"> </w:t>
        </w:r>
      </w:ins>
      <w:ins w:id="1282" w:author="James Lawson" w:date="2014-12-29T17:18:00Z">
        <w:r w:rsidR="00BA19A0">
          <w:rPr>
            <w:lang w:val="en-US"/>
          </w:rPr>
          <w:t>interpret</w:t>
        </w:r>
      </w:ins>
      <w:ins w:id="1283" w:author="James Lawson" w:date="2014-12-29T17:04:00Z">
        <w:r w:rsidR="00C94E4D">
          <w:rPr>
            <w:lang w:val="en-US"/>
          </w:rPr>
          <w:t xml:space="preserve"> this finding</w:t>
        </w:r>
        <w:r w:rsidR="00BA19A0">
          <w:rPr>
            <w:lang w:val="en-US"/>
          </w:rPr>
          <w:t xml:space="preserve">, however, </w:t>
        </w:r>
      </w:ins>
      <w:ins w:id="1284" w:author="James Lawson" w:date="2014-12-29T17:18:00Z">
        <w:r w:rsidR="00BA19A0">
          <w:rPr>
            <w:lang w:val="en-US"/>
          </w:rPr>
          <w:t>as adding data for rare species to</w:t>
        </w:r>
      </w:ins>
      <w:ins w:id="1285" w:author="James Lawson" w:date="2014-12-29T17:19:00Z">
        <w:r w:rsidR="00BA19A0">
          <w:rPr>
            <w:lang w:val="en-US"/>
          </w:rPr>
          <w:t xml:space="preserve"> the analysis would necessarily render the new value of </w:t>
        </w:r>
        <w:proofErr w:type="spellStart"/>
        <w:r w:rsidR="00BA19A0">
          <w:rPr>
            <w:lang w:val="en-US"/>
          </w:rPr>
          <w:t>FDis</w:t>
        </w:r>
        <w:proofErr w:type="spellEnd"/>
        <w:r w:rsidR="00BA19A0">
          <w:rPr>
            <w:lang w:val="en-US"/>
          </w:rPr>
          <w:t xml:space="preserve"> independent of total species richness</w:t>
        </w:r>
      </w:ins>
      <w:ins w:id="1286" w:author="James Lawson" w:date="2014-12-29T17:10:00Z">
        <w:r w:rsidR="00C94E4D">
          <w:rPr>
            <w:lang w:val="en-US"/>
          </w:rPr>
          <w:t>.</w:t>
        </w:r>
      </w:ins>
    </w:p>
    <w:p w14:paraId="300A4180" w14:textId="77777777" w:rsidR="0017691C" w:rsidRDefault="0017691C">
      <w:pPr>
        <w:spacing w:line="480" w:lineRule="auto"/>
        <w:jc w:val="both"/>
        <w:pPrChange w:id="1287" w:author="Michelle Leishman" w:date="2014-12-18T11:21:00Z">
          <w:pPr>
            <w:spacing w:line="360" w:lineRule="auto"/>
            <w:jc w:val="both"/>
          </w:pPr>
        </w:pPrChange>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w:t>
      </w:r>
      <w:ins w:id="1288" w:author="Michelle Leishman" w:date="2014-12-18T14:26:00Z">
        <w:r w:rsidR="007F1CC1">
          <w:t xml:space="preserve">in </w:t>
        </w:r>
      </w:ins>
      <w:r>
        <w:t xml:space="preserve">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w:t>
      </w:r>
      <w:r w:rsidR="00803713">
        <w:t xml:space="preserve">bias </w:t>
      </w:r>
      <w:r>
        <w:t xml:space="preserve">results </w:t>
      </w:r>
      <w:r w:rsidR="00803713">
        <w:t xml:space="preserve">towards </w:t>
      </w:r>
      <w:r>
        <w:t xml:space="preserve">flow response. </w:t>
      </w:r>
      <w:r w:rsidRPr="007F1CC1">
        <w:rPr>
          <w:highlight w:val="yellow"/>
          <w:rPrChange w:id="1289" w:author="Michelle Leishman" w:date="2014-12-18T14:26:00Z">
            <w:rPr/>
          </w:rPrChange>
        </w:rPr>
        <w:t>No contribution from other environmental variables such as latitude, altitude, catchment area etc. was necessary, and in any case, such contributions would likely reduce the parsimoniousness of the model</w:t>
      </w:r>
      <w:r>
        <w:t xml:space="preserve">. We caveat, however, that this model does not account for the effect of plot-scale geomorphic variability on diversity, as this was controlled for in the site selection process. </w:t>
      </w:r>
    </w:p>
    <w:p w14:paraId="147F85CC" w14:textId="77777777" w:rsidR="0017691C" w:rsidRDefault="0017691C">
      <w:pPr>
        <w:spacing w:line="480" w:lineRule="auto"/>
        <w:jc w:val="both"/>
        <w:pPrChange w:id="1290" w:author="Michelle Leishman" w:date="2014-12-18T11:21:00Z">
          <w:pPr>
            <w:spacing w:line="360" w:lineRule="auto"/>
            <w:jc w:val="both"/>
          </w:pPr>
        </w:pPrChange>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1291"/>
      <w:r>
        <w:t xml:space="preserve">We experimentally adjusted the abundances of dominant species at these sites, and the low values for </w:t>
      </w:r>
      <w:proofErr w:type="spellStart"/>
      <w:r>
        <w:t>FDis</w:t>
      </w:r>
      <w:proofErr w:type="spellEnd"/>
      <w:r>
        <w:t xml:space="preserve"> appear to result from dominance of a </w:t>
      </w:r>
      <w:r>
        <w:lastRenderedPageBreak/>
        <w:t xml:space="preserve">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w:t>
      </w:r>
      <w:commentRangeEnd w:id="1291"/>
      <w:r w:rsidR="0048162A">
        <w:rPr>
          <w:rStyle w:val="CommentReference"/>
          <w:rFonts w:eastAsia="MS Mincho"/>
        </w:rPr>
        <w:commentReference w:id="1291"/>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A92656">
        <w:fldChar w:fldCharType="begin" w:fldLock="1"/>
      </w:r>
      <w:r w:rsidR="00170ECA">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A92656">
        <w:fldChar w:fldCharType="separate"/>
      </w:r>
      <w:r w:rsidRPr="00013368">
        <w:rPr>
          <w:noProof/>
        </w:rPr>
        <w:t>(Melick 1990)</w:t>
      </w:r>
      <w:r w:rsidR="00A92656">
        <w:fldChar w:fldCharType="end"/>
      </w:r>
      <w:r>
        <w:t xml:space="preserve">, but once established, develops a lignotuber and is highly resistant to drought and disturbance </w:t>
      </w:r>
      <w:r w:rsidR="00A92656">
        <w:fldChar w:fldCharType="begin" w:fldLock="1"/>
      </w:r>
      <w:r w:rsidR="00170ECA">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rsidR="00A92656">
        <w:fldChar w:fldCharType="separate"/>
      </w:r>
      <w:r w:rsidRPr="00013368">
        <w:rPr>
          <w:noProof/>
        </w:rPr>
        <w:t>(Ashton &amp; Frankenberg 1976)</w:t>
      </w:r>
      <w:r w:rsidR="00A92656">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w:t>
      </w:r>
      <w:ins w:id="1292" w:author="Michelle Leishman" w:date="2014-12-18T14:52:00Z">
        <w:r w:rsidR="0048162A">
          <w:t xml:space="preserve">of </w:t>
        </w:r>
      </w:ins>
      <w:r>
        <w:t xml:space="preserve">lianas may be associated with disturbance </w:t>
      </w:r>
      <w:r w:rsidR="00A92656">
        <w:fldChar w:fldCharType="begin" w:fldLock="1"/>
      </w:r>
      <w:r w:rsidR="00170ECA">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rsidR="00A92656">
        <w:fldChar w:fldCharType="separate"/>
      </w:r>
      <w:r w:rsidRPr="005D614C">
        <w:rPr>
          <w:noProof/>
        </w:rPr>
        <w:t>(Laurance &amp; Pérez-Salicrup 2001)</w:t>
      </w:r>
      <w:r w:rsidR="00A92656">
        <w:fldChar w:fldCharType="end"/>
      </w:r>
      <w:r>
        <w:t xml:space="preserve"> and</w:t>
      </w:r>
      <w:ins w:id="1293" w:author="Michelle Leishman" w:date="2014-12-18T14:53:00Z">
        <w:r w:rsidR="0048162A">
          <w:t xml:space="preserve"> that lianas</w:t>
        </w:r>
      </w:ins>
      <w:r>
        <w:t xml:space="preserve"> have a competitive advantage over trees in dry conditions </w:t>
      </w:r>
      <w:r w:rsidR="00A92656">
        <w:fldChar w:fldCharType="begin" w:fldLock="1"/>
      </w:r>
      <w:r w:rsidR="00170EC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rsidR="00A92656">
        <w:fldChar w:fldCharType="separate"/>
      </w:r>
      <w:r w:rsidRPr="005D614C">
        <w:rPr>
          <w:noProof/>
        </w:rPr>
        <w:t>(Swaine &amp; Grace 2007; Cai, Schnitzer &amp; Bongers 2009</w:t>
      </w:r>
      <w:del w:id="1294" w:author="Michelle Leishman" w:date="2014-12-18T14:53:00Z">
        <w:r w:rsidRPr="005D614C" w:rsidDel="0048162A">
          <w:rPr>
            <w:noProof/>
          </w:rPr>
          <w:delText>)</w:delText>
        </w:r>
      </w:del>
      <w:r w:rsidR="00A92656">
        <w:fldChar w:fldCharType="end"/>
      </w:r>
      <w:r>
        <w:t xml:space="preserve">, although see </w:t>
      </w:r>
      <w:r w:rsidR="00A92656">
        <w:fldChar w:fldCharType="begin" w:fldLock="1"/>
      </w:r>
      <w:r w:rsidR="00170ECA">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rsidR="00A92656">
        <w:fldChar w:fldCharType="separate"/>
      </w:r>
      <w:r w:rsidRPr="005D614C">
        <w:rPr>
          <w:noProof/>
        </w:rPr>
        <w:t xml:space="preserve">Nepstad </w:t>
      </w:r>
      <w:r w:rsidRPr="005D614C">
        <w:rPr>
          <w:i/>
          <w:noProof/>
        </w:rPr>
        <w:t>et al.</w:t>
      </w:r>
      <w:r w:rsidRPr="005D614C">
        <w:rPr>
          <w:noProof/>
        </w:rPr>
        <w:t xml:space="preserve"> 2007</w:t>
      </w:r>
      <w:r w:rsidR="00A92656">
        <w:fldChar w:fldCharType="end"/>
      </w:r>
      <w:ins w:id="1295" w:author="Michelle Leishman" w:date="2014-12-18T14:53:00Z">
        <w:r w:rsidR="0048162A">
          <w:t>)</w:t>
        </w:r>
      </w:ins>
      <w:r>
        <w:t xml:space="preserve">. These sites notwithstanding, we believe the relationships we have described form a strong case for our argument. </w:t>
      </w:r>
    </w:p>
    <w:p w14:paraId="7B3CA2B8" w14:textId="77777777" w:rsidR="0017691C" w:rsidRDefault="0017691C">
      <w:pPr>
        <w:spacing w:line="480" w:lineRule="auto"/>
        <w:jc w:val="both"/>
        <w:rPr>
          <w:ins w:id="1296" w:author="James Lawson" w:date="2014-12-29T16:37:00Z"/>
        </w:rPr>
        <w:pPrChange w:id="1297" w:author="Michelle Leishman" w:date="2014-12-18T11:21:00Z">
          <w:pPr>
            <w:spacing w:line="360" w:lineRule="auto"/>
            <w:jc w:val="both"/>
          </w:pPr>
        </w:pPrChange>
      </w:pPr>
      <w:commentRangeStart w:id="1298"/>
      <w:r>
        <w:t xml:space="preserve">It was not possible with our dataset to dissect out which specific aspect of hydrology drove variation in functional diversity. </w:t>
      </w:r>
      <w:commentRangeEnd w:id="1298"/>
      <w:r w:rsidR="0048162A">
        <w:rPr>
          <w:rStyle w:val="CommentReference"/>
          <w:rFonts w:eastAsia="MS Mincho"/>
        </w:rPr>
        <w:commentReference w:id="1298"/>
      </w:r>
      <w:r>
        <w:t xml:space="preserve">Rather, it makes more sense to think about functional diversity as it relates to the correlated spectra of hydrological variability and disturbance intensity. The identification of such a strong relationship between environmental variability and functional diversity has significance for lotic ecology </w:t>
      </w:r>
      <w:r w:rsidR="00A92656">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A92656">
        <w:fldChar w:fldCharType="separate"/>
      </w:r>
      <w:r w:rsidRPr="00DB681D">
        <w:rPr>
          <w:noProof/>
        </w:rPr>
        <w:t>(Palmer &amp; Poff 1997)</w:t>
      </w:r>
      <w:r w:rsidR="00A92656">
        <w:fldChar w:fldCharType="end"/>
      </w:r>
      <w:r>
        <w:t xml:space="preserve">, </w:t>
      </w:r>
      <w:commentRangeStart w:id="1299"/>
      <w:r>
        <w:t xml:space="preserve">as well as ecology in general, as it provides quantitative, real-world support for findings based on theoretical simulations </w:t>
      </w:r>
      <w:commentRangeEnd w:id="1299"/>
      <w:r w:rsidR="0048162A">
        <w:rPr>
          <w:rStyle w:val="CommentReference"/>
          <w:rFonts w:eastAsia="MS Mincho"/>
        </w:rPr>
        <w:commentReference w:id="1299"/>
      </w:r>
      <w:r w:rsidR="00A92656">
        <w:fldChar w:fldCharType="begin" w:fldLock="1"/>
      </w:r>
      <w:r w:rsidR="00170ECA">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rsidR="00A92656">
        <w:fldChar w:fldCharType="separate"/>
      </w:r>
      <w:r w:rsidRPr="001D05F2">
        <w:rPr>
          <w:noProof/>
        </w:rPr>
        <w:t>(Schwilk &amp; Ackerly 2005)</w:t>
      </w:r>
      <w:r w:rsidR="00A92656">
        <w:fldChar w:fldCharType="end"/>
      </w:r>
      <w:r>
        <w:t xml:space="preserve">. </w:t>
      </w:r>
    </w:p>
    <w:p w14:paraId="487110E2" w14:textId="77777777" w:rsidR="00BD6F2D" w:rsidRDefault="00BD6F2D">
      <w:pPr>
        <w:spacing w:line="480" w:lineRule="auto"/>
        <w:jc w:val="both"/>
        <w:pPrChange w:id="1300" w:author="Michelle Leishman" w:date="2014-12-18T11:21:00Z">
          <w:pPr>
            <w:spacing w:line="360" w:lineRule="auto"/>
            <w:jc w:val="both"/>
          </w:pPr>
        </w:pPrChange>
      </w:pPr>
    </w:p>
    <w:p w14:paraId="603B7536" w14:textId="77777777" w:rsidR="0017691C" w:rsidRDefault="0017691C">
      <w:pPr>
        <w:spacing w:line="480" w:lineRule="auto"/>
        <w:jc w:val="both"/>
        <w:pPrChange w:id="1301" w:author="Michelle Leishman" w:date="2014-12-18T11:21:00Z">
          <w:pPr>
            <w:spacing w:line="360" w:lineRule="auto"/>
            <w:jc w:val="both"/>
          </w:pPr>
        </w:pPrChange>
      </w:pPr>
      <w:commentRangeStart w:id="1302"/>
      <w:r>
        <w:t>Our</w:t>
      </w:r>
      <w:commentRangeEnd w:id="1302"/>
      <w:r w:rsidR="0048162A">
        <w:rPr>
          <w:rStyle w:val="CommentReference"/>
          <w:rFonts w:eastAsia="MS Mincho"/>
        </w:rPr>
        <w:commentReference w:id="1302"/>
      </w:r>
      <w:r>
        <w:t xml:space="preserve"> findings are also important from an applied river management and conservation perspective. Widespread anthropogenic river modification has altered </w:t>
      </w:r>
      <w:r w:rsidR="00B747F4">
        <w:t>the hydrology of river systems</w:t>
      </w:r>
      <w:r>
        <w:t xml:space="preserve"> throughout the world, and the changing climate has the potential to exacerbate the impacts of flow modification as well as affecting unaltered river systems. </w:t>
      </w:r>
      <w:r w:rsidR="00B747F4">
        <w:t>A</w:t>
      </w:r>
      <w:r>
        <w:t xml:space="preserve"> key issue with river modification is that it reduces flow heterogeneity. Dams flatten flood peaks, alter seasonality and increase predictability of flows </w:t>
      </w:r>
      <w:r w:rsidR="00A92656">
        <w:fldChar w:fldCharType="begin" w:fldLock="1"/>
      </w:r>
      <w:r w:rsidR="00170ECA">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rsidR="00A92656">
        <w:fldChar w:fldCharType="separate"/>
      </w:r>
      <w:r w:rsidRPr="00751AC3">
        <w:rPr>
          <w:noProof/>
        </w:rPr>
        <w:t>(Graf 2006)</w:t>
      </w:r>
      <w:r w:rsidR="00A92656">
        <w:fldChar w:fldCharType="end"/>
      </w:r>
      <w:r>
        <w:t xml:space="preserve">. </w:t>
      </w:r>
      <w:r w:rsidR="00B747F4">
        <w:t>For example, f</w:t>
      </w:r>
      <w:r>
        <w:t xml:space="preserve">low regulation and diversion for irrigation and hydropower has resulted in a complete reversal of flow seasonality on the Sacramento River (California, United States) from heterogeneous winter dominated flows to a comparatively homogenous summer dominated regime </w:t>
      </w:r>
      <w:r w:rsidR="00A92656">
        <w:lastRenderedPageBreak/>
        <w:fldChar w:fldCharType="begin" w:fldLock="1"/>
      </w:r>
      <w:r w:rsidR="00170ECA">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rsidR="00A92656">
        <w:fldChar w:fldCharType="separate"/>
      </w:r>
      <w:r w:rsidRPr="00BE65FA">
        <w:rPr>
          <w:noProof/>
        </w:rPr>
        <w:t>(Singer 2007)</w:t>
      </w:r>
      <w:r w:rsidR="00A92656">
        <w:fldChar w:fldCharType="end"/>
      </w:r>
      <w:r>
        <w:t>.</w:t>
      </w:r>
      <w:r w:rsidR="00453E87">
        <w:t xml:space="preserve"> Likewise, in south-</w:t>
      </w:r>
      <w:r>
        <w:t xml:space="preserve">eastern Australia, the River Murray’s hydrographs have been flattened by regulation, and its once highly variable flows are now stored for prescribed release during summer </w:t>
      </w:r>
      <w:r w:rsidR="00A92656">
        <w:fldChar w:fldCharType="begin" w:fldLock="1"/>
      </w:r>
      <w:r w:rsidR="00170ECA">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rsidR="00A92656">
        <w:fldChar w:fldCharType="separate"/>
      </w:r>
      <w:r w:rsidRPr="00751AC3">
        <w:rPr>
          <w:noProof/>
        </w:rPr>
        <w:t>(Maheshwari, Walker &amp; McMahon 1995)</w:t>
      </w:r>
      <w:r w:rsidR="00A92656">
        <w:fldChar w:fldCharType="end"/>
      </w:r>
      <w:r>
        <w:t xml:space="preserve">. Dams also interrupt </w:t>
      </w:r>
      <w:proofErr w:type="spellStart"/>
      <w:r>
        <w:t>hydrochorous</w:t>
      </w:r>
      <w:proofErr w:type="spellEnd"/>
      <w:r>
        <w:t xml:space="preserve"> transport of </w:t>
      </w:r>
      <w:proofErr w:type="spellStart"/>
      <w:r>
        <w:t>propagules</w:t>
      </w:r>
      <w:proofErr w:type="spellEnd"/>
      <w:r>
        <w:t xml:space="preserve"> </w:t>
      </w:r>
      <w:r w:rsidR="00A92656">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2010a)" }, "properties" : { "noteIndex" : 0 }, "schema" : "https://github.com/citation-style-language/schema/raw/master/csl-citation.json" }</w:instrText>
      </w:r>
      <w:r w:rsidR="00A92656">
        <w:fldChar w:fldCharType="separate"/>
      </w:r>
      <w:r w:rsidR="00170ECA" w:rsidRPr="00170ECA">
        <w:rPr>
          <w:noProof/>
        </w:rPr>
        <w:t xml:space="preserve">(Merritt </w:t>
      </w:r>
      <w:r w:rsidR="00170ECA" w:rsidRPr="00170ECA">
        <w:rPr>
          <w:i/>
          <w:noProof/>
        </w:rPr>
        <w:t>et al.</w:t>
      </w:r>
      <w:r w:rsidR="00170ECA" w:rsidRPr="00170ECA">
        <w:rPr>
          <w:noProof/>
        </w:rPr>
        <w:t xml:space="preserve"> 2010a)</w:t>
      </w:r>
      <w:r w:rsidR="00A92656">
        <w:fldChar w:fldCharType="end"/>
      </w:r>
      <w:r>
        <w:t xml:space="preserve">, such that flood flows </w:t>
      </w:r>
      <w:r w:rsidR="00B67068">
        <w:t xml:space="preserve">below dams </w:t>
      </w:r>
      <w:r w:rsidR="00B747F4">
        <w:t xml:space="preserve">may </w:t>
      </w:r>
      <w:r w:rsidR="00B67068">
        <w:t>cause</w:t>
      </w:r>
      <w:r w:rsidR="00B747F4">
        <w:t xml:space="preserve"> net</w:t>
      </w:r>
      <w:r w:rsidR="00B67068">
        <w:t xml:space="preserve"> </w:t>
      </w:r>
      <w:r w:rsidR="00B747F4">
        <w:t>removal</w:t>
      </w:r>
      <w:r w:rsidR="00B67068">
        <w:t xml:space="preserve"> of seed material from fluvial substrates</w:t>
      </w:r>
      <w:r w:rsidR="00B747F4">
        <w:t>, rather than deposition</w:t>
      </w:r>
      <w:r>
        <w:t xml:space="preserve">. When designing environmental flows (e.g. </w:t>
      </w:r>
      <w:r w:rsidR="00A92656">
        <w:fldChar w:fldCharType="begin" w:fldLock="1"/>
      </w:r>
      <w:r w:rsidR="00170ECA">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rsidR="00A92656">
        <w:fldChar w:fldCharType="separate"/>
      </w:r>
      <w:r w:rsidRPr="00A12B39">
        <w:rPr>
          <w:noProof/>
        </w:rPr>
        <w:t>Howell &amp; Benson 2000</w:t>
      </w:r>
      <w:r w:rsidR="00A92656">
        <w:fldChar w:fldCharType="end"/>
      </w:r>
      <w:r>
        <w:t xml:space="preserve">), river managers typically consider magnitude, frequency and seasonality of flows. We urge managers to </w:t>
      </w:r>
      <w:ins w:id="1303" w:author="Michelle Leishman" w:date="2014-12-18T14:58:00Z">
        <w:r w:rsidR="0048162A">
          <w:t xml:space="preserve">also </w:t>
        </w:r>
      </w:ins>
      <w:r>
        <w:t xml:space="preserve">consider simulating the natural variability in flow regime in their designed flows. </w:t>
      </w:r>
    </w:p>
    <w:p w14:paraId="640C88EF" w14:textId="77777777" w:rsidR="0017691C" w:rsidRDefault="0017691C">
      <w:pPr>
        <w:spacing w:line="480" w:lineRule="auto"/>
        <w:jc w:val="both"/>
        <w:pPrChange w:id="1304" w:author="Michelle Leishman" w:date="2014-12-18T11:21:00Z">
          <w:pPr>
            <w:spacing w:line="360" w:lineRule="auto"/>
            <w:jc w:val="both"/>
          </w:pPr>
        </w:pPrChange>
      </w:pPr>
      <w:r>
        <w:t xml:space="preserve">Reductions in mean summer precipitation have already occurred over large areas of Australia, coinciding with a warming of 0.4 – 0.7 </w:t>
      </w:r>
      <w:proofErr w:type="spellStart"/>
      <w:r w:rsidRPr="00A13329">
        <w:rPr>
          <w:vertAlign w:val="superscript"/>
        </w:rPr>
        <w:t>o</w:t>
      </w:r>
      <w:r>
        <w:t>C</w:t>
      </w:r>
      <w:proofErr w:type="spellEnd"/>
      <w:r>
        <w:t xml:space="preserve"> since 1950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2007)</w:t>
      </w:r>
      <w:r w:rsidR="00A92656">
        <w:fldChar w:fldCharType="end"/>
      </w:r>
      <w:r>
        <w:t xml:space="preserve">. Further changes of this nature are projected for Australia as well as other regions of the globe </w:t>
      </w:r>
      <w:r w:rsidR="00A92656">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A92656">
        <w:fldChar w:fldCharType="separate"/>
      </w:r>
      <w:r w:rsidR="00170ECA" w:rsidRPr="00170ECA">
        <w:rPr>
          <w:noProof/>
        </w:rPr>
        <w:t xml:space="preserve">(Stocker </w:t>
      </w:r>
      <w:r w:rsidR="00170ECA" w:rsidRPr="00170ECA">
        <w:rPr>
          <w:i/>
          <w:noProof/>
        </w:rPr>
        <w:t>et al.</w:t>
      </w:r>
      <w:r w:rsidR="00170ECA" w:rsidRPr="00170ECA">
        <w:rPr>
          <w:noProof/>
        </w:rPr>
        <w:t xml:space="preserve"> 2013)</w:t>
      </w:r>
      <w:r w:rsidR="00A92656">
        <w:fldChar w:fldCharType="end"/>
      </w:r>
      <w:r>
        <w:t xml:space="preserve">.  Lower average flows during hotter summers may stress riparian communities and constrain functional diversity. Alternatively, greater climatic variability associated with future climates </w:t>
      </w:r>
      <w:r w:rsidR="00A92656">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A92656">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rsidR="00A92656">
        <w:fldChar w:fldCharType="end"/>
      </w:r>
      <w:r>
        <w:t xml:space="preserve"> may promote hydrological heterogeneity in regions </w:t>
      </w:r>
      <w:del w:id="1305" w:author="Michelle Leishman" w:date="2014-12-18T14:58:00Z">
        <w:r w:rsidDel="0048162A">
          <w:delText xml:space="preserve">which </w:delText>
        </w:r>
      </w:del>
      <w:ins w:id="1306" w:author="Michelle Leishman" w:date="2014-12-18T14:58:00Z">
        <w:r w:rsidR="0048162A">
          <w:t xml:space="preserve">that </w:t>
        </w:r>
      </w:ins>
      <w:r>
        <w:t>were previously associated with more stable flow conditions</w:t>
      </w:r>
      <w:commentRangeStart w:id="1307"/>
      <w:r>
        <w:t>. Thus we should be careful not to promote high functional diversity as an ecological ‘good’ which must be maximised</w:t>
      </w:r>
      <w:commentRangeEnd w:id="1307"/>
      <w:r w:rsidR="0048162A">
        <w:rPr>
          <w:rStyle w:val="CommentReference"/>
          <w:rFonts w:eastAsia="MS Mincho"/>
        </w:rPr>
        <w:commentReference w:id="1307"/>
      </w:r>
      <w:r>
        <w:t>. C</w:t>
      </w:r>
      <w:r w:rsidRPr="00D071BB">
        <w:t>limate change induced increases in flow variability in systems which are not naturally highly variable may open up niche space to favour opportunistic species and promote invasion</w:t>
      </w:r>
      <w:r>
        <w:t xml:space="preserve"> by exotic species</w:t>
      </w:r>
      <w:r w:rsidRPr="00D071BB">
        <w:t xml:space="preserve">. </w:t>
      </w:r>
    </w:p>
    <w:p w14:paraId="4FEE1D61" w14:textId="77777777" w:rsidR="00A21996" w:rsidRDefault="00A21996">
      <w:pPr>
        <w:spacing w:line="480" w:lineRule="auto"/>
        <w:jc w:val="both"/>
        <w:pPrChange w:id="1308" w:author="Michelle Leishman" w:date="2014-12-18T11:21:00Z">
          <w:pPr>
            <w:spacing w:line="360" w:lineRule="auto"/>
            <w:jc w:val="both"/>
          </w:pPr>
        </w:pPrChange>
      </w:pPr>
    </w:p>
    <w:p w14:paraId="7CE9E2EF" w14:textId="77777777" w:rsidR="00A21996" w:rsidRDefault="00A21996">
      <w:pPr>
        <w:spacing w:line="480" w:lineRule="auto"/>
        <w:jc w:val="both"/>
        <w:pPrChange w:id="1309" w:author="Michelle Leishman" w:date="2014-12-18T11:21:00Z">
          <w:pPr>
            <w:spacing w:line="360" w:lineRule="auto"/>
            <w:jc w:val="both"/>
          </w:pPr>
        </w:pPrChange>
      </w:pPr>
    </w:p>
    <w:p w14:paraId="33B3DCB7" w14:textId="77777777" w:rsidR="00A21996" w:rsidRDefault="00A21996">
      <w:pPr>
        <w:spacing w:line="480" w:lineRule="auto"/>
        <w:jc w:val="both"/>
        <w:pPrChange w:id="1310" w:author="Michelle Leishman" w:date="2014-12-18T11:21:00Z">
          <w:pPr>
            <w:spacing w:line="360" w:lineRule="auto"/>
            <w:jc w:val="both"/>
          </w:pPr>
        </w:pPrChange>
      </w:pPr>
    </w:p>
    <w:p w14:paraId="162735EB" w14:textId="77777777" w:rsidR="00A21996" w:rsidRDefault="00A21996">
      <w:pPr>
        <w:spacing w:line="480" w:lineRule="auto"/>
        <w:jc w:val="both"/>
        <w:pPrChange w:id="1311" w:author="Michelle Leishman" w:date="2014-12-18T11:21:00Z">
          <w:pPr>
            <w:spacing w:line="360" w:lineRule="auto"/>
            <w:jc w:val="both"/>
          </w:pPr>
        </w:pPrChange>
      </w:pPr>
    </w:p>
    <w:p w14:paraId="794C3F40" w14:textId="77777777" w:rsidR="0017691C" w:rsidRDefault="0017691C">
      <w:pPr>
        <w:spacing w:line="480" w:lineRule="auto"/>
        <w:jc w:val="both"/>
        <w:pPrChange w:id="1312" w:author="Michelle Leishman" w:date="2014-12-18T11:21:00Z">
          <w:pPr>
            <w:spacing w:line="360" w:lineRule="auto"/>
            <w:jc w:val="both"/>
          </w:pPr>
        </w:pPrChange>
      </w:pPr>
      <w:r>
        <w:t>CONCLUSION</w:t>
      </w:r>
    </w:p>
    <w:p w14:paraId="7D237401" w14:textId="1E3422FE" w:rsidR="0017691C" w:rsidRDefault="0017691C">
      <w:pPr>
        <w:spacing w:line="480" w:lineRule="auto"/>
        <w:jc w:val="both"/>
        <w:pPrChange w:id="1313" w:author="Michelle Leishman" w:date="2014-12-18T11:21:00Z">
          <w:pPr>
            <w:spacing w:line="360" w:lineRule="auto"/>
            <w:jc w:val="both"/>
          </w:pPr>
        </w:pPrChange>
      </w:pPr>
      <w:r w:rsidRPr="003E7A93">
        <w:lastRenderedPageBreak/>
        <w:t xml:space="preserve">Our study emphasises the importance of </w:t>
      </w:r>
      <w:r>
        <w:t>flooding disturbance and hydrological heterogeneity as drivers of functional composition in riparian plant communities</w:t>
      </w:r>
      <w:r w:rsidRPr="003E7A93">
        <w:t xml:space="preserve">. </w:t>
      </w:r>
      <w:r>
        <w:t xml:space="preserve">These findings should be general 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w:t>
      </w:r>
      <w:commentRangeStart w:id="1314"/>
      <w:del w:id="1315" w:author="James Lawson" w:date="2014-12-29T15:57:00Z">
        <w:r w:rsidDel="00923767">
          <w:delText>hard</w:delText>
        </w:r>
        <w:commentRangeEnd w:id="1314"/>
        <w:r w:rsidR="0048162A" w:rsidDel="00923767">
          <w:rPr>
            <w:rStyle w:val="CommentReference"/>
            <w:rFonts w:eastAsia="MS Mincho"/>
          </w:rPr>
          <w:commentReference w:id="1314"/>
        </w:r>
      </w:del>
      <w:ins w:id="1316" w:author="James Lawson" w:date="2014-12-29T15:57:00Z">
        <w:r w:rsidR="00923767">
          <w:t>harsh but</w:t>
        </w:r>
      </w:ins>
      <w:del w:id="1317" w:author="James Lawson" w:date="2014-12-29T15:57:00Z">
        <w:r w:rsidDel="00923767">
          <w:delText>,</w:delText>
        </w:r>
      </w:del>
      <w:r>
        <w:t xml:space="preserve"> highly predictable seasonal patterns of hydrology, for example monsoonal or </w:t>
      </w:r>
      <w:proofErr w:type="spellStart"/>
      <w:r>
        <w:t>nival</w:t>
      </w:r>
      <w:proofErr w:type="spellEnd"/>
      <w:r>
        <w:t xml:space="preserve"> regimes, are needed to confi</w:t>
      </w:r>
      <w:r w:rsidR="00453E87">
        <w:t>rm this assertion. In the south-</w:t>
      </w:r>
      <w:r>
        <w:t xml:space="preserve">eastern Australian context, at least, alterations to flow variability and disturbance regimes by dams and the changing climate may have significant consequences for the composition and functioning of riparian vegetation communities. </w:t>
      </w:r>
    </w:p>
    <w:p w14:paraId="54265102" w14:textId="77777777" w:rsidR="0017691C" w:rsidRDefault="0017691C">
      <w:pPr>
        <w:spacing w:line="480" w:lineRule="auto"/>
        <w:pPrChange w:id="1318" w:author="Michelle Leishman" w:date="2014-12-18T11:21:00Z">
          <w:pPr>
            <w:spacing w:line="360" w:lineRule="auto"/>
          </w:pPr>
        </w:pPrChange>
      </w:pPr>
    </w:p>
    <w:p w14:paraId="5CFEA34D" w14:textId="77777777" w:rsidR="0017691C" w:rsidRDefault="0017691C">
      <w:pPr>
        <w:spacing w:line="480" w:lineRule="auto"/>
        <w:pPrChange w:id="1319" w:author="Michelle Leishman" w:date="2014-12-18T11:21:00Z">
          <w:pPr>
            <w:spacing w:line="360" w:lineRule="auto"/>
          </w:pPr>
        </w:pPrChange>
      </w:pPr>
      <w:r>
        <w:t>ACKNOWLEDGEMENTS</w:t>
      </w:r>
    </w:p>
    <w:p w14:paraId="2FCB9831" w14:textId="77777777" w:rsidR="00774F53" w:rsidRDefault="006338C7">
      <w:pPr>
        <w:spacing w:line="480" w:lineRule="auto"/>
        <w:pPrChange w:id="1320" w:author="Michelle Leishman" w:date="2014-12-18T11:21:00Z">
          <w:pPr>
            <w:spacing w:line="360" w:lineRule="auto"/>
          </w:pPr>
        </w:pPrChange>
      </w:pPr>
      <w:r>
        <w:t xml:space="preserve">Thanks Michelle, </w:t>
      </w:r>
      <w:proofErr w:type="spellStart"/>
      <w:r>
        <w:t>Kirstie</w:t>
      </w:r>
      <w:proofErr w:type="spellEnd"/>
      <w:r>
        <w:t xml:space="preserve">, </w:t>
      </w:r>
      <w:proofErr w:type="spellStart"/>
      <w:r>
        <w:t>Vashi</w:t>
      </w:r>
      <w:proofErr w:type="spellEnd"/>
      <w:r>
        <w:t xml:space="preserve"> and Mum.</w:t>
      </w:r>
    </w:p>
    <w:p w14:paraId="309A53C3" w14:textId="77777777" w:rsidR="009C087B" w:rsidRDefault="009C087B">
      <w:pPr>
        <w:spacing w:line="480" w:lineRule="auto"/>
        <w:pPrChange w:id="1321" w:author="Michelle Leishman" w:date="2014-12-18T11:21:00Z">
          <w:pPr>
            <w:spacing w:line="360" w:lineRule="auto"/>
          </w:pPr>
        </w:pPrChange>
      </w:pPr>
    </w:p>
    <w:p w14:paraId="2B8C3004" w14:textId="77777777" w:rsidR="009C087B" w:rsidRDefault="009C087B">
      <w:pPr>
        <w:spacing w:line="480" w:lineRule="auto"/>
        <w:pPrChange w:id="1322" w:author="Michelle Leishman" w:date="2014-12-18T11:21:00Z">
          <w:pPr>
            <w:spacing w:line="360" w:lineRule="auto"/>
          </w:pPr>
        </w:pPrChange>
      </w:pPr>
    </w:p>
    <w:p w14:paraId="3C1ACA91" w14:textId="77777777" w:rsidR="009C087B" w:rsidRDefault="009C087B">
      <w:pPr>
        <w:spacing w:line="480" w:lineRule="auto"/>
        <w:pPrChange w:id="1323" w:author="Michelle Leishman" w:date="2014-12-18T11:21:00Z">
          <w:pPr>
            <w:spacing w:line="360" w:lineRule="auto"/>
          </w:pPr>
        </w:pPrChange>
      </w:pPr>
    </w:p>
    <w:p w14:paraId="6AD9F098" w14:textId="77777777" w:rsidR="009C087B" w:rsidRDefault="009C087B">
      <w:pPr>
        <w:spacing w:line="480" w:lineRule="auto"/>
        <w:pPrChange w:id="1324" w:author="Michelle Leishman" w:date="2014-12-18T11:21:00Z">
          <w:pPr>
            <w:spacing w:line="360" w:lineRule="auto"/>
          </w:pPr>
        </w:pPrChange>
      </w:pPr>
    </w:p>
    <w:p w14:paraId="45EFE1D7" w14:textId="77777777" w:rsidR="00774F53" w:rsidRDefault="00774F53">
      <w:pPr>
        <w:spacing w:line="480" w:lineRule="auto"/>
        <w:pPrChange w:id="1325" w:author="Michelle Leishman" w:date="2014-12-18T11:21:00Z">
          <w:pPr>
            <w:spacing w:line="360" w:lineRule="auto"/>
          </w:pPr>
        </w:pPrChange>
      </w:pPr>
    </w:p>
    <w:p w14:paraId="1EB7E13B" w14:textId="77777777" w:rsidR="00774F53" w:rsidRDefault="00774F53">
      <w:pPr>
        <w:spacing w:line="480" w:lineRule="auto"/>
        <w:pPrChange w:id="1326" w:author="Michelle Leishman" w:date="2014-12-18T11:21:00Z">
          <w:pPr>
            <w:spacing w:line="360" w:lineRule="auto"/>
          </w:pPr>
        </w:pPrChange>
      </w:pPr>
    </w:p>
    <w:p w14:paraId="0F484C09" w14:textId="77777777" w:rsidR="00774F53" w:rsidRDefault="00774F53">
      <w:pPr>
        <w:spacing w:line="480" w:lineRule="auto"/>
        <w:pPrChange w:id="1327" w:author="Michelle Leishman" w:date="2014-12-18T11:21:00Z">
          <w:pPr>
            <w:spacing w:line="360" w:lineRule="auto"/>
          </w:pPr>
        </w:pPrChange>
      </w:pPr>
    </w:p>
    <w:p w14:paraId="6399A034" w14:textId="77777777" w:rsidR="00774F53" w:rsidRDefault="00774F53">
      <w:pPr>
        <w:spacing w:line="480" w:lineRule="auto"/>
        <w:pPrChange w:id="1328" w:author="Michelle Leishman" w:date="2014-12-18T11:21:00Z">
          <w:pPr>
            <w:spacing w:line="360" w:lineRule="auto"/>
          </w:pPr>
        </w:pPrChange>
      </w:pPr>
    </w:p>
    <w:p w14:paraId="17A3C7CE" w14:textId="77777777" w:rsidR="00774F53" w:rsidRDefault="00774F53">
      <w:pPr>
        <w:spacing w:line="480" w:lineRule="auto"/>
        <w:pPrChange w:id="1329" w:author="Michelle Leishman" w:date="2014-12-18T11:21:00Z">
          <w:pPr>
            <w:spacing w:line="360" w:lineRule="auto"/>
          </w:pPr>
        </w:pPrChange>
      </w:pPr>
    </w:p>
    <w:p w14:paraId="0134E64F" w14:textId="77777777" w:rsidR="00774F53" w:rsidRDefault="00774F53">
      <w:pPr>
        <w:spacing w:line="480" w:lineRule="auto"/>
        <w:pPrChange w:id="1330" w:author="Michelle Leishman" w:date="2014-12-18T11:21:00Z">
          <w:pPr>
            <w:spacing w:line="360" w:lineRule="auto"/>
          </w:pPr>
        </w:pPrChange>
      </w:pPr>
    </w:p>
    <w:p w14:paraId="65740837" w14:textId="77777777" w:rsidR="00774F53" w:rsidRDefault="00774F53">
      <w:pPr>
        <w:spacing w:line="480" w:lineRule="auto"/>
        <w:pPrChange w:id="1331" w:author="Michelle Leishman" w:date="2014-12-18T11:21:00Z">
          <w:pPr>
            <w:spacing w:line="360" w:lineRule="auto"/>
          </w:pPr>
        </w:pPrChange>
      </w:pPr>
    </w:p>
    <w:p w14:paraId="2F6C0392" w14:textId="77777777" w:rsidR="00774F53" w:rsidRDefault="00774F53">
      <w:pPr>
        <w:spacing w:line="480" w:lineRule="auto"/>
        <w:pPrChange w:id="1332" w:author="Michelle Leishman" w:date="2014-12-18T11:21:00Z">
          <w:pPr>
            <w:spacing w:line="360" w:lineRule="auto"/>
          </w:pPr>
        </w:pPrChange>
      </w:pPr>
    </w:p>
    <w:p w14:paraId="5DD1B1F5" w14:textId="77777777" w:rsidR="00774F53" w:rsidRDefault="00774F53">
      <w:pPr>
        <w:spacing w:line="480" w:lineRule="auto"/>
        <w:pPrChange w:id="1333" w:author="Michelle Leishman" w:date="2014-12-18T11:21:00Z">
          <w:pPr>
            <w:spacing w:line="360" w:lineRule="auto"/>
          </w:pPr>
        </w:pPrChange>
      </w:pPr>
    </w:p>
    <w:p w14:paraId="50A4ED81" w14:textId="77777777" w:rsidR="00774F53" w:rsidRDefault="00774F53">
      <w:pPr>
        <w:spacing w:line="480" w:lineRule="auto"/>
        <w:pPrChange w:id="1334" w:author="Michelle Leishman" w:date="2014-12-18T11:21:00Z">
          <w:pPr>
            <w:spacing w:line="360" w:lineRule="auto"/>
          </w:pPr>
        </w:pPrChange>
      </w:pPr>
    </w:p>
    <w:p w14:paraId="62383E1C" w14:textId="77777777" w:rsidR="00774F53" w:rsidRDefault="00774F53">
      <w:pPr>
        <w:spacing w:line="480" w:lineRule="auto"/>
        <w:pPrChange w:id="1335" w:author="Michelle Leishman" w:date="2014-12-18T11:21:00Z">
          <w:pPr>
            <w:spacing w:line="360" w:lineRule="auto"/>
          </w:pPr>
        </w:pPrChange>
      </w:pPr>
      <w:commentRangeStart w:id="1336"/>
      <w:r>
        <w:t>REFERENCES</w:t>
      </w:r>
      <w:commentRangeEnd w:id="1336"/>
      <w:r w:rsidR="008E69E4">
        <w:rPr>
          <w:rStyle w:val="CommentReference"/>
          <w:rFonts w:eastAsia="MS Mincho"/>
        </w:rPr>
        <w:commentReference w:id="1336"/>
      </w:r>
    </w:p>
    <w:p w14:paraId="22B3A69E" w14:textId="77777777" w:rsidR="00170ECA" w:rsidRPr="00170ECA" w:rsidRDefault="00A92656">
      <w:pPr>
        <w:pStyle w:val="NormalWeb"/>
        <w:spacing w:line="480" w:lineRule="auto"/>
        <w:ind w:left="480" w:hanging="480"/>
        <w:divId w:val="1280186997"/>
        <w:rPr>
          <w:rFonts w:ascii="Calibri" w:hAnsi="Calibri"/>
          <w:noProof/>
          <w:sz w:val="22"/>
        </w:rPr>
        <w:pPrChange w:id="1337" w:author="Michelle Leishman" w:date="2014-12-18T11:21:00Z">
          <w:pPr>
            <w:pStyle w:val="NormalWeb"/>
            <w:ind w:left="480" w:hanging="480"/>
            <w:divId w:val="1280186997"/>
          </w:pPr>
        </w:pPrChange>
      </w:pPr>
      <w:r>
        <w:fldChar w:fldCharType="begin" w:fldLock="1"/>
      </w:r>
      <w:r w:rsidR="00774F53">
        <w:instrText xml:space="preserve">ADDIN Mendeley Bibliography CSL_BIBLIOGRAPHY </w:instrText>
      </w:r>
      <w:r>
        <w:fldChar w:fldCharType="separate"/>
      </w:r>
      <w:r w:rsidR="00170ECA" w:rsidRPr="00170ECA">
        <w:rPr>
          <w:rFonts w:ascii="Calibri" w:hAnsi="Calibri"/>
          <w:noProof/>
          <w:sz w:val="22"/>
        </w:rPr>
        <w:t xml:space="preserve">Aerts, R. &amp; Honnay, O. (2011) Forest restoration, biodiversity and ecosystem functioning. </w:t>
      </w:r>
      <w:r w:rsidR="00170ECA" w:rsidRPr="00170ECA">
        <w:rPr>
          <w:rFonts w:ascii="Calibri" w:hAnsi="Calibri"/>
          <w:i/>
          <w:iCs/>
          <w:noProof/>
          <w:sz w:val="22"/>
        </w:rPr>
        <w:t>BMC Ecology</w:t>
      </w:r>
      <w:r w:rsidR="00170ECA" w:rsidRPr="00170ECA">
        <w:rPr>
          <w:rFonts w:ascii="Calibri" w:hAnsi="Calibri"/>
          <w:noProof/>
          <w:sz w:val="22"/>
        </w:rPr>
        <w:t xml:space="preserve">, </w:t>
      </w:r>
      <w:r w:rsidR="00170ECA" w:rsidRPr="00170ECA">
        <w:rPr>
          <w:rFonts w:ascii="Calibri" w:hAnsi="Calibri"/>
          <w:b/>
          <w:bCs/>
          <w:noProof/>
          <w:sz w:val="22"/>
        </w:rPr>
        <w:t>11</w:t>
      </w:r>
      <w:r w:rsidR="00170ECA" w:rsidRPr="00170ECA">
        <w:rPr>
          <w:rFonts w:ascii="Calibri" w:hAnsi="Calibri"/>
          <w:noProof/>
          <w:sz w:val="22"/>
        </w:rPr>
        <w:t>, 29.</w:t>
      </w:r>
    </w:p>
    <w:p w14:paraId="610BCB32" w14:textId="77777777" w:rsidR="00170ECA" w:rsidRPr="00170ECA" w:rsidRDefault="00170ECA">
      <w:pPr>
        <w:pStyle w:val="NormalWeb"/>
        <w:spacing w:line="480" w:lineRule="auto"/>
        <w:ind w:left="480" w:hanging="480"/>
        <w:divId w:val="1280186997"/>
        <w:rPr>
          <w:rFonts w:ascii="Calibri" w:hAnsi="Calibri"/>
          <w:noProof/>
          <w:sz w:val="22"/>
        </w:rPr>
        <w:pPrChange w:id="1338" w:author="Michelle Leishman" w:date="2014-12-18T11:21:00Z">
          <w:pPr>
            <w:pStyle w:val="NormalWeb"/>
            <w:ind w:left="480" w:hanging="480"/>
            <w:divId w:val="1280186997"/>
          </w:pPr>
        </w:pPrChange>
      </w:pPr>
      <w:r w:rsidRPr="00170ECA">
        <w:rPr>
          <w:rFonts w:ascii="Calibri" w:hAnsi="Calibri"/>
          <w:noProof/>
          <w:sz w:val="22"/>
        </w:rPr>
        <w:t xml:space="preserve">Ali, M.M., Dickinson, G. &amp; Murphy, K.J. (2000) Predictors of plant diversity in a hyperarid desert wadi ecosystem.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45</w:t>
      </w:r>
      <w:r w:rsidRPr="00170ECA">
        <w:rPr>
          <w:rFonts w:ascii="Calibri" w:hAnsi="Calibri"/>
          <w:noProof/>
          <w:sz w:val="22"/>
        </w:rPr>
        <w:t>, 215–230.</w:t>
      </w:r>
    </w:p>
    <w:p w14:paraId="1C7F282A" w14:textId="77777777" w:rsidR="00170ECA" w:rsidRPr="00170ECA" w:rsidRDefault="00170ECA">
      <w:pPr>
        <w:pStyle w:val="NormalWeb"/>
        <w:spacing w:line="480" w:lineRule="auto"/>
        <w:ind w:left="480" w:hanging="480"/>
        <w:divId w:val="1280186997"/>
        <w:rPr>
          <w:rFonts w:ascii="Calibri" w:hAnsi="Calibri"/>
          <w:noProof/>
          <w:sz w:val="22"/>
        </w:rPr>
        <w:pPrChange w:id="1339" w:author="Michelle Leishman" w:date="2014-12-18T11:21:00Z">
          <w:pPr>
            <w:pStyle w:val="NormalWeb"/>
            <w:ind w:left="480" w:hanging="480"/>
            <w:divId w:val="1280186997"/>
          </w:pPr>
        </w:pPrChange>
      </w:pPr>
      <w:r w:rsidRPr="00170ECA">
        <w:rPr>
          <w:rFonts w:ascii="Calibri" w:hAnsi="Calibri"/>
          <w:noProof/>
          <w:sz w:val="22"/>
        </w:rPr>
        <w:t xml:space="preserve">Arthington, A., Mackay, S., James, C., Rolls, R., Sternberg, D., A, B. &amp; SJ, C. (2012) Ecological limits of hydrologic alteration: a test of the ELoHA framework in south-east Queensland. Waterlines Report Series No. 75. </w:t>
      </w:r>
      <w:r w:rsidRPr="00170ECA">
        <w:rPr>
          <w:rFonts w:ascii="Calibri" w:hAnsi="Calibri"/>
          <w:i/>
          <w:iCs/>
          <w:noProof/>
          <w:sz w:val="22"/>
        </w:rPr>
        <w:t>National Water Commission, Canberra, Australia</w:t>
      </w:r>
      <w:r w:rsidRPr="00170ECA">
        <w:rPr>
          <w:rFonts w:ascii="Calibri" w:hAnsi="Calibri"/>
          <w:noProof/>
          <w:sz w:val="22"/>
        </w:rPr>
        <w:t>.</w:t>
      </w:r>
    </w:p>
    <w:p w14:paraId="5534956B" w14:textId="77777777" w:rsidR="00170ECA" w:rsidRPr="00170ECA" w:rsidRDefault="00170ECA">
      <w:pPr>
        <w:pStyle w:val="NormalWeb"/>
        <w:spacing w:line="480" w:lineRule="auto"/>
        <w:ind w:left="480" w:hanging="480"/>
        <w:divId w:val="1280186997"/>
        <w:rPr>
          <w:rFonts w:ascii="Calibri" w:hAnsi="Calibri"/>
          <w:noProof/>
          <w:sz w:val="22"/>
        </w:rPr>
        <w:pPrChange w:id="1340" w:author="Michelle Leishman" w:date="2014-12-18T11:21:00Z">
          <w:pPr>
            <w:pStyle w:val="NormalWeb"/>
            <w:ind w:left="480" w:hanging="480"/>
            <w:divId w:val="1280186997"/>
          </w:pPr>
        </w:pPrChange>
      </w:pPr>
      <w:r w:rsidRPr="00170ECA">
        <w:rPr>
          <w:rFonts w:ascii="Calibri" w:hAnsi="Calibri"/>
          <w:noProof/>
          <w:sz w:val="22"/>
        </w:rPr>
        <w:t xml:space="preserve">Ashton, D. &amp; Frankenberg, J. (1976) Ecological Studies of Acmena smithi with special reference to Wilson’s Promontory. </w:t>
      </w:r>
      <w:r w:rsidRPr="00170ECA">
        <w:rPr>
          <w:rFonts w:ascii="Calibri" w:hAnsi="Calibri"/>
          <w:i/>
          <w:iCs/>
          <w:noProof/>
          <w:sz w:val="22"/>
        </w:rPr>
        <w:t>Australian J</w:t>
      </w:r>
      <w:r w:rsidRPr="00170ECA">
        <w:rPr>
          <w:rFonts w:ascii="Calibri" w:hAnsi="Calibri"/>
          <w:noProof/>
          <w:sz w:val="22"/>
        </w:rPr>
        <w:t xml:space="preserve">, </w:t>
      </w:r>
      <w:r w:rsidRPr="00170ECA">
        <w:rPr>
          <w:rFonts w:ascii="Calibri" w:hAnsi="Calibri"/>
          <w:b/>
          <w:bCs/>
          <w:noProof/>
          <w:sz w:val="22"/>
        </w:rPr>
        <w:t>24</w:t>
      </w:r>
      <w:r w:rsidRPr="00170ECA">
        <w:rPr>
          <w:rFonts w:ascii="Calibri" w:hAnsi="Calibri"/>
          <w:noProof/>
          <w:sz w:val="22"/>
        </w:rPr>
        <w:t>, 453–487.</w:t>
      </w:r>
    </w:p>
    <w:p w14:paraId="5D55129F" w14:textId="77777777" w:rsidR="00170ECA" w:rsidRPr="00170ECA" w:rsidRDefault="00170ECA">
      <w:pPr>
        <w:pStyle w:val="NormalWeb"/>
        <w:spacing w:line="480" w:lineRule="auto"/>
        <w:ind w:left="480" w:hanging="480"/>
        <w:divId w:val="1280186997"/>
        <w:rPr>
          <w:rFonts w:ascii="Calibri" w:hAnsi="Calibri"/>
          <w:noProof/>
          <w:sz w:val="22"/>
        </w:rPr>
        <w:pPrChange w:id="1341" w:author="Michelle Leishman" w:date="2014-12-18T11:21:00Z">
          <w:pPr>
            <w:pStyle w:val="NormalWeb"/>
            <w:ind w:left="480" w:hanging="480"/>
            <w:divId w:val="1280186997"/>
          </w:pPr>
        </w:pPrChange>
      </w:pPr>
      <w:r w:rsidRPr="00170ECA">
        <w:rPr>
          <w:rFonts w:ascii="Calibri" w:hAnsi="Calibri"/>
          <w:noProof/>
          <w:sz w:val="22"/>
        </w:rPr>
        <w:t xml:space="preserve">Baker, W. (1990) Species richness of Colorado riparian vegetation. </w:t>
      </w:r>
      <w:r w:rsidRPr="00170ECA">
        <w:rPr>
          <w:rFonts w:ascii="Calibri" w:hAnsi="Calibri"/>
          <w:i/>
          <w:iCs/>
          <w:noProof/>
          <w:sz w:val="22"/>
        </w:rPr>
        <w:t>Journal of Vegetation Science</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 119–124.</w:t>
      </w:r>
    </w:p>
    <w:p w14:paraId="23B8350E" w14:textId="77777777" w:rsidR="00170ECA" w:rsidRPr="00170ECA" w:rsidRDefault="00170ECA">
      <w:pPr>
        <w:pStyle w:val="NormalWeb"/>
        <w:spacing w:line="480" w:lineRule="auto"/>
        <w:ind w:left="480" w:hanging="480"/>
        <w:divId w:val="1280186997"/>
        <w:rPr>
          <w:rFonts w:ascii="Calibri" w:hAnsi="Calibri"/>
          <w:noProof/>
          <w:sz w:val="22"/>
        </w:rPr>
        <w:pPrChange w:id="1342" w:author="Michelle Leishman" w:date="2014-12-18T11:21:00Z">
          <w:pPr>
            <w:pStyle w:val="NormalWeb"/>
            <w:ind w:left="480" w:hanging="480"/>
            <w:divId w:val="1280186997"/>
          </w:pPr>
        </w:pPrChange>
      </w:pPr>
      <w:r w:rsidRPr="00170ECA">
        <w:rPr>
          <w:rFonts w:ascii="Calibri" w:hAnsi="Calibri"/>
          <w:noProof/>
          <w:sz w:val="22"/>
        </w:rPr>
        <w:t xml:space="preserve">Barton, K. (2012) MuMIn: multi-model inference.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6CD82503" w14:textId="77777777" w:rsidR="00170ECA" w:rsidRPr="00170ECA" w:rsidRDefault="00170ECA">
      <w:pPr>
        <w:pStyle w:val="NormalWeb"/>
        <w:spacing w:line="480" w:lineRule="auto"/>
        <w:ind w:left="480" w:hanging="480"/>
        <w:divId w:val="1280186997"/>
        <w:rPr>
          <w:rFonts w:ascii="Calibri" w:hAnsi="Calibri"/>
          <w:noProof/>
          <w:sz w:val="22"/>
        </w:rPr>
        <w:pPrChange w:id="1343" w:author="Michelle Leishman" w:date="2014-12-18T11:21:00Z">
          <w:pPr>
            <w:pStyle w:val="NormalWeb"/>
            <w:ind w:left="480" w:hanging="480"/>
            <w:divId w:val="1280186997"/>
          </w:pPr>
        </w:pPrChange>
      </w:pPr>
      <w:r w:rsidRPr="00170ECA">
        <w:rPr>
          <w:rFonts w:ascii="Calibri" w:hAnsi="Calibri"/>
          <w:noProof/>
          <w:sz w:val="22"/>
        </w:rPr>
        <w:t xml:space="preserve">Beardsell, D., Obrien, S. &amp; Williams, E. (1993) Reproductive biology of australian Myrtaceae.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41</w:t>
      </w:r>
      <w:r w:rsidRPr="00170ECA">
        <w:rPr>
          <w:rFonts w:ascii="Calibri" w:hAnsi="Calibri"/>
          <w:noProof/>
          <w:sz w:val="22"/>
        </w:rPr>
        <w:t>, 511–526.</w:t>
      </w:r>
    </w:p>
    <w:p w14:paraId="3B10D682" w14:textId="77777777" w:rsidR="00170ECA" w:rsidRPr="00170ECA" w:rsidRDefault="00170ECA">
      <w:pPr>
        <w:pStyle w:val="NormalWeb"/>
        <w:spacing w:line="480" w:lineRule="auto"/>
        <w:ind w:left="480" w:hanging="480"/>
        <w:divId w:val="1280186997"/>
        <w:rPr>
          <w:rFonts w:ascii="Calibri" w:hAnsi="Calibri"/>
          <w:noProof/>
          <w:sz w:val="22"/>
        </w:rPr>
        <w:pPrChange w:id="1344" w:author="Michelle Leishman" w:date="2014-12-18T11:21:00Z">
          <w:pPr>
            <w:pStyle w:val="NormalWeb"/>
            <w:ind w:left="480" w:hanging="480"/>
            <w:divId w:val="1280186997"/>
          </w:pPr>
        </w:pPrChange>
      </w:pPr>
      <w:r w:rsidRPr="00170ECA">
        <w:rPr>
          <w:rFonts w:ascii="Calibri" w:hAnsi="Calibri"/>
          <w:noProof/>
          <w:sz w:val="22"/>
        </w:rPr>
        <w:t xml:space="preserve">Bendix, J. (1997) Flood disturbance and the distribution of riparian diversity. </w:t>
      </w:r>
      <w:r w:rsidRPr="00170ECA">
        <w:rPr>
          <w:rFonts w:ascii="Calibri" w:hAnsi="Calibri"/>
          <w:i/>
          <w:iCs/>
          <w:noProof/>
          <w:sz w:val="22"/>
        </w:rPr>
        <w:t>Geographical Review</w:t>
      </w:r>
      <w:r w:rsidRPr="00170ECA">
        <w:rPr>
          <w:rFonts w:ascii="Calibri" w:hAnsi="Calibri"/>
          <w:noProof/>
          <w:sz w:val="22"/>
        </w:rPr>
        <w:t xml:space="preserve">, </w:t>
      </w:r>
      <w:r w:rsidRPr="00170ECA">
        <w:rPr>
          <w:rFonts w:ascii="Calibri" w:hAnsi="Calibri"/>
          <w:b/>
          <w:bCs/>
          <w:noProof/>
          <w:sz w:val="22"/>
        </w:rPr>
        <w:t>87</w:t>
      </w:r>
      <w:r w:rsidRPr="00170ECA">
        <w:rPr>
          <w:rFonts w:ascii="Calibri" w:hAnsi="Calibri"/>
          <w:noProof/>
          <w:sz w:val="22"/>
        </w:rPr>
        <w:t>.</w:t>
      </w:r>
    </w:p>
    <w:p w14:paraId="1001FACB" w14:textId="77777777" w:rsidR="00170ECA" w:rsidRPr="00170ECA" w:rsidRDefault="00170ECA">
      <w:pPr>
        <w:pStyle w:val="NormalWeb"/>
        <w:spacing w:line="480" w:lineRule="auto"/>
        <w:ind w:left="480" w:hanging="480"/>
        <w:divId w:val="1280186997"/>
        <w:rPr>
          <w:rFonts w:ascii="Calibri" w:hAnsi="Calibri"/>
          <w:noProof/>
          <w:sz w:val="22"/>
        </w:rPr>
        <w:pPrChange w:id="1345" w:author="Michelle Leishman" w:date="2014-12-18T11:21:00Z">
          <w:pPr>
            <w:pStyle w:val="NormalWeb"/>
            <w:ind w:left="480" w:hanging="480"/>
            <w:divId w:val="1280186997"/>
          </w:pPr>
        </w:pPrChange>
      </w:pPr>
      <w:r w:rsidRPr="00170ECA">
        <w:rPr>
          <w:rFonts w:ascii="Calibri" w:hAnsi="Calibri"/>
          <w:noProof/>
          <w:sz w:val="22"/>
        </w:rPr>
        <w:lastRenderedPageBreak/>
        <w:t xml:space="preserve">Bendix, J. &amp; Hupp, C. (2000) Hydrological and geomorphological impacts on riparian plant communities. </w:t>
      </w:r>
      <w:r w:rsidRPr="00170ECA">
        <w:rPr>
          <w:rFonts w:ascii="Calibri" w:hAnsi="Calibri"/>
          <w:i/>
          <w:iCs/>
          <w:noProof/>
          <w:sz w:val="22"/>
        </w:rPr>
        <w:t>Hydrological processes</w:t>
      </w:r>
      <w:r w:rsidRPr="00170ECA">
        <w:rPr>
          <w:rFonts w:ascii="Calibri" w:hAnsi="Calibri"/>
          <w:noProof/>
          <w:sz w:val="22"/>
        </w:rPr>
        <w:t xml:space="preserve">, </w:t>
      </w:r>
      <w:r w:rsidRPr="00170ECA">
        <w:rPr>
          <w:rFonts w:ascii="Calibri" w:hAnsi="Calibri"/>
          <w:b/>
          <w:bCs/>
          <w:noProof/>
          <w:sz w:val="22"/>
        </w:rPr>
        <w:t>2990</w:t>
      </w:r>
      <w:r w:rsidRPr="00170ECA">
        <w:rPr>
          <w:rFonts w:ascii="Calibri" w:hAnsi="Calibri"/>
          <w:noProof/>
          <w:sz w:val="22"/>
        </w:rPr>
        <w:t>, 2977–2990.</w:t>
      </w:r>
    </w:p>
    <w:p w14:paraId="36FEEEC0" w14:textId="77777777" w:rsidR="00170ECA" w:rsidRPr="00170ECA" w:rsidRDefault="00170ECA">
      <w:pPr>
        <w:pStyle w:val="NormalWeb"/>
        <w:spacing w:line="480" w:lineRule="auto"/>
        <w:ind w:left="480" w:hanging="480"/>
        <w:divId w:val="1280186997"/>
        <w:rPr>
          <w:rFonts w:ascii="Calibri" w:hAnsi="Calibri"/>
          <w:noProof/>
          <w:sz w:val="22"/>
        </w:rPr>
        <w:pPrChange w:id="1346" w:author="Michelle Leishman" w:date="2014-12-18T11:21:00Z">
          <w:pPr>
            <w:pStyle w:val="NormalWeb"/>
            <w:ind w:left="480" w:hanging="480"/>
            <w:divId w:val="1280186997"/>
          </w:pPr>
        </w:pPrChange>
      </w:pPr>
      <w:r w:rsidRPr="00170ECA">
        <w:rPr>
          <w:rFonts w:ascii="Calibri" w:hAnsi="Calibri"/>
          <w:noProof/>
          <w:sz w:val="22"/>
        </w:rPr>
        <w:t xml:space="preserve">Benjamini, Y. &amp; Hochberg, Y. (1995) Controlling the false discovery rate: a practical and powerful approach to multiple testing. </w:t>
      </w:r>
      <w:r w:rsidRPr="00170ECA">
        <w:rPr>
          <w:rFonts w:ascii="Calibri" w:hAnsi="Calibri"/>
          <w:i/>
          <w:iCs/>
          <w:noProof/>
          <w:sz w:val="22"/>
        </w:rPr>
        <w:t>Journal of the Royal Statistical Society. Series B (Methodological)</w:t>
      </w:r>
      <w:r w:rsidRPr="00170ECA">
        <w:rPr>
          <w:rFonts w:ascii="Calibri" w:hAnsi="Calibri"/>
          <w:noProof/>
          <w:sz w:val="22"/>
        </w:rPr>
        <w:t xml:space="preserve">, </w:t>
      </w:r>
      <w:r w:rsidRPr="00170ECA">
        <w:rPr>
          <w:rFonts w:ascii="Calibri" w:hAnsi="Calibri"/>
          <w:b/>
          <w:bCs/>
          <w:noProof/>
          <w:sz w:val="22"/>
        </w:rPr>
        <w:t>57</w:t>
      </w:r>
      <w:r w:rsidRPr="00170ECA">
        <w:rPr>
          <w:rFonts w:ascii="Calibri" w:hAnsi="Calibri"/>
          <w:noProof/>
          <w:sz w:val="22"/>
        </w:rPr>
        <w:t>, 289–300.</w:t>
      </w:r>
    </w:p>
    <w:p w14:paraId="6D1A0DA5" w14:textId="77777777" w:rsidR="00170ECA" w:rsidRPr="00170ECA" w:rsidRDefault="00170ECA">
      <w:pPr>
        <w:pStyle w:val="NormalWeb"/>
        <w:spacing w:line="480" w:lineRule="auto"/>
        <w:ind w:left="480" w:hanging="480"/>
        <w:divId w:val="1280186997"/>
        <w:rPr>
          <w:rFonts w:ascii="Calibri" w:hAnsi="Calibri"/>
          <w:noProof/>
          <w:sz w:val="22"/>
        </w:rPr>
        <w:pPrChange w:id="1347" w:author="Michelle Leishman" w:date="2014-12-18T11:21:00Z">
          <w:pPr>
            <w:pStyle w:val="NormalWeb"/>
            <w:ind w:left="480" w:hanging="480"/>
            <w:divId w:val="1280186997"/>
          </w:pPr>
        </w:pPrChange>
      </w:pPr>
      <w:r w:rsidRPr="00170ECA">
        <w:rPr>
          <w:rFonts w:ascii="Calibri" w:hAnsi="Calibri"/>
          <w:noProof/>
          <w:sz w:val="22"/>
        </w:rPr>
        <w:t xml:space="preserve">Benjamini, Y., Krieger, A. &amp; Yekutieli, D. (2006) Adaptive linear step-up procedures that control the false discovery rate. </w:t>
      </w:r>
      <w:r w:rsidRPr="00170ECA">
        <w:rPr>
          <w:rFonts w:ascii="Calibri" w:hAnsi="Calibri"/>
          <w:i/>
          <w:iCs/>
          <w:noProof/>
          <w:sz w:val="22"/>
        </w:rPr>
        <w:t>Biometrika</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491–507.</w:t>
      </w:r>
    </w:p>
    <w:p w14:paraId="1B8A613D" w14:textId="77777777" w:rsidR="00170ECA" w:rsidRPr="00170ECA" w:rsidRDefault="00170ECA">
      <w:pPr>
        <w:pStyle w:val="NormalWeb"/>
        <w:spacing w:line="480" w:lineRule="auto"/>
        <w:ind w:left="480" w:hanging="480"/>
        <w:divId w:val="1280186997"/>
        <w:rPr>
          <w:rFonts w:ascii="Calibri" w:hAnsi="Calibri"/>
          <w:noProof/>
          <w:sz w:val="22"/>
        </w:rPr>
        <w:pPrChange w:id="1348" w:author="Michelle Leishman" w:date="2014-12-18T11:21:00Z">
          <w:pPr>
            <w:pStyle w:val="NormalWeb"/>
            <w:ind w:left="480" w:hanging="480"/>
            <w:divId w:val="1280186997"/>
          </w:pPr>
        </w:pPrChange>
      </w:pPr>
      <w:r w:rsidRPr="00170ECA">
        <w:rPr>
          <w:rFonts w:ascii="Calibri" w:hAnsi="Calibri"/>
          <w:noProof/>
          <w:sz w:val="22"/>
        </w:rPr>
        <w:t xml:space="preserve">Biswas, S. &amp; Mallik, A. (2010) Disturbance effects on species diversity and functional diversity in riparian and upland plant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28–35.</w:t>
      </w:r>
    </w:p>
    <w:p w14:paraId="26C12306" w14:textId="77777777" w:rsidR="00170ECA" w:rsidRPr="00170ECA" w:rsidRDefault="00170ECA">
      <w:pPr>
        <w:pStyle w:val="NormalWeb"/>
        <w:spacing w:line="480" w:lineRule="auto"/>
        <w:ind w:left="480" w:hanging="480"/>
        <w:divId w:val="1280186997"/>
        <w:rPr>
          <w:rFonts w:ascii="Calibri" w:hAnsi="Calibri"/>
          <w:noProof/>
          <w:sz w:val="22"/>
        </w:rPr>
        <w:pPrChange w:id="1349" w:author="Michelle Leishman" w:date="2014-12-18T11:21:00Z">
          <w:pPr>
            <w:pStyle w:val="NormalWeb"/>
            <w:ind w:left="480" w:hanging="480"/>
            <w:divId w:val="1280186997"/>
          </w:pPr>
        </w:pPrChange>
      </w:pPr>
      <w:r w:rsidRPr="00170ECA">
        <w:rPr>
          <w:rFonts w:ascii="Calibri" w:hAnsi="Calibri"/>
          <w:noProof/>
          <w:sz w:val="22"/>
        </w:rPr>
        <w:t xml:space="preserve">Bornette, G., Tabacchi, E., Hupp, C., Puijalon, S. &amp; Rostan, J.C. (2008) A model of plant strategies in fluvial hydrosystems.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53</w:t>
      </w:r>
      <w:r w:rsidRPr="00170ECA">
        <w:rPr>
          <w:rFonts w:ascii="Calibri" w:hAnsi="Calibri"/>
          <w:noProof/>
          <w:sz w:val="22"/>
        </w:rPr>
        <w:t>, 1692–1705.</w:t>
      </w:r>
    </w:p>
    <w:p w14:paraId="5A696A0E" w14:textId="77777777" w:rsidR="00170ECA" w:rsidRPr="00170ECA" w:rsidRDefault="00170ECA">
      <w:pPr>
        <w:pStyle w:val="NormalWeb"/>
        <w:spacing w:line="480" w:lineRule="auto"/>
        <w:ind w:left="480" w:hanging="480"/>
        <w:divId w:val="1280186997"/>
        <w:rPr>
          <w:rFonts w:ascii="Calibri" w:hAnsi="Calibri"/>
          <w:noProof/>
          <w:sz w:val="22"/>
        </w:rPr>
        <w:pPrChange w:id="1350" w:author="Michelle Leishman" w:date="2014-12-18T11:21:00Z">
          <w:pPr>
            <w:pStyle w:val="NormalWeb"/>
            <w:ind w:left="480" w:hanging="480"/>
            <w:divId w:val="1280186997"/>
          </w:pPr>
        </w:pPrChange>
      </w:pPr>
      <w:r w:rsidRPr="00170ECA">
        <w:rPr>
          <w:rFonts w:ascii="Calibri" w:hAnsi="Calibri"/>
          <w:noProof/>
          <w:sz w:val="22"/>
        </w:rPr>
        <w:t xml:space="preserve">Brierley, G.J. &amp; Fryirs, K.A. (2005) </w:t>
      </w:r>
      <w:r w:rsidRPr="00170ECA">
        <w:rPr>
          <w:rFonts w:ascii="Calibri" w:hAnsi="Calibri"/>
          <w:i/>
          <w:iCs/>
          <w:noProof/>
          <w:sz w:val="22"/>
        </w:rPr>
        <w:t>Geomorphology and River Management: Applications of the River Styles Framework</w:t>
      </w:r>
      <w:r w:rsidRPr="00170ECA">
        <w:rPr>
          <w:rFonts w:ascii="Calibri" w:hAnsi="Calibri"/>
          <w:noProof/>
          <w:sz w:val="22"/>
        </w:rPr>
        <w:t>. John Wiley &amp; Sons.</w:t>
      </w:r>
    </w:p>
    <w:p w14:paraId="191682DD" w14:textId="77777777" w:rsidR="00170ECA" w:rsidRPr="00170ECA" w:rsidRDefault="00170ECA">
      <w:pPr>
        <w:pStyle w:val="NormalWeb"/>
        <w:spacing w:line="480" w:lineRule="auto"/>
        <w:ind w:left="480" w:hanging="480"/>
        <w:divId w:val="1280186997"/>
        <w:rPr>
          <w:rFonts w:ascii="Calibri" w:hAnsi="Calibri"/>
          <w:noProof/>
          <w:sz w:val="22"/>
        </w:rPr>
        <w:pPrChange w:id="1351" w:author="Michelle Leishman" w:date="2014-12-18T11:21:00Z">
          <w:pPr>
            <w:pStyle w:val="NormalWeb"/>
            <w:ind w:left="480" w:hanging="480"/>
            <w:divId w:val="1280186997"/>
          </w:pPr>
        </w:pPrChange>
      </w:pPr>
      <w:r w:rsidRPr="00170ECA">
        <w:rPr>
          <w:rFonts w:ascii="Calibri" w:hAnsi="Calibri"/>
          <w:noProof/>
          <w:sz w:val="22"/>
        </w:rPr>
        <w:t xml:space="preserve">Burnham, K.P. &amp; Anderson, D.R. (2002) </w:t>
      </w:r>
      <w:r w:rsidRPr="00170ECA">
        <w:rPr>
          <w:rFonts w:ascii="Calibri" w:hAnsi="Calibri"/>
          <w:i/>
          <w:iCs/>
          <w:noProof/>
          <w:sz w:val="22"/>
        </w:rPr>
        <w:t>Model Selection and Multimodel Inference: A Practical Information-Theoretic Approach</w:t>
      </w:r>
      <w:r w:rsidRPr="00170ECA">
        <w:rPr>
          <w:rFonts w:ascii="Calibri" w:hAnsi="Calibri"/>
          <w:noProof/>
          <w:sz w:val="22"/>
        </w:rPr>
        <w:t>. Springer.</w:t>
      </w:r>
    </w:p>
    <w:p w14:paraId="0FA721B8" w14:textId="77777777" w:rsidR="00170ECA" w:rsidRPr="00170ECA" w:rsidRDefault="00170ECA">
      <w:pPr>
        <w:pStyle w:val="NormalWeb"/>
        <w:spacing w:line="480" w:lineRule="auto"/>
        <w:ind w:left="480" w:hanging="480"/>
        <w:divId w:val="1280186997"/>
        <w:rPr>
          <w:rFonts w:ascii="Calibri" w:hAnsi="Calibri"/>
          <w:noProof/>
          <w:sz w:val="22"/>
        </w:rPr>
        <w:pPrChange w:id="1352" w:author="Michelle Leishman" w:date="2014-12-18T11:21:00Z">
          <w:pPr>
            <w:pStyle w:val="NormalWeb"/>
            <w:ind w:left="480" w:hanging="480"/>
            <w:divId w:val="1280186997"/>
          </w:pPr>
        </w:pPrChange>
      </w:pPr>
      <w:r w:rsidRPr="00170ECA">
        <w:rPr>
          <w:rFonts w:ascii="Calibri" w:hAnsi="Calibri"/>
          <w:noProof/>
          <w:sz w:val="22"/>
        </w:rPr>
        <w:t xml:space="preserve">Cadol, D. &amp; Wohl, E. (2010) Wood retention and transport in tropical, headwater streams, La Selva Biological Station, Costa Rica.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123</w:t>
      </w:r>
      <w:r w:rsidRPr="00170ECA">
        <w:rPr>
          <w:rFonts w:ascii="Calibri" w:hAnsi="Calibri"/>
          <w:noProof/>
          <w:sz w:val="22"/>
        </w:rPr>
        <w:t>, 61–73.</w:t>
      </w:r>
    </w:p>
    <w:p w14:paraId="19C5439F" w14:textId="77777777" w:rsidR="00170ECA" w:rsidRPr="00170ECA" w:rsidRDefault="00170ECA">
      <w:pPr>
        <w:pStyle w:val="NormalWeb"/>
        <w:spacing w:line="480" w:lineRule="auto"/>
        <w:ind w:left="480" w:hanging="480"/>
        <w:divId w:val="1280186997"/>
        <w:rPr>
          <w:rFonts w:ascii="Calibri" w:hAnsi="Calibri"/>
          <w:noProof/>
          <w:sz w:val="22"/>
        </w:rPr>
        <w:pPrChange w:id="1353" w:author="Michelle Leishman" w:date="2014-12-18T11:21:00Z">
          <w:pPr>
            <w:pStyle w:val="NormalWeb"/>
            <w:ind w:left="480" w:hanging="480"/>
            <w:divId w:val="1280186997"/>
          </w:pPr>
        </w:pPrChange>
      </w:pPr>
      <w:r w:rsidRPr="00170ECA">
        <w:rPr>
          <w:rFonts w:ascii="Calibri" w:hAnsi="Calibri"/>
          <w:noProof/>
          <w:sz w:val="22"/>
        </w:rPr>
        <w:t xml:space="preserve">Cadotte, M.W., Carscadden, K. &amp; Mirotchnick, N. (2011) Beyond species: functional diversity and the maintenance of ecological processes and services.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1079–1087.</w:t>
      </w:r>
    </w:p>
    <w:p w14:paraId="3FBFF1F2" w14:textId="77777777" w:rsidR="00170ECA" w:rsidRPr="00170ECA" w:rsidRDefault="00170ECA">
      <w:pPr>
        <w:pStyle w:val="NormalWeb"/>
        <w:spacing w:line="480" w:lineRule="auto"/>
        <w:ind w:left="480" w:hanging="480"/>
        <w:divId w:val="1280186997"/>
        <w:rPr>
          <w:rFonts w:ascii="Calibri" w:hAnsi="Calibri"/>
          <w:noProof/>
          <w:sz w:val="22"/>
        </w:rPr>
        <w:pPrChange w:id="1354" w:author="Michelle Leishman" w:date="2014-12-18T11:21:00Z">
          <w:pPr>
            <w:pStyle w:val="NormalWeb"/>
            <w:ind w:left="480" w:hanging="480"/>
            <w:divId w:val="1280186997"/>
          </w:pPr>
        </w:pPrChange>
      </w:pPr>
      <w:r w:rsidRPr="00170ECA">
        <w:rPr>
          <w:rFonts w:ascii="Calibri" w:hAnsi="Calibri"/>
          <w:noProof/>
          <w:sz w:val="22"/>
        </w:rPr>
        <w:t xml:space="preserve">Cai, Z.-Q., Schnitzer, S. a &amp; Bongers, F. (2009) Seasonal differences in leaf-level physiology give lianas a competitive advantage over trees in a tropical seasonal forest. </w:t>
      </w:r>
      <w:r w:rsidRPr="00170ECA">
        <w:rPr>
          <w:rFonts w:ascii="Calibri" w:hAnsi="Calibri"/>
          <w:i/>
          <w:iCs/>
          <w:noProof/>
          <w:sz w:val="22"/>
        </w:rPr>
        <w:t>Oecologia</w:t>
      </w:r>
      <w:r w:rsidRPr="00170ECA">
        <w:rPr>
          <w:rFonts w:ascii="Calibri" w:hAnsi="Calibri"/>
          <w:noProof/>
          <w:sz w:val="22"/>
        </w:rPr>
        <w:t xml:space="preserve">, </w:t>
      </w:r>
      <w:r w:rsidRPr="00170ECA">
        <w:rPr>
          <w:rFonts w:ascii="Calibri" w:hAnsi="Calibri"/>
          <w:b/>
          <w:bCs/>
          <w:noProof/>
          <w:sz w:val="22"/>
        </w:rPr>
        <w:t>161</w:t>
      </w:r>
      <w:r w:rsidRPr="00170ECA">
        <w:rPr>
          <w:rFonts w:ascii="Calibri" w:hAnsi="Calibri"/>
          <w:noProof/>
          <w:sz w:val="22"/>
        </w:rPr>
        <w:t>, 25–33.</w:t>
      </w:r>
    </w:p>
    <w:p w14:paraId="41B199D2" w14:textId="77777777" w:rsidR="00170ECA" w:rsidRPr="00170ECA" w:rsidRDefault="00170ECA">
      <w:pPr>
        <w:pStyle w:val="NormalWeb"/>
        <w:spacing w:line="480" w:lineRule="auto"/>
        <w:ind w:left="480" w:hanging="480"/>
        <w:divId w:val="1280186997"/>
        <w:rPr>
          <w:rFonts w:ascii="Calibri" w:hAnsi="Calibri"/>
          <w:noProof/>
          <w:sz w:val="22"/>
        </w:rPr>
        <w:pPrChange w:id="1355" w:author="Michelle Leishman" w:date="2014-12-18T11:21:00Z">
          <w:pPr>
            <w:pStyle w:val="NormalWeb"/>
            <w:ind w:left="480" w:hanging="480"/>
            <w:divId w:val="1280186997"/>
          </w:pPr>
        </w:pPrChange>
      </w:pPr>
      <w:r w:rsidRPr="00170ECA">
        <w:rPr>
          <w:rFonts w:ascii="Calibri" w:hAnsi="Calibri"/>
          <w:noProof/>
          <w:sz w:val="22"/>
        </w:rPr>
        <w:lastRenderedPageBreak/>
        <w:t xml:space="preserve">Cailliez, F. (1983) The analytical solution of the additive constant problem. </w:t>
      </w:r>
      <w:r w:rsidRPr="00170ECA">
        <w:rPr>
          <w:rFonts w:ascii="Calibri" w:hAnsi="Calibri"/>
          <w:i/>
          <w:iCs/>
          <w:noProof/>
          <w:sz w:val="22"/>
        </w:rPr>
        <w:t>Psychometrika</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305–308.</w:t>
      </w:r>
    </w:p>
    <w:p w14:paraId="5566DD03" w14:textId="77777777" w:rsidR="00170ECA" w:rsidRPr="00170ECA" w:rsidRDefault="00170ECA">
      <w:pPr>
        <w:pStyle w:val="NormalWeb"/>
        <w:spacing w:line="480" w:lineRule="auto"/>
        <w:ind w:left="480" w:hanging="480"/>
        <w:divId w:val="1280186997"/>
        <w:rPr>
          <w:rFonts w:ascii="Calibri" w:hAnsi="Calibri"/>
          <w:noProof/>
          <w:sz w:val="22"/>
        </w:rPr>
        <w:pPrChange w:id="1356" w:author="Michelle Leishman" w:date="2014-12-18T11:21:00Z">
          <w:pPr>
            <w:pStyle w:val="NormalWeb"/>
            <w:ind w:left="480" w:hanging="480"/>
            <w:divId w:val="1280186997"/>
          </w:pPr>
        </w:pPrChange>
      </w:pPr>
      <w:r w:rsidRPr="00170ECA">
        <w:rPr>
          <w:rFonts w:ascii="Calibri" w:hAnsi="Calibri"/>
          <w:noProof/>
          <w:sz w:val="22"/>
        </w:rPr>
        <w:t xml:space="preserve">Capon, S.J., Chambers, L.E., Mac Nally, R., Naiman, R.J., Davies, P., Marshall, N., Pittock, J., Reid, M., Capon, T., Douglas, M., Catford, J., Baldwin, D.S., Stewardson, M., Roberts, J., Parsons, M. &amp; Williams, S.E. (2013) Riparian Ecosystems in the 21st Century: Hotspots for Climate Change Adaptation?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359–381.</w:t>
      </w:r>
    </w:p>
    <w:p w14:paraId="6639A01E" w14:textId="77777777" w:rsidR="00170ECA" w:rsidRPr="00170ECA" w:rsidRDefault="00170ECA">
      <w:pPr>
        <w:pStyle w:val="NormalWeb"/>
        <w:spacing w:line="480" w:lineRule="auto"/>
        <w:ind w:left="480" w:hanging="480"/>
        <w:divId w:val="1280186997"/>
        <w:rPr>
          <w:rFonts w:ascii="Calibri" w:hAnsi="Calibri"/>
          <w:noProof/>
          <w:sz w:val="22"/>
        </w:rPr>
        <w:pPrChange w:id="1357" w:author="Michelle Leishman" w:date="2014-12-18T11:21:00Z">
          <w:pPr>
            <w:pStyle w:val="NormalWeb"/>
            <w:ind w:left="480" w:hanging="480"/>
            <w:divId w:val="1280186997"/>
          </w:pPr>
        </w:pPrChange>
      </w:pPr>
      <w:r w:rsidRPr="00170ECA">
        <w:rPr>
          <w:rFonts w:ascii="Calibri" w:hAnsi="Calibri"/>
          <w:noProof/>
          <w:sz w:val="22"/>
        </w:rPr>
        <w:t xml:space="preserve">Castelli, R., Chambers, J. &amp; Tausch, R. (2000) Soil-plant relations along a soil-water gradient in Great Basin riparian meadows. </w:t>
      </w:r>
      <w:r w:rsidRPr="00170ECA">
        <w:rPr>
          <w:rFonts w:ascii="Calibri" w:hAnsi="Calibri"/>
          <w:i/>
          <w:iCs/>
          <w:noProof/>
          <w:sz w:val="22"/>
        </w:rPr>
        <w:t>Wetlands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251–266.</w:t>
      </w:r>
    </w:p>
    <w:p w14:paraId="4BC08B8B" w14:textId="77777777" w:rsidR="00170ECA" w:rsidRPr="00170ECA" w:rsidRDefault="00170ECA">
      <w:pPr>
        <w:pStyle w:val="NormalWeb"/>
        <w:spacing w:line="480" w:lineRule="auto"/>
        <w:ind w:left="480" w:hanging="480"/>
        <w:divId w:val="1280186997"/>
        <w:rPr>
          <w:rFonts w:ascii="Calibri" w:hAnsi="Calibri"/>
          <w:noProof/>
          <w:sz w:val="22"/>
        </w:rPr>
        <w:pPrChange w:id="1358" w:author="Michelle Leishman" w:date="2014-12-18T11:21:00Z">
          <w:pPr>
            <w:pStyle w:val="NormalWeb"/>
            <w:ind w:left="480" w:hanging="480"/>
            <w:divId w:val="1280186997"/>
          </w:pPr>
        </w:pPrChange>
      </w:pPr>
      <w:r w:rsidRPr="00170ECA">
        <w:rPr>
          <w:rFonts w:ascii="Calibri" w:hAnsi="Calibri"/>
          <w:noProof/>
          <w:sz w:val="22"/>
        </w:rPr>
        <w:t xml:space="preserve">Catford, J. a., Downes, B.J., Gippel, C.J. &amp; Vesk, P. a. (2011) Flow regulation reduces native plant cover and facilitates exotic invasion in riparian wetlands.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432–442.</w:t>
      </w:r>
    </w:p>
    <w:p w14:paraId="34B63BDF" w14:textId="77777777" w:rsidR="00170ECA" w:rsidRPr="00170ECA" w:rsidRDefault="00170ECA">
      <w:pPr>
        <w:pStyle w:val="NormalWeb"/>
        <w:spacing w:line="480" w:lineRule="auto"/>
        <w:ind w:left="480" w:hanging="480"/>
        <w:divId w:val="1280186997"/>
        <w:rPr>
          <w:rFonts w:ascii="Calibri" w:hAnsi="Calibri"/>
          <w:noProof/>
          <w:sz w:val="22"/>
        </w:rPr>
        <w:pPrChange w:id="1359" w:author="Michelle Leishman" w:date="2014-12-18T11:21:00Z">
          <w:pPr>
            <w:pStyle w:val="NormalWeb"/>
            <w:ind w:left="480" w:hanging="480"/>
            <w:divId w:val="1280186997"/>
          </w:pPr>
        </w:pPrChange>
      </w:pPr>
      <w:r w:rsidRPr="00170ECA">
        <w:rPr>
          <w:rFonts w:ascii="Calibri" w:hAnsi="Calibri"/>
          <w:noProof/>
          <w:sz w:val="22"/>
        </w:rPr>
        <w:t xml:space="preserve">Catford, J.A., Morris, W.K., Vesk, P. a., Gippel, C.J. &amp; Downes, B.J. (2014) Species and environmental characteristics point to flow regulation and drought as drivers of riparian plant invasion (ed J Diez). </w:t>
      </w:r>
      <w:r w:rsidRPr="00170ECA">
        <w:rPr>
          <w:rFonts w:ascii="Calibri" w:hAnsi="Calibri"/>
          <w:i/>
          <w:iCs/>
          <w:noProof/>
          <w:sz w:val="22"/>
        </w:rPr>
        <w:t>Diversity and Distributions</w:t>
      </w:r>
      <w:r w:rsidRPr="00170ECA">
        <w:rPr>
          <w:rFonts w:ascii="Calibri" w:hAnsi="Calibri"/>
          <w:noProof/>
          <w:sz w:val="22"/>
        </w:rPr>
        <w:t>, n/a–n/a.</w:t>
      </w:r>
    </w:p>
    <w:p w14:paraId="4E23B4D3" w14:textId="77777777" w:rsidR="00170ECA" w:rsidRPr="00170ECA" w:rsidRDefault="00170ECA">
      <w:pPr>
        <w:pStyle w:val="NormalWeb"/>
        <w:spacing w:line="480" w:lineRule="auto"/>
        <w:ind w:left="480" w:hanging="480"/>
        <w:divId w:val="1280186997"/>
        <w:rPr>
          <w:rFonts w:ascii="Calibri" w:hAnsi="Calibri"/>
          <w:noProof/>
          <w:sz w:val="22"/>
        </w:rPr>
        <w:pPrChange w:id="1360" w:author="Michelle Leishman" w:date="2014-12-18T11:21:00Z">
          <w:pPr>
            <w:pStyle w:val="NormalWeb"/>
            <w:ind w:left="480" w:hanging="480"/>
            <w:divId w:val="1280186997"/>
          </w:pPr>
        </w:pPrChange>
      </w:pPr>
      <w:r w:rsidRPr="00170ECA">
        <w:rPr>
          <w:rFonts w:ascii="Calibri" w:hAnsi="Calibri"/>
          <w:noProof/>
          <w:sz w:val="22"/>
        </w:rPr>
        <w:t xml:space="preserve">Catford, J.A., Naiman, R.J., Chambers, L.E., Roberts, J., Douglas, M. &amp; Davies, P. (2012) Predicting Novel Riparian Ecosystems in a Changing Climate.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382–400.</w:t>
      </w:r>
    </w:p>
    <w:p w14:paraId="4ADCE230" w14:textId="77777777" w:rsidR="00170ECA" w:rsidRPr="00170ECA" w:rsidRDefault="00170ECA">
      <w:pPr>
        <w:pStyle w:val="NormalWeb"/>
        <w:spacing w:line="480" w:lineRule="auto"/>
        <w:ind w:left="480" w:hanging="480"/>
        <w:divId w:val="1280186997"/>
        <w:rPr>
          <w:rFonts w:ascii="Calibri" w:hAnsi="Calibri"/>
          <w:noProof/>
          <w:sz w:val="22"/>
        </w:rPr>
        <w:pPrChange w:id="1361" w:author="Michelle Leishman" w:date="2014-12-18T11:21:00Z">
          <w:pPr>
            <w:pStyle w:val="NormalWeb"/>
            <w:ind w:left="480" w:hanging="480"/>
            <w:divId w:val="1280186997"/>
          </w:pPr>
        </w:pPrChange>
      </w:pPr>
      <w:r w:rsidRPr="00170ECA">
        <w:rPr>
          <w:rFonts w:ascii="Calibri" w:hAnsi="Calibri"/>
          <w:noProof/>
          <w:sz w:val="22"/>
        </w:rPr>
        <w:t xml:space="preserve">Chave, J., Coomes, D., Jansen, S., Lewis, S.L., Swenson, N.G. &amp; Amy, E. (2009) Towards a worldwide wood economics spectrum.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351–366.</w:t>
      </w:r>
    </w:p>
    <w:p w14:paraId="16DE159F" w14:textId="77777777" w:rsidR="00170ECA" w:rsidRPr="00170ECA" w:rsidRDefault="00170ECA">
      <w:pPr>
        <w:pStyle w:val="NormalWeb"/>
        <w:spacing w:line="480" w:lineRule="auto"/>
        <w:ind w:left="480" w:hanging="480"/>
        <w:divId w:val="1280186997"/>
        <w:rPr>
          <w:rFonts w:ascii="Calibri" w:hAnsi="Calibri"/>
          <w:noProof/>
          <w:sz w:val="22"/>
        </w:rPr>
        <w:pPrChange w:id="1362" w:author="Michelle Leishman" w:date="2014-12-18T11:21:00Z">
          <w:pPr>
            <w:pStyle w:val="NormalWeb"/>
            <w:ind w:left="480" w:hanging="480"/>
            <w:divId w:val="1280186997"/>
          </w:pPr>
        </w:pPrChange>
      </w:pPr>
      <w:r w:rsidRPr="00170ECA">
        <w:rPr>
          <w:rFonts w:ascii="Calibri" w:hAnsi="Calibri"/>
          <w:noProof/>
          <w:sz w:val="22"/>
        </w:rPr>
        <w:t xml:space="preserve">Clark, C.M., Flynn, D.F.B., Butterfield, B.J. &amp; Reich, P.B. (2012) Testing the link between functional diversity and ecosystem functioning in a Minnesota grassland experiment. </w:t>
      </w:r>
      <w:r w:rsidRPr="00170ECA">
        <w:rPr>
          <w:rFonts w:ascii="Calibri" w:hAnsi="Calibri"/>
          <w:i/>
          <w:iCs/>
          <w:noProof/>
          <w:sz w:val="22"/>
        </w:rPr>
        <w:t>PloS one</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e52821.</w:t>
      </w:r>
    </w:p>
    <w:p w14:paraId="60F0217E" w14:textId="77777777" w:rsidR="00170ECA" w:rsidRPr="00170ECA" w:rsidRDefault="00170ECA">
      <w:pPr>
        <w:pStyle w:val="NormalWeb"/>
        <w:spacing w:line="480" w:lineRule="auto"/>
        <w:ind w:left="480" w:hanging="480"/>
        <w:divId w:val="1280186997"/>
        <w:rPr>
          <w:rFonts w:ascii="Calibri" w:hAnsi="Calibri"/>
          <w:noProof/>
          <w:sz w:val="22"/>
        </w:rPr>
        <w:pPrChange w:id="1363" w:author="Michelle Leishman" w:date="2014-12-18T11:21:00Z">
          <w:pPr>
            <w:pStyle w:val="NormalWeb"/>
            <w:ind w:left="480" w:hanging="480"/>
            <w:divId w:val="1280186997"/>
          </w:pPr>
        </w:pPrChange>
      </w:pPr>
      <w:r w:rsidRPr="00170ECA">
        <w:rPr>
          <w:rFonts w:ascii="Calibri" w:hAnsi="Calibri"/>
          <w:noProof/>
          <w:sz w:val="22"/>
        </w:rPr>
        <w:t xml:space="preserve">Connell, J. (1978) Diversity in tropical rain forests and coral reefs.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1302–1310.</w:t>
      </w:r>
    </w:p>
    <w:p w14:paraId="7741C978" w14:textId="77777777" w:rsidR="00170ECA" w:rsidRPr="00170ECA" w:rsidRDefault="00170ECA">
      <w:pPr>
        <w:pStyle w:val="NormalWeb"/>
        <w:spacing w:line="480" w:lineRule="auto"/>
        <w:ind w:left="480" w:hanging="480"/>
        <w:divId w:val="1280186997"/>
        <w:rPr>
          <w:rFonts w:ascii="Calibri" w:hAnsi="Calibri"/>
          <w:noProof/>
          <w:sz w:val="22"/>
        </w:rPr>
        <w:pPrChange w:id="1364" w:author="Michelle Leishman" w:date="2014-12-18T11:21:00Z">
          <w:pPr>
            <w:pStyle w:val="NormalWeb"/>
            <w:ind w:left="480" w:hanging="480"/>
            <w:divId w:val="1280186997"/>
          </w:pPr>
        </w:pPrChange>
      </w:pPr>
      <w:r w:rsidRPr="00170ECA">
        <w:rPr>
          <w:rFonts w:ascii="Calibri" w:hAnsi="Calibri"/>
          <w:noProof/>
          <w:sz w:val="22"/>
        </w:rPr>
        <w:lastRenderedPageBreak/>
        <w:t xml:space="preserve">Corenblit, D., Tabacchi, E., Steiger, J. &amp; Gurnell, A.M. (2007) Reciprocal interactions and adjustments between fluvial landforms and vegetation dynamics in river corridors: A review of complementary approaches. </w:t>
      </w:r>
      <w:r w:rsidRPr="00170ECA">
        <w:rPr>
          <w:rFonts w:ascii="Calibri" w:hAnsi="Calibri"/>
          <w:i/>
          <w:iCs/>
          <w:noProof/>
          <w:sz w:val="22"/>
        </w:rPr>
        <w:t>Earth-Science Reviews</w:t>
      </w:r>
      <w:r w:rsidRPr="00170ECA">
        <w:rPr>
          <w:rFonts w:ascii="Calibri" w:hAnsi="Calibri"/>
          <w:noProof/>
          <w:sz w:val="22"/>
        </w:rPr>
        <w:t xml:space="preserve">, </w:t>
      </w:r>
      <w:r w:rsidRPr="00170ECA">
        <w:rPr>
          <w:rFonts w:ascii="Calibri" w:hAnsi="Calibri"/>
          <w:b/>
          <w:bCs/>
          <w:noProof/>
          <w:sz w:val="22"/>
        </w:rPr>
        <w:t>84</w:t>
      </w:r>
      <w:r w:rsidRPr="00170ECA">
        <w:rPr>
          <w:rFonts w:ascii="Calibri" w:hAnsi="Calibri"/>
          <w:noProof/>
          <w:sz w:val="22"/>
        </w:rPr>
        <w:t>, 56–86.</w:t>
      </w:r>
    </w:p>
    <w:p w14:paraId="31DAF39C" w14:textId="77777777" w:rsidR="00170ECA" w:rsidRPr="00170ECA" w:rsidRDefault="00170ECA">
      <w:pPr>
        <w:pStyle w:val="NormalWeb"/>
        <w:spacing w:line="480" w:lineRule="auto"/>
        <w:ind w:left="480" w:hanging="480"/>
        <w:divId w:val="1280186997"/>
        <w:rPr>
          <w:rFonts w:ascii="Calibri" w:hAnsi="Calibri"/>
          <w:noProof/>
          <w:sz w:val="22"/>
        </w:rPr>
        <w:pPrChange w:id="1365" w:author="Michelle Leishman" w:date="2014-12-18T11:21:00Z">
          <w:pPr>
            <w:pStyle w:val="NormalWeb"/>
            <w:ind w:left="480" w:hanging="480"/>
            <w:divId w:val="1280186997"/>
          </w:pPr>
        </w:pPrChange>
      </w:pPr>
      <w:r w:rsidRPr="00170ECA">
        <w:rPr>
          <w:rFonts w:ascii="Calibri" w:hAnsi="Calibri"/>
          <w:noProof/>
          <w:sz w:val="22"/>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51</w:t>
      </w:r>
      <w:r w:rsidRPr="00170ECA">
        <w:rPr>
          <w:rFonts w:ascii="Calibri" w:hAnsi="Calibri"/>
          <w:noProof/>
          <w:sz w:val="22"/>
        </w:rPr>
        <w:t>, 335–380.</w:t>
      </w:r>
    </w:p>
    <w:p w14:paraId="37C07A9E" w14:textId="77777777" w:rsidR="00170ECA" w:rsidRPr="00170ECA" w:rsidRDefault="00170ECA">
      <w:pPr>
        <w:pStyle w:val="NormalWeb"/>
        <w:spacing w:line="480" w:lineRule="auto"/>
        <w:ind w:left="480" w:hanging="480"/>
        <w:divId w:val="1280186997"/>
        <w:rPr>
          <w:rFonts w:ascii="Calibri" w:hAnsi="Calibri"/>
          <w:noProof/>
          <w:sz w:val="22"/>
        </w:rPr>
        <w:pPrChange w:id="1366" w:author="Michelle Leishman" w:date="2014-12-18T11:21:00Z">
          <w:pPr>
            <w:pStyle w:val="NormalWeb"/>
            <w:ind w:left="480" w:hanging="480"/>
            <w:divId w:val="1280186997"/>
          </w:pPr>
        </w:pPrChange>
      </w:pPr>
      <w:r w:rsidRPr="00170ECA">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33</w:t>
      </w:r>
      <w:r w:rsidRPr="00170ECA">
        <w:rPr>
          <w:rFonts w:ascii="Calibri" w:hAnsi="Calibri"/>
          <w:noProof/>
          <w:sz w:val="22"/>
        </w:rPr>
        <w:t>, 442–450.</w:t>
      </w:r>
    </w:p>
    <w:p w14:paraId="6E2CDC28" w14:textId="77777777" w:rsidR="00170ECA" w:rsidRPr="00170ECA" w:rsidRDefault="00170ECA">
      <w:pPr>
        <w:pStyle w:val="NormalWeb"/>
        <w:spacing w:line="480" w:lineRule="auto"/>
        <w:ind w:left="480" w:hanging="480"/>
        <w:divId w:val="1280186997"/>
        <w:rPr>
          <w:rFonts w:ascii="Calibri" w:hAnsi="Calibri"/>
          <w:noProof/>
          <w:sz w:val="22"/>
        </w:rPr>
        <w:pPrChange w:id="1367" w:author="Michelle Leishman" w:date="2014-12-18T11:21:00Z">
          <w:pPr>
            <w:pStyle w:val="NormalWeb"/>
            <w:ind w:left="480" w:hanging="480"/>
            <w:divId w:val="1280186997"/>
          </w:pPr>
        </w:pPrChange>
      </w:pPr>
      <w:r w:rsidRPr="00170ECA">
        <w:rPr>
          <w:rFonts w:ascii="Calibri" w:hAnsi="Calibri"/>
          <w:noProof/>
          <w:sz w:val="22"/>
        </w:rPr>
        <w:t xml:space="preserve">Debastiani, V.J. &amp; Pillar, V.D. (2012) SYNCSA - R tool for analysis of metacommunities based on functional traits and phylogeny of the community components. </w:t>
      </w:r>
      <w:r w:rsidRPr="00170ECA">
        <w:rPr>
          <w:rFonts w:ascii="Calibri" w:hAnsi="Calibri"/>
          <w:i/>
          <w:iCs/>
          <w:noProof/>
          <w:sz w:val="22"/>
        </w:rPr>
        <w:t>Bioinformatics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2067–2068.</w:t>
      </w:r>
    </w:p>
    <w:p w14:paraId="4A06E5CA" w14:textId="77777777" w:rsidR="00170ECA" w:rsidRPr="00170ECA" w:rsidRDefault="00170ECA">
      <w:pPr>
        <w:pStyle w:val="NormalWeb"/>
        <w:spacing w:line="480" w:lineRule="auto"/>
        <w:ind w:left="480" w:hanging="480"/>
        <w:divId w:val="1280186997"/>
        <w:rPr>
          <w:rFonts w:ascii="Calibri" w:hAnsi="Calibri"/>
          <w:noProof/>
          <w:sz w:val="22"/>
        </w:rPr>
        <w:pPrChange w:id="1368" w:author="Michelle Leishman" w:date="2014-12-18T11:21:00Z">
          <w:pPr>
            <w:pStyle w:val="NormalWeb"/>
            <w:ind w:left="480" w:hanging="480"/>
            <w:divId w:val="1280186997"/>
          </w:pPr>
        </w:pPrChange>
      </w:pPr>
      <w:r w:rsidRPr="00170ECA">
        <w:rPr>
          <w:rFonts w:ascii="Calibri" w:hAnsi="Calibri"/>
          <w:noProof/>
          <w:sz w:val="22"/>
        </w:rPr>
        <w:t xml:space="preserve">Dı́az, S. &amp; Cabido, M. (2001) Vive la différence : plant functional diversity matters to ecosystem processes.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646–655.</w:t>
      </w:r>
    </w:p>
    <w:p w14:paraId="05AA4895" w14:textId="77777777" w:rsidR="00170ECA" w:rsidRPr="00170ECA" w:rsidRDefault="00170ECA">
      <w:pPr>
        <w:pStyle w:val="NormalWeb"/>
        <w:spacing w:line="480" w:lineRule="auto"/>
        <w:ind w:left="480" w:hanging="480"/>
        <w:divId w:val="1280186997"/>
        <w:rPr>
          <w:rFonts w:ascii="Calibri" w:hAnsi="Calibri"/>
          <w:noProof/>
          <w:sz w:val="22"/>
        </w:rPr>
        <w:pPrChange w:id="1369" w:author="Michelle Leishman" w:date="2014-12-18T11:21:00Z">
          <w:pPr>
            <w:pStyle w:val="NormalWeb"/>
            <w:ind w:left="480" w:hanging="480"/>
            <w:divId w:val="1280186997"/>
          </w:pPr>
        </w:pPrChange>
      </w:pPr>
      <w:r w:rsidRPr="00170ECA">
        <w:rPr>
          <w:rFonts w:ascii="Calibri" w:hAnsi="Calibri"/>
          <w:noProof/>
          <w:sz w:val="22"/>
        </w:rPr>
        <w:t xml:space="preserve">Díaz, S., Cabido, M. &amp; Casanoves, F. (1998) Plant functional traits and environmental filters at a regional scale. </w:t>
      </w:r>
      <w:r w:rsidRPr="00170ECA">
        <w:rPr>
          <w:rFonts w:ascii="Calibri" w:hAnsi="Calibri"/>
          <w:i/>
          <w:iCs/>
          <w:noProof/>
          <w:sz w:val="22"/>
        </w:rPr>
        <w:t>Journal of Vegetation …</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113–122.</w:t>
      </w:r>
    </w:p>
    <w:p w14:paraId="70AF3991" w14:textId="77777777" w:rsidR="00170ECA" w:rsidRPr="00170ECA" w:rsidRDefault="00170ECA">
      <w:pPr>
        <w:pStyle w:val="NormalWeb"/>
        <w:spacing w:line="480" w:lineRule="auto"/>
        <w:ind w:left="480" w:hanging="480"/>
        <w:divId w:val="1280186997"/>
        <w:rPr>
          <w:rFonts w:ascii="Calibri" w:hAnsi="Calibri"/>
          <w:noProof/>
          <w:sz w:val="22"/>
        </w:rPr>
        <w:pPrChange w:id="1370" w:author="Michelle Leishman" w:date="2014-12-18T11:21:00Z">
          <w:pPr>
            <w:pStyle w:val="NormalWeb"/>
            <w:ind w:left="480" w:hanging="480"/>
            <w:divId w:val="1280186997"/>
          </w:pPr>
        </w:pPrChange>
      </w:pPr>
      <w:r w:rsidRPr="00170ECA">
        <w:rPr>
          <w:rFonts w:ascii="Calibri" w:hAnsi="Calibri"/>
          <w:noProof/>
          <w:sz w:val="22"/>
        </w:rPr>
        <w:t xml:space="preserve">Díaz, S. &amp; Lavorel, S. (2007) Incorporating plant functional diversity effects in ecosystem service assessments. </w:t>
      </w:r>
      <w:r w:rsidRPr="00170ECA">
        <w:rPr>
          <w:rFonts w:ascii="Calibri" w:hAnsi="Calibri"/>
          <w:i/>
          <w:iCs/>
          <w:noProof/>
          <w:sz w:val="22"/>
        </w:rPr>
        <w:t>Proceedings of the National Academy of Sciences of the United States of America</w:t>
      </w:r>
      <w:r w:rsidRPr="00170ECA">
        <w:rPr>
          <w:rFonts w:ascii="Calibri" w:hAnsi="Calibri"/>
          <w:noProof/>
          <w:sz w:val="22"/>
        </w:rPr>
        <w:t xml:space="preserve">, </w:t>
      </w:r>
      <w:r w:rsidRPr="00170ECA">
        <w:rPr>
          <w:rFonts w:ascii="Calibri" w:hAnsi="Calibri"/>
          <w:b/>
          <w:bCs/>
          <w:noProof/>
          <w:sz w:val="22"/>
        </w:rPr>
        <w:t>104</w:t>
      </w:r>
      <w:r w:rsidRPr="00170ECA">
        <w:rPr>
          <w:rFonts w:ascii="Calibri" w:hAnsi="Calibri"/>
          <w:noProof/>
          <w:sz w:val="22"/>
        </w:rPr>
        <w:t>, 20684–20689.</w:t>
      </w:r>
    </w:p>
    <w:p w14:paraId="0D406DC9" w14:textId="77777777" w:rsidR="00170ECA" w:rsidRPr="00170ECA" w:rsidRDefault="00170ECA">
      <w:pPr>
        <w:pStyle w:val="NormalWeb"/>
        <w:spacing w:line="480" w:lineRule="auto"/>
        <w:ind w:left="480" w:hanging="480"/>
        <w:divId w:val="1280186997"/>
        <w:rPr>
          <w:rFonts w:ascii="Calibri" w:hAnsi="Calibri"/>
          <w:noProof/>
          <w:sz w:val="22"/>
        </w:rPr>
        <w:pPrChange w:id="1371" w:author="Michelle Leishman" w:date="2014-12-18T11:21:00Z">
          <w:pPr>
            <w:pStyle w:val="NormalWeb"/>
            <w:ind w:left="480" w:hanging="480"/>
            <w:divId w:val="1280186997"/>
          </w:pPr>
        </w:pPrChange>
      </w:pPr>
      <w:r w:rsidRPr="00170ECA">
        <w:rPr>
          <w:rFonts w:ascii="Calibri" w:hAnsi="Calibri"/>
          <w:noProof/>
          <w:sz w:val="22"/>
        </w:rPr>
        <w:t xml:space="preserve">Duffy, J.E. (2009) Why biodiversity is important to the functioning of real-world ecosystems. </w:t>
      </w:r>
      <w:r w:rsidRPr="00170ECA">
        <w:rPr>
          <w:rFonts w:ascii="Calibri" w:hAnsi="Calibri"/>
          <w:i/>
          <w:iCs/>
          <w:noProof/>
          <w:sz w:val="22"/>
        </w:rPr>
        <w:t>Frontiers in Ecology and the Environment</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437–444.</w:t>
      </w:r>
    </w:p>
    <w:p w14:paraId="7BC0601A" w14:textId="77777777" w:rsidR="00170ECA" w:rsidRPr="00170ECA" w:rsidRDefault="00170ECA">
      <w:pPr>
        <w:pStyle w:val="NormalWeb"/>
        <w:spacing w:line="480" w:lineRule="auto"/>
        <w:ind w:left="480" w:hanging="480"/>
        <w:divId w:val="1280186997"/>
        <w:rPr>
          <w:rFonts w:ascii="Calibri" w:hAnsi="Calibri"/>
          <w:noProof/>
          <w:sz w:val="22"/>
        </w:rPr>
        <w:pPrChange w:id="1372" w:author="Michelle Leishman" w:date="2014-12-18T11:21:00Z">
          <w:pPr>
            <w:pStyle w:val="NormalWeb"/>
            <w:ind w:left="480" w:hanging="480"/>
            <w:divId w:val="1280186997"/>
          </w:pPr>
        </w:pPrChange>
      </w:pPr>
      <w:r w:rsidRPr="00170ECA">
        <w:rPr>
          <w:rFonts w:ascii="Calibri" w:hAnsi="Calibri"/>
          <w:noProof/>
          <w:sz w:val="22"/>
        </w:rPr>
        <w:lastRenderedPageBreak/>
        <w:t xml:space="preserve">Falster, D.S. (2006) Sapling strength and safety: the importance of wood density in tropical forests.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171</w:t>
      </w:r>
      <w:r w:rsidRPr="00170ECA">
        <w:rPr>
          <w:rFonts w:ascii="Calibri" w:hAnsi="Calibri"/>
          <w:noProof/>
          <w:sz w:val="22"/>
        </w:rPr>
        <w:t>, 237–9.</w:t>
      </w:r>
    </w:p>
    <w:p w14:paraId="1E33CC78" w14:textId="77777777" w:rsidR="00170ECA" w:rsidRPr="00170ECA" w:rsidRDefault="00170ECA">
      <w:pPr>
        <w:pStyle w:val="NormalWeb"/>
        <w:spacing w:line="480" w:lineRule="auto"/>
        <w:ind w:left="480" w:hanging="480"/>
        <w:divId w:val="1280186997"/>
        <w:rPr>
          <w:rFonts w:ascii="Calibri" w:hAnsi="Calibri"/>
          <w:noProof/>
          <w:sz w:val="22"/>
        </w:rPr>
        <w:pPrChange w:id="1373" w:author="Michelle Leishman" w:date="2014-12-18T11:21:00Z">
          <w:pPr>
            <w:pStyle w:val="NormalWeb"/>
            <w:ind w:left="480" w:hanging="480"/>
            <w:divId w:val="1280186997"/>
          </w:pPr>
        </w:pPrChange>
      </w:pPr>
      <w:r w:rsidRPr="00170ECA">
        <w:rPr>
          <w:rFonts w:ascii="Calibri" w:hAnsi="Calibri"/>
          <w:noProof/>
          <w:sz w:val="22"/>
        </w:rPr>
        <w:t xml:space="preserve">Finlayson, B.L. &amp; McMahon, T.A. (1988) Australia vs. the world: a comparative analysis of streamflow characteristics. </w:t>
      </w:r>
      <w:r w:rsidRPr="00170ECA">
        <w:rPr>
          <w:rFonts w:ascii="Calibri" w:hAnsi="Calibri"/>
          <w:i/>
          <w:iCs/>
          <w:noProof/>
          <w:sz w:val="22"/>
        </w:rPr>
        <w:t>Fluvial Geomorphology of Australia</w:t>
      </w:r>
      <w:r w:rsidRPr="00170ECA">
        <w:rPr>
          <w:rFonts w:ascii="Calibri" w:hAnsi="Calibri"/>
          <w:noProof/>
          <w:sz w:val="22"/>
        </w:rPr>
        <w:t>, 17–40.</w:t>
      </w:r>
    </w:p>
    <w:p w14:paraId="4437D75C" w14:textId="77777777" w:rsidR="00170ECA" w:rsidRPr="00170ECA" w:rsidRDefault="00170ECA">
      <w:pPr>
        <w:pStyle w:val="NormalWeb"/>
        <w:spacing w:line="480" w:lineRule="auto"/>
        <w:ind w:left="480" w:hanging="480"/>
        <w:divId w:val="1280186997"/>
        <w:rPr>
          <w:rFonts w:ascii="Calibri" w:hAnsi="Calibri"/>
          <w:noProof/>
          <w:sz w:val="22"/>
        </w:rPr>
        <w:pPrChange w:id="1374" w:author="Michelle Leishman" w:date="2014-12-18T11:21:00Z">
          <w:pPr>
            <w:pStyle w:val="NormalWeb"/>
            <w:ind w:left="480" w:hanging="480"/>
            <w:divId w:val="1280186997"/>
          </w:pPr>
        </w:pPrChange>
      </w:pPr>
      <w:r w:rsidRPr="00170ECA">
        <w:rPr>
          <w:rFonts w:ascii="Calibri" w:hAnsi="Calibri"/>
          <w:noProof/>
          <w:sz w:val="22"/>
        </w:rPr>
        <w:t xml:space="preserve">Gallagher, R. V., Hughes, L. &amp; Leishman, M.R. (2013) Species loss and gain in communities under future climate change: consequences for functional diversity. </w:t>
      </w:r>
      <w:r w:rsidRPr="00170ECA">
        <w:rPr>
          <w:rFonts w:ascii="Calibri" w:hAnsi="Calibri"/>
          <w:i/>
          <w:iCs/>
          <w:noProof/>
          <w:sz w:val="22"/>
        </w:rPr>
        <w:t>Ecography</w:t>
      </w:r>
      <w:r w:rsidRPr="00170ECA">
        <w:rPr>
          <w:rFonts w:ascii="Calibri" w:hAnsi="Calibri"/>
          <w:noProof/>
          <w:sz w:val="22"/>
        </w:rPr>
        <w:t xml:space="preserve">, </w:t>
      </w:r>
      <w:r w:rsidRPr="00170ECA">
        <w:rPr>
          <w:rFonts w:ascii="Calibri" w:hAnsi="Calibri"/>
          <w:b/>
          <w:bCs/>
          <w:noProof/>
          <w:sz w:val="22"/>
        </w:rPr>
        <w:t>36</w:t>
      </w:r>
      <w:r w:rsidRPr="00170ECA">
        <w:rPr>
          <w:rFonts w:ascii="Calibri" w:hAnsi="Calibri"/>
          <w:noProof/>
          <w:sz w:val="22"/>
        </w:rPr>
        <w:t>, 531–540.</w:t>
      </w:r>
    </w:p>
    <w:p w14:paraId="2D4DAE01" w14:textId="77777777" w:rsidR="00170ECA" w:rsidRPr="00170ECA" w:rsidRDefault="00170ECA">
      <w:pPr>
        <w:pStyle w:val="NormalWeb"/>
        <w:spacing w:line="480" w:lineRule="auto"/>
        <w:ind w:left="480" w:hanging="480"/>
        <w:divId w:val="1280186997"/>
        <w:rPr>
          <w:rFonts w:ascii="Calibri" w:hAnsi="Calibri"/>
          <w:noProof/>
          <w:sz w:val="22"/>
        </w:rPr>
        <w:pPrChange w:id="1375" w:author="Michelle Leishman" w:date="2014-12-18T11:21:00Z">
          <w:pPr>
            <w:pStyle w:val="NormalWeb"/>
            <w:ind w:left="480" w:hanging="480"/>
            <w:divId w:val="1280186997"/>
          </w:pPr>
        </w:pPrChange>
      </w:pPr>
      <w:r w:rsidRPr="00170ECA">
        <w:rPr>
          <w:rFonts w:ascii="Calibri" w:hAnsi="Calibri"/>
          <w:noProof/>
          <w:sz w:val="22"/>
        </w:rPr>
        <w:t xml:space="preserve">Garssen, A.G., Verhoeven, J.T. a. &amp; Soons, M.B. (2014) Effects of climate-induced increases in summer drought on riparian plant species: a meta-analysis.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59</w:t>
      </w:r>
      <w:r w:rsidRPr="00170ECA">
        <w:rPr>
          <w:rFonts w:ascii="Calibri" w:hAnsi="Calibri"/>
          <w:noProof/>
          <w:sz w:val="22"/>
        </w:rPr>
        <w:t>, 1052–1063.</w:t>
      </w:r>
    </w:p>
    <w:p w14:paraId="18191E14" w14:textId="77777777" w:rsidR="00170ECA" w:rsidRPr="00170ECA" w:rsidRDefault="00170ECA">
      <w:pPr>
        <w:pStyle w:val="NormalWeb"/>
        <w:spacing w:line="480" w:lineRule="auto"/>
        <w:ind w:left="480" w:hanging="480"/>
        <w:divId w:val="1280186997"/>
        <w:rPr>
          <w:rFonts w:ascii="Calibri" w:hAnsi="Calibri"/>
          <w:noProof/>
          <w:sz w:val="22"/>
        </w:rPr>
        <w:pPrChange w:id="1376" w:author="Michelle Leishman" w:date="2014-12-18T11:21:00Z">
          <w:pPr>
            <w:pStyle w:val="NormalWeb"/>
            <w:ind w:left="480" w:hanging="480"/>
            <w:divId w:val="1280186997"/>
          </w:pPr>
        </w:pPrChange>
      </w:pPr>
      <w:r w:rsidRPr="00170ECA">
        <w:rPr>
          <w:rFonts w:ascii="Calibri" w:hAnsi="Calibri"/>
          <w:noProof/>
          <w:sz w:val="22"/>
        </w:rPr>
        <w:t xml:space="preserve">Gower, J. (1971) A general coefficient of similarity and some of its properties. </w:t>
      </w:r>
      <w:r w:rsidRPr="00170ECA">
        <w:rPr>
          <w:rFonts w:ascii="Calibri" w:hAnsi="Calibri"/>
          <w:i/>
          <w:iCs/>
          <w:noProof/>
          <w:sz w:val="22"/>
        </w:rPr>
        <w:t>Biometrics</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857–871.</w:t>
      </w:r>
    </w:p>
    <w:p w14:paraId="16A3A435" w14:textId="77777777" w:rsidR="00170ECA" w:rsidRPr="00170ECA" w:rsidRDefault="00170ECA">
      <w:pPr>
        <w:pStyle w:val="NormalWeb"/>
        <w:spacing w:line="480" w:lineRule="auto"/>
        <w:ind w:left="480" w:hanging="480"/>
        <w:divId w:val="1280186997"/>
        <w:rPr>
          <w:rFonts w:ascii="Calibri" w:hAnsi="Calibri"/>
          <w:noProof/>
          <w:sz w:val="22"/>
        </w:rPr>
        <w:pPrChange w:id="1377" w:author="Michelle Leishman" w:date="2014-12-18T11:21:00Z">
          <w:pPr>
            <w:pStyle w:val="NormalWeb"/>
            <w:ind w:left="480" w:hanging="480"/>
            <w:divId w:val="1280186997"/>
          </w:pPr>
        </w:pPrChange>
      </w:pPr>
      <w:r w:rsidRPr="00170ECA">
        <w:rPr>
          <w:rFonts w:ascii="Calibri" w:hAnsi="Calibri"/>
          <w:noProof/>
          <w:sz w:val="22"/>
        </w:rPr>
        <w:t xml:space="preserve">Graf, W. (2006) Downstream hydrologic and geomorphic effects of large dams on American rivers.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79</w:t>
      </w:r>
      <w:r w:rsidRPr="00170ECA">
        <w:rPr>
          <w:rFonts w:ascii="Calibri" w:hAnsi="Calibri"/>
          <w:noProof/>
          <w:sz w:val="22"/>
        </w:rPr>
        <w:t>, 336–360.</w:t>
      </w:r>
    </w:p>
    <w:p w14:paraId="1EDF4EE9" w14:textId="77777777" w:rsidR="00170ECA" w:rsidRPr="00170ECA" w:rsidRDefault="00170ECA">
      <w:pPr>
        <w:pStyle w:val="NormalWeb"/>
        <w:spacing w:line="480" w:lineRule="auto"/>
        <w:ind w:left="480" w:hanging="480"/>
        <w:divId w:val="1280186997"/>
        <w:rPr>
          <w:rFonts w:ascii="Calibri" w:hAnsi="Calibri"/>
          <w:noProof/>
          <w:sz w:val="22"/>
        </w:rPr>
        <w:pPrChange w:id="1378" w:author="Michelle Leishman" w:date="2014-12-18T11:21:00Z">
          <w:pPr>
            <w:pStyle w:val="NormalWeb"/>
            <w:ind w:left="480" w:hanging="480"/>
            <w:divId w:val="1280186997"/>
          </w:pPr>
        </w:pPrChange>
      </w:pPr>
      <w:r w:rsidRPr="00170ECA">
        <w:rPr>
          <w:rFonts w:ascii="Calibri" w:hAnsi="Calibri"/>
          <w:noProof/>
          <w:sz w:val="22"/>
        </w:rPr>
        <w:t xml:space="preserve">Greet, J., Angus Webb, J. &amp; Cousens, R.D. (2011) The importance of seasonal flow timing for riparian vegetation dynamics: a systematic review using causal criteria 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56</w:t>
      </w:r>
      <w:r w:rsidRPr="00170ECA">
        <w:rPr>
          <w:rFonts w:ascii="Calibri" w:hAnsi="Calibri"/>
          <w:noProof/>
          <w:sz w:val="22"/>
        </w:rPr>
        <w:t>, 1231–1247.</w:t>
      </w:r>
    </w:p>
    <w:p w14:paraId="77E30952" w14:textId="77777777" w:rsidR="00170ECA" w:rsidRPr="00170ECA" w:rsidRDefault="00170ECA">
      <w:pPr>
        <w:pStyle w:val="NormalWeb"/>
        <w:spacing w:line="480" w:lineRule="auto"/>
        <w:ind w:left="480" w:hanging="480"/>
        <w:divId w:val="1280186997"/>
        <w:rPr>
          <w:rFonts w:ascii="Calibri" w:hAnsi="Calibri"/>
          <w:noProof/>
          <w:sz w:val="22"/>
        </w:rPr>
        <w:pPrChange w:id="1379" w:author="Michelle Leishman" w:date="2014-12-18T11:21:00Z">
          <w:pPr>
            <w:pStyle w:val="NormalWeb"/>
            <w:ind w:left="480" w:hanging="480"/>
            <w:divId w:val="1280186997"/>
          </w:pPr>
        </w:pPrChange>
      </w:pPr>
      <w:r w:rsidRPr="00170ECA">
        <w:rPr>
          <w:rFonts w:ascii="Calibri" w:hAnsi="Calibri"/>
          <w:noProof/>
          <w:sz w:val="22"/>
        </w:rPr>
        <w:t xml:space="preserve">Grime, J.P. (1973) Competitive exclusion in herbaceous vegetation.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242</w:t>
      </w:r>
      <w:r w:rsidRPr="00170ECA">
        <w:rPr>
          <w:rFonts w:ascii="Calibri" w:hAnsi="Calibri"/>
          <w:noProof/>
          <w:sz w:val="22"/>
        </w:rPr>
        <w:t>, 344–347.</w:t>
      </w:r>
    </w:p>
    <w:p w14:paraId="5BE99655" w14:textId="77777777" w:rsidR="00170ECA" w:rsidRPr="00170ECA" w:rsidRDefault="00170ECA">
      <w:pPr>
        <w:pStyle w:val="NormalWeb"/>
        <w:spacing w:line="480" w:lineRule="auto"/>
        <w:ind w:left="480" w:hanging="480"/>
        <w:divId w:val="1280186997"/>
        <w:rPr>
          <w:rFonts w:ascii="Calibri" w:hAnsi="Calibri"/>
          <w:noProof/>
          <w:sz w:val="22"/>
        </w:rPr>
        <w:pPrChange w:id="1380" w:author="Michelle Leishman" w:date="2014-12-18T11:21:00Z">
          <w:pPr>
            <w:pStyle w:val="NormalWeb"/>
            <w:ind w:left="480" w:hanging="480"/>
            <w:divId w:val="1280186997"/>
          </w:pPr>
        </w:pPrChange>
      </w:pPr>
      <w:r w:rsidRPr="00170ECA">
        <w:rPr>
          <w:rFonts w:ascii="Calibri" w:hAnsi="Calibri"/>
          <w:noProof/>
          <w:sz w:val="22"/>
        </w:rPr>
        <w:t xml:space="preserve">Harmon, M.E., Franklin, J.F., Swanson, F.J., Sollins, P., Gregory, S., Lattin, J., Anderson, N., Cline, S., Aumen, N. &amp; Sedell, J. (1986) Ecology of coarse woody debris in temperate ecosystems. </w:t>
      </w:r>
      <w:r w:rsidRPr="00170ECA">
        <w:rPr>
          <w:rFonts w:ascii="Calibri" w:hAnsi="Calibri"/>
          <w:i/>
          <w:iCs/>
          <w:noProof/>
          <w:sz w:val="22"/>
        </w:rPr>
        <w:t>Advances in Ecological Research</w:t>
      </w:r>
      <w:r w:rsidRPr="00170ECA">
        <w:rPr>
          <w:rFonts w:ascii="Calibri" w:hAnsi="Calibri"/>
          <w:noProof/>
          <w:sz w:val="22"/>
        </w:rPr>
        <w:t xml:space="preserve">, </w:t>
      </w:r>
      <w:r w:rsidRPr="00170ECA">
        <w:rPr>
          <w:rFonts w:ascii="Calibri" w:hAnsi="Calibri"/>
          <w:b/>
          <w:bCs/>
          <w:noProof/>
          <w:sz w:val="22"/>
        </w:rPr>
        <w:t>15</w:t>
      </w:r>
      <w:r w:rsidRPr="00170ECA">
        <w:rPr>
          <w:rFonts w:ascii="Calibri" w:hAnsi="Calibri"/>
          <w:noProof/>
          <w:sz w:val="22"/>
        </w:rPr>
        <w:t>, 133–302.</w:t>
      </w:r>
    </w:p>
    <w:p w14:paraId="2B392B59" w14:textId="77777777" w:rsidR="00170ECA" w:rsidRPr="00170ECA" w:rsidRDefault="00170ECA">
      <w:pPr>
        <w:pStyle w:val="NormalWeb"/>
        <w:spacing w:line="480" w:lineRule="auto"/>
        <w:ind w:left="480" w:hanging="480"/>
        <w:divId w:val="1280186997"/>
        <w:rPr>
          <w:rFonts w:ascii="Calibri" w:hAnsi="Calibri"/>
          <w:noProof/>
          <w:sz w:val="22"/>
        </w:rPr>
        <w:pPrChange w:id="1381" w:author="Michelle Leishman" w:date="2014-12-18T11:21:00Z">
          <w:pPr>
            <w:pStyle w:val="NormalWeb"/>
            <w:ind w:left="480" w:hanging="480"/>
            <w:divId w:val="1280186997"/>
          </w:pPr>
        </w:pPrChange>
      </w:pPr>
      <w:r w:rsidRPr="00170ECA">
        <w:rPr>
          <w:rFonts w:ascii="Calibri" w:hAnsi="Calibri"/>
          <w:noProof/>
          <w:sz w:val="22"/>
        </w:rPr>
        <w:t xml:space="preserve">Healy, M., Raine, A., Parsons, L. &amp; Cook, N. (2012) </w:t>
      </w:r>
      <w:r w:rsidRPr="00170ECA">
        <w:rPr>
          <w:rFonts w:ascii="Calibri" w:hAnsi="Calibri"/>
          <w:i/>
          <w:iCs/>
          <w:noProof/>
          <w:sz w:val="22"/>
        </w:rPr>
        <w:t>River Condition Index in New South Wales: Method Development and Application. NSW Office of Water</w:t>
      </w:r>
      <w:r w:rsidRPr="00170ECA">
        <w:rPr>
          <w:rFonts w:ascii="Calibri" w:hAnsi="Calibri"/>
          <w:noProof/>
          <w:sz w:val="22"/>
        </w:rPr>
        <w:t>. Sydney.</w:t>
      </w:r>
    </w:p>
    <w:p w14:paraId="4B40C175" w14:textId="77777777" w:rsidR="00170ECA" w:rsidRPr="00170ECA" w:rsidRDefault="00170ECA">
      <w:pPr>
        <w:pStyle w:val="NormalWeb"/>
        <w:spacing w:line="480" w:lineRule="auto"/>
        <w:ind w:left="480" w:hanging="480"/>
        <w:divId w:val="1280186997"/>
        <w:rPr>
          <w:rFonts w:ascii="Calibri" w:hAnsi="Calibri"/>
          <w:noProof/>
          <w:sz w:val="22"/>
        </w:rPr>
        <w:pPrChange w:id="1382" w:author="Michelle Leishman" w:date="2014-12-18T11:21:00Z">
          <w:pPr>
            <w:pStyle w:val="NormalWeb"/>
            <w:ind w:left="480" w:hanging="480"/>
            <w:divId w:val="1280186997"/>
          </w:pPr>
        </w:pPrChange>
      </w:pPr>
      <w:r w:rsidRPr="00170ECA">
        <w:rPr>
          <w:rFonts w:ascii="Calibri" w:hAnsi="Calibri"/>
          <w:noProof/>
          <w:sz w:val="22"/>
        </w:rPr>
        <w:lastRenderedPageBreak/>
        <w:t xml:space="preserve">Heiberger, R.M. &amp; Holland, B. (2004) </w:t>
      </w:r>
      <w:r w:rsidRPr="00170ECA">
        <w:rPr>
          <w:rFonts w:ascii="Calibri" w:hAnsi="Calibri"/>
          <w:i/>
          <w:iCs/>
          <w:noProof/>
          <w:sz w:val="22"/>
        </w:rPr>
        <w:t>Statistical Analysis and Data Display: An Intermediate Course with Examples in S-Plus, R, and SAS</w:t>
      </w:r>
      <w:r w:rsidRPr="00170ECA">
        <w:rPr>
          <w:rFonts w:ascii="Calibri" w:hAnsi="Calibri"/>
          <w:noProof/>
          <w:sz w:val="22"/>
        </w:rPr>
        <w:t>. Springer.</w:t>
      </w:r>
    </w:p>
    <w:p w14:paraId="0E4A9454" w14:textId="77777777" w:rsidR="00170ECA" w:rsidRPr="00170ECA" w:rsidRDefault="00170ECA">
      <w:pPr>
        <w:pStyle w:val="NormalWeb"/>
        <w:spacing w:line="480" w:lineRule="auto"/>
        <w:ind w:left="480" w:hanging="480"/>
        <w:divId w:val="1280186997"/>
        <w:rPr>
          <w:rFonts w:ascii="Calibri" w:hAnsi="Calibri"/>
          <w:noProof/>
          <w:sz w:val="22"/>
        </w:rPr>
        <w:pPrChange w:id="1383" w:author="Michelle Leishman" w:date="2014-12-18T11:21:00Z">
          <w:pPr>
            <w:pStyle w:val="NormalWeb"/>
            <w:ind w:left="480" w:hanging="480"/>
            <w:divId w:val="1280186997"/>
          </w:pPr>
        </w:pPrChange>
      </w:pPr>
      <w:r w:rsidRPr="00170ECA">
        <w:rPr>
          <w:rFonts w:ascii="Calibri" w:hAnsi="Calibri"/>
          <w:noProof/>
          <w:sz w:val="22"/>
        </w:rPr>
        <w:t xml:space="preserve">Hennessy, K., Fawcett, R., Kirono, D., Mpelasoka, M., Jones, D., Bathols, J., Whetton, P., Stafford Smith, M., Howden, M., Mitchell, C. &amp; Plummer, N. (2008) </w:t>
      </w:r>
      <w:r w:rsidRPr="00170ECA">
        <w:rPr>
          <w:rFonts w:ascii="Calibri" w:hAnsi="Calibri"/>
          <w:i/>
          <w:iCs/>
          <w:noProof/>
          <w:sz w:val="22"/>
        </w:rPr>
        <w:t>An Assessment of the Impact of Climate Change on the Nature and Frequency of Exceptional Climatic Events. Australian Government, Bureau of Meterology</w:t>
      </w:r>
      <w:r w:rsidRPr="00170ECA">
        <w:rPr>
          <w:rFonts w:ascii="Calibri" w:hAnsi="Calibri"/>
          <w:noProof/>
          <w:sz w:val="22"/>
        </w:rPr>
        <w:t>. Department of Agriculture, Fisheries and Forestry, 2008., Canberra, Australia.</w:t>
      </w:r>
    </w:p>
    <w:p w14:paraId="5E29006E" w14:textId="77777777" w:rsidR="00170ECA" w:rsidRPr="00170ECA" w:rsidRDefault="00170ECA">
      <w:pPr>
        <w:pStyle w:val="NormalWeb"/>
        <w:spacing w:line="480" w:lineRule="auto"/>
        <w:ind w:left="480" w:hanging="480"/>
        <w:divId w:val="1280186997"/>
        <w:rPr>
          <w:rFonts w:ascii="Calibri" w:hAnsi="Calibri"/>
          <w:noProof/>
          <w:sz w:val="22"/>
        </w:rPr>
        <w:pPrChange w:id="1384" w:author="Michelle Leishman" w:date="2014-12-18T11:21:00Z">
          <w:pPr>
            <w:pStyle w:val="NormalWeb"/>
            <w:ind w:left="480" w:hanging="480"/>
            <w:divId w:val="1280186997"/>
          </w:pPr>
        </w:pPrChange>
      </w:pPr>
      <w:r w:rsidRPr="00170ECA">
        <w:rPr>
          <w:rFonts w:ascii="Calibri" w:hAnsi="Calibri"/>
          <w:noProof/>
          <w:sz w:val="22"/>
        </w:rPr>
        <w:t xml:space="preserve">Hennessy, K., Fitzharris, B., Bates, B.C., Harvey, N., SM, H., L, H., J, S. &amp; Warrick, R. (2007) </w:t>
      </w:r>
      <w:r w:rsidRPr="00170ECA">
        <w:rPr>
          <w:rFonts w:ascii="Calibri" w:hAnsi="Calibri"/>
          <w:i/>
          <w:iCs/>
          <w:noProof/>
          <w:sz w:val="22"/>
        </w:rPr>
        <w:t>Climate Change 2007: Impacts, Adaptation and Vulnerability. Contribution of Working Group II to the Fourth Assessment Report of the Intergovernmental Panel on Climate Change</w:t>
      </w:r>
      <w:r w:rsidRPr="00170ECA">
        <w:rPr>
          <w:rFonts w:ascii="Calibri" w:hAnsi="Calibri"/>
          <w:noProof/>
          <w:sz w:val="22"/>
        </w:rPr>
        <w:t xml:space="preserve"> (eds M. Parry, O. Canziani, J. Palutikof, P. van der Linden, and C. Hanson). Cambridge University Press, Cambridge.</w:t>
      </w:r>
    </w:p>
    <w:p w14:paraId="6602525A" w14:textId="77777777" w:rsidR="00170ECA" w:rsidRPr="00170ECA" w:rsidRDefault="00170ECA">
      <w:pPr>
        <w:pStyle w:val="NormalWeb"/>
        <w:spacing w:line="480" w:lineRule="auto"/>
        <w:ind w:left="480" w:hanging="480"/>
        <w:divId w:val="1280186997"/>
        <w:rPr>
          <w:rFonts w:ascii="Calibri" w:hAnsi="Calibri"/>
          <w:noProof/>
          <w:sz w:val="22"/>
        </w:rPr>
        <w:pPrChange w:id="1385" w:author="Michelle Leishman" w:date="2014-12-18T11:21:00Z">
          <w:pPr>
            <w:pStyle w:val="NormalWeb"/>
            <w:ind w:left="480" w:hanging="480"/>
            <w:divId w:val="1280186997"/>
          </w:pPr>
        </w:pPrChange>
      </w:pPr>
      <w:r w:rsidRPr="00170ECA">
        <w:rPr>
          <w:rFonts w:ascii="Calibri" w:hAnsi="Calibri"/>
          <w:noProof/>
          <w:sz w:val="22"/>
        </w:rPr>
        <w:t xml:space="preserve">Hooper, D., Iii, F.C. &amp; Ewel, J. (2005) Effects of biodiversity on ecosystem functioning: a consensus of current knowledge.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75</w:t>
      </w:r>
      <w:r w:rsidRPr="00170ECA">
        <w:rPr>
          <w:rFonts w:ascii="Calibri" w:hAnsi="Calibri"/>
          <w:noProof/>
          <w:sz w:val="22"/>
        </w:rPr>
        <w:t>, 3–35.</w:t>
      </w:r>
    </w:p>
    <w:p w14:paraId="021E3119" w14:textId="77777777" w:rsidR="00170ECA" w:rsidRPr="00170ECA" w:rsidRDefault="00170ECA">
      <w:pPr>
        <w:pStyle w:val="NormalWeb"/>
        <w:spacing w:line="480" w:lineRule="auto"/>
        <w:ind w:left="480" w:hanging="480"/>
        <w:divId w:val="1280186997"/>
        <w:rPr>
          <w:rFonts w:ascii="Calibri" w:hAnsi="Calibri"/>
          <w:noProof/>
          <w:sz w:val="22"/>
        </w:rPr>
        <w:pPrChange w:id="1386" w:author="Michelle Leishman" w:date="2014-12-18T11:21:00Z">
          <w:pPr>
            <w:pStyle w:val="NormalWeb"/>
            <w:ind w:left="480" w:hanging="480"/>
            <w:divId w:val="1280186997"/>
          </w:pPr>
        </w:pPrChange>
      </w:pPr>
      <w:r w:rsidRPr="00170ECA">
        <w:rPr>
          <w:rFonts w:ascii="Calibri" w:hAnsi="Calibri"/>
          <w:noProof/>
          <w:sz w:val="22"/>
        </w:rPr>
        <w:t xml:space="preserve">Howell, J. &amp; Benson, D. (2000) Predicting potential impacts of environmental flows on weedy riparian vegetation of the Hawkesbury–Nepean River, south‐eastern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25</w:t>
      </w:r>
      <w:r w:rsidRPr="00170ECA">
        <w:rPr>
          <w:rFonts w:ascii="Calibri" w:hAnsi="Calibri"/>
          <w:noProof/>
          <w:sz w:val="22"/>
        </w:rPr>
        <w:t>, 463–475.</w:t>
      </w:r>
    </w:p>
    <w:p w14:paraId="5B4E3CDC" w14:textId="77777777" w:rsidR="00170ECA" w:rsidRPr="00170ECA" w:rsidRDefault="00170ECA">
      <w:pPr>
        <w:pStyle w:val="NormalWeb"/>
        <w:spacing w:line="480" w:lineRule="auto"/>
        <w:ind w:left="480" w:hanging="480"/>
        <w:divId w:val="1280186997"/>
        <w:rPr>
          <w:rFonts w:ascii="Calibri" w:hAnsi="Calibri"/>
          <w:noProof/>
          <w:sz w:val="22"/>
        </w:rPr>
        <w:pPrChange w:id="1387" w:author="Michelle Leishman" w:date="2014-12-18T11:21:00Z">
          <w:pPr>
            <w:pStyle w:val="NormalWeb"/>
            <w:ind w:left="480" w:hanging="480"/>
            <w:divId w:val="1280186997"/>
          </w:pPr>
        </w:pPrChange>
      </w:pPr>
      <w:r w:rsidRPr="00170ECA">
        <w:rPr>
          <w:rFonts w:ascii="Calibri" w:hAnsi="Calibri"/>
          <w:noProof/>
          <w:sz w:val="22"/>
        </w:rPr>
        <w:t xml:space="preserve">Huang, X. &amp; Niemann, J. (2006) An evaluation of the geomorphically effective event for fluvial processes over long periods. </w:t>
      </w:r>
      <w:r w:rsidRPr="00170ECA">
        <w:rPr>
          <w:rFonts w:ascii="Calibri" w:hAnsi="Calibri"/>
          <w:i/>
          <w:iCs/>
          <w:noProof/>
          <w:sz w:val="22"/>
        </w:rPr>
        <w:t>Journal of Geophysical Research: …</w:t>
      </w:r>
      <w:r w:rsidRPr="00170ECA">
        <w:rPr>
          <w:rFonts w:ascii="Calibri" w:hAnsi="Calibri"/>
          <w:noProof/>
          <w:sz w:val="22"/>
        </w:rPr>
        <w:t xml:space="preserve">, </w:t>
      </w:r>
      <w:r w:rsidRPr="00170ECA">
        <w:rPr>
          <w:rFonts w:ascii="Calibri" w:hAnsi="Calibri"/>
          <w:b/>
          <w:bCs/>
          <w:noProof/>
          <w:sz w:val="22"/>
        </w:rPr>
        <w:t>111</w:t>
      </w:r>
      <w:r w:rsidRPr="00170ECA">
        <w:rPr>
          <w:rFonts w:ascii="Calibri" w:hAnsi="Calibri"/>
          <w:noProof/>
          <w:sz w:val="22"/>
        </w:rPr>
        <w:t>, F03015.</w:t>
      </w:r>
    </w:p>
    <w:p w14:paraId="6381A747" w14:textId="77777777" w:rsidR="00170ECA" w:rsidRPr="00170ECA" w:rsidRDefault="00170ECA">
      <w:pPr>
        <w:pStyle w:val="NormalWeb"/>
        <w:spacing w:line="480" w:lineRule="auto"/>
        <w:ind w:left="480" w:hanging="480"/>
        <w:divId w:val="1280186997"/>
        <w:rPr>
          <w:rFonts w:ascii="Calibri" w:hAnsi="Calibri"/>
          <w:noProof/>
          <w:sz w:val="22"/>
        </w:rPr>
        <w:pPrChange w:id="1388" w:author="Michelle Leishman" w:date="2014-12-18T11:21:00Z">
          <w:pPr>
            <w:pStyle w:val="NormalWeb"/>
            <w:ind w:left="480" w:hanging="480"/>
            <w:divId w:val="1280186997"/>
          </w:pPr>
        </w:pPrChange>
      </w:pPr>
      <w:r w:rsidRPr="00170ECA">
        <w:rPr>
          <w:rFonts w:ascii="Calibri" w:hAnsi="Calibri"/>
          <w:noProof/>
          <w:sz w:val="22"/>
        </w:rPr>
        <w:t xml:space="preserve">Huston, M. (1979) A general hypothesis of species diversity. </w:t>
      </w:r>
      <w:r w:rsidRPr="00170ECA">
        <w:rPr>
          <w:rFonts w:ascii="Calibri" w:hAnsi="Calibri"/>
          <w:i/>
          <w:iCs/>
          <w:noProof/>
          <w:sz w:val="22"/>
        </w:rPr>
        <w:t>American Naturalist</w:t>
      </w:r>
      <w:r w:rsidRPr="00170ECA">
        <w:rPr>
          <w:rFonts w:ascii="Calibri" w:hAnsi="Calibri"/>
          <w:noProof/>
          <w:sz w:val="22"/>
        </w:rPr>
        <w:t xml:space="preserve">, </w:t>
      </w:r>
      <w:r w:rsidRPr="00170ECA">
        <w:rPr>
          <w:rFonts w:ascii="Calibri" w:hAnsi="Calibri"/>
          <w:b/>
          <w:bCs/>
          <w:noProof/>
          <w:sz w:val="22"/>
        </w:rPr>
        <w:t>113</w:t>
      </w:r>
      <w:r w:rsidRPr="00170ECA">
        <w:rPr>
          <w:rFonts w:ascii="Calibri" w:hAnsi="Calibri"/>
          <w:noProof/>
          <w:sz w:val="22"/>
        </w:rPr>
        <w:t>, 81–101.</w:t>
      </w:r>
    </w:p>
    <w:p w14:paraId="7FFB3A16" w14:textId="77777777" w:rsidR="00170ECA" w:rsidRPr="00170ECA" w:rsidRDefault="00170ECA">
      <w:pPr>
        <w:pStyle w:val="NormalWeb"/>
        <w:spacing w:line="480" w:lineRule="auto"/>
        <w:ind w:left="480" w:hanging="480"/>
        <w:divId w:val="1280186997"/>
        <w:rPr>
          <w:rFonts w:ascii="Calibri" w:hAnsi="Calibri"/>
          <w:noProof/>
          <w:sz w:val="22"/>
        </w:rPr>
        <w:pPrChange w:id="1389" w:author="Michelle Leishman" w:date="2014-12-18T11:21:00Z">
          <w:pPr>
            <w:pStyle w:val="NormalWeb"/>
            <w:ind w:left="480" w:hanging="480"/>
            <w:divId w:val="1280186997"/>
          </w:pPr>
        </w:pPrChange>
      </w:pPr>
      <w:r w:rsidRPr="00170ECA">
        <w:rPr>
          <w:rFonts w:ascii="Calibri" w:hAnsi="Calibri"/>
          <w:noProof/>
          <w:sz w:val="22"/>
        </w:rPr>
        <w:lastRenderedPageBreak/>
        <w:t xml:space="preserve">Kennard, M.J., Pusey, B.J., Olden, J.D., Mackay, S.J., Stein, J.L. &amp; Marsh, N. (2010) Classification of natural flow regimes in Australia to support environmental flow management.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171–193.</w:t>
      </w:r>
    </w:p>
    <w:p w14:paraId="63F06263" w14:textId="77777777" w:rsidR="00170ECA" w:rsidRPr="00170ECA" w:rsidRDefault="00170ECA">
      <w:pPr>
        <w:pStyle w:val="NormalWeb"/>
        <w:spacing w:line="480" w:lineRule="auto"/>
        <w:ind w:left="480" w:hanging="480"/>
        <w:divId w:val="1280186997"/>
        <w:rPr>
          <w:rFonts w:ascii="Calibri" w:hAnsi="Calibri"/>
          <w:noProof/>
          <w:sz w:val="22"/>
        </w:rPr>
        <w:pPrChange w:id="1390" w:author="Michelle Leishman" w:date="2014-12-18T11:21:00Z">
          <w:pPr>
            <w:pStyle w:val="NormalWeb"/>
            <w:ind w:left="480" w:hanging="480"/>
            <w:divId w:val="1280186997"/>
          </w:pPr>
        </w:pPrChange>
      </w:pPr>
      <w:r w:rsidRPr="00170ECA">
        <w:rPr>
          <w:rFonts w:ascii="Calibri" w:hAnsi="Calibri"/>
          <w:noProof/>
          <w:sz w:val="22"/>
        </w:rPr>
        <w:t xml:space="preserve">King, D.A., Davies, S.J., Tan, S. &amp; Noor, N.S.M. (2006) The role of wood density and stem support costs in the growth and mortality of tropical trees.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94</w:t>
      </w:r>
      <w:r w:rsidRPr="00170ECA">
        <w:rPr>
          <w:rFonts w:ascii="Calibri" w:hAnsi="Calibri"/>
          <w:noProof/>
          <w:sz w:val="22"/>
        </w:rPr>
        <w:t>, 670–680.</w:t>
      </w:r>
    </w:p>
    <w:p w14:paraId="17FB6EAC" w14:textId="77777777" w:rsidR="00170ECA" w:rsidRPr="00170ECA" w:rsidRDefault="00170ECA">
      <w:pPr>
        <w:pStyle w:val="NormalWeb"/>
        <w:spacing w:line="480" w:lineRule="auto"/>
        <w:ind w:left="480" w:hanging="480"/>
        <w:divId w:val="1280186997"/>
        <w:rPr>
          <w:rFonts w:ascii="Calibri" w:hAnsi="Calibri"/>
          <w:noProof/>
          <w:sz w:val="22"/>
        </w:rPr>
        <w:pPrChange w:id="1391" w:author="Michelle Leishman" w:date="2014-12-18T11:21:00Z">
          <w:pPr>
            <w:pStyle w:val="NormalWeb"/>
            <w:ind w:left="480" w:hanging="480"/>
            <w:divId w:val="1280186997"/>
          </w:pPr>
        </w:pPrChange>
      </w:pPr>
      <w:r w:rsidRPr="00170ECA">
        <w:rPr>
          <w:rFonts w:ascii="Calibri" w:hAnsi="Calibri"/>
          <w:noProof/>
          <w:sz w:val="22"/>
        </w:rPr>
        <w:t xml:space="preserve">Kominoski, J.S., Shah, J.J.F., Canhoto, C., Fischer, D.G., Giling, D.P., González, E., Griffiths, N. a, Larrañaga, A., LeRoy, C.J., Mineau, M.M., McElarney, Y.R., Shirley, S.M., Swan, C.M. &amp; Tiegs, S.D. (2013) Forecasting functional implications of global changes in riparian plant communities. </w:t>
      </w:r>
      <w:r w:rsidRPr="00170ECA">
        <w:rPr>
          <w:rFonts w:ascii="Calibri" w:hAnsi="Calibri"/>
          <w:i/>
          <w:iCs/>
          <w:noProof/>
          <w:sz w:val="22"/>
        </w:rPr>
        <w:t>Frontiers in Ecology and the Environment</w:t>
      </w:r>
      <w:r w:rsidRPr="00170ECA">
        <w:rPr>
          <w:rFonts w:ascii="Calibri" w:hAnsi="Calibri"/>
          <w:noProof/>
          <w:sz w:val="22"/>
        </w:rPr>
        <w:t>, 130826065431003.</w:t>
      </w:r>
    </w:p>
    <w:p w14:paraId="23D175E2" w14:textId="77777777" w:rsidR="00170ECA" w:rsidRPr="00170ECA" w:rsidRDefault="00170ECA">
      <w:pPr>
        <w:pStyle w:val="NormalWeb"/>
        <w:spacing w:line="480" w:lineRule="auto"/>
        <w:ind w:left="480" w:hanging="480"/>
        <w:divId w:val="1280186997"/>
        <w:rPr>
          <w:rFonts w:ascii="Calibri" w:hAnsi="Calibri"/>
          <w:noProof/>
          <w:sz w:val="22"/>
        </w:rPr>
        <w:pPrChange w:id="1392" w:author="Michelle Leishman" w:date="2014-12-18T11:21:00Z">
          <w:pPr>
            <w:pStyle w:val="NormalWeb"/>
            <w:ind w:left="480" w:hanging="480"/>
            <w:divId w:val="1280186997"/>
          </w:pPr>
        </w:pPrChange>
      </w:pPr>
      <w:r w:rsidRPr="00170ECA">
        <w:rPr>
          <w:rFonts w:ascii="Calibri" w:hAnsi="Calibri"/>
          <w:noProof/>
          <w:sz w:val="22"/>
        </w:rPr>
        <w:t xml:space="preserve">Kraft, N.J.B., Metz, M.R., Condit, R.S. &amp; Chave, J. (2010) The relationship between wood density and mortality in a global tropical forest data set.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188</w:t>
      </w:r>
      <w:r w:rsidRPr="00170ECA">
        <w:rPr>
          <w:rFonts w:ascii="Calibri" w:hAnsi="Calibri"/>
          <w:noProof/>
          <w:sz w:val="22"/>
        </w:rPr>
        <w:t>, 1124–36.</w:t>
      </w:r>
    </w:p>
    <w:p w14:paraId="35A417D3" w14:textId="77777777" w:rsidR="00170ECA" w:rsidRPr="00170ECA" w:rsidRDefault="00170ECA">
      <w:pPr>
        <w:pStyle w:val="NormalWeb"/>
        <w:spacing w:line="480" w:lineRule="auto"/>
        <w:ind w:left="480" w:hanging="480"/>
        <w:divId w:val="1280186997"/>
        <w:rPr>
          <w:rFonts w:ascii="Calibri" w:hAnsi="Calibri"/>
          <w:noProof/>
          <w:sz w:val="22"/>
        </w:rPr>
        <w:pPrChange w:id="1393" w:author="Michelle Leishman" w:date="2014-12-18T11:21:00Z">
          <w:pPr>
            <w:pStyle w:val="NormalWeb"/>
            <w:ind w:left="480" w:hanging="480"/>
            <w:divId w:val="1280186997"/>
          </w:pPr>
        </w:pPrChange>
      </w:pPr>
      <w:r w:rsidRPr="00170ECA">
        <w:rPr>
          <w:rFonts w:ascii="Calibri" w:hAnsi="Calibri"/>
          <w:noProof/>
          <w:sz w:val="22"/>
        </w:rPr>
        <w:t xml:space="preserve">Laliberté, E. &amp; Legendre, P. (2010) A distance-based framework for measuring functional diversity from multiple traits.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299–305.</w:t>
      </w:r>
    </w:p>
    <w:p w14:paraId="7332C062" w14:textId="77777777" w:rsidR="00170ECA" w:rsidRPr="00170ECA" w:rsidRDefault="00170ECA">
      <w:pPr>
        <w:pStyle w:val="NormalWeb"/>
        <w:spacing w:line="480" w:lineRule="auto"/>
        <w:ind w:left="480" w:hanging="480"/>
        <w:divId w:val="1280186997"/>
        <w:rPr>
          <w:rFonts w:ascii="Calibri" w:hAnsi="Calibri"/>
          <w:noProof/>
          <w:sz w:val="22"/>
        </w:rPr>
        <w:pPrChange w:id="1394" w:author="Michelle Leishman" w:date="2014-12-18T11:21:00Z">
          <w:pPr>
            <w:pStyle w:val="NormalWeb"/>
            <w:ind w:left="480" w:hanging="480"/>
            <w:divId w:val="1280186997"/>
          </w:pPr>
        </w:pPrChange>
      </w:pPr>
      <w:r w:rsidRPr="00170ECA">
        <w:rPr>
          <w:rFonts w:ascii="Calibri" w:hAnsi="Calibri"/>
          <w:noProof/>
          <w:sz w:val="22"/>
        </w:rPr>
        <w:t xml:space="preserve">Laliberté, E., Wells, J. a, Declerck, F., Metcalfe, D.J., Catterall, C.P., Queiroz, C., Aubin, I., Bonser, S.P., Ding, Y., Fraterrigo, J.M., McNamara, S., Morgan, J.W., Merlos, D.S., Vesk, P. a &amp; Mayfield, M.M. (2010) Land-use intensification reduces functional redundancy and response diversity in plant communities.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13</w:t>
      </w:r>
      <w:r w:rsidRPr="00170ECA">
        <w:rPr>
          <w:rFonts w:ascii="Calibri" w:hAnsi="Calibri"/>
          <w:noProof/>
          <w:sz w:val="22"/>
        </w:rPr>
        <w:t>, 76–86.</w:t>
      </w:r>
    </w:p>
    <w:p w14:paraId="7D0B5B6C" w14:textId="77777777" w:rsidR="00170ECA" w:rsidRPr="00170ECA" w:rsidRDefault="00170ECA">
      <w:pPr>
        <w:pStyle w:val="NormalWeb"/>
        <w:spacing w:line="480" w:lineRule="auto"/>
        <w:ind w:left="480" w:hanging="480"/>
        <w:divId w:val="1280186997"/>
        <w:rPr>
          <w:rFonts w:ascii="Calibri" w:hAnsi="Calibri"/>
          <w:noProof/>
          <w:sz w:val="22"/>
        </w:rPr>
        <w:pPrChange w:id="1395" w:author="Michelle Leishman" w:date="2014-12-18T11:21:00Z">
          <w:pPr>
            <w:pStyle w:val="NormalWeb"/>
            <w:ind w:left="480" w:hanging="480"/>
            <w:divId w:val="1280186997"/>
          </w:pPr>
        </w:pPrChange>
      </w:pPr>
      <w:r w:rsidRPr="00170ECA">
        <w:rPr>
          <w:rFonts w:ascii="Calibri" w:hAnsi="Calibri"/>
          <w:noProof/>
          <w:sz w:val="22"/>
        </w:rPr>
        <w:t xml:space="preserve">Laurance, W. &amp; Pérez-Salicrup, D. (2001) Rain forest fragmentation and the structure of Amazonian liana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82</w:t>
      </w:r>
      <w:r w:rsidRPr="00170ECA">
        <w:rPr>
          <w:rFonts w:ascii="Calibri" w:hAnsi="Calibri"/>
          <w:noProof/>
          <w:sz w:val="22"/>
        </w:rPr>
        <w:t>, 105–116.</w:t>
      </w:r>
    </w:p>
    <w:p w14:paraId="37BF26C3" w14:textId="77777777" w:rsidR="00170ECA" w:rsidRPr="00170ECA" w:rsidRDefault="00170ECA">
      <w:pPr>
        <w:pStyle w:val="NormalWeb"/>
        <w:spacing w:line="480" w:lineRule="auto"/>
        <w:ind w:left="480" w:hanging="480"/>
        <w:divId w:val="1280186997"/>
        <w:rPr>
          <w:rFonts w:ascii="Calibri" w:hAnsi="Calibri"/>
          <w:noProof/>
          <w:sz w:val="22"/>
        </w:rPr>
        <w:pPrChange w:id="1396" w:author="Michelle Leishman" w:date="2014-12-18T11:21:00Z">
          <w:pPr>
            <w:pStyle w:val="NormalWeb"/>
            <w:ind w:left="480" w:hanging="480"/>
            <w:divId w:val="1280186997"/>
          </w:pPr>
        </w:pPrChange>
      </w:pPr>
      <w:r w:rsidRPr="00170ECA">
        <w:rPr>
          <w:rFonts w:ascii="Calibri" w:hAnsi="Calibri"/>
          <w:noProof/>
          <w:sz w:val="22"/>
        </w:rPr>
        <w:t xml:space="preserve">Lavorel, S. &amp; Garnier, E. (2002) Predicting changes in community composition and ecosystem functioning from plant traits : </w:t>
      </w:r>
      <w:r w:rsidRPr="00170ECA">
        <w:rPr>
          <w:rFonts w:ascii="Calibri" w:hAnsi="Calibri"/>
          <w:i/>
          <w:iCs/>
          <w:noProof/>
          <w:sz w:val="22"/>
        </w:rPr>
        <w:t>Functional Ecology</w:t>
      </w:r>
      <w:r w:rsidRPr="00170ECA">
        <w:rPr>
          <w:rFonts w:ascii="Calibri" w:hAnsi="Calibri"/>
          <w:noProof/>
          <w:sz w:val="22"/>
        </w:rPr>
        <w:t>, 545–556.</w:t>
      </w:r>
    </w:p>
    <w:p w14:paraId="3B3EC94D" w14:textId="77777777" w:rsidR="00170ECA" w:rsidRPr="00170ECA" w:rsidRDefault="00170ECA">
      <w:pPr>
        <w:pStyle w:val="NormalWeb"/>
        <w:spacing w:line="480" w:lineRule="auto"/>
        <w:ind w:left="480" w:hanging="480"/>
        <w:divId w:val="1280186997"/>
        <w:rPr>
          <w:rFonts w:ascii="Calibri" w:hAnsi="Calibri"/>
          <w:noProof/>
          <w:sz w:val="22"/>
        </w:rPr>
        <w:pPrChange w:id="1397" w:author="Michelle Leishman" w:date="2014-12-18T11:21:00Z">
          <w:pPr>
            <w:pStyle w:val="NormalWeb"/>
            <w:ind w:left="480" w:hanging="480"/>
            <w:divId w:val="1280186997"/>
          </w:pPr>
        </w:pPrChange>
      </w:pPr>
      <w:r w:rsidRPr="00170ECA">
        <w:rPr>
          <w:rFonts w:ascii="Calibri" w:hAnsi="Calibri"/>
          <w:noProof/>
          <w:sz w:val="22"/>
        </w:rPr>
        <w:lastRenderedPageBreak/>
        <w:t xml:space="preserve">Leishman, M., Wright, I., Moles, A. &amp; Westoby, M. (2000) The evolutionary ecology of seed size. </w:t>
      </w:r>
      <w:r w:rsidRPr="00170ECA">
        <w:rPr>
          <w:rFonts w:ascii="Calibri" w:hAnsi="Calibri"/>
          <w:i/>
          <w:iCs/>
          <w:noProof/>
          <w:sz w:val="22"/>
        </w:rPr>
        <w:t>Seeds: the ecology of regeneration in plant communities 2</w:t>
      </w:r>
      <w:r w:rsidRPr="00170ECA">
        <w:rPr>
          <w:rFonts w:ascii="Calibri" w:hAnsi="Calibri"/>
          <w:noProof/>
          <w:sz w:val="22"/>
        </w:rPr>
        <w:t>, 31–58.</w:t>
      </w:r>
    </w:p>
    <w:p w14:paraId="72BD6D3B" w14:textId="77777777" w:rsidR="00170ECA" w:rsidRPr="00170ECA" w:rsidRDefault="00170ECA">
      <w:pPr>
        <w:pStyle w:val="NormalWeb"/>
        <w:spacing w:line="480" w:lineRule="auto"/>
        <w:ind w:left="480" w:hanging="480"/>
        <w:divId w:val="1280186997"/>
        <w:rPr>
          <w:rFonts w:ascii="Calibri" w:hAnsi="Calibri"/>
          <w:noProof/>
          <w:sz w:val="22"/>
        </w:rPr>
        <w:pPrChange w:id="1398" w:author="Michelle Leishman" w:date="2014-12-18T11:21:00Z">
          <w:pPr>
            <w:pStyle w:val="NormalWeb"/>
            <w:ind w:left="480" w:hanging="480"/>
            <w:divId w:val="1280186997"/>
          </w:pPr>
        </w:pPrChange>
      </w:pPr>
      <w:r w:rsidRPr="00170ECA">
        <w:rPr>
          <w:rFonts w:ascii="Calibri" w:hAnsi="Calibri"/>
          <w:noProof/>
          <w:sz w:val="22"/>
        </w:rPr>
        <w:t xml:space="preserve">Leps, J., Bello, F. De, Lavorel, S. &amp; Berman, S. (2006) Quantifying and interpreting functional diversity of natural communities: practical considerations matter. </w:t>
      </w:r>
      <w:r w:rsidRPr="00170ECA">
        <w:rPr>
          <w:rFonts w:ascii="Calibri" w:hAnsi="Calibri"/>
          <w:i/>
          <w:iCs/>
          <w:noProof/>
          <w:sz w:val="22"/>
        </w:rPr>
        <w:t>Preslia</w:t>
      </w:r>
      <w:r w:rsidRPr="00170ECA">
        <w:rPr>
          <w:rFonts w:ascii="Calibri" w:hAnsi="Calibri"/>
          <w:noProof/>
          <w:sz w:val="22"/>
        </w:rPr>
        <w:t>, 481–501.</w:t>
      </w:r>
    </w:p>
    <w:p w14:paraId="68145D9A" w14:textId="77777777" w:rsidR="00170ECA" w:rsidRPr="00170ECA" w:rsidRDefault="00170ECA">
      <w:pPr>
        <w:pStyle w:val="NormalWeb"/>
        <w:spacing w:line="480" w:lineRule="auto"/>
        <w:ind w:left="480" w:hanging="480"/>
        <w:divId w:val="1280186997"/>
        <w:rPr>
          <w:rFonts w:ascii="Calibri" w:hAnsi="Calibri"/>
          <w:noProof/>
          <w:sz w:val="22"/>
        </w:rPr>
        <w:pPrChange w:id="1399" w:author="Michelle Leishman" w:date="2014-12-18T11:21:00Z">
          <w:pPr>
            <w:pStyle w:val="NormalWeb"/>
            <w:ind w:left="480" w:hanging="480"/>
            <w:divId w:val="1280186997"/>
          </w:pPr>
        </w:pPrChange>
      </w:pPr>
      <w:r w:rsidRPr="00170ECA">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63</w:t>
      </w:r>
      <w:r w:rsidRPr="00170ECA">
        <w:rPr>
          <w:rFonts w:ascii="Calibri" w:hAnsi="Calibri"/>
          <w:noProof/>
          <w:sz w:val="22"/>
        </w:rPr>
        <w:t>, 785–813.</w:t>
      </w:r>
    </w:p>
    <w:p w14:paraId="7057CFCF" w14:textId="77777777" w:rsidR="00170ECA" w:rsidRPr="00170ECA" w:rsidRDefault="00170ECA">
      <w:pPr>
        <w:pStyle w:val="NormalWeb"/>
        <w:spacing w:line="480" w:lineRule="auto"/>
        <w:ind w:left="480" w:hanging="480"/>
        <w:divId w:val="1280186997"/>
        <w:rPr>
          <w:rFonts w:ascii="Calibri" w:hAnsi="Calibri"/>
          <w:noProof/>
          <w:sz w:val="22"/>
        </w:rPr>
        <w:pPrChange w:id="1400" w:author="Michelle Leishman" w:date="2014-12-18T11:21:00Z">
          <w:pPr>
            <w:pStyle w:val="NormalWeb"/>
            <w:ind w:left="480" w:hanging="480"/>
            <w:divId w:val="1280186997"/>
          </w:pPr>
        </w:pPrChange>
      </w:pPr>
      <w:r w:rsidRPr="00170ECA">
        <w:rPr>
          <w:rFonts w:ascii="Calibri" w:hAnsi="Calibri"/>
          <w:noProof/>
          <w:sz w:val="22"/>
        </w:rPr>
        <w:t xml:space="preserve">Maheshwari, B., Walker, K. &amp; McMahon, T. (1995) Effects of regulation on the flow regime of the River Murray, Australia.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10</w:t>
      </w:r>
      <w:r w:rsidRPr="00170ECA">
        <w:rPr>
          <w:rFonts w:ascii="Calibri" w:hAnsi="Calibri"/>
          <w:noProof/>
          <w:sz w:val="22"/>
        </w:rPr>
        <w:t>, 15–38.</w:t>
      </w:r>
    </w:p>
    <w:p w14:paraId="73CC237E" w14:textId="77777777" w:rsidR="00170ECA" w:rsidRPr="00170ECA" w:rsidRDefault="00170ECA">
      <w:pPr>
        <w:pStyle w:val="NormalWeb"/>
        <w:spacing w:line="480" w:lineRule="auto"/>
        <w:ind w:left="480" w:hanging="480"/>
        <w:divId w:val="1280186997"/>
        <w:rPr>
          <w:rFonts w:ascii="Calibri" w:hAnsi="Calibri"/>
          <w:noProof/>
          <w:sz w:val="22"/>
        </w:rPr>
        <w:pPrChange w:id="1401" w:author="Michelle Leishman" w:date="2014-12-18T11:21:00Z">
          <w:pPr>
            <w:pStyle w:val="NormalWeb"/>
            <w:ind w:left="480" w:hanging="480"/>
            <w:divId w:val="1280186997"/>
          </w:pPr>
        </w:pPrChange>
      </w:pPr>
      <w:r w:rsidRPr="00170ECA">
        <w:rPr>
          <w:rFonts w:ascii="Calibri" w:hAnsi="Calibri"/>
          <w:noProof/>
          <w:sz w:val="22"/>
        </w:rPr>
        <w:t xml:space="preserve">Martínez-Cabrera, H.I., Jones, C.S., Espino, S. &amp; Schenk, H.J. (2009) Wood anatomy and wood density in shrubs: Responses to varying aridity along transcontinental transects. </w:t>
      </w:r>
      <w:r w:rsidRPr="00170ECA">
        <w:rPr>
          <w:rFonts w:ascii="Calibri" w:hAnsi="Calibri"/>
          <w:i/>
          <w:iCs/>
          <w:noProof/>
          <w:sz w:val="22"/>
        </w:rPr>
        <w:t>American Journal of Botany</w:t>
      </w:r>
      <w:r w:rsidRPr="00170ECA">
        <w:rPr>
          <w:rFonts w:ascii="Calibri" w:hAnsi="Calibri"/>
          <w:noProof/>
          <w:sz w:val="22"/>
        </w:rPr>
        <w:t xml:space="preserve">, </w:t>
      </w:r>
      <w:r w:rsidRPr="00170ECA">
        <w:rPr>
          <w:rFonts w:ascii="Calibri" w:hAnsi="Calibri"/>
          <w:b/>
          <w:bCs/>
          <w:noProof/>
          <w:sz w:val="22"/>
        </w:rPr>
        <w:t>96</w:t>
      </w:r>
      <w:r w:rsidRPr="00170ECA">
        <w:rPr>
          <w:rFonts w:ascii="Calibri" w:hAnsi="Calibri"/>
          <w:noProof/>
          <w:sz w:val="22"/>
        </w:rPr>
        <w:t>, 1388–98.</w:t>
      </w:r>
    </w:p>
    <w:p w14:paraId="797A9D2B" w14:textId="77777777" w:rsidR="00170ECA" w:rsidRPr="00170ECA" w:rsidRDefault="00170ECA">
      <w:pPr>
        <w:pStyle w:val="NormalWeb"/>
        <w:spacing w:line="480" w:lineRule="auto"/>
        <w:ind w:left="480" w:hanging="480"/>
        <w:divId w:val="1280186997"/>
        <w:rPr>
          <w:rFonts w:ascii="Calibri" w:hAnsi="Calibri"/>
          <w:noProof/>
          <w:sz w:val="22"/>
        </w:rPr>
        <w:pPrChange w:id="1402" w:author="Michelle Leishman" w:date="2014-12-18T11:21:00Z">
          <w:pPr>
            <w:pStyle w:val="NormalWeb"/>
            <w:ind w:left="480" w:hanging="480"/>
            <w:divId w:val="1280186997"/>
          </w:pPr>
        </w:pPrChange>
      </w:pPr>
      <w:r w:rsidRPr="00170ECA">
        <w:rPr>
          <w:rFonts w:ascii="Calibri" w:hAnsi="Calibri"/>
          <w:noProof/>
          <w:sz w:val="22"/>
        </w:rPr>
        <w:t xml:space="preserve">Melick, D. (1990) Regenerative succession of Tristaniopsis laurina and Acmena smithii in riparian warm temperate rain-forest in Victoria, in relation to light and nutrient regimes.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111–120.</w:t>
      </w:r>
    </w:p>
    <w:p w14:paraId="6FEC7952" w14:textId="77777777" w:rsidR="00170ECA" w:rsidRPr="00170ECA" w:rsidRDefault="00170ECA">
      <w:pPr>
        <w:pStyle w:val="NormalWeb"/>
        <w:spacing w:line="480" w:lineRule="auto"/>
        <w:ind w:left="480" w:hanging="480"/>
        <w:divId w:val="1280186997"/>
        <w:rPr>
          <w:rFonts w:ascii="Calibri" w:hAnsi="Calibri"/>
          <w:noProof/>
          <w:sz w:val="22"/>
        </w:rPr>
        <w:pPrChange w:id="1403" w:author="Michelle Leishman" w:date="2014-12-18T11:21:00Z">
          <w:pPr>
            <w:pStyle w:val="NormalWeb"/>
            <w:ind w:left="480" w:hanging="480"/>
            <w:divId w:val="1280186997"/>
          </w:pPr>
        </w:pPrChange>
      </w:pPr>
      <w:r w:rsidRPr="00170ECA">
        <w:rPr>
          <w:rFonts w:ascii="Calibri" w:hAnsi="Calibri"/>
          <w:noProof/>
          <w:sz w:val="22"/>
        </w:rPr>
        <w:t xml:space="preserve">Merritt, D., Nilsson, C. &amp; Jansson, R. (2010a) Consequences of propagule dispersal and river fragmentation for riparian plant community diversity and turnover.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609–626.</w:t>
      </w:r>
    </w:p>
    <w:p w14:paraId="5DF744FC" w14:textId="77777777" w:rsidR="00170ECA" w:rsidRPr="00170ECA" w:rsidRDefault="00170ECA">
      <w:pPr>
        <w:pStyle w:val="NormalWeb"/>
        <w:spacing w:line="480" w:lineRule="auto"/>
        <w:ind w:left="480" w:hanging="480"/>
        <w:divId w:val="1280186997"/>
        <w:rPr>
          <w:rFonts w:ascii="Calibri" w:hAnsi="Calibri"/>
          <w:noProof/>
          <w:sz w:val="22"/>
        </w:rPr>
        <w:pPrChange w:id="1404" w:author="Michelle Leishman" w:date="2014-12-18T11:21:00Z">
          <w:pPr>
            <w:pStyle w:val="NormalWeb"/>
            <w:ind w:left="480" w:hanging="480"/>
            <w:divId w:val="1280186997"/>
          </w:pPr>
        </w:pPrChange>
      </w:pPr>
      <w:r w:rsidRPr="00170ECA">
        <w:rPr>
          <w:rFonts w:ascii="Calibri" w:hAnsi="Calibri"/>
          <w:noProof/>
          <w:sz w:val="22"/>
        </w:rPr>
        <w:t xml:space="preserve">Merritt, D.M., Scott, M.L., Poff, N.L., Auble, G.T. &amp; Lytle, D. a. (2010b) Theory, methods and tools for determining environmental flows for riparian vegetation: riparian vegetation-flow response guilds.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206–225.</w:t>
      </w:r>
    </w:p>
    <w:p w14:paraId="721E5DAC" w14:textId="77777777" w:rsidR="00170ECA" w:rsidRPr="00170ECA" w:rsidRDefault="00170ECA">
      <w:pPr>
        <w:pStyle w:val="NormalWeb"/>
        <w:spacing w:line="480" w:lineRule="auto"/>
        <w:ind w:left="480" w:hanging="480"/>
        <w:divId w:val="1280186997"/>
        <w:rPr>
          <w:rFonts w:ascii="Calibri" w:hAnsi="Calibri"/>
          <w:noProof/>
          <w:sz w:val="22"/>
        </w:rPr>
        <w:pPrChange w:id="1405" w:author="Michelle Leishman" w:date="2014-12-18T11:21:00Z">
          <w:pPr>
            <w:pStyle w:val="NormalWeb"/>
            <w:ind w:left="480" w:hanging="480"/>
            <w:divId w:val="1280186997"/>
          </w:pPr>
        </w:pPrChange>
      </w:pPr>
      <w:r w:rsidRPr="00170ECA">
        <w:rPr>
          <w:rFonts w:ascii="Calibri" w:hAnsi="Calibri"/>
          <w:noProof/>
          <w:sz w:val="22"/>
        </w:rPr>
        <w:lastRenderedPageBreak/>
        <w:t xml:space="preserve">Michaels, H., Benner, B. &amp; Hartgerink, A. (1988) Seed size variation: magnitude, distribution, and ecological correlates. </w:t>
      </w:r>
      <w:r w:rsidRPr="00170ECA">
        <w:rPr>
          <w:rFonts w:ascii="Calibri" w:hAnsi="Calibri"/>
          <w:i/>
          <w:iCs/>
          <w:noProof/>
          <w:sz w:val="22"/>
        </w:rPr>
        <w:t>Evolutionary Ecology</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157–166.</w:t>
      </w:r>
    </w:p>
    <w:p w14:paraId="11FC7F6E" w14:textId="77777777" w:rsidR="00170ECA" w:rsidRPr="00170ECA" w:rsidRDefault="00170ECA">
      <w:pPr>
        <w:pStyle w:val="NormalWeb"/>
        <w:spacing w:line="480" w:lineRule="auto"/>
        <w:ind w:left="480" w:hanging="480"/>
        <w:divId w:val="1280186997"/>
        <w:rPr>
          <w:rFonts w:ascii="Calibri" w:hAnsi="Calibri"/>
          <w:noProof/>
          <w:sz w:val="22"/>
        </w:rPr>
        <w:pPrChange w:id="1406" w:author="Michelle Leishman" w:date="2014-12-18T11:21:00Z">
          <w:pPr>
            <w:pStyle w:val="NormalWeb"/>
            <w:ind w:left="480" w:hanging="480"/>
            <w:divId w:val="1280186997"/>
          </w:pPr>
        </w:pPrChange>
      </w:pPr>
      <w:r w:rsidRPr="00170ECA">
        <w:rPr>
          <w:rFonts w:ascii="Calibri" w:hAnsi="Calibri"/>
          <w:noProof/>
          <w:sz w:val="22"/>
        </w:rPr>
        <w:t xml:space="preserve">Moles, A. &amp; Westoby, M. (2006) Seed size and plant strategy across the whole life cycle.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1EB160D3" w14:textId="77777777" w:rsidR="00170ECA" w:rsidRPr="00170ECA" w:rsidRDefault="00170ECA">
      <w:pPr>
        <w:pStyle w:val="NormalWeb"/>
        <w:spacing w:line="480" w:lineRule="auto"/>
        <w:ind w:left="480" w:hanging="480"/>
        <w:divId w:val="1280186997"/>
        <w:rPr>
          <w:rFonts w:ascii="Calibri" w:hAnsi="Calibri"/>
          <w:noProof/>
          <w:sz w:val="22"/>
        </w:rPr>
        <w:pPrChange w:id="1407" w:author="Michelle Leishman" w:date="2014-12-18T11:21:00Z">
          <w:pPr>
            <w:pStyle w:val="NormalWeb"/>
            <w:ind w:left="480" w:hanging="480"/>
            <w:divId w:val="1280186997"/>
          </w:pPr>
        </w:pPrChange>
      </w:pPr>
      <w:r w:rsidRPr="00170ECA">
        <w:rPr>
          <w:rFonts w:ascii="Calibri" w:hAnsi="Calibri"/>
          <w:noProof/>
          <w:sz w:val="22"/>
        </w:rPr>
        <w:t xml:space="preserve">Montoya, D., Rogers, L. &amp; Memmott, J. (2012) Emerging perspectives in the restoration of biodiversity-based ecosystem services.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666–72.</w:t>
      </w:r>
    </w:p>
    <w:p w14:paraId="15DC4B88" w14:textId="77777777" w:rsidR="00170ECA" w:rsidRPr="00170ECA" w:rsidRDefault="00170ECA">
      <w:pPr>
        <w:pStyle w:val="NormalWeb"/>
        <w:spacing w:line="480" w:lineRule="auto"/>
        <w:ind w:left="480" w:hanging="480"/>
        <w:divId w:val="1280186997"/>
        <w:rPr>
          <w:rFonts w:ascii="Calibri" w:hAnsi="Calibri"/>
          <w:noProof/>
          <w:sz w:val="22"/>
        </w:rPr>
        <w:pPrChange w:id="1408" w:author="Michelle Leishman" w:date="2014-12-18T11:21:00Z">
          <w:pPr>
            <w:pStyle w:val="NormalWeb"/>
            <w:ind w:left="480" w:hanging="480"/>
            <w:divId w:val="1280186997"/>
          </w:pPr>
        </w:pPrChange>
      </w:pPr>
      <w:r w:rsidRPr="00170ECA">
        <w:rPr>
          <w:rFonts w:ascii="Calibri" w:hAnsi="Calibri"/>
          <w:noProof/>
          <w:sz w:val="22"/>
        </w:rPr>
        <w:t xml:space="preserve">Mouillot, D., Graham, N. a J., Villéger, S., Mason, N.W.H. &amp; Bellwood, D.R. (2013) A functional approach reveals community responses to disturbances.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167–77.</w:t>
      </w:r>
    </w:p>
    <w:p w14:paraId="3F4A61D2" w14:textId="77777777" w:rsidR="00170ECA" w:rsidRPr="00170ECA" w:rsidRDefault="00170ECA">
      <w:pPr>
        <w:pStyle w:val="NormalWeb"/>
        <w:spacing w:line="480" w:lineRule="auto"/>
        <w:ind w:left="480" w:hanging="480"/>
        <w:divId w:val="1280186997"/>
        <w:rPr>
          <w:rFonts w:ascii="Calibri" w:hAnsi="Calibri"/>
          <w:noProof/>
          <w:sz w:val="22"/>
        </w:rPr>
        <w:pPrChange w:id="1409" w:author="Michelle Leishman" w:date="2014-12-18T11:21:00Z">
          <w:pPr>
            <w:pStyle w:val="NormalWeb"/>
            <w:ind w:left="480" w:hanging="480"/>
            <w:divId w:val="1280186997"/>
          </w:pPr>
        </w:pPrChange>
      </w:pPr>
      <w:r w:rsidRPr="00170ECA">
        <w:rPr>
          <w:rFonts w:ascii="Calibri" w:hAnsi="Calibri"/>
          <w:noProof/>
          <w:sz w:val="22"/>
        </w:rPr>
        <w:t xml:space="preserve">Naiman, R. &amp; Decamps, H. (1997) The ecology of interfaces: riparian zones. </w:t>
      </w:r>
      <w:r w:rsidRPr="00170ECA">
        <w:rPr>
          <w:rFonts w:ascii="Calibri" w:hAnsi="Calibri"/>
          <w:i/>
          <w:iCs/>
          <w:noProof/>
          <w:sz w:val="22"/>
        </w:rPr>
        <w:t>Annual Review of Ecology and Systematics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621–658.</w:t>
      </w:r>
    </w:p>
    <w:p w14:paraId="23977EB9" w14:textId="77777777" w:rsidR="00170ECA" w:rsidRPr="00170ECA" w:rsidRDefault="00170ECA">
      <w:pPr>
        <w:pStyle w:val="NormalWeb"/>
        <w:spacing w:line="480" w:lineRule="auto"/>
        <w:ind w:left="480" w:hanging="480"/>
        <w:divId w:val="1280186997"/>
        <w:rPr>
          <w:rFonts w:ascii="Calibri" w:hAnsi="Calibri"/>
          <w:noProof/>
          <w:sz w:val="22"/>
        </w:rPr>
        <w:pPrChange w:id="1410" w:author="Michelle Leishman" w:date="2014-12-18T11:21:00Z">
          <w:pPr>
            <w:pStyle w:val="NormalWeb"/>
            <w:ind w:left="480" w:hanging="480"/>
            <w:divId w:val="1280186997"/>
          </w:pPr>
        </w:pPrChange>
      </w:pPr>
      <w:r w:rsidRPr="00170ECA">
        <w:rPr>
          <w:rFonts w:ascii="Calibri" w:hAnsi="Calibri"/>
          <w:noProof/>
          <w:sz w:val="22"/>
        </w:rPr>
        <w:t xml:space="preserve">Naiman, R., Decamps, H. &amp; Pollock, M. (1993) The role of riparian corridors in maintaining regional biodiversity. </w:t>
      </w:r>
      <w:r w:rsidRPr="00170ECA">
        <w:rPr>
          <w:rFonts w:ascii="Calibri" w:hAnsi="Calibri"/>
          <w:i/>
          <w:iCs/>
          <w:noProof/>
          <w:sz w:val="22"/>
        </w:rPr>
        <w:t>Ecological Applications</w:t>
      </w:r>
      <w:r w:rsidRPr="00170ECA">
        <w:rPr>
          <w:rFonts w:ascii="Calibri" w:hAnsi="Calibri"/>
          <w:noProof/>
          <w:sz w:val="22"/>
        </w:rPr>
        <w:t xml:space="preserve">, </w:t>
      </w:r>
      <w:r w:rsidRPr="00170ECA">
        <w:rPr>
          <w:rFonts w:ascii="Calibri" w:hAnsi="Calibri"/>
          <w:b/>
          <w:bCs/>
          <w:noProof/>
          <w:sz w:val="22"/>
        </w:rPr>
        <w:t>3</w:t>
      </w:r>
      <w:r w:rsidRPr="00170ECA">
        <w:rPr>
          <w:rFonts w:ascii="Calibri" w:hAnsi="Calibri"/>
          <w:noProof/>
          <w:sz w:val="22"/>
        </w:rPr>
        <w:t>, 209–212.</w:t>
      </w:r>
    </w:p>
    <w:p w14:paraId="05E532FD" w14:textId="77777777" w:rsidR="00170ECA" w:rsidRPr="00170ECA" w:rsidRDefault="00170ECA">
      <w:pPr>
        <w:pStyle w:val="NormalWeb"/>
        <w:spacing w:line="480" w:lineRule="auto"/>
        <w:ind w:left="480" w:hanging="480"/>
        <w:divId w:val="1280186997"/>
        <w:rPr>
          <w:rFonts w:ascii="Calibri" w:hAnsi="Calibri"/>
          <w:noProof/>
          <w:sz w:val="22"/>
        </w:rPr>
        <w:pPrChange w:id="1411" w:author="Michelle Leishman" w:date="2014-12-18T11:21:00Z">
          <w:pPr>
            <w:pStyle w:val="NormalWeb"/>
            <w:ind w:left="480" w:hanging="480"/>
            <w:divId w:val="1280186997"/>
          </w:pPr>
        </w:pPrChange>
      </w:pPr>
      <w:r w:rsidRPr="00170ECA">
        <w:rPr>
          <w:rFonts w:ascii="Calibri" w:hAnsi="Calibri"/>
          <w:noProof/>
          <w:sz w:val="22"/>
        </w:rPr>
        <w:t xml:space="preserve">Nepstad, D., Tohver, I., Ray, D., Moutinho, P. &amp; Cardinot, G. (2007) Mortality of large trees and lianas following experimental drought in an Amazon forest.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88</w:t>
      </w:r>
      <w:r w:rsidRPr="00170ECA">
        <w:rPr>
          <w:rFonts w:ascii="Calibri" w:hAnsi="Calibri"/>
          <w:noProof/>
          <w:sz w:val="22"/>
        </w:rPr>
        <w:t>, 2259–2269.</w:t>
      </w:r>
    </w:p>
    <w:p w14:paraId="44E1B4BB" w14:textId="77777777" w:rsidR="00170ECA" w:rsidRPr="00170ECA" w:rsidRDefault="00170ECA">
      <w:pPr>
        <w:pStyle w:val="NormalWeb"/>
        <w:spacing w:line="480" w:lineRule="auto"/>
        <w:ind w:left="480" w:hanging="480"/>
        <w:divId w:val="1280186997"/>
        <w:rPr>
          <w:rFonts w:ascii="Calibri" w:hAnsi="Calibri"/>
          <w:noProof/>
          <w:sz w:val="22"/>
        </w:rPr>
        <w:pPrChange w:id="1412" w:author="Michelle Leishman" w:date="2014-12-18T11:21:00Z">
          <w:pPr>
            <w:pStyle w:val="NormalWeb"/>
            <w:ind w:left="480" w:hanging="480"/>
            <w:divId w:val="1280186997"/>
          </w:pPr>
        </w:pPrChange>
      </w:pPr>
      <w:r w:rsidRPr="00170ECA">
        <w:rPr>
          <w:rFonts w:ascii="Calibri" w:hAnsi="Calibri"/>
          <w:noProof/>
          <w:sz w:val="22"/>
        </w:rPr>
        <w:t xml:space="preserve">Nicholls, N. (1989) Sea surface temperatures and Australian winter rainfall. </w:t>
      </w:r>
      <w:r w:rsidRPr="00170ECA">
        <w:rPr>
          <w:rFonts w:ascii="Calibri" w:hAnsi="Calibri"/>
          <w:i/>
          <w:iCs/>
          <w:noProof/>
          <w:sz w:val="22"/>
        </w:rPr>
        <w:t>Journal of Climate</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965–973.</w:t>
      </w:r>
    </w:p>
    <w:p w14:paraId="21DF32D7" w14:textId="77777777" w:rsidR="00170ECA" w:rsidRPr="00170ECA" w:rsidRDefault="00170ECA">
      <w:pPr>
        <w:pStyle w:val="NormalWeb"/>
        <w:spacing w:line="480" w:lineRule="auto"/>
        <w:ind w:left="480" w:hanging="480"/>
        <w:divId w:val="1280186997"/>
        <w:rPr>
          <w:rFonts w:ascii="Calibri" w:hAnsi="Calibri"/>
          <w:noProof/>
          <w:sz w:val="22"/>
        </w:rPr>
        <w:pPrChange w:id="1413" w:author="Michelle Leishman" w:date="2014-12-18T11:21:00Z">
          <w:pPr>
            <w:pStyle w:val="NormalWeb"/>
            <w:ind w:left="480" w:hanging="480"/>
            <w:divId w:val="1280186997"/>
          </w:pPr>
        </w:pPrChange>
      </w:pPr>
      <w:r w:rsidRPr="00170ECA">
        <w:rPr>
          <w:rFonts w:ascii="Calibri" w:hAnsi="Calibri"/>
          <w:noProof/>
          <w:sz w:val="22"/>
        </w:rPr>
        <w:t xml:space="preserve">Nilsson, C. &amp; Berggren, K. (2000) Alterations of Riparian Ecosystems Caused by River Regulation.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50</w:t>
      </w:r>
      <w:r w:rsidRPr="00170ECA">
        <w:rPr>
          <w:rFonts w:ascii="Calibri" w:hAnsi="Calibri"/>
          <w:noProof/>
          <w:sz w:val="22"/>
        </w:rPr>
        <w:t>, 783–792.</w:t>
      </w:r>
    </w:p>
    <w:p w14:paraId="0AAE31D5" w14:textId="77777777" w:rsidR="00170ECA" w:rsidRPr="00170ECA" w:rsidRDefault="00170ECA">
      <w:pPr>
        <w:pStyle w:val="NormalWeb"/>
        <w:spacing w:line="480" w:lineRule="auto"/>
        <w:ind w:left="480" w:hanging="480"/>
        <w:divId w:val="1280186997"/>
        <w:rPr>
          <w:rFonts w:ascii="Calibri" w:hAnsi="Calibri"/>
          <w:noProof/>
          <w:sz w:val="22"/>
        </w:rPr>
        <w:pPrChange w:id="1414" w:author="Michelle Leishman" w:date="2014-12-18T11:21:00Z">
          <w:pPr>
            <w:pStyle w:val="NormalWeb"/>
            <w:ind w:left="480" w:hanging="480"/>
            <w:divId w:val="1280186997"/>
          </w:pPr>
        </w:pPrChange>
      </w:pPr>
      <w:r w:rsidRPr="00170ECA">
        <w:rPr>
          <w:rFonts w:ascii="Calibri" w:hAnsi="Calibri"/>
          <w:noProof/>
          <w:sz w:val="22"/>
        </w:rPr>
        <w:t xml:space="preserve">Nilsson, C., Grelsson, G., Johansson, M. &amp; Sperens, U. (1989) Patterns of plant species richness along riverbanks.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70</w:t>
      </w:r>
      <w:r w:rsidRPr="00170ECA">
        <w:rPr>
          <w:rFonts w:ascii="Calibri" w:hAnsi="Calibri"/>
          <w:noProof/>
          <w:sz w:val="22"/>
        </w:rPr>
        <w:t>, 77–84.</w:t>
      </w:r>
    </w:p>
    <w:p w14:paraId="57BA760B" w14:textId="77777777" w:rsidR="00170ECA" w:rsidRPr="00170ECA" w:rsidRDefault="00170ECA">
      <w:pPr>
        <w:pStyle w:val="NormalWeb"/>
        <w:spacing w:line="480" w:lineRule="auto"/>
        <w:ind w:left="480" w:hanging="480"/>
        <w:divId w:val="1280186997"/>
        <w:rPr>
          <w:rFonts w:ascii="Calibri" w:hAnsi="Calibri"/>
          <w:noProof/>
          <w:sz w:val="22"/>
        </w:rPr>
        <w:pPrChange w:id="1415" w:author="Michelle Leishman" w:date="2014-12-18T11:21:00Z">
          <w:pPr>
            <w:pStyle w:val="NormalWeb"/>
            <w:ind w:left="480" w:hanging="480"/>
            <w:divId w:val="1280186997"/>
          </w:pPr>
        </w:pPrChange>
      </w:pPr>
      <w:r w:rsidRPr="00170ECA">
        <w:rPr>
          <w:rFonts w:ascii="Calibri" w:hAnsi="Calibri"/>
          <w:noProof/>
          <w:sz w:val="22"/>
        </w:rPr>
        <w:lastRenderedPageBreak/>
        <w:t xml:space="preserve">Nilsson, C. &amp; Svedmark, M. (2002) Basic Principles and Ecological Consequences of Changing Water Regimes: Riparian Plant Communities. </w:t>
      </w:r>
      <w:r w:rsidRPr="00170ECA">
        <w:rPr>
          <w:rFonts w:ascii="Calibri" w:hAnsi="Calibri"/>
          <w:i/>
          <w:iCs/>
          <w:noProof/>
          <w:sz w:val="22"/>
        </w:rPr>
        <w:t>Environmental Management</w:t>
      </w:r>
      <w:r w:rsidRPr="00170ECA">
        <w:rPr>
          <w:rFonts w:ascii="Calibri" w:hAnsi="Calibri"/>
          <w:noProof/>
          <w:sz w:val="22"/>
        </w:rPr>
        <w:t xml:space="preserve">, </w:t>
      </w:r>
      <w:r w:rsidRPr="00170ECA">
        <w:rPr>
          <w:rFonts w:ascii="Calibri" w:hAnsi="Calibri"/>
          <w:b/>
          <w:bCs/>
          <w:noProof/>
          <w:sz w:val="22"/>
        </w:rPr>
        <w:t>30</w:t>
      </w:r>
      <w:r w:rsidRPr="00170ECA">
        <w:rPr>
          <w:rFonts w:ascii="Calibri" w:hAnsi="Calibri"/>
          <w:noProof/>
          <w:sz w:val="22"/>
        </w:rPr>
        <w:t>, 468–480.</w:t>
      </w:r>
    </w:p>
    <w:p w14:paraId="274F70A5" w14:textId="77777777" w:rsidR="00170ECA" w:rsidRPr="00170ECA" w:rsidRDefault="00170ECA">
      <w:pPr>
        <w:pStyle w:val="NormalWeb"/>
        <w:spacing w:line="480" w:lineRule="auto"/>
        <w:ind w:left="480" w:hanging="480"/>
        <w:divId w:val="1280186997"/>
        <w:rPr>
          <w:rFonts w:ascii="Calibri" w:hAnsi="Calibri"/>
          <w:noProof/>
          <w:sz w:val="22"/>
        </w:rPr>
        <w:pPrChange w:id="1416" w:author="Michelle Leishman" w:date="2014-12-18T11:21:00Z">
          <w:pPr>
            <w:pStyle w:val="NormalWeb"/>
            <w:ind w:left="480" w:hanging="480"/>
            <w:divId w:val="1280186997"/>
          </w:pPr>
        </w:pPrChange>
      </w:pPr>
      <w:r w:rsidRPr="00170ECA">
        <w:rPr>
          <w:rFonts w:ascii="Calibri" w:hAnsi="Calibri"/>
          <w:noProof/>
          <w:sz w:val="22"/>
        </w:rPr>
        <w:t xml:space="preserve">Pakeman, R.J. (2011) Functional diversity indices reveal the impacts of land use intensification on plant community assembly.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99</w:t>
      </w:r>
      <w:r w:rsidRPr="00170ECA">
        <w:rPr>
          <w:rFonts w:ascii="Calibri" w:hAnsi="Calibri"/>
          <w:noProof/>
          <w:sz w:val="22"/>
        </w:rPr>
        <w:t>, 1143–1151.</w:t>
      </w:r>
    </w:p>
    <w:p w14:paraId="2DA12BF4" w14:textId="77777777" w:rsidR="00170ECA" w:rsidRPr="00170ECA" w:rsidRDefault="00170ECA">
      <w:pPr>
        <w:pStyle w:val="NormalWeb"/>
        <w:spacing w:line="480" w:lineRule="auto"/>
        <w:ind w:left="480" w:hanging="480"/>
        <w:divId w:val="1280186997"/>
        <w:rPr>
          <w:rFonts w:ascii="Calibri" w:hAnsi="Calibri"/>
          <w:noProof/>
          <w:sz w:val="22"/>
        </w:rPr>
        <w:pPrChange w:id="1417" w:author="Michelle Leishman" w:date="2014-12-18T11:21:00Z">
          <w:pPr>
            <w:pStyle w:val="NormalWeb"/>
            <w:ind w:left="480" w:hanging="480"/>
            <w:divId w:val="1280186997"/>
          </w:pPr>
        </w:pPrChange>
      </w:pPr>
      <w:r w:rsidRPr="00170ECA">
        <w:rPr>
          <w:rFonts w:ascii="Calibri" w:hAnsi="Calibri"/>
          <w:noProof/>
          <w:sz w:val="22"/>
        </w:rPr>
        <w:t xml:space="preserve">Palmer, M. &amp; Poff, N. (1997) The influence of environmental heterogeneity on patterns and processes in streams. </w:t>
      </w:r>
      <w:r w:rsidRPr="00170ECA">
        <w:rPr>
          <w:rFonts w:ascii="Calibri" w:hAnsi="Calibri"/>
          <w:i/>
          <w:iCs/>
          <w:noProof/>
          <w:sz w:val="22"/>
        </w:rPr>
        <w:t>Journal of the North American Benthological Society</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169–173.</w:t>
      </w:r>
    </w:p>
    <w:p w14:paraId="1B200A75" w14:textId="77777777" w:rsidR="00170ECA" w:rsidRPr="00170ECA" w:rsidRDefault="00170ECA">
      <w:pPr>
        <w:pStyle w:val="NormalWeb"/>
        <w:spacing w:line="480" w:lineRule="auto"/>
        <w:ind w:left="480" w:hanging="480"/>
        <w:divId w:val="1280186997"/>
        <w:rPr>
          <w:rFonts w:ascii="Calibri" w:hAnsi="Calibri"/>
          <w:noProof/>
          <w:sz w:val="22"/>
        </w:rPr>
        <w:pPrChange w:id="1418" w:author="Michelle Leishman" w:date="2014-12-18T11:21:00Z">
          <w:pPr>
            <w:pStyle w:val="NormalWeb"/>
            <w:ind w:left="480" w:hanging="480"/>
            <w:divId w:val="1280186997"/>
          </w:pPr>
        </w:pPrChange>
      </w:pPr>
      <w:r w:rsidRPr="00170ECA">
        <w:rPr>
          <w:rFonts w:ascii="Calibri" w:hAnsi="Calibri"/>
          <w:noProof/>
          <w:sz w:val="22"/>
        </w:rPr>
        <w:t xml:space="preserve">Peel, M., Finlayson, B. &amp; McMahon, T. (2007) Updated world map of the Köppen-Geiger climate classification. </w:t>
      </w:r>
      <w:r w:rsidRPr="00170ECA">
        <w:rPr>
          <w:rFonts w:ascii="Calibri" w:hAnsi="Calibri"/>
          <w:i/>
          <w:iCs/>
          <w:noProof/>
          <w:sz w:val="22"/>
        </w:rPr>
        <w:t>Hydrology and Earth System Sciences Discussions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439–473.</w:t>
      </w:r>
    </w:p>
    <w:p w14:paraId="373DE3AD" w14:textId="77777777" w:rsidR="00170ECA" w:rsidRPr="00170ECA" w:rsidRDefault="00170ECA">
      <w:pPr>
        <w:pStyle w:val="NormalWeb"/>
        <w:spacing w:line="480" w:lineRule="auto"/>
        <w:ind w:left="480" w:hanging="480"/>
        <w:divId w:val="1280186997"/>
        <w:rPr>
          <w:rFonts w:ascii="Calibri" w:hAnsi="Calibri"/>
          <w:noProof/>
          <w:sz w:val="22"/>
        </w:rPr>
        <w:pPrChange w:id="1419" w:author="Michelle Leishman" w:date="2014-12-18T11:21:00Z">
          <w:pPr>
            <w:pStyle w:val="NormalWeb"/>
            <w:ind w:left="480" w:hanging="480"/>
            <w:divId w:val="1280186997"/>
          </w:pPr>
        </w:pPrChange>
      </w:pPr>
      <w:r w:rsidRPr="00170ECA">
        <w:rPr>
          <w:rFonts w:ascii="Calibri" w:hAnsi="Calibri"/>
          <w:noProof/>
          <w:sz w:val="22"/>
        </w:rPr>
        <w:t xml:space="preserve">Peel, M., McMahon, T. &amp; Finlayson, B. (2004) Continental differences in the variability of annual runoff-update and reassessment. </w:t>
      </w:r>
      <w:r w:rsidRPr="00170ECA">
        <w:rPr>
          <w:rFonts w:ascii="Calibri" w:hAnsi="Calibri"/>
          <w:i/>
          <w:iCs/>
          <w:noProof/>
          <w:sz w:val="22"/>
        </w:rPr>
        <w:t>Journal of Hydrology</w:t>
      </w:r>
      <w:r w:rsidRPr="00170ECA">
        <w:rPr>
          <w:rFonts w:ascii="Calibri" w:hAnsi="Calibri"/>
          <w:noProof/>
          <w:sz w:val="22"/>
        </w:rPr>
        <w:t xml:space="preserve">, </w:t>
      </w:r>
      <w:r w:rsidRPr="00170ECA">
        <w:rPr>
          <w:rFonts w:ascii="Calibri" w:hAnsi="Calibri"/>
          <w:b/>
          <w:bCs/>
          <w:noProof/>
          <w:sz w:val="22"/>
        </w:rPr>
        <w:t>295</w:t>
      </w:r>
      <w:r w:rsidRPr="00170ECA">
        <w:rPr>
          <w:rFonts w:ascii="Calibri" w:hAnsi="Calibri"/>
          <w:noProof/>
          <w:sz w:val="22"/>
        </w:rPr>
        <w:t>, 185–197.</w:t>
      </w:r>
    </w:p>
    <w:p w14:paraId="5C542E06" w14:textId="77777777" w:rsidR="00170ECA" w:rsidRPr="00170ECA" w:rsidRDefault="00170ECA">
      <w:pPr>
        <w:pStyle w:val="NormalWeb"/>
        <w:spacing w:line="480" w:lineRule="auto"/>
        <w:ind w:left="480" w:hanging="480"/>
        <w:divId w:val="1280186997"/>
        <w:rPr>
          <w:rFonts w:ascii="Calibri" w:hAnsi="Calibri"/>
          <w:noProof/>
          <w:sz w:val="22"/>
        </w:rPr>
        <w:pPrChange w:id="1420" w:author="Michelle Leishman" w:date="2014-12-18T11:21:00Z">
          <w:pPr>
            <w:pStyle w:val="NormalWeb"/>
            <w:ind w:left="480" w:hanging="480"/>
            <w:divId w:val="1280186997"/>
          </w:pPr>
        </w:pPrChange>
      </w:pPr>
      <w:r w:rsidRPr="00170ECA">
        <w:rPr>
          <w:rFonts w:ascii="Calibri" w:hAnsi="Calibri"/>
          <w:noProof/>
          <w:sz w:val="22"/>
        </w:rPr>
        <w:t xml:space="preserve">Petchey, O.L. &amp; Gaston, K.J. (2006) Functional diversity: back to basics and looking forward.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741–58.</w:t>
      </w:r>
    </w:p>
    <w:p w14:paraId="247695A4" w14:textId="77777777" w:rsidR="00170ECA" w:rsidRPr="00170ECA" w:rsidRDefault="00170ECA">
      <w:pPr>
        <w:pStyle w:val="NormalWeb"/>
        <w:spacing w:line="480" w:lineRule="auto"/>
        <w:ind w:left="480" w:hanging="480"/>
        <w:divId w:val="1280186997"/>
        <w:rPr>
          <w:rFonts w:ascii="Calibri" w:hAnsi="Calibri"/>
          <w:noProof/>
          <w:sz w:val="22"/>
        </w:rPr>
        <w:pPrChange w:id="1421" w:author="Michelle Leishman" w:date="2014-12-18T11:21:00Z">
          <w:pPr>
            <w:pStyle w:val="NormalWeb"/>
            <w:ind w:left="480" w:hanging="480"/>
            <w:divId w:val="1280186997"/>
          </w:pPr>
        </w:pPrChange>
      </w:pPr>
      <w:r w:rsidRPr="00170ECA">
        <w:rPr>
          <w:rFonts w:ascii="Calibri" w:hAnsi="Calibri"/>
          <w:noProof/>
          <w:sz w:val="22"/>
        </w:rPr>
        <w:t xml:space="preserve">Poff, N.L. (2002) Ecological response to and management of increased flooding caused by climate change. </w:t>
      </w:r>
      <w:r w:rsidRPr="00170ECA">
        <w:rPr>
          <w:rFonts w:ascii="Calibri" w:hAnsi="Calibri"/>
          <w:i/>
          <w:iCs/>
          <w:noProof/>
          <w:sz w:val="22"/>
        </w:rPr>
        <w:t>Philosophical transactions. Series A, Mathematical, physical, and engineering sciences</w:t>
      </w:r>
      <w:r w:rsidRPr="00170ECA">
        <w:rPr>
          <w:rFonts w:ascii="Calibri" w:hAnsi="Calibri"/>
          <w:noProof/>
          <w:sz w:val="22"/>
        </w:rPr>
        <w:t xml:space="preserve">, </w:t>
      </w:r>
      <w:r w:rsidRPr="00170ECA">
        <w:rPr>
          <w:rFonts w:ascii="Calibri" w:hAnsi="Calibri"/>
          <w:b/>
          <w:bCs/>
          <w:noProof/>
          <w:sz w:val="22"/>
        </w:rPr>
        <w:t>360</w:t>
      </w:r>
      <w:r w:rsidRPr="00170ECA">
        <w:rPr>
          <w:rFonts w:ascii="Calibri" w:hAnsi="Calibri"/>
          <w:noProof/>
          <w:sz w:val="22"/>
        </w:rPr>
        <w:t>, 1497–510.</w:t>
      </w:r>
    </w:p>
    <w:p w14:paraId="745778E9" w14:textId="77777777" w:rsidR="00170ECA" w:rsidRPr="00170ECA" w:rsidRDefault="00170ECA">
      <w:pPr>
        <w:pStyle w:val="NormalWeb"/>
        <w:spacing w:line="480" w:lineRule="auto"/>
        <w:ind w:left="480" w:hanging="480"/>
        <w:divId w:val="1280186997"/>
        <w:rPr>
          <w:rFonts w:ascii="Calibri" w:hAnsi="Calibri"/>
          <w:noProof/>
          <w:sz w:val="22"/>
        </w:rPr>
        <w:pPrChange w:id="1422" w:author="Michelle Leishman" w:date="2014-12-18T11:21:00Z">
          <w:pPr>
            <w:pStyle w:val="NormalWeb"/>
            <w:ind w:left="480" w:hanging="480"/>
            <w:divId w:val="1280186997"/>
          </w:pPr>
        </w:pPrChange>
      </w:pPr>
      <w:r w:rsidRPr="00170ECA">
        <w:rPr>
          <w:rFonts w:ascii="Calibri" w:hAnsi="Calibri"/>
          <w:noProof/>
          <w:sz w:val="22"/>
        </w:rPr>
        <w:t xml:space="preserve">Poff, N., Allan, J. &amp; Bain, M. (1997) The natural flow regime.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47</w:t>
      </w:r>
      <w:r w:rsidRPr="00170ECA">
        <w:rPr>
          <w:rFonts w:ascii="Calibri" w:hAnsi="Calibri"/>
          <w:noProof/>
          <w:sz w:val="22"/>
        </w:rPr>
        <w:t>, 769–784.</w:t>
      </w:r>
    </w:p>
    <w:p w14:paraId="5AC675A8" w14:textId="77777777" w:rsidR="00170ECA" w:rsidRPr="00170ECA" w:rsidRDefault="00170ECA">
      <w:pPr>
        <w:pStyle w:val="NormalWeb"/>
        <w:spacing w:line="480" w:lineRule="auto"/>
        <w:ind w:left="480" w:hanging="480"/>
        <w:divId w:val="1280186997"/>
        <w:rPr>
          <w:rFonts w:ascii="Calibri" w:hAnsi="Calibri"/>
          <w:noProof/>
          <w:sz w:val="22"/>
        </w:rPr>
        <w:pPrChange w:id="1423" w:author="Michelle Leishman" w:date="2014-12-18T11:21:00Z">
          <w:pPr>
            <w:pStyle w:val="NormalWeb"/>
            <w:ind w:left="480" w:hanging="480"/>
            <w:divId w:val="1280186997"/>
          </w:pPr>
        </w:pPrChange>
      </w:pPr>
      <w:r w:rsidRPr="00170ECA">
        <w:rPr>
          <w:rFonts w:ascii="Calibri" w:hAnsi="Calibri"/>
          <w:noProof/>
          <w:sz w:val="22"/>
        </w:rPr>
        <w:t xml:space="preserve">Pollard, K.S., Ge, Y. &amp; Dudoit, S. (2008) multtest: Resampling-based multiple hypothesis testing.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0A9CA758" w14:textId="77777777" w:rsidR="00170ECA" w:rsidRPr="00170ECA" w:rsidRDefault="00170ECA">
      <w:pPr>
        <w:pStyle w:val="NormalWeb"/>
        <w:spacing w:line="480" w:lineRule="auto"/>
        <w:ind w:left="480" w:hanging="480"/>
        <w:divId w:val="1280186997"/>
        <w:rPr>
          <w:rFonts w:ascii="Calibri" w:hAnsi="Calibri"/>
          <w:noProof/>
          <w:sz w:val="22"/>
        </w:rPr>
        <w:pPrChange w:id="1424" w:author="Michelle Leishman" w:date="2014-12-18T11:21:00Z">
          <w:pPr>
            <w:pStyle w:val="NormalWeb"/>
            <w:ind w:left="480" w:hanging="480"/>
            <w:divId w:val="1280186997"/>
          </w:pPr>
        </w:pPrChange>
      </w:pPr>
      <w:r w:rsidRPr="00170ECA">
        <w:rPr>
          <w:rFonts w:ascii="Calibri" w:hAnsi="Calibri"/>
          <w:noProof/>
          <w:sz w:val="22"/>
        </w:rPr>
        <w:t xml:space="preserve">Poorter, L., Wright, S.J., Paz, H., Ackerly, D.D., Condit, R., Ibarra-Manríquez, G., Harms, K.E., Licona, J.C., Martínez-Ramos, M., Mazer, S.J., Muller-Landau, H.C., Peña-Claros, M., Webb, C.O. &amp; </w:t>
      </w:r>
      <w:r w:rsidRPr="00170ECA">
        <w:rPr>
          <w:rFonts w:ascii="Calibri" w:hAnsi="Calibri"/>
          <w:noProof/>
          <w:sz w:val="22"/>
        </w:rPr>
        <w:lastRenderedPageBreak/>
        <w:t xml:space="preserve">Wright, I.J. (2008) Are functional traits good predictors of demographic rates? Evidence from five neotropical forests.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1908–20.</w:t>
      </w:r>
    </w:p>
    <w:p w14:paraId="36CC915E" w14:textId="77777777" w:rsidR="00170ECA" w:rsidRPr="00170ECA" w:rsidRDefault="00170ECA">
      <w:pPr>
        <w:pStyle w:val="NormalWeb"/>
        <w:spacing w:line="480" w:lineRule="auto"/>
        <w:ind w:left="480" w:hanging="480"/>
        <w:divId w:val="1280186997"/>
        <w:rPr>
          <w:rFonts w:ascii="Calibri" w:hAnsi="Calibri"/>
          <w:noProof/>
          <w:sz w:val="22"/>
        </w:rPr>
        <w:pPrChange w:id="1425" w:author="Michelle Leishman" w:date="2014-12-18T11:21:00Z">
          <w:pPr>
            <w:pStyle w:val="NormalWeb"/>
            <w:ind w:left="480" w:hanging="480"/>
            <w:divId w:val="1280186997"/>
          </w:pPr>
        </w:pPrChange>
      </w:pPr>
      <w:r w:rsidRPr="00170ECA">
        <w:rPr>
          <w:rFonts w:ascii="Calibri" w:hAnsi="Calibri"/>
          <w:noProof/>
          <w:sz w:val="22"/>
        </w:rPr>
        <w:t xml:space="preserve">Preston, K.A., Cornwell, W.K. &amp; Denoyer, J.L. (2006) Wood density and vessel traits as distinct correlates of ecological strategy in 51 California coast range angiosperms.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170</w:t>
      </w:r>
      <w:r w:rsidRPr="00170ECA">
        <w:rPr>
          <w:rFonts w:ascii="Calibri" w:hAnsi="Calibri"/>
          <w:noProof/>
          <w:sz w:val="22"/>
        </w:rPr>
        <w:t>, 807–18.</w:t>
      </w:r>
    </w:p>
    <w:p w14:paraId="60F1980A" w14:textId="77777777" w:rsidR="00170ECA" w:rsidRPr="00170ECA" w:rsidRDefault="00170ECA">
      <w:pPr>
        <w:pStyle w:val="NormalWeb"/>
        <w:spacing w:line="480" w:lineRule="auto"/>
        <w:ind w:left="480" w:hanging="480"/>
        <w:divId w:val="1280186997"/>
        <w:rPr>
          <w:rFonts w:ascii="Calibri" w:hAnsi="Calibri"/>
          <w:noProof/>
          <w:sz w:val="22"/>
        </w:rPr>
        <w:pPrChange w:id="1426" w:author="Michelle Leishman" w:date="2014-12-18T11:21:00Z">
          <w:pPr>
            <w:pStyle w:val="NormalWeb"/>
            <w:ind w:left="480" w:hanging="480"/>
            <w:divId w:val="1280186997"/>
          </w:pPr>
        </w:pPrChange>
      </w:pPr>
      <w:r w:rsidRPr="00170ECA">
        <w:rPr>
          <w:rFonts w:ascii="Calibri" w:hAnsi="Calibri"/>
          <w:noProof/>
          <w:sz w:val="22"/>
        </w:rPr>
        <w:t>R Core Team. (2013) R: A Language and Environment for Statistical Computing.</w:t>
      </w:r>
    </w:p>
    <w:p w14:paraId="2F62B01E" w14:textId="77777777" w:rsidR="00170ECA" w:rsidRPr="00170ECA" w:rsidRDefault="00170ECA">
      <w:pPr>
        <w:pStyle w:val="NormalWeb"/>
        <w:spacing w:line="480" w:lineRule="auto"/>
        <w:ind w:left="480" w:hanging="480"/>
        <w:divId w:val="1280186997"/>
        <w:rPr>
          <w:rFonts w:ascii="Calibri" w:hAnsi="Calibri"/>
          <w:noProof/>
          <w:sz w:val="22"/>
        </w:rPr>
        <w:pPrChange w:id="1427" w:author="Michelle Leishman" w:date="2014-12-18T11:21:00Z">
          <w:pPr>
            <w:pStyle w:val="NormalWeb"/>
            <w:ind w:left="480" w:hanging="480"/>
            <w:divId w:val="1280186997"/>
          </w:pPr>
        </w:pPrChange>
      </w:pPr>
      <w:r w:rsidRPr="00170ECA">
        <w:rPr>
          <w:rFonts w:ascii="Calibri" w:hAnsi="Calibri"/>
          <w:noProof/>
          <w:sz w:val="22"/>
        </w:rPr>
        <w:t xml:space="preserve">Reich, P. &amp; Wright, I. (2003) The evolution of plant functional variation: traits, spectra, and strategies. </w:t>
      </w:r>
      <w:r w:rsidRPr="00170ECA">
        <w:rPr>
          <w:rFonts w:ascii="Calibri" w:hAnsi="Calibri"/>
          <w:i/>
          <w:iCs/>
          <w:noProof/>
          <w:sz w:val="22"/>
        </w:rPr>
        <w:t>International Journal of Plant Sciences</w:t>
      </w:r>
      <w:r w:rsidRPr="00170ECA">
        <w:rPr>
          <w:rFonts w:ascii="Calibri" w:hAnsi="Calibri"/>
          <w:noProof/>
          <w:sz w:val="22"/>
        </w:rPr>
        <w:t xml:space="preserve">, </w:t>
      </w:r>
      <w:r w:rsidRPr="00170ECA">
        <w:rPr>
          <w:rFonts w:ascii="Calibri" w:hAnsi="Calibri"/>
          <w:b/>
          <w:bCs/>
          <w:noProof/>
          <w:sz w:val="22"/>
        </w:rPr>
        <w:t>164</w:t>
      </w:r>
      <w:r w:rsidRPr="00170ECA">
        <w:rPr>
          <w:rFonts w:ascii="Calibri" w:hAnsi="Calibri"/>
          <w:noProof/>
          <w:sz w:val="22"/>
        </w:rPr>
        <w:t>, 146–164.</w:t>
      </w:r>
    </w:p>
    <w:p w14:paraId="780B4BBB" w14:textId="77777777" w:rsidR="00170ECA" w:rsidRPr="00170ECA" w:rsidRDefault="00170ECA">
      <w:pPr>
        <w:pStyle w:val="NormalWeb"/>
        <w:spacing w:line="480" w:lineRule="auto"/>
        <w:ind w:left="480" w:hanging="480"/>
        <w:divId w:val="1280186997"/>
        <w:rPr>
          <w:rFonts w:ascii="Calibri" w:hAnsi="Calibri"/>
          <w:noProof/>
          <w:sz w:val="22"/>
        </w:rPr>
        <w:pPrChange w:id="1428" w:author="Michelle Leishman" w:date="2014-12-18T11:21:00Z">
          <w:pPr>
            <w:pStyle w:val="NormalWeb"/>
            <w:ind w:left="480" w:hanging="480"/>
            <w:divId w:val="1280186997"/>
          </w:pPr>
        </w:pPrChange>
      </w:pPr>
      <w:r w:rsidRPr="00170ECA">
        <w:rPr>
          <w:rFonts w:ascii="Calibri" w:hAnsi="Calibri"/>
          <w:noProof/>
          <w:sz w:val="22"/>
        </w:rPr>
        <w:t xml:space="preserve">Robertson, A.I. (2001) The responses of floodplain primary production to flood frequency and timing.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126–136.</w:t>
      </w:r>
    </w:p>
    <w:p w14:paraId="64654728" w14:textId="77777777" w:rsidR="00170ECA" w:rsidRPr="00170ECA" w:rsidRDefault="00170ECA">
      <w:pPr>
        <w:pStyle w:val="NormalWeb"/>
        <w:spacing w:line="480" w:lineRule="auto"/>
        <w:ind w:left="480" w:hanging="480"/>
        <w:divId w:val="1280186997"/>
        <w:rPr>
          <w:rFonts w:ascii="Calibri" w:hAnsi="Calibri"/>
          <w:noProof/>
          <w:sz w:val="22"/>
        </w:rPr>
        <w:pPrChange w:id="1429" w:author="Michelle Leishman" w:date="2014-12-18T11:21:00Z">
          <w:pPr>
            <w:pStyle w:val="NormalWeb"/>
            <w:ind w:left="480" w:hanging="480"/>
            <w:divId w:val="1280186997"/>
          </w:pPr>
        </w:pPrChange>
      </w:pPr>
      <w:r w:rsidRPr="00170ECA">
        <w:rPr>
          <w:rFonts w:ascii="Calibri" w:hAnsi="Calibri"/>
          <w:noProof/>
          <w:sz w:val="22"/>
        </w:rPr>
        <w:t xml:space="preserve">Robinson, C. &amp; Schumacker, R. (2009) Interaction effects: centering, variance inflation factor, and interpretation issues. </w:t>
      </w:r>
      <w:r w:rsidRPr="00170ECA">
        <w:rPr>
          <w:rFonts w:ascii="Calibri" w:hAnsi="Calibri"/>
          <w:i/>
          <w:iCs/>
          <w:noProof/>
          <w:sz w:val="22"/>
        </w:rPr>
        <w:t>Multiple Linear Regression Viewpoints</w:t>
      </w:r>
      <w:r w:rsidRPr="00170ECA">
        <w:rPr>
          <w:rFonts w:ascii="Calibri" w:hAnsi="Calibri"/>
          <w:noProof/>
          <w:sz w:val="22"/>
        </w:rPr>
        <w:t xml:space="preserve">, </w:t>
      </w:r>
      <w:r w:rsidRPr="00170ECA">
        <w:rPr>
          <w:rFonts w:ascii="Calibri" w:hAnsi="Calibri"/>
          <w:b/>
          <w:bCs/>
          <w:noProof/>
          <w:sz w:val="22"/>
        </w:rPr>
        <w:t>35</w:t>
      </w:r>
      <w:r w:rsidRPr="00170ECA">
        <w:rPr>
          <w:rFonts w:ascii="Calibri" w:hAnsi="Calibri"/>
          <w:noProof/>
          <w:sz w:val="22"/>
        </w:rPr>
        <w:t>, 6–11.</w:t>
      </w:r>
    </w:p>
    <w:p w14:paraId="1C67BE0C" w14:textId="77777777" w:rsidR="00170ECA" w:rsidRPr="00170ECA" w:rsidRDefault="00170ECA">
      <w:pPr>
        <w:pStyle w:val="NormalWeb"/>
        <w:spacing w:line="480" w:lineRule="auto"/>
        <w:ind w:left="480" w:hanging="480"/>
        <w:divId w:val="1280186997"/>
        <w:rPr>
          <w:rFonts w:ascii="Calibri" w:hAnsi="Calibri"/>
          <w:noProof/>
          <w:sz w:val="22"/>
        </w:rPr>
        <w:pPrChange w:id="1430" w:author="Michelle Leishman" w:date="2014-12-18T11:21:00Z">
          <w:pPr>
            <w:pStyle w:val="NormalWeb"/>
            <w:ind w:left="480" w:hanging="480"/>
            <w:divId w:val="1280186997"/>
          </w:pPr>
        </w:pPrChange>
      </w:pPr>
      <w:r w:rsidRPr="00170ECA">
        <w:rPr>
          <w:rFonts w:ascii="Calibri" w:hAnsi="Calibri"/>
          <w:noProof/>
          <w:sz w:val="22"/>
        </w:rPr>
        <w:t xml:space="preserve">Savage, J. &amp; Cavender-Bares, J. (2012) Habitat specialization and the role of trait lability in structuring diverse willow (genus Salix)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138–150.</w:t>
      </w:r>
    </w:p>
    <w:p w14:paraId="52F29725" w14:textId="77777777" w:rsidR="00170ECA" w:rsidRPr="00170ECA" w:rsidRDefault="00170ECA">
      <w:pPr>
        <w:pStyle w:val="NormalWeb"/>
        <w:spacing w:line="480" w:lineRule="auto"/>
        <w:ind w:left="480" w:hanging="480"/>
        <w:divId w:val="1280186997"/>
        <w:rPr>
          <w:rFonts w:ascii="Calibri" w:hAnsi="Calibri"/>
          <w:noProof/>
          <w:sz w:val="22"/>
        </w:rPr>
        <w:pPrChange w:id="1431" w:author="Michelle Leishman" w:date="2014-12-18T11:21:00Z">
          <w:pPr>
            <w:pStyle w:val="NormalWeb"/>
            <w:ind w:left="480" w:hanging="480"/>
            <w:divId w:val="1280186997"/>
          </w:pPr>
        </w:pPrChange>
      </w:pPr>
      <w:r w:rsidRPr="00170ECA">
        <w:rPr>
          <w:rFonts w:ascii="Calibri" w:hAnsi="Calibri"/>
          <w:noProof/>
          <w:sz w:val="22"/>
        </w:rPr>
        <w:t xml:space="preserve">Schleuter, D. &amp; Daufresne, M. (2010) A user’s guide to functional diversity indices.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469–484.</w:t>
      </w:r>
    </w:p>
    <w:p w14:paraId="3F9D368A" w14:textId="77777777" w:rsidR="00170ECA" w:rsidRPr="00170ECA" w:rsidRDefault="00170ECA">
      <w:pPr>
        <w:pStyle w:val="NormalWeb"/>
        <w:spacing w:line="480" w:lineRule="auto"/>
        <w:ind w:left="480" w:hanging="480"/>
        <w:divId w:val="1280186997"/>
        <w:rPr>
          <w:rFonts w:ascii="Calibri" w:hAnsi="Calibri"/>
          <w:noProof/>
          <w:sz w:val="22"/>
        </w:rPr>
        <w:pPrChange w:id="1432" w:author="Michelle Leishman" w:date="2014-12-18T11:21:00Z">
          <w:pPr>
            <w:pStyle w:val="NormalWeb"/>
            <w:ind w:left="480" w:hanging="480"/>
            <w:divId w:val="1280186997"/>
          </w:pPr>
        </w:pPrChange>
      </w:pPr>
      <w:r w:rsidRPr="00170ECA">
        <w:rPr>
          <w:rFonts w:ascii="Calibri" w:hAnsi="Calibri"/>
          <w:noProof/>
          <w:sz w:val="22"/>
        </w:rPr>
        <w:t xml:space="preserve">Schwilk, D.W. &amp; Ackerly, D.D. (2005) Limiting similarity and functional diversity along environmental gradients.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8</w:t>
      </w:r>
      <w:r w:rsidRPr="00170ECA">
        <w:rPr>
          <w:rFonts w:ascii="Calibri" w:hAnsi="Calibri"/>
          <w:noProof/>
          <w:sz w:val="22"/>
        </w:rPr>
        <w:t>, 272–281.</w:t>
      </w:r>
    </w:p>
    <w:p w14:paraId="0D422CA5" w14:textId="77777777" w:rsidR="00170ECA" w:rsidRPr="00170ECA" w:rsidRDefault="00170ECA">
      <w:pPr>
        <w:pStyle w:val="NormalWeb"/>
        <w:spacing w:line="480" w:lineRule="auto"/>
        <w:ind w:left="480" w:hanging="480"/>
        <w:divId w:val="1280186997"/>
        <w:rPr>
          <w:rFonts w:ascii="Calibri" w:hAnsi="Calibri"/>
          <w:noProof/>
          <w:sz w:val="22"/>
        </w:rPr>
        <w:pPrChange w:id="1433" w:author="Michelle Leishman" w:date="2014-12-18T11:21:00Z">
          <w:pPr>
            <w:pStyle w:val="NormalWeb"/>
            <w:ind w:left="480" w:hanging="480"/>
            <w:divId w:val="1280186997"/>
          </w:pPr>
        </w:pPrChange>
      </w:pPr>
      <w:r w:rsidRPr="00170ECA">
        <w:rPr>
          <w:rFonts w:ascii="Calibri" w:hAnsi="Calibri"/>
          <w:noProof/>
          <w:sz w:val="22"/>
        </w:rPr>
        <w:t xml:space="preserve">Siebentritt, M.A., Ganf, G.G. &amp; Walker, K.F. (2004) Effects of an enhanced flood on riparian plants of the River Murray, South Australia.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765–774.</w:t>
      </w:r>
    </w:p>
    <w:p w14:paraId="3EB7679F" w14:textId="77777777" w:rsidR="00170ECA" w:rsidRPr="00170ECA" w:rsidRDefault="00170ECA">
      <w:pPr>
        <w:pStyle w:val="NormalWeb"/>
        <w:spacing w:line="480" w:lineRule="auto"/>
        <w:ind w:left="480" w:hanging="480"/>
        <w:divId w:val="1280186997"/>
        <w:rPr>
          <w:rFonts w:ascii="Calibri" w:hAnsi="Calibri"/>
          <w:noProof/>
          <w:sz w:val="22"/>
        </w:rPr>
        <w:pPrChange w:id="1434" w:author="Michelle Leishman" w:date="2014-12-18T11:21:00Z">
          <w:pPr>
            <w:pStyle w:val="NormalWeb"/>
            <w:ind w:left="480" w:hanging="480"/>
            <w:divId w:val="1280186997"/>
          </w:pPr>
        </w:pPrChange>
      </w:pPr>
      <w:r w:rsidRPr="00170ECA">
        <w:rPr>
          <w:rFonts w:ascii="Calibri" w:hAnsi="Calibri"/>
          <w:noProof/>
          <w:sz w:val="22"/>
        </w:rPr>
        <w:lastRenderedPageBreak/>
        <w:t xml:space="preserve">Singer, M. (2007) The influence of major dams on hydrology through the drainage network of the Sacramento River basin, California.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72</w:t>
      </w:r>
      <w:r w:rsidRPr="00170ECA">
        <w:rPr>
          <w:rFonts w:ascii="Calibri" w:hAnsi="Calibri"/>
          <w:noProof/>
          <w:sz w:val="22"/>
        </w:rPr>
        <w:t>, 55–72.</w:t>
      </w:r>
    </w:p>
    <w:p w14:paraId="1D0F02A6" w14:textId="77777777" w:rsidR="00170ECA" w:rsidRPr="00170ECA" w:rsidRDefault="00170ECA">
      <w:pPr>
        <w:pStyle w:val="NormalWeb"/>
        <w:spacing w:line="480" w:lineRule="auto"/>
        <w:ind w:left="480" w:hanging="480"/>
        <w:divId w:val="1280186997"/>
        <w:rPr>
          <w:rFonts w:ascii="Calibri" w:hAnsi="Calibri"/>
          <w:noProof/>
          <w:sz w:val="22"/>
        </w:rPr>
        <w:pPrChange w:id="1435" w:author="Michelle Leishman" w:date="2014-12-18T11:21:00Z">
          <w:pPr>
            <w:pStyle w:val="NormalWeb"/>
            <w:ind w:left="480" w:hanging="480"/>
            <w:divId w:val="1280186997"/>
          </w:pPr>
        </w:pPrChange>
      </w:pPr>
      <w:r w:rsidRPr="00170ECA">
        <w:rPr>
          <w:rFonts w:ascii="Calibri" w:hAnsi="Calibri"/>
          <w:noProof/>
          <w:sz w:val="22"/>
        </w:rPr>
        <w:t xml:space="preserve">Van Steenis, C.G.G.J. (1981) </w:t>
      </w:r>
      <w:r w:rsidRPr="00170ECA">
        <w:rPr>
          <w:rFonts w:ascii="Calibri" w:hAnsi="Calibri"/>
          <w:i/>
          <w:iCs/>
          <w:noProof/>
          <w:sz w:val="22"/>
        </w:rPr>
        <w:t>Rheophytes of the World: An Account of the Flood-Resistant Flowering Plants and Ferns and the Theory of Autonomous Evolution</w:t>
      </w:r>
      <w:r w:rsidRPr="00170ECA">
        <w:rPr>
          <w:rFonts w:ascii="Calibri" w:hAnsi="Calibri"/>
          <w:noProof/>
          <w:sz w:val="22"/>
        </w:rPr>
        <w:t>. Sijthoff &amp; Noordhoff Alphen aan den Rijn, Netherlands.</w:t>
      </w:r>
    </w:p>
    <w:p w14:paraId="63E56382" w14:textId="77777777" w:rsidR="00170ECA" w:rsidRPr="00170ECA" w:rsidRDefault="00170ECA">
      <w:pPr>
        <w:pStyle w:val="NormalWeb"/>
        <w:spacing w:line="480" w:lineRule="auto"/>
        <w:ind w:left="480" w:hanging="480"/>
        <w:divId w:val="1280186997"/>
        <w:rPr>
          <w:rFonts w:ascii="Calibri" w:hAnsi="Calibri"/>
          <w:noProof/>
          <w:sz w:val="22"/>
        </w:rPr>
        <w:pPrChange w:id="1436" w:author="Michelle Leishman" w:date="2014-12-18T11:21:00Z">
          <w:pPr>
            <w:pStyle w:val="NormalWeb"/>
            <w:ind w:left="480" w:hanging="480"/>
            <w:divId w:val="1280186997"/>
          </w:pPr>
        </w:pPrChange>
      </w:pPr>
      <w:r w:rsidRPr="00170ECA">
        <w:rPr>
          <w:rFonts w:ascii="Calibri" w:hAnsi="Calibri"/>
          <w:noProof/>
          <w:sz w:val="22"/>
        </w:rPr>
        <w:t xml:space="preserve">Steiger, J. &amp; Corenblit, D. (2012) The emergence of an “evolutionary geomorphology”? </w:t>
      </w:r>
      <w:r w:rsidRPr="00170ECA">
        <w:rPr>
          <w:rFonts w:ascii="Calibri" w:hAnsi="Calibri"/>
          <w:i/>
          <w:iCs/>
          <w:noProof/>
          <w:sz w:val="22"/>
        </w:rPr>
        <w:t>Central European Journal of Geosciences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376–382.</w:t>
      </w:r>
    </w:p>
    <w:p w14:paraId="72275DD2" w14:textId="77777777" w:rsidR="00170ECA" w:rsidRPr="00170ECA" w:rsidRDefault="00170ECA">
      <w:pPr>
        <w:pStyle w:val="NormalWeb"/>
        <w:spacing w:line="480" w:lineRule="auto"/>
        <w:ind w:left="480" w:hanging="480"/>
        <w:divId w:val="1280186997"/>
        <w:rPr>
          <w:rFonts w:ascii="Calibri" w:hAnsi="Calibri"/>
          <w:noProof/>
          <w:sz w:val="22"/>
        </w:rPr>
        <w:pPrChange w:id="1437" w:author="Michelle Leishman" w:date="2014-12-18T11:21:00Z">
          <w:pPr>
            <w:pStyle w:val="NormalWeb"/>
            <w:ind w:left="480" w:hanging="480"/>
            <w:divId w:val="1280186997"/>
          </w:pPr>
        </w:pPrChange>
      </w:pPr>
      <w:r w:rsidRPr="00170ECA">
        <w:rPr>
          <w:rFonts w:ascii="Calibri" w:hAnsi="Calibri"/>
          <w:noProof/>
          <w:sz w:val="22"/>
        </w:rPr>
        <w:t xml:space="preserve">Stocker, T.F., Qin, D., Plattner, G.-K., Tignor, M., Allen, S.K., Boschung, J., Nauels, A., Xia, Y., Bex, V., Midgley, P.M. &amp; others. (2013) </w:t>
      </w:r>
      <w:r w:rsidRPr="00170ECA">
        <w:rPr>
          <w:rFonts w:ascii="Calibri" w:hAnsi="Calibri"/>
          <w:i/>
          <w:iCs/>
          <w:noProof/>
          <w:sz w:val="22"/>
        </w:rPr>
        <w:t>Climate Change 2013. The Physical Science Basis. Working Group I Contribution to the Fifth Assessment Report of the Intergovernmental Panel on Climate Change-Abstract for Decision-Makers</w:t>
      </w:r>
      <w:r w:rsidRPr="00170ECA">
        <w:rPr>
          <w:rFonts w:ascii="Calibri" w:hAnsi="Calibri"/>
          <w:noProof/>
          <w:sz w:val="22"/>
        </w:rPr>
        <w:t>.</w:t>
      </w:r>
    </w:p>
    <w:p w14:paraId="6B473B32" w14:textId="77777777" w:rsidR="00170ECA" w:rsidRPr="00170ECA" w:rsidRDefault="00170ECA">
      <w:pPr>
        <w:pStyle w:val="NormalWeb"/>
        <w:spacing w:line="480" w:lineRule="auto"/>
        <w:ind w:left="480" w:hanging="480"/>
        <w:divId w:val="1280186997"/>
        <w:rPr>
          <w:rFonts w:ascii="Calibri" w:hAnsi="Calibri"/>
          <w:noProof/>
          <w:sz w:val="22"/>
        </w:rPr>
        <w:pPrChange w:id="1438" w:author="Michelle Leishman" w:date="2014-12-18T11:21:00Z">
          <w:pPr>
            <w:pStyle w:val="NormalWeb"/>
            <w:ind w:left="480" w:hanging="480"/>
            <w:divId w:val="1280186997"/>
          </w:pPr>
        </w:pPrChange>
      </w:pPr>
      <w:r w:rsidRPr="00170ECA">
        <w:rPr>
          <w:rFonts w:ascii="Calibri" w:hAnsi="Calibri"/>
          <w:noProof/>
          <w:sz w:val="22"/>
        </w:rPr>
        <w:t xml:space="preserve">Stromberg, J. (2001) Restoration of riparian vegetation in the south-western United States: importance of flow regimes and fluvial dynamism.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17–34.</w:t>
      </w:r>
    </w:p>
    <w:p w14:paraId="26B6DB63" w14:textId="77777777" w:rsidR="00170ECA" w:rsidRPr="00170ECA" w:rsidRDefault="00170ECA">
      <w:pPr>
        <w:pStyle w:val="NormalWeb"/>
        <w:spacing w:line="480" w:lineRule="auto"/>
        <w:ind w:left="480" w:hanging="480"/>
        <w:divId w:val="1280186997"/>
        <w:rPr>
          <w:rFonts w:ascii="Calibri" w:hAnsi="Calibri"/>
          <w:noProof/>
          <w:sz w:val="22"/>
        </w:rPr>
        <w:pPrChange w:id="1439" w:author="Michelle Leishman" w:date="2014-12-18T11:21:00Z">
          <w:pPr>
            <w:pStyle w:val="NormalWeb"/>
            <w:ind w:left="480" w:hanging="480"/>
            <w:divId w:val="1280186997"/>
          </w:pPr>
        </w:pPrChange>
      </w:pPr>
      <w:r w:rsidRPr="00170ECA">
        <w:rPr>
          <w:rFonts w:ascii="Calibri" w:hAnsi="Calibri"/>
          <w:noProof/>
          <w:sz w:val="22"/>
        </w:rPr>
        <w:t xml:space="preserve">Swaine, M.D. &amp; Grace, J. (2007) Lianas may be favoured by low rainfall: evidence from Ghana. </w:t>
      </w:r>
      <w:r w:rsidRPr="00170ECA">
        <w:rPr>
          <w:rFonts w:ascii="Calibri" w:hAnsi="Calibri"/>
          <w:i/>
          <w:iCs/>
          <w:noProof/>
          <w:sz w:val="22"/>
        </w:rPr>
        <w:t>Plant Ecology</w:t>
      </w:r>
      <w:r w:rsidRPr="00170ECA">
        <w:rPr>
          <w:rFonts w:ascii="Calibri" w:hAnsi="Calibri"/>
          <w:noProof/>
          <w:sz w:val="22"/>
        </w:rPr>
        <w:t xml:space="preserve">, </w:t>
      </w:r>
      <w:r w:rsidRPr="00170ECA">
        <w:rPr>
          <w:rFonts w:ascii="Calibri" w:hAnsi="Calibri"/>
          <w:b/>
          <w:bCs/>
          <w:noProof/>
          <w:sz w:val="22"/>
        </w:rPr>
        <w:t>192</w:t>
      </w:r>
      <w:r w:rsidRPr="00170ECA">
        <w:rPr>
          <w:rFonts w:ascii="Calibri" w:hAnsi="Calibri"/>
          <w:noProof/>
          <w:sz w:val="22"/>
        </w:rPr>
        <w:t>, 271–276.</w:t>
      </w:r>
    </w:p>
    <w:p w14:paraId="500B1FEF" w14:textId="77777777" w:rsidR="00170ECA" w:rsidRPr="00170ECA" w:rsidRDefault="00170ECA">
      <w:pPr>
        <w:pStyle w:val="NormalWeb"/>
        <w:spacing w:line="480" w:lineRule="auto"/>
        <w:ind w:left="480" w:hanging="480"/>
        <w:divId w:val="1280186997"/>
        <w:rPr>
          <w:rFonts w:ascii="Calibri" w:hAnsi="Calibri"/>
          <w:noProof/>
          <w:sz w:val="22"/>
        </w:rPr>
        <w:pPrChange w:id="1440" w:author="Michelle Leishman" w:date="2014-12-18T11:21:00Z">
          <w:pPr>
            <w:pStyle w:val="NormalWeb"/>
            <w:ind w:left="480" w:hanging="480"/>
            <w:divId w:val="1280186997"/>
          </w:pPr>
        </w:pPrChange>
      </w:pPr>
      <w:r w:rsidRPr="00170ECA">
        <w:rPr>
          <w:rFonts w:ascii="Calibri" w:hAnsi="Calibri"/>
          <w:noProof/>
          <w:sz w:val="22"/>
        </w:rPr>
        <w:t xml:space="preserve">Tabacchi, E., Planty-Tabbacchi, A., Salinas, M.J. &amp; Decamps, H. (1996) Landscape structure and diversity in riparian plant communities: a longitudinal comparative study.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367–390.</w:t>
      </w:r>
    </w:p>
    <w:p w14:paraId="55D4EBCA" w14:textId="77777777" w:rsidR="00170ECA" w:rsidRPr="00170ECA" w:rsidRDefault="00170ECA">
      <w:pPr>
        <w:pStyle w:val="NormalWeb"/>
        <w:spacing w:line="480" w:lineRule="auto"/>
        <w:ind w:left="480" w:hanging="480"/>
        <w:divId w:val="1280186997"/>
        <w:rPr>
          <w:rFonts w:ascii="Calibri" w:hAnsi="Calibri"/>
          <w:noProof/>
          <w:sz w:val="22"/>
        </w:rPr>
        <w:pPrChange w:id="1441" w:author="Michelle Leishman" w:date="2014-12-18T11:21:00Z">
          <w:pPr>
            <w:pStyle w:val="NormalWeb"/>
            <w:ind w:left="480" w:hanging="480"/>
            <w:divId w:val="1280186997"/>
          </w:pPr>
        </w:pPrChange>
      </w:pPr>
      <w:r w:rsidRPr="00170ECA">
        <w:rPr>
          <w:rFonts w:ascii="Calibri" w:hAnsi="Calibri"/>
          <w:noProof/>
          <w:sz w:val="22"/>
        </w:rPr>
        <w:t xml:space="preserve">Telewski, F.W. (1995) Wind-induced physiological and developmental responses in trees. </w:t>
      </w:r>
      <w:r w:rsidRPr="00170ECA">
        <w:rPr>
          <w:rFonts w:ascii="Calibri" w:hAnsi="Calibri"/>
          <w:i/>
          <w:iCs/>
          <w:noProof/>
          <w:sz w:val="22"/>
        </w:rPr>
        <w:t>Wind and trees</w:t>
      </w:r>
      <w:r w:rsidRPr="00170ECA">
        <w:rPr>
          <w:rFonts w:ascii="Calibri" w:hAnsi="Calibri"/>
          <w:noProof/>
          <w:sz w:val="22"/>
        </w:rPr>
        <w:t xml:space="preserve">, </w:t>
      </w:r>
      <w:r w:rsidRPr="00170ECA">
        <w:rPr>
          <w:rFonts w:ascii="Calibri" w:hAnsi="Calibri"/>
          <w:b/>
          <w:bCs/>
          <w:noProof/>
          <w:sz w:val="22"/>
        </w:rPr>
        <w:t>237</w:t>
      </w:r>
      <w:r w:rsidRPr="00170ECA">
        <w:rPr>
          <w:rFonts w:ascii="Calibri" w:hAnsi="Calibri"/>
          <w:noProof/>
          <w:sz w:val="22"/>
        </w:rPr>
        <w:t>, 263.</w:t>
      </w:r>
    </w:p>
    <w:p w14:paraId="646687A9" w14:textId="77777777" w:rsidR="00170ECA" w:rsidRPr="00170ECA" w:rsidRDefault="00170ECA">
      <w:pPr>
        <w:pStyle w:val="NormalWeb"/>
        <w:spacing w:line="480" w:lineRule="auto"/>
        <w:ind w:left="480" w:hanging="480"/>
        <w:divId w:val="1280186997"/>
        <w:rPr>
          <w:rFonts w:ascii="Calibri" w:hAnsi="Calibri"/>
          <w:noProof/>
          <w:sz w:val="22"/>
        </w:rPr>
        <w:pPrChange w:id="1442" w:author="Michelle Leishman" w:date="2014-12-18T11:21:00Z">
          <w:pPr>
            <w:pStyle w:val="NormalWeb"/>
            <w:ind w:left="480" w:hanging="480"/>
            <w:divId w:val="1280186997"/>
          </w:pPr>
        </w:pPrChange>
      </w:pPr>
      <w:r w:rsidRPr="00170ECA">
        <w:rPr>
          <w:rFonts w:ascii="Calibri" w:hAnsi="Calibri"/>
          <w:noProof/>
          <w:sz w:val="22"/>
        </w:rPr>
        <w:t xml:space="preserve">Tilman, D., Knops, J., Wedin, D., Reich, P., Ritchie, M. &amp; Siemann, E. (1997) The Influence of Functional Diversity and Composition on Ecosystem Processes.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277</w:t>
      </w:r>
      <w:r w:rsidRPr="00170ECA">
        <w:rPr>
          <w:rFonts w:ascii="Calibri" w:hAnsi="Calibri"/>
          <w:noProof/>
          <w:sz w:val="22"/>
        </w:rPr>
        <w:t>, 1300–1302.</w:t>
      </w:r>
    </w:p>
    <w:p w14:paraId="4C6F5215" w14:textId="77777777" w:rsidR="00170ECA" w:rsidRPr="00170ECA" w:rsidRDefault="00170ECA">
      <w:pPr>
        <w:pStyle w:val="NormalWeb"/>
        <w:spacing w:line="480" w:lineRule="auto"/>
        <w:ind w:left="480" w:hanging="480"/>
        <w:divId w:val="1280186997"/>
        <w:rPr>
          <w:rFonts w:ascii="Calibri" w:hAnsi="Calibri"/>
          <w:noProof/>
          <w:sz w:val="22"/>
        </w:rPr>
        <w:pPrChange w:id="1443" w:author="Michelle Leishman" w:date="2014-12-18T11:21:00Z">
          <w:pPr>
            <w:pStyle w:val="NormalWeb"/>
            <w:ind w:left="480" w:hanging="480"/>
            <w:divId w:val="1280186997"/>
          </w:pPr>
        </w:pPrChange>
      </w:pPr>
      <w:r w:rsidRPr="00170ECA">
        <w:rPr>
          <w:rFonts w:ascii="Calibri" w:hAnsi="Calibri"/>
          <w:noProof/>
          <w:sz w:val="22"/>
        </w:rPr>
        <w:lastRenderedPageBreak/>
        <w:t xml:space="preserve">Villéger, S., Mason, N.W.H. &amp; Mouillot, D. (2008) New multidimensional functional diversity indices for a multifaceted framework in functional ecology.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2290–301.</w:t>
      </w:r>
    </w:p>
    <w:p w14:paraId="65ACDAD9" w14:textId="77777777" w:rsidR="00170ECA" w:rsidRPr="00170ECA" w:rsidRDefault="00170ECA">
      <w:pPr>
        <w:pStyle w:val="NormalWeb"/>
        <w:spacing w:line="480" w:lineRule="auto"/>
        <w:ind w:left="480" w:hanging="480"/>
        <w:divId w:val="1280186997"/>
        <w:rPr>
          <w:rFonts w:ascii="Calibri" w:hAnsi="Calibri"/>
          <w:noProof/>
          <w:sz w:val="22"/>
        </w:rPr>
        <w:pPrChange w:id="1444" w:author="Michelle Leishman" w:date="2014-12-18T11:21:00Z">
          <w:pPr>
            <w:pStyle w:val="NormalWeb"/>
            <w:ind w:left="480" w:hanging="480"/>
            <w:divId w:val="1280186997"/>
          </w:pPr>
        </w:pPrChange>
      </w:pPr>
      <w:r w:rsidRPr="00170ECA">
        <w:rPr>
          <w:rFonts w:ascii="Calibri" w:hAnsi="Calibri"/>
          <w:noProof/>
          <w:sz w:val="22"/>
        </w:rPr>
        <w:t xml:space="preserve">Violle, C., Navas, M.-L., Vile, D., Kazakou, E., Fortunel, C., Hummel, I. &amp; Garnier, E. (2007) Let the concept of trait be functional!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116</w:t>
      </w:r>
      <w:r w:rsidRPr="00170ECA">
        <w:rPr>
          <w:rFonts w:ascii="Calibri" w:hAnsi="Calibri"/>
          <w:noProof/>
          <w:sz w:val="22"/>
        </w:rPr>
        <w:t>, 882–892.</w:t>
      </w:r>
    </w:p>
    <w:p w14:paraId="3354B443" w14:textId="77777777" w:rsidR="00170ECA" w:rsidRPr="00170ECA" w:rsidRDefault="00170ECA">
      <w:pPr>
        <w:pStyle w:val="NormalWeb"/>
        <w:spacing w:line="480" w:lineRule="auto"/>
        <w:ind w:left="480" w:hanging="480"/>
        <w:divId w:val="1280186997"/>
        <w:rPr>
          <w:rFonts w:ascii="Calibri" w:hAnsi="Calibri"/>
          <w:noProof/>
          <w:sz w:val="22"/>
        </w:rPr>
        <w:pPrChange w:id="1445" w:author="Michelle Leishman" w:date="2014-12-18T11:21:00Z">
          <w:pPr>
            <w:pStyle w:val="NormalWeb"/>
            <w:ind w:left="480" w:hanging="480"/>
            <w:divId w:val="1280186997"/>
          </w:pPr>
        </w:pPrChange>
      </w:pPr>
      <w:r w:rsidRPr="00170ECA">
        <w:rPr>
          <w:rFonts w:ascii="Calibri" w:hAnsi="Calibri"/>
          <w:noProof/>
          <w:sz w:val="22"/>
        </w:rPr>
        <w:t xml:space="preserve">Ward, P.J., Beets, W., Bouwer, L.M., Aerts, J.C.J.H. &amp; Renssen, H. (2010) Sensitivity of river discharge to ENSO. </w:t>
      </w:r>
      <w:r w:rsidRPr="00170ECA">
        <w:rPr>
          <w:rFonts w:ascii="Calibri" w:hAnsi="Calibri"/>
          <w:i/>
          <w:iCs/>
          <w:noProof/>
          <w:sz w:val="22"/>
        </w:rPr>
        <w:t>Geophysical Research Letters</w:t>
      </w:r>
      <w:r w:rsidRPr="00170ECA">
        <w:rPr>
          <w:rFonts w:ascii="Calibri" w:hAnsi="Calibri"/>
          <w:noProof/>
          <w:sz w:val="22"/>
        </w:rPr>
        <w:t xml:space="preserve">, </w:t>
      </w:r>
      <w:r w:rsidRPr="00170ECA">
        <w:rPr>
          <w:rFonts w:ascii="Calibri" w:hAnsi="Calibri"/>
          <w:b/>
          <w:bCs/>
          <w:noProof/>
          <w:sz w:val="22"/>
        </w:rPr>
        <w:t>37</w:t>
      </w:r>
      <w:r w:rsidRPr="00170ECA">
        <w:rPr>
          <w:rFonts w:ascii="Calibri" w:hAnsi="Calibri"/>
          <w:noProof/>
          <w:sz w:val="22"/>
        </w:rPr>
        <w:t>.</w:t>
      </w:r>
    </w:p>
    <w:p w14:paraId="53944ABA" w14:textId="77777777" w:rsidR="00170ECA" w:rsidRPr="00170ECA" w:rsidRDefault="00170ECA">
      <w:pPr>
        <w:pStyle w:val="NormalWeb"/>
        <w:spacing w:line="480" w:lineRule="auto"/>
        <w:ind w:left="480" w:hanging="480"/>
        <w:divId w:val="1280186997"/>
        <w:rPr>
          <w:rFonts w:ascii="Calibri" w:hAnsi="Calibri"/>
          <w:noProof/>
          <w:sz w:val="22"/>
        </w:rPr>
        <w:pPrChange w:id="1446" w:author="Michelle Leishman" w:date="2014-12-18T11:21:00Z">
          <w:pPr>
            <w:pStyle w:val="NormalWeb"/>
            <w:ind w:left="480" w:hanging="480"/>
            <w:divId w:val="1280186997"/>
          </w:pPr>
        </w:pPrChange>
      </w:pPr>
      <w:r w:rsidRPr="00170ECA">
        <w:rPr>
          <w:rFonts w:ascii="Calibri" w:hAnsi="Calibri"/>
          <w:noProof/>
          <w:sz w:val="22"/>
        </w:rPr>
        <w:t xml:space="preserve">Westoby, M. (1998) A leaf-height-seed (LHS) plant ecology strategy scheme. </w:t>
      </w:r>
      <w:r w:rsidRPr="00170ECA">
        <w:rPr>
          <w:rFonts w:ascii="Calibri" w:hAnsi="Calibri"/>
          <w:i/>
          <w:iCs/>
          <w:noProof/>
          <w:sz w:val="22"/>
        </w:rPr>
        <w:t>Plant and Soil</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213–227.</w:t>
      </w:r>
    </w:p>
    <w:p w14:paraId="7B0399FB" w14:textId="77777777" w:rsidR="00170ECA" w:rsidRPr="00170ECA" w:rsidRDefault="00170ECA">
      <w:pPr>
        <w:pStyle w:val="NormalWeb"/>
        <w:spacing w:line="480" w:lineRule="auto"/>
        <w:ind w:left="480" w:hanging="480"/>
        <w:divId w:val="1280186997"/>
        <w:rPr>
          <w:rFonts w:ascii="Calibri" w:hAnsi="Calibri"/>
          <w:noProof/>
          <w:sz w:val="22"/>
        </w:rPr>
        <w:pPrChange w:id="1447" w:author="Michelle Leishman" w:date="2014-12-18T11:21:00Z">
          <w:pPr>
            <w:pStyle w:val="NormalWeb"/>
            <w:ind w:left="480" w:hanging="480"/>
            <w:divId w:val="1280186997"/>
          </w:pPr>
        </w:pPrChange>
      </w:pPr>
      <w:r w:rsidRPr="00170ECA">
        <w:rPr>
          <w:rFonts w:ascii="Calibri" w:hAnsi="Calibri"/>
          <w:noProof/>
          <w:sz w:val="22"/>
        </w:rPr>
        <w:t xml:space="preserve">Willig, M.R., Kaufman, D.M. &amp; Stevens, R.D. (2003) Latitudinal gradients of biodiversity : Pattern, Process, Scale, and Synthesis. </w:t>
      </w:r>
      <w:r w:rsidRPr="00170ECA">
        <w:rPr>
          <w:rFonts w:ascii="Calibri" w:hAnsi="Calibri"/>
          <w:i/>
          <w:iCs/>
          <w:noProof/>
          <w:sz w:val="22"/>
        </w:rPr>
        <w:t>Annual Review of Ecology, Evolution, and Systematics</w:t>
      </w:r>
      <w:r w:rsidRPr="00170ECA">
        <w:rPr>
          <w:rFonts w:ascii="Calibri" w:hAnsi="Calibri"/>
          <w:noProof/>
          <w:sz w:val="22"/>
        </w:rPr>
        <w:t xml:space="preserve">, </w:t>
      </w:r>
      <w:r w:rsidRPr="00170ECA">
        <w:rPr>
          <w:rFonts w:ascii="Calibri" w:hAnsi="Calibri"/>
          <w:b/>
          <w:bCs/>
          <w:noProof/>
          <w:sz w:val="22"/>
        </w:rPr>
        <w:t>34</w:t>
      </w:r>
      <w:r w:rsidRPr="00170ECA">
        <w:rPr>
          <w:rFonts w:ascii="Calibri" w:hAnsi="Calibri"/>
          <w:noProof/>
          <w:sz w:val="22"/>
        </w:rPr>
        <w:t>, 273–309.</w:t>
      </w:r>
    </w:p>
    <w:p w14:paraId="54373F46" w14:textId="77777777" w:rsidR="00170ECA" w:rsidRPr="00170ECA" w:rsidRDefault="00170ECA">
      <w:pPr>
        <w:pStyle w:val="NormalWeb"/>
        <w:spacing w:line="480" w:lineRule="auto"/>
        <w:ind w:left="480" w:hanging="480"/>
        <w:divId w:val="1280186997"/>
        <w:rPr>
          <w:rFonts w:ascii="Calibri" w:hAnsi="Calibri"/>
          <w:noProof/>
          <w:sz w:val="22"/>
        </w:rPr>
        <w:pPrChange w:id="1448" w:author="Michelle Leishman" w:date="2014-12-18T11:21:00Z">
          <w:pPr>
            <w:pStyle w:val="NormalWeb"/>
            <w:ind w:left="480" w:hanging="480"/>
            <w:divId w:val="1280186997"/>
          </w:pPr>
        </w:pPrChange>
      </w:pPr>
      <w:r w:rsidRPr="00170ECA">
        <w:rPr>
          <w:rFonts w:ascii="Calibri" w:hAnsi="Calibri"/>
          <w:noProof/>
          <w:sz w:val="22"/>
        </w:rPr>
        <w:t xml:space="preserve">Woolfrey, A.R. &amp; Ladd, P.. (2001) Habitat preference and reproductive traits of a major Australian riparian tree species (Casuarina cunninghamiana).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705–715.</w:t>
      </w:r>
    </w:p>
    <w:p w14:paraId="66833B77" w14:textId="77777777" w:rsidR="00170ECA" w:rsidRPr="00170ECA" w:rsidRDefault="00170ECA">
      <w:pPr>
        <w:pStyle w:val="NormalWeb"/>
        <w:spacing w:line="480" w:lineRule="auto"/>
        <w:ind w:left="480" w:hanging="480"/>
        <w:divId w:val="1280186997"/>
        <w:rPr>
          <w:rFonts w:ascii="Calibri" w:hAnsi="Calibri"/>
          <w:noProof/>
          <w:sz w:val="22"/>
        </w:rPr>
        <w:pPrChange w:id="1449" w:author="Michelle Leishman" w:date="2014-12-18T11:21:00Z">
          <w:pPr>
            <w:pStyle w:val="NormalWeb"/>
            <w:ind w:left="480" w:hanging="480"/>
            <w:divId w:val="1280186997"/>
          </w:pPr>
        </w:pPrChange>
      </w:pPr>
      <w:r w:rsidRPr="00170ECA">
        <w:rPr>
          <w:rFonts w:ascii="Calibri" w:hAnsi="Calibri"/>
          <w:noProof/>
          <w:sz w:val="22"/>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3664–74.</w:t>
      </w:r>
    </w:p>
    <w:p w14:paraId="538D38AB" w14:textId="77777777" w:rsidR="00170ECA" w:rsidRPr="00170ECA" w:rsidRDefault="00170ECA">
      <w:pPr>
        <w:pStyle w:val="NormalWeb"/>
        <w:spacing w:line="480" w:lineRule="auto"/>
        <w:ind w:left="480" w:hanging="480"/>
        <w:divId w:val="1280186997"/>
        <w:rPr>
          <w:rFonts w:ascii="Calibri" w:hAnsi="Calibri"/>
          <w:noProof/>
          <w:sz w:val="22"/>
        </w:rPr>
        <w:pPrChange w:id="1450" w:author="Michelle Leishman" w:date="2014-12-18T11:21:00Z">
          <w:pPr>
            <w:pStyle w:val="NormalWeb"/>
            <w:ind w:left="480" w:hanging="480"/>
            <w:divId w:val="1280186997"/>
          </w:pPr>
        </w:pPrChange>
      </w:pPr>
      <w:r w:rsidRPr="00170ECA">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428</w:t>
      </w:r>
      <w:r w:rsidRPr="00170ECA">
        <w:rPr>
          <w:rFonts w:ascii="Calibri" w:hAnsi="Calibri"/>
          <w:noProof/>
          <w:sz w:val="22"/>
        </w:rPr>
        <w:t>, 821–827.</w:t>
      </w:r>
    </w:p>
    <w:p w14:paraId="6BC3DC4C" w14:textId="77777777" w:rsidR="00774F53" w:rsidRDefault="00A92656">
      <w:pPr>
        <w:spacing w:line="480" w:lineRule="auto"/>
        <w:pPrChange w:id="1451" w:author="Michelle Leishman" w:date="2014-12-18T11:21:00Z">
          <w:pPr>
            <w:spacing w:line="360" w:lineRule="auto"/>
          </w:pPr>
        </w:pPrChange>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aculty of Science" w:date="2014-12-18T11:46:00Z" w:initials="FoS">
    <w:p w14:paraId="3AC0A94A" w14:textId="77777777" w:rsidR="00C94E4D" w:rsidRDefault="00C94E4D">
      <w:pPr>
        <w:pStyle w:val="CommentText"/>
      </w:pPr>
      <w:r>
        <w:rPr>
          <w:rStyle w:val="CommentReference"/>
        </w:rPr>
        <w:annotationRef/>
      </w:r>
      <w:r>
        <w:t xml:space="preserve">This is pretty mediocre. I need to not look at the manuscript for a while and then write it again. </w:t>
      </w:r>
    </w:p>
    <w:p w14:paraId="0C2B45C4" w14:textId="77777777" w:rsidR="00C94E4D" w:rsidRDefault="00C94E4D">
      <w:pPr>
        <w:pStyle w:val="CommentText"/>
      </w:pPr>
    </w:p>
    <w:p w14:paraId="7320276C" w14:textId="77777777" w:rsidR="00C94E4D" w:rsidRPr="00E238E0" w:rsidRDefault="00C94E4D">
      <w:pPr>
        <w:pStyle w:val="CommentText"/>
        <w:rPr>
          <w:b/>
        </w:rPr>
      </w:pPr>
      <w:r w:rsidRPr="00E238E0">
        <w:rPr>
          <w:b/>
        </w:rPr>
        <w:t>ML – agreed. Too wordy for an Abstract. It also depends on the journal you choose what style to write the Abstract in so leave this to last.</w:t>
      </w:r>
    </w:p>
  </w:comment>
  <w:comment w:id="25" w:author="Michelle Leishman" w:date="2014-12-18T11:42:00Z" w:initials="ML">
    <w:p w14:paraId="3395556B" w14:textId="77777777" w:rsidR="00C94E4D" w:rsidRDefault="00C94E4D">
      <w:pPr>
        <w:pStyle w:val="CommentText"/>
      </w:pPr>
      <w:r>
        <w:rPr>
          <w:rStyle w:val="CommentReference"/>
        </w:rPr>
        <w:annotationRef/>
      </w:r>
    </w:p>
    <w:p w14:paraId="02FAB507" w14:textId="77777777" w:rsidR="00C94E4D" w:rsidRDefault="00C94E4D">
      <w:pPr>
        <w:pStyle w:val="CommentText"/>
      </w:pPr>
      <w:r>
        <w:t xml:space="preserve">I think your Intro has some good content and is generally well written but it is too long and lacks enough punch. The writing style is a bit leisurely – try to tighten it up. You should aim for 3-4 pages double-spaced and you are currently at 5 pages. </w:t>
      </w:r>
    </w:p>
    <w:p w14:paraId="66FF8823" w14:textId="77777777" w:rsidR="00C94E4D" w:rsidRDefault="00C94E4D">
      <w:pPr>
        <w:pStyle w:val="CommentText"/>
      </w:pPr>
    </w:p>
    <w:p w14:paraId="74168234" w14:textId="77777777" w:rsidR="00C94E4D" w:rsidRDefault="00C94E4D">
      <w:pPr>
        <w:pStyle w:val="CommentText"/>
      </w:pPr>
      <w:r>
        <w:t>My suggested structure for your Intro:</w:t>
      </w:r>
    </w:p>
    <w:p w14:paraId="1E8DED6B" w14:textId="77777777" w:rsidR="00C94E4D" w:rsidRDefault="00C94E4D">
      <w:pPr>
        <w:pStyle w:val="CommentText"/>
      </w:pPr>
    </w:p>
    <w:p w14:paraId="45D9E455" w14:textId="77777777" w:rsidR="00C94E4D" w:rsidRDefault="00C94E4D" w:rsidP="00A06BFA">
      <w:pPr>
        <w:pStyle w:val="CommentText"/>
        <w:numPr>
          <w:ilvl w:val="0"/>
          <w:numId w:val="2"/>
        </w:numPr>
      </w:pPr>
      <w:r>
        <w:t>Riparian systems are highly variable &amp; spp-rich environments</w:t>
      </w:r>
    </w:p>
    <w:p w14:paraId="53196F23" w14:textId="77777777" w:rsidR="00C94E4D" w:rsidRDefault="00C94E4D"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14:paraId="11C97EE3" w14:textId="77777777" w:rsidR="00C94E4D" w:rsidRDefault="00C94E4D" w:rsidP="00A06BFA">
      <w:pPr>
        <w:pStyle w:val="CommentText"/>
        <w:numPr>
          <w:ilvl w:val="0"/>
          <w:numId w:val="2"/>
        </w:numPr>
      </w:pPr>
      <w:r>
        <w:t xml:space="preserve"> Define functional trait diversity (and briefly how measured) and explain its usefulness in relation to ecosystem function/services</w:t>
      </w:r>
    </w:p>
    <w:p w14:paraId="7A1596E3" w14:textId="77777777" w:rsidR="00C94E4D" w:rsidRDefault="00C94E4D" w:rsidP="00A06BFA">
      <w:pPr>
        <w:pStyle w:val="CommentText"/>
        <w:numPr>
          <w:ilvl w:val="0"/>
          <w:numId w:val="2"/>
        </w:numPr>
      </w:pPr>
      <w:r>
        <w:t xml:space="preserve"> Describe knowledge of FD relationships to environmental variation for other systems</w:t>
      </w:r>
    </w:p>
    <w:p w14:paraId="294A8D29" w14:textId="77777777" w:rsidR="00C94E4D" w:rsidRDefault="00C94E4D" w:rsidP="00A06BFA">
      <w:pPr>
        <w:pStyle w:val="CommentText"/>
        <w:numPr>
          <w:ilvl w:val="0"/>
          <w:numId w:val="2"/>
        </w:numPr>
      </w:pPr>
      <w:r>
        <w:t xml:space="preserve"> Study predictions/questions</w:t>
      </w:r>
    </w:p>
  </w:comment>
  <w:comment w:id="30" w:author="Michelle Leishman" w:date="2014-12-18T10:17:00Z" w:initials="ML">
    <w:p w14:paraId="2C1619C4" w14:textId="77777777" w:rsidR="00C94E4D" w:rsidRDefault="00C94E4D">
      <w:pPr>
        <w:pStyle w:val="CommentText"/>
      </w:pPr>
      <w:r>
        <w:rPr>
          <w:rStyle w:val="CommentReference"/>
        </w:rPr>
        <w:annotationRef/>
      </w:r>
      <w:r>
        <w:t>Is this an old-fashioned term? And I suspect that riparian degradation is pretty serious in China, India, etc – are they the New World?</w:t>
      </w:r>
    </w:p>
  </w:comment>
  <w:comment w:id="34" w:author="Michelle Leishman" w:date="2014-12-18T10:19:00Z" w:initials="ML">
    <w:p w14:paraId="66E72CB2" w14:textId="77777777" w:rsidR="00C94E4D" w:rsidRDefault="00C94E4D">
      <w:pPr>
        <w:pStyle w:val="CommentText"/>
      </w:pPr>
      <w:r>
        <w:rPr>
          <w:rStyle w:val="CommentReference"/>
        </w:rPr>
        <w:annotationRef/>
      </w:r>
      <w:r>
        <w:t>Hydrological regimes?</w:t>
      </w:r>
    </w:p>
  </w:comment>
  <w:comment w:id="38" w:author="Michelle Leishman" w:date="2014-12-18T11:18:00Z" w:initials="ML">
    <w:p w14:paraId="4DAAA738" w14:textId="77777777" w:rsidR="00C94E4D" w:rsidRDefault="00C94E4D">
      <w:pPr>
        <w:pStyle w:val="CommentText"/>
      </w:pPr>
      <w:r>
        <w:rPr>
          <w:rStyle w:val="CommentReference"/>
        </w:rPr>
        <w:annotationRef/>
      </w:r>
    </w:p>
    <w:p w14:paraId="26DDE12B" w14:textId="77777777" w:rsidR="00C94E4D" w:rsidRPr="00214B27" w:rsidRDefault="00C94E4D">
      <w:pPr>
        <w:pStyle w:val="CommentText"/>
        <w:rPr>
          <w:i/>
        </w:rPr>
      </w:pPr>
      <w:r w:rsidRPr="00214B27">
        <w:rPr>
          <w:i/>
        </w:rPr>
        <w:t>I wrote this comment before the overall Intro suggestion at the start but have left it here anyway...</w:t>
      </w:r>
    </w:p>
    <w:p w14:paraId="2913EF96" w14:textId="77777777" w:rsidR="00C94E4D" w:rsidRDefault="00C94E4D">
      <w:pPr>
        <w:pStyle w:val="CommentText"/>
      </w:pPr>
    </w:p>
    <w:p w14:paraId="7CDB1379" w14:textId="77777777" w:rsidR="00C94E4D" w:rsidRDefault="00C94E4D">
      <w:pPr>
        <w:pStyle w:val="CommentText"/>
      </w:pPr>
      <w:r>
        <w:t xml:space="preserve">It depends a bit on where you intend to submit the ms but so far your Introduction (especially </w:t>
      </w:r>
      <w:proofErr w:type="spellStart"/>
      <w:r>
        <w:t>para</w:t>
      </w:r>
      <w:proofErr w:type="spellEnd"/>
      <w:r>
        <w:t xml:space="preserve"> 2 &amp; 3) seems a bit long and too general. If you were going to submit to Functional Ecology for example, you could briefly talk about importance of riparian systems and changes to hydrology then cut straight to the chase on functional diversity in relation to environmental variability – you wouldn’t need as much text justifying the functional diversity approach.</w:t>
      </w:r>
    </w:p>
    <w:p w14:paraId="7B86FBD2" w14:textId="77777777" w:rsidR="00C94E4D" w:rsidRDefault="00C94E4D">
      <w:pPr>
        <w:pStyle w:val="CommentText"/>
      </w:pPr>
    </w:p>
    <w:p w14:paraId="047792AA" w14:textId="77777777" w:rsidR="00C94E4D" w:rsidRDefault="00C94E4D">
      <w:pPr>
        <w:pStyle w:val="CommentText"/>
      </w:pPr>
      <w:r>
        <w:t>Instead you could use some of this text in a more general thesis introduction?</w:t>
      </w:r>
    </w:p>
  </w:comment>
  <w:comment w:id="46" w:author="Faculty of Science" w:date="2014-11-22T17:04:00Z" w:initials="FoS">
    <w:p w14:paraId="7A424278" w14:textId="77777777" w:rsidR="00C94E4D" w:rsidRDefault="00C94E4D">
      <w:pPr>
        <w:pStyle w:val="CommentText"/>
      </w:pPr>
      <w:r>
        <w:rPr>
          <w:rStyle w:val="CommentReference"/>
        </w:rPr>
        <w:annotationRef/>
      </w:r>
      <w:r>
        <w:t>Some subheadings in my introduction would probably help smooth this transition.</w:t>
      </w:r>
    </w:p>
  </w:comment>
  <w:comment w:id="48" w:author="Faculty of Science" w:date="2014-11-22T17:07:00Z" w:initials="FoS">
    <w:p w14:paraId="5AFCF712" w14:textId="77777777" w:rsidR="00C94E4D" w:rsidRDefault="00C94E4D">
      <w:pPr>
        <w:pStyle w:val="CommentText"/>
      </w:pPr>
      <w:r>
        <w:rPr>
          <w:rStyle w:val="CommentReference"/>
        </w:rPr>
        <w:annotationRef/>
      </w:r>
      <w:r>
        <w:t>Hmmm, I’m guilty too.</w:t>
      </w:r>
    </w:p>
  </w:comment>
  <w:comment w:id="50" w:author="Michelle Leishman" w:date="2014-12-18T11:43:00Z" w:initials="ML">
    <w:p w14:paraId="359F4295" w14:textId="77777777" w:rsidR="00C94E4D" w:rsidRDefault="00C94E4D">
      <w:pPr>
        <w:pStyle w:val="CommentText"/>
      </w:pPr>
      <w:r>
        <w:rPr>
          <w:rStyle w:val="CommentReference"/>
        </w:rPr>
        <w:annotationRef/>
      </w:r>
      <w:r>
        <w:t>Note that this is different to functional trait diversity</w:t>
      </w:r>
    </w:p>
  </w:comment>
  <w:comment w:id="56" w:author="Michelle Leishman" w:date="2014-12-18T11:11:00Z" w:initials="ML">
    <w:p w14:paraId="39CA2E30" w14:textId="77777777" w:rsidR="00C94E4D" w:rsidRDefault="00C94E4D">
      <w:pPr>
        <w:pStyle w:val="CommentText"/>
      </w:pPr>
      <w:r>
        <w:rPr>
          <w:rStyle w:val="CommentReference"/>
        </w:rPr>
        <w:annotationRef/>
      </w:r>
      <w:r>
        <w:t>What does this term mean?</w:t>
      </w:r>
    </w:p>
  </w:comment>
  <w:comment w:id="71" w:author="Michelle Leishman" w:date="2014-12-18T12:32:00Z" w:initials="ML">
    <w:p w14:paraId="1C5ABC09" w14:textId="77777777" w:rsidR="00C94E4D" w:rsidRDefault="00C94E4D">
      <w:pPr>
        <w:pStyle w:val="CommentText"/>
      </w:pPr>
      <w:r>
        <w:rPr>
          <w:rStyle w:val="CommentReference"/>
        </w:rPr>
        <w:annotationRef/>
      </w:r>
      <w:r>
        <w:t>Need to mention that they were selected from 3 flow classes based on Kennard et al?</w:t>
      </w:r>
    </w:p>
  </w:comment>
  <w:comment w:id="73" w:author="Faculty of Science" w:date="2014-12-18T11:46:00Z" w:initials="FoS">
    <w:p w14:paraId="5FEC5B84" w14:textId="77777777" w:rsidR="00C94E4D" w:rsidRDefault="00C94E4D" w:rsidP="0017691C">
      <w:pPr>
        <w:pStyle w:val="CommentText"/>
      </w:pPr>
      <w:r>
        <w:rPr>
          <w:rStyle w:val="CommentReference"/>
        </w:rPr>
        <w:annotationRef/>
      </w:r>
      <w:r>
        <w:t>Identical procedure and text to WD manuscript. How to proceed?</w:t>
      </w:r>
    </w:p>
    <w:p w14:paraId="097FC447" w14:textId="77777777" w:rsidR="00C94E4D" w:rsidRDefault="00C94E4D" w:rsidP="0017691C">
      <w:pPr>
        <w:pStyle w:val="CommentText"/>
      </w:pPr>
    </w:p>
    <w:p w14:paraId="05998BCC" w14:textId="77777777" w:rsidR="00C94E4D" w:rsidRPr="00E238E0" w:rsidRDefault="00C94E4D" w:rsidP="0017691C">
      <w:pPr>
        <w:pStyle w:val="CommentText"/>
        <w:rPr>
          <w:b/>
        </w:rPr>
      </w:pPr>
      <w:r w:rsidRPr="00E238E0">
        <w:rPr>
          <w:b/>
        </w:rPr>
        <w:t>ML – well you obviously can’t use exactly the same so I suggest you cut it down to bare bones and refer to the wood density ms (which will hopefully be in press) for methods details.</w:t>
      </w:r>
    </w:p>
  </w:comment>
  <w:comment w:id="79" w:author="Faculty of Science" w:date="2014-12-18T11:49:00Z" w:initials="FoS">
    <w:p w14:paraId="6E94C6D5" w14:textId="77777777" w:rsidR="00C94E4D" w:rsidRDefault="00C94E4D" w:rsidP="0017691C">
      <w:pPr>
        <w:pStyle w:val="CommentText"/>
      </w:pPr>
      <w:r>
        <w:rPr>
          <w:rStyle w:val="CommentReference"/>
        </w:rPr>
        <w:annotationRef/>
      </w:r>
      <w:r>
        <w:t>Also pinched from my WD paper</w:t>
      </w:r>
    </w:p>
    <w:p w14:paraId="5C9CBC48" w14:textId="77777777" w:rsidR="00C94E4D" w:rsidRDefault="00C94E4D" w:rsidP="0017691C">
      <w:pPr>
        <w:pStyle w:val="CommentText"/>
      </w:pPr>
    </w:p>
    <w:p w14:paraId="03F00D5F" w14:textId="77777777" w:rsidR="00C94E4D" w:rsidRPr="00E238E0" w:rsidRDefault="00C94E4D" w:rsidP="0017691C">
      <w:pPr>
        <w:pStyle w:val="CommentText"/>
        <w:rPr>
          <w:b/>
        </w:rPr>
      </w:pPr>
      <w:r w:rsidRPr="00E238E0">
        <w:rPr>
          <w:b/>
        </w:rPr>
        <w:t>ML – you can probably leave the figure out and put Table 1 in supplementary.</w:t>
      </w:r>
      <w:r>
        <w:rPr>
          <w:b/>
        </w:rPr>
        <w:t xml:space="preserve"> </w:t>
      </w:r>
    </w:p>
  </w:comment>
  <w:comment w:id="182" w:author="Faculty of Science" w:date="2014-12-18T11:49:00Z" w:initials="FoS">
    <w:p w14:paraId="2B3DA89D" w14:textId="77777777" w:rsidR="00C94E4D" w:rsidRDefault="00C94E4D" w:rsidP="0017691C">
      <w:pPr>
        <w:pStyle w:val="CommentText"/>
      </w:pPr>
      <w:r>
        <w:rPr>
          <w:rStyle w:val="CommentReference"/>
        </w:rPr>
        <w:annotationRef/>
      </w:r>
      <w:r>
        <w:t>Pinched from WD manuscript</w:t>
      </w:r>
    </w:p>
    <w:p w14:paraId="777A643A" w14:textId="77777777" w:rsidR="00C94E4D" w:rsidRDefault="00C94E4D" w:rsidP="0017691C">
      <w:pPr>
        <w:pStyle w:val="CommentText"/>
      </w:pPr>
    </w:p>
    <w:p w14:paraId="2D63F311" w14:textId="77777777" w:rsidR="00C94E4D" w:rsidRPr="00E238E0" w:rsidRDefault="00C94E4D" w:rsidP="0017691C">
      <w:pPr>
        <w:pStyle w:val="CommentText"/>
        <w:rPr>
          <w:b/>
        </w:rPr>
      </w:pPr>
      <w:r w:rsidRPr="00E238E0">
        <w:rPr>
          <w:b/>
        </w:rPr>
        <w:t>ML – comment same as above for sites</w:t>
      </w:r>
    </w:p>
  </w:comment>
  <w:comment w:id="190" w:author="Michelle Leishman" w:date="2014-12-18T11:51:00Z" w:initials="ML">
    <w:p w14:paraId="6E709F86" w14:textId="77777777" w:rsidR="00C94E4D" w:rsidRDefault="00C94E4D">
      <w:pPr>
        <w:pStyle w:val="CommentText"/>
      </w:pPr>
      <w:r>
        <w:rPr>
          <w:rStyle w:val="CommentReference"/>
        </w:rPr>
        <w:annotationRef/>
      </w:r>
      <w:r>
        <w:t>I suggest delete – I don’t think it adds anything to previous sentence</w:t>
      </w:r>
    </w:p>
  </w:comment>
  <w:comment w:id="196" w:author="Michelle Leishman" w:date="2014-12-18T11:55:00Z" w:initials="ML">
    <w:p w14:paraId="71A4DB67" w14:textId="77777777" w:rsidR="00C94E4D" w:rsidRPr="00E238E0" w:rsidRDefault="00C94E4D"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Annual review of ecology and systematics</w:t>
      </w:r>
      <w:r w:rsidRPr="00E238E0">
        <w:rPr>
          <w:rFonts w:ascii="Times New Roman" w:eastAsia="Times New Roman" w:hAnsi="Times New Roman" w:cs="Times New Roman"/>
          <w:sz w:val="24"/>
          <w:szCs w:val="24"/>
          <w:lang w:eastAsia="en-AU"/>
        </w:rPr>
        <w:t>, 125-159.</w:t>
      </w:r>
    </w:p>
    <w:p w14:paraId="5C81E4D8" w14:textId="77777777" w:rsidR="00C94E4D" w:rsidRDefault="00C94E4D">
      <w:pPr>
        <w:pStyle w:val="CommentText"/>
      </w:pPr>
    </w:p>
  </w:comment>
  <w:comment w:id="199" w:author="Michelle Leishman" w:date="2014-12-18T12:10:00Z" w:initials="ML">
    <w:p w14:paraId="7E3517FE" w14:textId="77777777" w:rsidR="00C94E4D" w:rsidRDefault="00C94E4D">
      <w:pPr>
        <w:pStyle w:val="CommentText"/>
      </w:pPr>
      <w:r>
        <w:rPr>
          <w:rStyle w:val="CommentReference"/>
        </w:rPr>
        <w:annotationRef/>
      </w:r>
      <w:r>
        <w:t>Maybe try to put the trait stuff into a table with column headings covering:</w:t>
      </w:r>
    </w:p>
    <w:p w14:paraId="55E67032" w14:textId="77777777" w:rsidR="00C94E4D" w:rsidRDefault="00C94E4D">
      <w:pPr>
        <w:pStyle w:val="CommentText"/>
      </w:pPr>
      <w:r>
        <w:t xml:space="preserve">Trait name, general function, role in riparian </w:t>
      </w:r>
      <w:proofErr w:type="spellStart"/>
      <w:r>
        <w:t>env</w:t>
      </w:r>
      <w:proofErr w:type="spellEnd"/>
      <w:r>
        <w:t xml:space="preserve"> and prediction in relation to hydrological variability.</w:t>
      </w:r>
    </w:p>
    <w:p w14:paraId="046B1100" w14:textId="77777777" w:rsidR="00C94E4D" w:rsidRDefault="00C94E4D">
      <w:pPr>
        <w:pStyle w:val="CommentText"/>
      </w:pPr>
    </w:p>
    <w:p w14:paraId="1A77D085" w14:textId="77777777" w:rsidR="00C94E4D" w:rsidRDefault="00C94E4D">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200" w:author="Michelle Leishman" w:date="2014-12-18T12:02:00Z" w:initials="ML">
    <w:p w14:paraId="0187358B" w14:textId="77777777" w:rsidR="00C94E4D" w:rsidRDefault="00C94E4D">
      <w:pPr>
        <w:pStyle w:val="CommentText"/>
      </w:pPr>
      <w:r>
        <w:rPr>
          <w:rStyle w:val="CommentReference"/>
        </w:rPr>
        <w:annotationRef/>
      </w:r>
      <w:r>
        <w:t>Only if seed mass is related to regeneration time? Seed mass in riparian zone could be linked to soil moisture conditions as well as dispersal.</w:t>
      </w:r>
    </w:p>
  </w:comment>
  <w:comment w:id="211" w:author="Michelle Leishman" w:date="2014-12-18T12:05:00Z" w:initials="ML">
    <w:p w14:paraId="3B1DC3F4" w14:textId="77777777" w:rsidR="00C94E4D" w:rsidRDefault="00C94E4D">
      <w:pPr>
        <w:pStyle w:val="CommentText"/>
      </w:pPr>
      <w:r>
        <w:rPr>
          <w:rStyle w:val="CommentReference"/>
        </w:rPr>
        <w:annotationRef/>
      </w:r>
      <w:r>
        <w:t>Although there are clear peaks of flowering in spring and late summer?</w:t>
      </w:r>
    </w:p>
  </w:comment>
  <w:comment w:id="212" w:author="Michelle Leishman" w:date="2014-12-18T12:05:00Z" w:initials="ML">
    <w:p w14:paraId="7FF332CB" w14:textId="77777777" w:rsidR="00C94E4D" w:rsidRDefault="00C94E4D">
      <w:pPr>
        <w:pStyle w:val="CommentText"/>
      </w:pPr>
      <w:r>
        <w:rPr>
          <w:rStyle w:val="CommentReference"/>
        </w:rPr>
        <w:annotationRef/>
      </w:r>
      <w:r>
        <w:t>Maybe you should call this length of flowering period?</w:t>
      </w:r>
    </w:p>
  </w:comment>
  <w:comment w:id="220" w:author="Michelle Leishman" w:date="2014-12-18T12:07:00Z" w:initials="ML">
    <w:p w14:paraId="2FF0822B" w14:textId="77777777" w:rsidR="00C94E4D" w:rsidRDefault="00C94E4D">
      <w:pPr>
        <w:pStyle w:val="CommentText"/>
      </w:pPr>
      <w:r>
        <w:rPr>
          <w:rStyle w:val="CommentReference"/>
        </w:rPr>
        <w:annotationRef/>
      </w:r>
      <w:r>
        <w:t>And low soil moisture?</w:t>
      </w:r>
    </w:p>
  </w:comment>
  <w:comment w:id="227" w:author="Faculty of Science" w:date="2014-11-22T17:42:00Z" w:initials="FoS">
    <w:p w14:paraId="38BE7F2B" w14:textId="77777777" w:rsidR="00C94E4D" w:rsidRDefault="00C94E4D">
      <w:pPr>
        <w:pStyle w:val="CommentText"/>
      </w:pPr>
      <w:r>
        <w:rPr>
          <w:rStyle w:val="CommentReference"/>
        </w:rPr>
        <w:annotationRef/>
      </w:r>
      <w:r>
        <w:t>Not finished yet</w:t>
      </w:r>
    </w:p>
  </w:comment>
  <w:comment w:id="228" w:author="Michelle Leishman" w:date="2014-12-18T12:16:00Z" w:initials="ML">
    <w:p w14:paraId="7F215C66" w14:textId="77777777" w:rsidR="00C94E4D" w:rsidRDefault="00C94E4D">
      <w:pPr>
        <w:pStyle w:val="CommentText"/>
      </w:pPr>
      <w:r>
        <w:rPr>
          <w:rStyle w:val="CommentReference"/>
        </w:rPr>
        <w:annotationRef/>
      </w:r>
      <w:r>
        <w:t>This is hard to understand. I think you mean that values were at the species-level? Try re-writing.</w:t>
      </w:r>
    </w:p>
    <w:p w14:paraId="3DE2B5B5" w14:textId="77777777" w:rsidR="00C94E4D" w:rsidRDefault="00C94E4D">
      <w:pPr>
        <w:pStyle w:val="CommentText"/>
      </w:pPr>
    </w:p>
    <w:p w14:paraId="3D61B5F3" w14:textId="77777777" w:rsidR="00C94E4D" w:rsidRDefault="00C94E4D">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 and clear explanation.</w:t>
      </w:r>
    </w:p>
  </w:comment>
  <w:comment w:id="234" w:author="Michelle Leishman" w:date="2014-12-18T12:33:00Z" w:initials="ML">
    <w:p w14:paraId="688DF2E8" w14:textId="77777777" w:rsidR="00C94E4D" w:rsidRDefault="00C94E4D">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14:paraId="28ACA100" w14:textId="77777777" w:rsidR="00C94E4D" w:rsidRDefault="00C94E4D">
      <w:pPr>
        <w:pStyle w:val="CommentText"/>
        <w:rPr>
          <w:rFonts w:eastAsia="Times New Roman" w:cs="Arial"/>
          <w:lang w:eastAsia="en-AU"/>
        </w:rPr>
      </w:pPr>
    </w:p>
    <w:p w14:paraId="01A93400" w14:textId="77777777" w:rsidR="00C94E4D" w:rsidRDefault="00C94E4D">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14:paraId="533CA3EA" w14:textId="77777777" w:rsidR="00C94E4D" w:rsidRDefault="00C94E4D">
      <w:pPr>
        <w:pStyle w:val="CommentText"/>
        <w:rPr>
          <w:rFonts w:eastAsia="Times New Roman" w:cs="Arial"/>
          <w:lang w:eastAsia="en-AU"/>
        </w:rPr>
      </w:pPr>
    </w:p>
    <w:p w14:paraId="58691F86" w14:textId="77777777" w:rsidR="00C94E4D" w:rsidRDefault="00C94E4D">
      <w:pPr>
        <w:pStyle w:val="CommentText"/>
      </w:pPr>
      <w:r>
        <w:rPr>
          <w:rFonts w:eastAsia="Times New Roman" w:cs="Arial"/>
          <w:lang w:eastAsia="en-AU"/>
        </w:rPr>
        <w:t>You can refer to your wood density paper for details on measuring wood density</w:t>
      </w:r>
    </w:p>
  </w:comment>
  <w:comment w:id="236" w:author="Michelle Leishman" w:date="2014-12-18T12:23:00Z" w:initials="ML">
    <w:p w14:paraId="53EB42FA" w14:textId="77777777" w:rsidR="00C94E4D" w:rsidRDefault="00C94E4D">
      <w:pPr>
        <w:pStyle w:val="CommentText"/>
      </w:pPr>
      <w:r>
        <w:rPr>
          <w:rStyle w:val="CommentReference"/>
        </w:rPr>
        <w:annotationRef/>
      </w:r>
      <w:r>
        <w:t xml:space="preserve">Were obtained from </w:t>
      </w:r>
    </w:p>
  </w:comment>
  <w:comment w:id="241" w:author="Michelle Leishman" w:date="2014-12-18T12:34:00Z" w:initials="ML">
    <w:p w14:paraId="03754EDC" w14:textId="77777777" w:rsidR="00C94E4D" w:rsidRDefault="00C94E4D">
      <w:pPr>
        <w:pStyle w:val="CommentText"/>
      </w:pPr>
      <w:r>
        <w:rPr>
          <w:rStyle w:val="CommentReference"/>
        </w:rPr>
        <w:annotationRef/>
      </w:r>
    </w:p>
  </w:comment>
  <w:comment w:id="247" w:author="Michelle Leishman" w:date="2014-12-18T12:31:00Z" w:initials="ML">
    <w:p w14:paraId="465EFFD3" w14:textId="77777777" w:rsidR="00C94E4D" w:rsidRDefault="00C94E4D">
      <w:pPr>
        <w:pStyle w:val="CommentText"/>
      </w:pPr>
      <w:r>
        <w:rPr>
          <w:rStyle w:val="CommentReference"/>
        </w:rPr>
        <w:annotationRef/>
      </w:r>
      <w:r>
        <w:t xml:space="preserve">Well that just seems weird when it is the same author. Just describe briefly and refer to the other paper for details. </w:t>
      </w:r>
    </w:p>
  </w:comment>
  <w:comment w:id="248" w:author="Michelle Leishman" w:date="2014-12-18T12:38:00Z" w:initials="ML">
    <w:p w14:paraId="45891A71" w14:textId="77777777" w:rsidR="00C94E4D" w:rsidRDefault="00C94E4D">
      <w:pPr>
        <w:pStyle w:val="CommentText"/>
      </w:pPr>
      <w:r>
        <w:rPr>
          <w:rStyle w:val="CommentReference"/>
        </w:rPr>
        <w:annotationRef/>
      </w:r>
      <w:r>
        <w:t xml:space="preserve">I’m not sure this term works well here. You need to explain that daily discharge data for each site was used to derive measures of hydrological variability for each site. Then describe briefly how it was done, again referring to the wood density paper for details. </w:t>
      </w:r>
    </w:p>
  </w:comment>
  <w:comment w:id="260" w:author="Michelle Leishman" w:date="2014-12-18T12:41:00Z" w:initials="ML">
    <w:p w14:paraId="37C84442" w14:textId="77777777" w:rsidR="00C94E4D" w:rsidRDefault="00C94E4D">
      <w:pPr>
        <w:pStyle w:val="CommentText"/>
      </w:pPr>
      <w:r>
        <w:rPr>
          <w:rStyle w:val="CommentReference"/>
        </w:rPr>
        <w:annotationRef/>
      </w:r>
      <w:r>
        <w:t>This seems a funny term. High flow?</w:t>
      </w:r>
    </w:p>
  </w:comment>
  <w:comment w:id="264" w:author="Michelle Leishman" w:date="2014-12-18T12:46:00Z" w:initials="ML">
    <w:p w14:paraId="18EF5E56" w14:textId="77777777" w:rsidR="00C94E4D" w:rsidRDefault="00C94E4D">
      <w:pPr>
        <w:pStyle w:val="CommentText"/>
      </w:pPr>
      <w:r>
        <w:rPr>
          <w:rStyle w:val="CommentReference"/>
        </w:rPr>
        <w:annotationRef/>
      </w:r>
      <w:r>
        <w:t>Does the text in this column relate to everything under ‘flood freq &amp; magnitude’, rather than the individual rows? Need to make formatting clearer. As far as I can tell this column should actually just be associated with each section sub-heading.</w:t>
      </w:r>
    </w:p>
  </w:comment>
  <w:comment w:id="265" w:author="Michelle Leishman" w:date="2014-12-18T12:43:00Z" w:initials="ML">
    <w:p w14:paraId="3202D239" w14:textId="77777777" w:rsidR="00C94E4D" w:rsidRDefault="00C94E4D">
      <w:pPr>
        <w:pStyle w:val="CommentText"/>
      </w:pPr>
      <w:r>
        <w:rPr>
          <w:rStyle w:val="CommentReference"/>
        </w:rPr>
        <w:annotationRef/>
      </w:r>
      <w:r>
        <w:t>It’s not just about mechanical stress when you are dealing with traits related to seedling establishment, etc. Presumably also about colonisation opportunity and probably other things?</w:t>
      </w:r>
    </w:p>
  </w:comment>
  <w:comment w:id="301" w:author="Faculty of Science" w:date="2014-12-18T12:48:00Z" w:initials="FoS">
    <w:p w14:paraId="3147AB66" w14:textId="77777777" w:rsidR="00C94E4D" w:rsidRDefault="00C94E4D" w:rsidP="0017691C">
      <w:pPr>
        <w:pStyle w:val="CommentText"/>
      </w:pPr>
      <w:r>
        <w:rPr>
          <w:rStyle w:val="CommentReference"/>
        </w:rPr>
        <w:annotationRef/>
      </w:r>
      <w:r>
        <w:t>Also pinched from WD paper… This had cell borders etc. before, not sure why word has deleted them now.</w:t>
      </w:r>
    </w:p>
    <w:p w14:paraId="258747F7" w14:textId="77777777" w:rsidR="00C94E4D" w:rsidRDefault="00C94E4D" w:rsidP="0017691C">
      <w:pPr>
        <w:pStyle w:val="CommentText"/>
      </w:pPr>
    </w:p>
    <w:p w14:paraId="51E09563" w14:textId="77777777" w:rsidR="00C94E4D" w:rsidRPr="008408BF" w:rsidRDefault="00C94E4D" w:rsidP="0017691C">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comment>
  <w:comment w:id="355" w:author="Michelle Leishman" w:date="2014-12-18T12:49:00Z" w:initials="ML">
    <w:p w14:paraId="2FCFDBD2" w14:textId="77777777" w:rsidR="00C94E4D" w:rsidRDefault="00C94E4D">
      <w:pPr>
        <w:pStyle w:val="CommentText"/>
      </w:pPr>
      <w:r>
        <w:rPr>
          <w:rStyle w:val="CommentReference"/>
        </w:rPr>
        <w:annotationRef/>
      </w:r>
      <w:r>
        <w:t>Supplementary?</w:t>
      </w:r>
    </w:p>
  </w:comment>
  <w:comment w:id="357" w:author="Michelle Leishman" w:date="2014-12-18T13:06:00Z" w:initials="ML">
    <w:p w14:paraId="5430CD7F" w14:textId="77777777" w:rsidR="00C94E4D" w:rsidRDefault="00C94E4D">
      <w:pPr>
        <w:pStyle w:val="CommentText"/>
      </w:pPr>
      <w:r>
        <w:rPr>
          <w:rStyle w:val="CommentReference"/>
        </w:rPr>
        <w:annotationRef/>
      </w:r>
      <w:r>
        <w:t xml:space="preserve">Maybe group by type </w:t>
      </w:r>
      <w:proofErr w:type="spellStart"/>
      <w:r>
        <w:t>eg</w:t>
      </w:r>
      <w:proofErr w:type="spellEnd"/>
      <w:r>
        <w:t xml:space="preserve"> </w:t>
      </w:r>
      <w:r w:rsidRPr="00DA6200">
        <w:rPr>
          <w:i/>
        </w:rPr>
        <w:t>Flood frequency and magnitude</w:t>
      </w:r>
      <w:r>
        <w:rPr>
          <w:i/>
        </w:rPr>
        <w:t>?</w:t>
      </w:r>
    </w:p>
  </w:comment>
  <w:comment w:id="513" w:author="Michelle Leishman" w:date="2014-12-18T12:56:00Z" w:initials="ML">
    <w:p w14:paraId="6F48628A" w14:textId="77777777" w:rsidR="00C94E4D" w:rsidRDefault="00C94E4D">
      <w:pPr>
        <w:pStyle w:val="CommentText"/>
      </w:pPr>
      <w:r>
        <w:rPr>
          <w:rStyle w:val="CommentReference"/>
        </w:rPr>
        <w:annotationRef/>
      </w:r>
      <w:r>
        <w:t>Tables 4 &amp; 5 could potentially go in supplementary and you could just have a few sentences describing the coverage and trait range if you felt it important.</w:t>
      </w:r>
    </w:p>
  </w:comment>
  <w:comment w:id="689" w:author="Faculty of Science" w:date="2014-12-18T14:00:00Z" w:initials="FoS">
    <w:p w14:paraId="46F94D6E" w14:textId="77777777" w:rsidR="00C94E4D" w:rsidRDefault="00C94E4D" w:rsidP="0017691C">
      <w:pPr>
        <w:pStyle w:val="CommentText"/>
      </w:pPr>
      <w:r>
        <w:rPr>
          <w:rStyle w:val="CommentReference"/>
        </w:rPr>
        <w:annotationRef/>
      </w:r>
      <w:r>
        <w:t xml:space="preserve">Show PC </w:t>
      </w:r>
      <w:proofErr w:type="spellStart"/>
      <w:r>
        <w:t>importances</w:t>
      </w:r>
      <w:proofErr w:type="spellEnd"/>
      <w:r>
        <w:t xml:space="preserve"> and loadings in supplementary info? </w:t>
      </w:r>
    </w:p>
    <w:p w14:paraId="651C5431" w14:textId="77777777" w:rsidR="00C94E4D" w:rsidRDefault="00C94E4D" w:rsidP="0017691C">
      <w:pPr>
        <w:pStyle w:val="CommentText"/>
      </w:pPr>
    </w:p>
    <w:p w14:paraId="0AD6D6D6" w14:textId="77777777" w:rsidR="00C94E4D" w:rsidRPr="002E7F5C" w:rsidRDefault="00C94E4D" w:rsidP="0017691C">
      <w:pPr>
        <w:pStyle w:val="CommentText"/>
        <w:rPr>
          <w:b/>
        </w:rPr>
      </w:pPr>
      <w:r>
        <w:rPr>
          <w:b/>
        </w:rPr>
        <w:t>ML – yes as you don’t include it elsewhere</w:t>
      </w:r>
    </w:p>
  </w:comment>
  <w:comment w:id="691" w:author="Michelle Leishman" w:date="2014-12-18T12:59:00Z" w:initials="ML">
    <w:p w14:paraId="6EFC8CF5" w14:textId="77777777" w:rsidR="00C94E4D" w:rsidRDefault="00C94E4D">
      <w:pPr>
        <w:pStyle w:val="CommentText"/>
      </w:pPr>
      <w:r>
        <w:rPr>
          <w:rStyle w:val="CommentReference"/>
        </w:rPr>
        <w:annotationRef/>
      </w:r>
      <w:r>
        <w:t>I think it may be important to have some text on measurement choice for FD generally  – depending on how you re-structure your Intro, it could stay in Intro or move to Methods.</w:t>
      </w:r>
    </w:p>
  </w:comment>
  <w:comment w:id="694" w:author="Michelle Leishman" w:date="2014-12-18T13:03:00Z" w:initials="ML">
    <w:p w14:paraId="69B87C33" w14:textId="77777777" w:rsidR="00C94E4D" w:rsidRDefault="00C94E4D">
      <w:pPr>
        <w:pStyle w:val="CommentText"/>
      </w:pPr>
      <w:r>
        <w:rPr>
          <w:rStyle w:val="CommentReference"/>
        </w:rPr>
        <w:annotationRef/>
      </w:r>
      <w:r>
        <w:t xml:space="preserve">Try for a title that describes the relationships you are examining </w:t>
      </w:r>
      <w:proofErr w:type="spellStart"/>
      <w:r>
        <w:t>eg</w:t>
      </w:r>
      <w:proofErr w:type="spellEnd"/>
      <w:r>
        <w:t xml:space="preserve"> Relationships between </w:t>
      </w:r>
      <w:proofErr w:type="spellStart"/>
      <w:r>
        <w:t>FDis</w:t>
      </w:r>
      <w:proofErr w:type="spellEnd"/>
      <w:r>
        <w:t xml:space="preserve"> and hydrological, geographical and species diversity variables</w:t>
      </w:r>
    </w:p>
  </w:comment>
  <w:comment w:id="697" w:author="Michelle Leishman" w:date="2014-12-18T14:01:00Z" w:initials="ML">
    <w:p w14:paraId="6581B1A0" w14:textId="77777777" w:rsidR="00C94E4D" w:rsidRDefault="00C94E4D">
      <w:pPr>
        <w:pStyle w:val="CommentText"/>
      </w:pPr>
      <w:r>
        <w:rPr>
          <w:rStyle w:val="CommentReference"/>
        </w:rPr>
        <w:annotationRef/>
      </w:r>
      <w:r>
        <w:t>Have you explained how you selected these?</w:t>
      </w:r>
    </w:p>
  </w:comment>
  <w:comment w:id="761" w:author="Michelle Leishman" w:date="2014-12-18T13:04:00Z" w:initials="ML">
    <w:p w14:paraId="3B88460E" w14:textId="77777777" w:rsidR="00C94E4D" w:rsidRDefault="00C94E4D">
      <w:pPr>
        <w:pStyle w:val="CommentText"/>
      </w:pPr>
      <w:r>
        <w:rPr>
          <w:rStyle w:val="CommentReference"/>
        </w:rPr>
        <w:annotationRef/>
      </w:r>
      <w:r>
        <w:t>Table 5 was the trait summary stats</w:t>
      </w:r>
    </w:p>
  </w:comment>
  <w:comment w:id="769" w:author="Michelle Leishman" w:date="2014-12-18T14:10:00Z" w:initials="ML">
    <w:p w14:paraId="75F45562" w14:textId="77777777" w:rsidR="00C94E4D" w:rsidRPr="007417C9" w:rsidRDefault="00C94E4D" w:rsidP="000F69A1">
      <w:pPr>
        <w:spacing w:line="480" w:lineRule="auto"/>
        <w:jc w:val="both"/>
      </w:pPr>
      <w:r>
        <w:rPr>
          <w:rStyle w:val="CommentReference"/>
        </w:rPr>
        <w:annotationRef/>
      </w:r>
      <w:r>
        <w:t xml:space="preserve">6? I don’t particularly like this Table. You need to take the reader through the story rather than just present raw stats. It's hard to tell how these stats relate to your nicely-written text below under the sub-headings </w:t>
      </w:r>
      <w:r w:rsidRPr="00344651">
        <w:rPr>
          <w:i/>
        </w:rPr>
        <w:t>Is functional diversity related to the frequency and magnitude of flooding disturbance?</w:t>
      </w:r>
      <w:r>
        <w:rPr>
          <w:i/>
        </w:rPr>
        <w:t xml:space="preserve"> </w:t>
      </w:r>
      <w:proofErr w:type="gramStart"/>
      <w:r w:rsidRPr="000F69A1">
        <w:t>and</w:t>
      </w:r>
      <w:proofErr w:type="gramEnd"/>
      <w:r>
        <w:rPr>
          <w:i/>
        </w:rPr>
        <w:t xml:space="preserve"> </w:t>
      </w:r>
      <w:r w:rsidRPr="00344651">
        <w:rPr>
          <w:i/>
        </w:rPr>
        <w:t>Is functional diversity related to variability in seasonal water availability in the riparian zone?</w:t>
      </w:r>
      <w:r>
        <w:rPr>
          <w:i/>
        </w:rPr>
        <w:t xml:space="preserve"> </w:t>
      </w:r>
      <w:r>
        <w:t>Presumably the results shown in the Table underpin this text but the text only refers to the figs, never the table.</w:t>
      </w:r>
    </w:p>
    <w:p w14:paraId="397C89B0" w14:textId="77777777" w:rsidR="00C94E4D" w:rsidRPr="00344651" w:rsidRDefault="00C94E4D" w:rsidP="000F69A1">
      <w:pPr>
        <w:spacing w:line="480" w:lineRule="auto"/>
        <w:jc w:val="both"/>
        <w:rPr>
          <w:i/>
        </w:rPr>
      </w:pPr>
    </w:p>
    <w:p w14:paraId="79BAECCA" w14:textId="77777777" w:rsidR="00C94E4D" w:rsidRDefault="00C94E4D">
      <w:pPr>
        <w:pStyle w:val="CommentText"/>
      </w:pPr>
    </w:p>
    <w:p w14:paraId="131B0902" w14:textId="77777777" w:rsidR="00C94E4D" w:rsidRDefault="00C94E4D">
      <w:pPr>
        <w:pStyle w:val="CommentText"/>
      </w:pPr>
    </w:p>
    <w:p w14:paraId="0F353C84" w14:textId="77777777" w:rsidR="00C94E4D" w:rsidRDefault="00C94E4D">
      <w:pPr>
        <w:pStyle w:val="CommentText"/>
      </w:pPr>
    </w:p>
  </w:comment>
  <w:comment w:id="771" w:author="Michelle Leishman" w:date="2014-12-18T13:06:00Z" w:initials="ML">
    <w:p w14:paraId="085F3C91" w14:textId="77777777" w:rsidR="00C94E4D" w:rsidRDefault="00C94E4D">
      <w:pPr>
        <w:pStyle w:val="CommentText"/>
      </w:pPr>
      <w:r>
        <w:rPr>
          <w:rStyle w:val="CommentReference"/>
        </w:rPr>
        <w:annotationRef/>
      </w:r>
      <w:r>
        <w:t xml:space="preserve">Maybe group by type </w:t>
      </w:r>
      <w:proofErr w:type="spellStart"/>
      <w:r>
        <w:t>eg</w:t>
      </w:r>
      <w:proofErr w:type="spellEnd"/>
      <w:r>
        <w:t xml:space="preserve"> </w:t>
      </w:r>
      <w:r w:rsidRPr="00DA6200">
        <w:rPr>
          <w:i/>
        </w:rPr>
        <w:t>Flood frequency and magnitude</w:t>
      </w:r>
      <w:r>
        <w:rPr>
          <w:i/>
        </w:rPr>
        <w:t>?</w:t>
      </w:r>
    </w:p>
  </w:comment>
  <w:comment w:id="896" w:author="Michelle Leishman" w:date="2014-12-18T13:14:00Z" w:initials="ML">
    <w:p w14:paraId="48A34B63" w14:textId="77777777" w:rsidR="00C94E4D" w:rsidRDefault="00C94E4D">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3B8FDE18" w14:textId="77777777" w:rsidR="00C94E4D" w:rsidRDefault="00C94E4D">
      <w:pPr>
        <w:pStyle w:val="CommentText"/>
      </w:pPr>
    </w:p>
    <w:p w14:paraId="1948235A" w14:textId="77777777" w:rsidR="00C94E4D" w:rsidRDefault="00C94E4D">
      <w:pPr>
        <w:pStyle w:val="CommentText"/>
      </w:pPr>
      <w:r>
        <w:t xml:space="preserve">However I think it is worth including the relationship to spp richness/diversity but you need to have some text earlier that introduces it in terms of a question </w:t>
      </w:r>
      <w:proofErr w:type="spellStart"/>
      <w:r>
        <w:t>ie</w:t>
      </w:r>
      <w:proofErr w:type="spellEnd"/>
      <w:r>
        <w:t xml:space="preserve"> is FD simply reflecting SD?</w:t>
      </w:r>
    </w:p>
  </w:comment>
  <w:comment w:id="904" w:author="Faculty of Science" w:date="2014-11-14T18:23:00Z" w:initials="FoS">
    <w:p w14:paraId="7F80E4FF" w14:textId="77777777" w:rsidR="00C94E4D" w:rsidRDefault="00C94E4D" w:rsidP="0017691C">
      <w:pPr>
        <w:pStyle w:val="CommentText"/>
      </w:pPr>
      <w:r>
        <w:rPr>
          <w:rStyle w:val="CommentReference"/>
        </w:rPr>
        <w:annotationRef/>
      </w:r>
      <w:proofErr w:type="spellStart"/>
      <w:r>
        <w:t>Pval</w:t>
      </w:r>
      <w:proofErr w:type="spellEnd"/>
      <w:r>
        <w:t xml:space="preserve"> adjustment?</w:t>
      </w:r>
    </w:p>
  </w:comment>
  <w:comment w:id="913" w:author="Faculty of Science" w:date="2014-12-18T13:49:00Z" w:initials="FoS">
    <w:p w14:paraId="0EDDF869" w14:textId="77777777" w:rsidR="00C94E4D" w:rsidRDefault="00C94E4D">
      <w:pPr>
        <w:pStyle w:val="CommentText"/>
      </w:pPr>
      <w:r>
        <w:rPr>
          <w:rStyle w:val="CommentReference"/>
        </w:rPr>
        <w:annotationRef/>
      </w:r>
      <w:r>
        <w:t>Need to word this better</w:t>
      </w:r>
    </w:p>
    <w:p w14:paraId="748F8BAA" w14:textId="77777777" w:rsidR="00C94E4D" w:rsidRDefault="00C94E4D">
      <w:pPr>
        <w:pStyle w:val="CommentText"/>
      </w:pPr>
    </w:p>
    <w:p w14:paraId="41EDE973" w14:textId="77777777" w:rsidR="00C94E4D" w:rsidRPr="000F69A1" w:rsidRDefault="00C94E4D">
      <w:pPr>
        <w:pStyle w:val="CommentText"/>
        <w:rPr>
          <w:b/>
        </w:rPr>
      </w:pPr>
      <w:r w:rsidRPr="000F69A1">
        <w:rPr>
          <w:b/>
        </w:rPr>
        <w:t xml:space="preserve">ML – the correct </w:t>
      </w:r>
      <w:r>
        <w:rPr>
          <w:b/>
        </w:rPr>
        <w:t>wording is</w:t>
      </w:r>
      <w:r w:rsidRPr="000F69A1">
        <w:rPr>
          <w:b/>
        </w:rPr>
        <w:t>:</w:t>
      </w:r>
    </w:p>
    <w:p w14:paraId="5F21C1CF" w14:textId="77777777" w:rsidR="00C94E4D" w:rsidRPr="000F69A1" w:rsidRDefault="00C94E4D">
      <w:pPr>
        <w:pStyle w:val="CommentText"/>
        <w:rPr>
          <w:b/>
        </w:rPr>
      </w:pPr>
    </w:p>
    <w:p w14:paraId="2D1504A8" w14:textId="77777777" w:rsidR="00C94E4D" w:rsidRPr="000F69A1" w:rsidRDefault="00C94E4D">
      <w:pPr>
        <w:pStyle w:val="CommentText"/>
        <w:rPr>
          <w:b/>
        </w:rPr>
      </w:pPr>
      <w:r w:rsidRPr="000F69A1">
        <w:rPr>
          <w:b/>
        </w:rPr>
        <w:t xml:space="preserve">Significant variation in </w:t>
      </w:r>
      <w:proofErr w:type="spellStart"/>
      <w:r w:rsidRPr="000F69A1">
        <w:rPr>
          <w:b/>
        </w:rPr>
        <w:t>FDis</w:t>
      </w:r>
      <w:proofErr w:type="spellEnd"/>
      <w:r w:rsidRPr="000F69A1">
        <w:rPr>
          <w:b/>
        </w:rPr>
        <w:t xml:space="preserve"> was explained by ‘variable’</w:t>
      </w:r>
      <w:r>
        <w:rPr>
          <w:b/>
        </w:rPr>
        <w:t>...</w:t>
      </w:r>
    </w:p>
    <w:p w14:paraId="1A606E6F" w14:textId="77777777" w:rsidR="00C94E4D" w:rsidRPr="000F69A1" w:rsidRDefault="00C94E4D">
      <w:pPr>
        <w:pStyle w:val="CommentText"/>
        <w:rPr>
          <w:b/>
        </w:rPr>
      </w:pPr>
    </w:p>
    <w:p w14:paraId="00796428" w14:textId="77777777" w:rsidR="00C94E4D" w:rsidRPr="000F69A1" w:rsidRDefault="00C94E4D">
      <w:pPr>
        <w:pStyle w:val="CommentText"/>
        <w:rPr>
          <w:b/>
        </w:rPr>
      </w:pPr>
      <w:r w:rsidRPr="000F69A1">
        <w:rPr>
          <w:b/>
        </w:rPr>
        <w:t>Or</w:t>
      </w:r>
    </w:p>
    <w:p w14:paraId="4C03FF1D" w14:textId="77777777" w:rsidR="00C94E4D" w:rsidRPr="000F69A1" w:rsidRDefault="00C94E4D">
      <w:pPr>
        <w:pStyle w:val="CommentText"/>
        <w:rPr>
          <w:b/>
        </w:rPr>
      </w:pPr>
    </w:p>
    <w:p w14:paraId="505ED84C" w14:textId="77777777" w:rsidR="00C94E4D" w:rsidRDefault="00C94E4D">
      <w:pPr>
        <w:pStyle w:val="CommentText"/>
      </w:pPr>
      <w:r w:rsidRPr="000F69A1">
        <w:rPr>
          <w:b/>
        </w:rPr>
        <w:t xml:space="preserve">There was a significant association between </w:t>
      </w:r>
      <w:proofErr w:type="spellStart"/>
      <w:r w:rsidRPr="000F69A1">
        <w:rPr>
          <w:b/>
        </w:rPr>
        <w:t>FDis</w:t>
      </w:r>
      <w:proofErr w:type="spellEnd"/>
      <w:r w:rsidRPr="000F69A1">
        <w:rPr>
          <w:b/>
        </w:rPr>
        <w:t xml:space="preserve"> and ‘variable’</w:t>
      </w:r>
      <w:r>
        <w:rPr>
          <w:b/>
        </w:rPr>
        <w:t>...</w:t>
      </w:r>
    </w:p>
  </w:comment>
  <w:comment w:id="945" w:author="Faculty of Science" w:date="2014-12-18T13:52:00Z" w:initials="FoS">
    <w:p w14:paraId="619CBBF7" w14:textId="77777777" w:rsidR="00C94E4D" w:rsidRDefault="00C94E4D">
      <w:pPr>
        <w:pStyle w:val="CommentText"/>
      </w:pPr>
      <w:r>
        <w:rPr>
          <w:rStyle w:val="CommentReference"/>
        </w:rPr>
        <w:annotationRef/>
      </w:r>
      <w:r>
        <w:t>Non significant though. Word this better.</w:t>
      </w:r>
    </w:p>
    <w:p w14:paraId="54E3E332" w14:textId="77777777" w:rsidR="00C94E4D" w:rsidRDefault="00C94E4D">
      <w:pPr>
        <w:pStyle w:val="CommentText"/>
      </w:pPr>
    </w:p>
    <w:p w14:paraId="458FE7A8" w14:textId="77777777" w:rsidR="00C94E4D" w:rsidRPr="000F69A1" w:rsidRDefault="00C94E4D">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 </w:t>
      </w:r>
      <w:proofErr w:type="spellStart"/>
      <w:r w:rsidRPr="000F69A1">
        <w:rPr>
          <w:b/>
        </w:rPr>
        <w:t>FDis</w:t>
      </w:r>
      <w:proofErr w:type="spellEnd"/>
      <w:r w:rsidRPr="000F69A1">
        <w:rPr>
          <w:b/>
        </w:rPr>
        <w:t xml:space="preserve"> was not associated with mean annual flood frequency</w:t>
      </w:r>
      <w:r>
        <w:rPr>
          <w:b/>
        </w:rPr>
        <w:t>.</w:t>
      </w:r>
    </w:p>
  </w:comment>
  <w:comment w:id="962" w:author="Michelle Leishman" w:date="2014-12-18T13:53:00Z" w:initials="ML">
    <w:p w14:paraId="3CB6E07D" w14:textId="77777777" w:rsidR="00C94E4D" w:rsidRDefault="00C94E4D">
      <w:pPr>
        <w:pStyle w:val="CommentText"/>
      </w:pPr>
      <w:r>
        <w:rPr>
          <w:rStyle w:val="CommentReference"/>
        </w:rPr>
        <w:annotationRef/>
      </w:r>
      <w:r>
        <w:t>Maybe point out whether all relationships were significant or not</w:t>
      </w:r>
    </w:p>
  </w:comment>
  <w:comment w:id="999" w:author="Michelle Leishman" w:date="2014-12-18T14:06:00Z" w:initials="ML">
    <w:p w14:paraId="4ECEE7B0" w14:textId="77777777" w:rsidR="00C94E4D" w:rsidRDefault="00C94E4D">
      <w:pPr>
        <w:pStyle w:val="CommentText"/>
      </w:pPr>
      <w:r>
        <w:rPr>
          <w:rStyle w:val="CommentReference"/>
        </w:rPr>
        <w:annotationRef/>
      </w:r>
      <w:r>
        <w:t>Same comment on noting significance as for previous figure</w:t>
      </w:r>
    </w:p>
  </w:comment>
  <w:comment w:id="1061" w:author="Michelle Leishman" w:date="2014-12-29T15:30:00Z" w:initials="ML">
    <w:p w14:paraId="3281F3A0" w14:textId="77777777" w:rsidR="00C94E4D" w:rsidRDefault="00C94E4D" w:rsidP="00DC5AB5">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3E6C1AE4" w14:textId="77777777" w:rsidR="00C94E4D" w:rsidRDefault="00C94E4D" w:rsidP="00DC5AB5">
      <w:pPr>
        <w:pStyle w:val="CommentText"/>
      </w:pPr>
    </w:p>
    <w:p w14:paraId="54506788" w14:textId="77777777" w:rsidR="00C94E4D" w:rsidRDefault="00C94E4D" w:rsidP="00DC5AB5">
      <w:pPr>
        <w:pStyle w:val="CommentText"/>
      </w:pPr>
      <w:r>
        <w:t xml:space="preserve">However I think it is worth including the relationship to </w:t>
      </w:r>
      <w:proofErr w:type="spellStart"/>
      <w:r>
        <w:t>spp</w:t>
      </w:r>
      <w:proofErr w:type="spellEnd"/>
      <w:r>
        <w:t xml:space="preserve"> richness/diversity but you need to have some text earlier that introduces it in terms of a question </w:t>
      </w:r>
      <w:proofErr w:type="spellStart"/>
      <w:r>
        <w:t>ie</w:t>
      </w:r>
      <w:proofErr w:type="spellEnd"/>
      <w:r>
        <w:t xml:space="preserve"> is FD simply reflecting SD?</w:t>
      </w:r>
    </w:p>
  </w:comment>
  <w:comment w:id="1065" w:author="Michelle Leishman" w:date="2014-12-18T14:10:00Z" w:initials="ML">
    <w:p w14:paraId="729B2154" w14:textId="77777777" w:rsidR="00C94E4D" w:rsidRDefault="00C94E4D">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1068" w:author="Michelle Leishman" w:date="2014-12-18T14:15:00Z" w:initials="ML">
    <w:p w14:paraId="445A7DEA" w14:textId="77777777" w:rsidR="00C94E4D" w:rsidRDefault="00C94E4D">
      <w:pPr>
        <w:pStyle w:val="CommentText"/>
      </w:pPr>
      <w:r>
        <w:rPr>
          <w:rStyle w:val="CommentReference"/>
        </w:rPr>
        <w:annotationRef/>
      </w:r>
      <w:r>
        <w:t>You could also put this in supplementary and just describe the best model in the text?</w:t>
      </w:r>
    </w:p>
  </w:comment>
  <w:comment w:id="1069" w:author="Michelle Leishman" w:date="2014-12-18T14:11:00Z" w:initials="ML">
    <w:p w14:paraId="5E9D5126" w14:textId="77777777" w:rsidR="00C94E4D" w:rsidRDefault="00C94E4D">
      <w:pPr>
        <w:pStyle w:val="CommentText"/>
      </w:pPr>
      <w:r>
        <w:rPr>
          <w:rStyle w:val="CommentReference"/>
        </w:rPr>
        <w:annotationRef/>
      </w:r>
      <w:r>
        <w:t>Fitted?</w:t>
      </w:r>
    </w:p>
  </w:comment>
  <w:comment w:id="1070" w:author="Michelle Leishman" w:date="2014-12-18T14:11:00Z" w:initials="ML">
    <w:p w14:paraId="543F0229" w14:textId="77777777" w:rsidR="00C94E4D" w:rsidRDefault="00C94E4D">
      <w:pPr>
        <w:pStyle w:val="CommentText"/>
      </w:pPr>
      <w:r>
        <w:rPr>
          <w:rStyle w:val="CommentReference"/>
        </w:rPr>
        <w:annotationRef/>
      </w:r>
      <w:r>
        <w:t>But you have used ~ not *</w:t>
      </w:r>
    </w:p>
  </w:comment>
  <w:comment w:id="1145" w:author="Michelle Leishman" w:date="2014-12-18T14:15:00Z" w:initials="ML">
    <w:p w14:paraId="1042B331" w14:textId="77777777" w:rsidR="00C94E4D" w:rsidRDefault="00C94E4D">
      <w:pPr>
        <w:pStyle w:val="CommentText"/>
      </w:pPr>
      <w:r>
        <w:rPr>
          <w:rStyle w:val="CommentReference"/>
        </w:rPr>
        <w:annotationRef/>
      </w:r>
      <w:r>
        <w:t>Supplementary?</w:t>
      </w:r>
    </w:p>
  </w:comment>
  <w:comment w:id="1206" w:author="Michelle Leishman" w:date="2014-12-18T15:05:00Z" w:initials="ML">
    <w:p w14:paraId="69E11F89" w14:textId="77777777" w:rsidR="00C94E4D" w:rsidRDefault="00C94E4D">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1208" w:author="Michelle Leishman" w:date="2014-12-18T14:16:00Z" w:initials="ML">
    <w:p w14:paraId="7C83C892" w14:textId="77777777" w:rsidR="00C94E4D" w:rsidRDefault="00C94E4D">
      <w:pPr>
        <w:pStyle w:val="CommentText"/>
      </w:pPr>
      <w:r>
        <w:rPr>
          <w:rStyle w:val="CommentReference"/>
        </w:rPr>
        <w:annotationRef/>
      </w:r>
      <w:r>
        <w:t>Not sure about ‘breed’. Maybe ‘result in’, or ‘make’ or ‘lead to’?</w:t>
      </w:r>
    </w:p>
  </w:comment>
  <w:comment w:id="1209" w:author="Michelle Leishman" w:date="2014-12-18T15:06:00Z" w:initials="ML">
    <w:p w14:paraId="66B28844" w14:textId="77777777" w:rsidR="00C94E4D" w:rsidRDefault="00C94E4D">
      <w:pPr>
        <w:pStyle w:val="CommentText"/>
      </w:pPr>
      <w:r>
        <w:rPr>
          <w:rStyle w:val="CommentReference"/>
        </w:rPr>
        <w:annotationRef/>
      </w:r>
      <w:r>
        <w:t>And maybe add in this paragraph that this result not simply due to species-level diversity</w:t>
      </w:r>
    </w:p>
  </w:comment>
  <w:comment w:id="1213" w:author="Faculty of Science" w:date="2014-12-18T14:17:00Z" w:initials="FoS">
    <w:p w14:paraId="6A228306" w14:textId="77777777" w:rsidR="00C94E4D" w:rsidRDefault="00C94E4D">
      <w:pPr>
        <w:pStyle w:val="CommentText"/>
        <w:rPr>
          <w:rStyle w:val="CommentReference"/>
        </w:rPr>
      </w:pPr>
      <w:r>
        <w:rPr>
          <w:rStyle w:val="CommentReference"/>
        </w:rPr>
        <w:annotationRef/>
      </w:r>
      <w:r>
        <w:rPr>
          <w:rStyle w:val="CommentReference"/>
        </w:rPr>
        <w:t>Mediocre</w:t>
      </w:r>
    </w:p>
    <w:p w14:paraId="490973B7" w14:textId="77777777" w:rsidR="00C94E4D" w:rsidRDefault="00C94E4D">
      <w:pPr>
        <w:pStyle w:val="CommentText"/>
        <w:rPr>
          <w:rStyle w:val="CommentReference"/>
        </w:rPr>
      </w:pPr>
    </w:p>
    <w:p w14:paraId="0AA91AF6" w14:textId="77777777" w:rsidR="00C94E4D" w:rsidRPr="00051869" w:rsidRDefault="00C94E4D">
      <w:pPr>
        <w:pStyle w:val="CommentText"/>
        <w:rPr>
          <w:b/>
        </w:rPr>
      </w:pPr>
      <w:r w:rsidRPr="00051869">
        <w:rPr>
          <w:rStyle w:val="CommentReference"/>
          <w:b/>
        </w:rPr>
        <w:t>Agreed!</w:t>
      </w:r>
    </w:p>
  </w:comment>
  <w:comment w:id="1227" w:author="Michelle Leishman" w:date="2014-12-18T14:20:00Z" w:initials="ML">
    <w:p w14:paraId="147BFCED" w14:textId="77777777" w:rsidR="00C94E4D" w:rsidRDefault="00C94E4D">
      <w:pPr>
        <w:pStyle w:val="CommentText"/>
      </w:pPr>
      <w:r>
        <w:rPr>
          <w:rStyle w:val="CommentReference"/>
        </w:rPr>
        <w:annotationRef/>
      </w:r>
      <w:r>
        <w:t>Not too sure what this is getting at...</w:t>
      </w:r>
    </w:p>
  </w:comment>
  <w:comment w:id="1248" w:author="Michelle Leishman" w:date="2014-12-18T14:24:00Z" w:initials="ML">
    <w:p w14:paraId="73A2D45B" w14:textId="77777777" w:rsidR="00C94E4D" w:rsidRDefault="00C94E4D">
      <w:pPr>
        <w:pStyle w:val="CommentText"/>
      </w:pPr>
      <w:r>
        <w:rPr>
          <w:rStyle w:val="CommentReference"/>
        </w:rPr>
        <w:annotationRef/>
      </w:r>
      <w:r>
        <w:t>May delete?</w:t>
      </w:r>
    </w:p>
  </w:comment>
  <w:comment w:id="1291" w:author="Michelle Leishman" w:date="2014-12-18T14:52:00Z" w:initials="ML">
    <w:p w14:paraId="48B9931B" w14:textId="77777777" w:rsidR="00C94E4D" w:rsidRDefault="00C94E4D">
      <w:pPr>
        <w:pStyle w:val="CommentText"/>
      </w:pPr>
      <w:r>
        <w:rPr>
          <w:rStyle w:val="CommentReference"/>
        </w:rPr>
        <w:annotationRef/>
      </w:r>
      <w:r>
        <w:t>I can’t remember where it said in the methods that you used abundance to weight trait data – did I miss it?</w:t>
      </w:r>
    </w:p>
  </w:comment>
  <w:comment w:id="1298" w:author="Michelle Leishman" w:date="2014-12-18T14:55:00Z" w:initials="ML">
    <w:p w14:paraId="124D49F4" w14:textId="77777777" w:rsidR="00C94E4D" w:rsidRDefault="00C94E4D">
      <w:pPr>
        <w:pStyle w:val="CommentText"/>
      </w:pPr>
      <w:r>
        <w:rPr>
          <w:rStyle w:val="CommentReference"/>
        </w:rPr>
        <w:annotationRef/>
      </w:r>
      <w:r>
        <w:t>Is this true? If it was one clear variable you would have found out from the multiple regression analysis. Instead that analysis tells you that it is multiple factors?</w:t>
      </w:r>
    </w:p>
  </w:comment>
  <w:comment w:id="1299" w:author="Michelle Leishman" w:date="2014-12-18T14:56:00Z" w:initials="ML">
    <w:p w14:paraId="3A1AD2A2" w14:textId="77777777" w:rsidR="00C94E4D" w:rsidRDefault="00C94E4D">
      <w:pPr>
        <w:pStyle w:val="CommentText"/>
      </w:pPr>
      <w:r>
        <w:rPr>
          <w:rStyle w:val="CommentReference"/>
        </w:rPr>
        <w:annotationRef/>
      </w:r>
      <w:r>
        <w:t xml:space="preserve">Unless someone has read </w:t>
      </w:r>
      <w:proofErr w:type="spellStart"/>
      <w:r>
        <w:t>Schwilk</w:t>
      </w:r>
      <w:proofErr w:type="spellEnd"/>
      <w:r>
        <w:t xml:space="preserve"> &amp; </w:t>
      </w:r>
      <w:proofErr w:type="spellStart"/>
      <w:r>
        <w:t>Ackerly</w:t>
      </w:r>
      <w:proofErr w:type="spellEnd"/>
      <w:r>
        <w:t>, they will have no idea what this is about.</w:t>
      </w:r>
    </w:p>
  </w:comment>
  <w:comment w:id="1302" w:author="Michelle Leishman" w:date="2014-12-18T14:57:00Z" w:initials="ML">
    <w:p w14:paraId="320F6526" w14:textId="77777777" w:rsidR="00C94E4D" w:rsidRDefault="00C94E4D">
      <w:pPr>
        <w:pStyle w:val="CommentText"/>
      </w:pPr>
      <w:r>
        <w:rPr>
          <w:rStyle w:val="CommentReference"/>
        </w:rPr>
        <w:annotationRef/>
      </w:r>
      <w:r>
        <w:t>I expected a section of the Discussion putting your findings in the context of other FD literature from different systems.</w:t>
      </w:r>
    </w:p>
  </w:comment>
  <w:comment w:id="1307" w:author="Michelle Leishman" w:date="2014-12-18T15:02:00Z" w:initials="ML">
    <w:p w14:paraId="13A8238C" w14:textId="77777777" w:rsidR="00C94E4D" w:rsidRDefault="00C94E4D">
      <w:pPr>
        <w:pStyle w:val="CommentText"/>
      </w:pPr>
      <w:r>
        <w:rPr>
          <w:rStyle w:val="CommentReference"/>
        </w:rPr>
        <w:annotationRef/>
      </w:r>
      <w:r>
        <w:t xml:space="preserve">Also you haven’t made the case for what high </w:t>
      </w:r>
      <w:proofErr w:type="spellStart"/>
      <w:r>
        <w:t>vs</w:t>
      </w:r>
      <w:proofErr w:type="spellEnd"/>
      <w:r>
        <w:t xml:space="preserve"> low FD means for ecosystem functions and services. Is high FD a good thing? Does high FD provide resilience? Or should managers try to restore to some pre-anthropogenic-disturbance level of FD? </w:t>
      </w:r>
    </w:p>
  </w:comment>
  <w:comment w:id="1314" w:author="Michelle Leishman" w:date="2014-12-18T15:01:00Z" w:initials="ML">
    <w:p w14:paraId="346862F0" w14:textId="77777777" w:rsidR="00C94E4D" w:rsidRDefault="00C94E4D">
      <w:pPr>
        <w:pStyle w:val="CommentText"/>
      </w:pPr>
      <w:r>
        <w:rPr>
          <w:rStyle w:val="CommentReference"/>
        </w:rPr>
        <w:annotationRef/>
      </w:r>
      <w:r>
        <w:t>What does this mean?</w:t>
      </w:r>
    </w:p>
  </w:comment>
  <w:comment w:id="1336" w:author="Michelle Leishman" w:date="2014-12-18T15:02:00Z" w:initials="ML">
    <w:p w14:paraId="23A86A0E" w14:textId="77777777" w:rsidR="00C94E4D" w:rsidRDefault="00C94E4D">
      <w:pPr>
        <w:pStyle w:val="CommentText"/>
      </w:pPr>
      <w:r>
        <w:rPr>
          <w:rStyle w:val="CommentReference"/>
        </w:rPr>
        <w:annotationRef/>
      </w:r>
      <w:r>
        <w:t>Not checked at this stage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A4D3B" w15:done="0"/>
  <w15:commentEx w15:paraId="6EB83C76" w15:done="0"/>
  <w15:commentEx w15:paraId="7D3F35E3" w15:done="0"/>
  <w15:commentEx w15:paraId="78D00373" w15:done="0"/>
  <w15:commentEx w15:paraId="5F21396D" w15:done="0"/>
  <w15:commentEx w15:paraId="18A5051C" w15:done="0"/>
  <w15:commentEx w15:paraId="682FC0E4" w15:done="0"/>
  <w15:commentEx w15:paraId="0DC1B5FA" w15:done="0"/>
  <w15:commentEx w15:paraId="5B6EF124" w15:done="0"/>
  <w15:commentEx w15:paraId="4A25CA32" w15:done="0"/>
  <w15:commentEx w15:paraId="5777461B" w15:done="0"/>
  <w15:commentEx w15:paraId="6CDC4376" w15:done="0"/>
  <w15:commentEx w15:paraId="30679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ourier New"/>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25"/>
    <w:rsid w:val="00023726"/>
    <w:rsid w:val="0003675A"/>
    <w:rsid w:val="00051869"/>
    <w:rsid w:val="00064C80"/>
    <w:rsid w:val="00080AC5"/>
    <w:rsid w:val="000B2412"/>
    <w:rsid w:val="000B68BE"/>
    <w:rsid w:val="000C4472"/>
    <w:rsid w:val="000F69A1"/>
    <w:rsid w:val="001052DB"/>
    <w:rsid w:val="001149F4"/>
    <w:rsid w:val="001226A6"/>
    <w:rsid w:val="001263AB"/>
    <w:rsid w:val="0013064B"/>
    <w:rsid w:val="00136701"/>
    <w:rsid w:val="00154FDE"/>
    <w:rsid w:val="00170ECA"/>
    <w:rsid w:val="0017691C"/>
    <w:rsid w:val="00196FA4"/>
    <w:rsid w:val="00214B27"/>
    <w:rsid w:val="00227DC8"/>
    <w:rsid w:val="002C33DF"/>
    <w:rsid w:val="002C4881"/>
    <w:rsid w:val="002E4577"/>
    <w:rsid w:val="002E7F5C"/>
    <w:rsid w:val="00324CAC"/>
    <w:rsid w:val="003745F7"/>
    <w:rsid w:val="00402F2B"/>
    <w:rsid w:val="00406234"/>
    <w:rsid w:val="00441B1D"/>
    <w:rsid w:val="00453E87"/>
    <w:rsid w:val="0048162A"/>
    <w:rsid w:val="00487FF7"/>
    <w:rsid w:val="004E60AF"/>
    <w:rsid w:val="004F0B21"/>
    <w:rsid w:val="0054572C"/>
    <w:rsid w:val="005A393A"/>
    <w:rsid w:val="005D01C8"/>
    <w:rsid w:val="005D3C4D"/>
    <w:rsid w:val="006338C7"/>
    <w:rsid w:val="006B396F"/>
    <w:rsid w:val="006E2E2C"/>
    <w:rsid w:val="00705C77"/>
    <w:rsid w:val="00734F75"/>
    <w:rsid w:val="007417C9"/>
    <w:rsid w:val="0075326A"/>
    <w:rsid w:val="00774F53"/>
    <w:rsid w:val="007756CC"/>
    <w:rsid w:val="007F1CC1"/>
    <w:rsid w:val="00803713"/>
    <w:rsid w:val="00807A45"/>
    <w:rsid w:val="00813BD2"/>
    <w:rsid w:val="00817535"/>
    <w:rsid w:val="008408BF"/>
    <w:rsid w:val="0085351F"/>
    <w:rsid w:val="00864242"/>
    <w:rsid w:val="008B1C9A"/>
    <w:rsid w:val="008B20CA"/>
    <w:rsid w:val="008B356A"/>
    <w:rsid w:val="008D4E5B"/>
    <w:rsid w:val="008E69E4"/>
    <w:rsid w:val="00923767"/>
    <w:rsid w:val="00924095"/>
    <w:rsid w:val="009256D9"/>
    <w:rsid w:val="00945553"/>
    <w:rsid w:val="009C087B"/>
    <w:rsid w:val="009E49B7"/>
    <w:rsid w:val="009F548B"/>
    <w:rsid w:val="00A06BFA"/>
    <w:rsid w:val="00A21996"/>
    <w:rsid w:val="00A41779"/>
    <w:rsid w:val="00A808FA"/>
    <w:rsid w:val="00A80E93"/>
    <w:rsid w:val="00A92656"/>
    <w:rsid w:val="00A92D92"/>
    <w:rsid w:val="00AE7E53"/>
    <w:rsid w:val="00AF0161"/>
    <w:rsid w:val="00AF4E45"/>
    <w:rsid w:val="00B01109"/>
    <w:rsid w:val="00B01AEF"/>
    <w:rsid w:val="00B67068"/>
    <w:rsid w:val="00B747F4"/>
    <w:rsid w:val="00BA19A0"/>
    <w:rsid w:val="00BC2A1A"/>
    <w:rsid w:val="00BD6F2D"/>
    <w:rsid w:val="00BF7E8E"/>
    <w:rsid w:val="00C25640"/>
    <w:rsid w:val="00C42DD6"/>
    <w:rsid w:val="00C56B88"/>
    <w:rsid w:val="00C94E4D"/>
    <w:rsid w:val="00CB644D"/>
    <w:rsid w:val="00CD0B29"/>
    <w:rsid w:val="00CD6025"/>
    <w:rsid w:val="00CF1500"/>
    <w:rsid w:val="00D540CC"/>
    <w:rsid w:val="00D56F08"/>
    <w:rsid w:val="00D70A2C"/>
    <w:rsid w:val="00D73CC6"/>
    <w:rsid w:val="00D76ADF"/>
    <w:rsid w:val="00DB32AF"/>
    <w:rsid w:val="00DC5AB5"/>
    <w:rsid w:val="00E238E0"/>
    <w:rsid w:val="00E61109"/>
    <w:rsid w:val="00E651AA"/>
    <w:rsid w:val="00E8672D"/>
    <w:rsid w:val="00EC277D"/>
    <w:rsid w:val="00F24375"/>
    <w:rsid w:val="00F95005"/>
    <w:rsid w:val="00F962D1"/>
    <w:rsid w:val="00FA47C9"/>
    <w:rsid w:val="00FD18F6"/>
    <w:rsid w:val="00FE0C71"/>
    <w:rsid w:val="00FF5E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9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eg"/><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D3CD-16E8-A948-B4E9-FE086193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40525</Words>
  <Characters>230993</Characters>
  <Application>Microsoft Macintosh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James Lawson</cp:lastModifiedBy>
  <cp:revision>2</cp:revision>
  <dcterms:created xsi:type="dcterms:W3CDTF">2014-12-29T06:30:00Z</dcterms:created>
  <dcterms:modified xsi:type="dcterms:W3CDTF">2014-12-29T06:30:00Z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