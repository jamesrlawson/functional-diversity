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5708D" w14:textId="77777777" w:rsidR="006E2E2C" w:rsidRDefault="006E2E2C" w:rsidP="00F75551">
      <w:pPr>
        <w:spacing w:line="480" w:lineRule="auto"/>
      </w:pPr>
      <w:r>
        <w:t>ABSTRACT</w:t>
      </w:r>
    </w:p>
    <w:p w14:paraId="79BBC150" w14:textId="3E21177F" w:rsidR="00441B1D" w:rsidRPr="00441B1D" w:rsidRDefault="00441B1D" w:rsidP="00F75551">
      <w:pPr>
        <w:spacing w:line="480" w:lineRule="auto"/>
      </w:pPr>
      <w:commentRangeStart w:id="0"/>
      <w:commentRangeStart w:id="1"/>
      <w:r w:rsidRPr="00441B1D">
        <w:t xml:space="preserve">Riparian ecosystems are biophysically complex and highly diverse taxonomically, structurally and functionally. While many environmental factors determine the structure and function of riparian vegetation communities, hydrology is thought to be the ‘master variable’. Australia is the most </w:t>
      </w:r>
      <w:proofErr w:type="spellStart"/>
      <w:r w:rsidRPr="00441B1D">
        <w:t>hydrologically</w:t>
      </w:r>
      <w:proofErr w:type="spellEnd"/>
      <w:r w:rsidRPr="00441B1D">
        <w:t xml:space="preserve"> variable continent on the planet, and so offers a unique </w:t>
      </w:r>
      <w:r w:rsidR="00D81CEC">
        <w:t>environment</w:t>
      </w:r>
      <w:r w:rsidR="00D81CEC" w:rsidRPr="00441B1D">
        <w:t xml:space="preserve"> </w:t>
      </w:r>
      <w:r w:rsidRPr="00441B1D">
        <w:t xml:space="preserve">within which to test ideas about how hydrology influences diversity within vegetation communities. </w:t>
      </w:r>
    </w:p>
    <w:p w14:paraId="32F41013" w14:textId="77777777" w:rsidR="00441B1D" w:rsidRPr="00441B1D" w:rsidRDefault="00441B1D" w:rsidP="00F75551">
      <w:pPr>
        <w:spacing w:line="480" w:lineRule="auto"/>
      </w:pPr>
      <w:r w:rsidRPr="00441B1D">
        <w:t>To this end, we collected data on species abundance, quantitative plant functional traits and hydrology from 15</w:t>
      </w:r>
      <w:r w:rsidR="00453E87">
        <w:t xml:space="preserve"> sites distributed across south-</w:t>
      </w:r>
      <w:r w:rsidRPr="00441B1D">
        <w:t>eastern Australia. This study asked two questions: 1.) is functional diversity related to frequency and magnitude of flooding disturbance, and 2.) is functional diversity related to variability in seasonal water availability within the riparian zone?</w:t>
      </w:r>
    </w:p>
    <w:p w14:paraId="58198609" w14:textId="2B07C86E" w:rsidR="00441B1D" w:rsidRPr="00441B1D" w:rsidRDefault="00441B1D" w:rsidP="00F75551">
      <w:pPr>
        <w:spacing w:line="480" w:lineRule="auto"/>
      </w:pPr>
      <w:r w:rsidRPr="00441B1D">
        <w:t>We were able to confirm that metrics describing both flooding disturbance and patterns of water availability exhibit strong relationships with functional diversity within riparian vegetation communities of south</w:t>
      </w:r>
      <w:r w:rsidR="00453E87">
        <w:t>-</w:t>
      </w:r>
      <w:r w:rsidRPr="00441B1D">
        <w:t>eastern Australia. The key finding of this study is functional heterogeneity in these systems tends to be associated with variability in hydrological conditions</w:t>
      </w:r>
      <w:r>
        <w:t xml:space="preserve"> and </w:t>
      </w:r>
      <w:r w:rsidR="00A80E93" w:rsidRPr="00441B1D">
        <w:t xml:space="preserve">the intensity of </w:t>
      </w:r>
      <w:r>
        <w:t xml:space="preserve">rare, </w:t>
      </w:r>
      <w:r w:rsidRPr="00441B1D">
        <w:t xml:space="preserve">high magnitude flooding events, rather than </w:t>
      </w:r>
      <w:r w:rsidR="00A41779">
        <w:t>average</w:t>
      </w:r>
      <w:r w:rsidR="00A41779" w:rsidRPr="00441B1D">
        <w:t xml:space="preserve"> </w:t>
      </w:r>
      <w:r w:rsidRPr="00441B1D">
        <w:t>patterns of flow.</w:t>
      </w:r>
    </w:p>
    <w:p w14:paraId="6637FF01" w14:textId="1D105CD1" w:rsidR="00441B1D" w:rsidRPr="00441B1D" w:rsidRDefault="00441B1D" w:rsidP="00F75551">
      <w:pPr>
        <w:spacing w:line="480" w:lineRule="auto"/>
      </w:pPr>
      <w:r w:rsidRPr="00441B1D">
        <w:t xml:space="preserve">Our study highlights the importance of extreme flooding events and </w:t>
      </w:r>
      <w:r w:rsidR="00D81CEC">
        <w:t xml:space="preserve">temporal </w:t>
      </w:r>
      <w:r w:rsidRPr="00441B1D">
        <w:t xml:space="preserve">patterns of water availability as determinants of </w:t>
      </w:r>
      <w:r w:rsidR="00D81CEC">
        <w:t>diversity</w:t>
      </w:r>
      <w:r w:rsidRPr="00441B1D">
        <w:t xml:space="preserve"> in riparian vegetation. These relationships may have significant consequences for plant communities experiencing alterations to hydrology caused by anthropogenic flow modification and the changing climate. </w:t>
      </w:r>
      <w:commentRangeEnd w:id="0"/>
      <w:r>
        <w:rPr>
          <w:rStyle w:val="CommentReference"/>
          <w:rFonts w:eastAsia="MS Mincho"/>
        </w:rPr>
        <w:commentReference w:id="0"/>
      </w:r>
      <w:commentRangeEnd w:id="1"/>
      <w:r w:rsidR="00D81CEC">
        <w:rPr>
          <w:rStyle w:val="CommentReference"/>
          <w:rFonts w:eastAsia="MS Mincho"/>
        </w:rPr>
        <w:commentReference w:id="1"/>
      </w:r>
    </w:p>
    <w:p w14:paraId="0D3EAD3F" w14:textId="77777777" w:rsidR="00441B1D" w:rsidRDefault="00441B1D" w:rsidP="00F75551">
      <w:pPr>
        <w:spacing w:line="480" w:lineRule="auto"/>
      </w:pPr>
    </w:p>
    <w:p w14:paraId="3889023C" w14:textId="77777777" w:rsidR="006E2E2C" w:rsidRDefault="006E2E2C" w:rsidP="00F75551">
      <w:pPr>
        <w:spacing w:line="480" w:lineRule="auto"/>
      </w:pPr>
    </w:p>
    <w:p w14:paraId="7B27820C" w14:textId="77777777" w:rsidR="00441B1D" w:rsidRDefault="00441B1D" w:rsidP="00F75551">
      <w:pPr>
        <w:spacing w:line="480" w:lineRule="auto"/>
      </w:pPr>
    </w:p>
    <w:p w14:paraId="35B506CA" w14:textId="77777777" w:rsidR="006E2E2C" w:rsidRDefault="006E2E2C" w:rsidP="00F75551">
      <w:pPr>
        <w:spacing w:line="480" w:lineRule="auto"/>
      </w:pPr>
    </w:p>
    <w:p w14:paraId="5B6A7409" w14:textId="77777777" w:rsidR="0017691C" w:rsidRDefault="0017691C" w:rsidP="00F75551">
      <w:pPr>
        <w:spacing w:line="480" w:lineRule="auto"/>
      </w:pPr>
      <w:commentRangeStart w:id="2"/>
      <w:r>
        <w:lastRenderedPageBreak/>
        <w:t>INTRODUCTION</w:t>
      </w:r>
      <w:commentRangeEnd w:id="2"/>
      <w:r w:rsidR="00A06BFA">
        <w:rPr>
          <w:rStyle w:val="CommentReference"/>
          <w:rFonts w:eastAsia="MS Mincho"/>
        </w:rPr>
        <w:commentReference w:id="2"/>
      </w:r>
    </w:p>
    <w:p w14:paraId="1DF26E57" w14:textId="06A078E9" w:rsidR="0017691C" w:rsidRDefault="0017691C" w:rsidP="00F75551">
      <w:pPr>
        <w:spacing w:line="480" w:lineRule="auto"/>
        <w:jc w:val="both"/>
      </w:pPr>
      <w:r>
        <w:t xml:space="preserve">Riparian ecosystems are biophysically complex and highly diverse taxonomically, structurally and functionally </w:t>
      </w:r>
      <w:r w:rsidR="00A92656">
        <w:fldChar w:fldCharType="begin" w:fldLock="1"/>
      </w:r>
      <w:r w:rsidR="0083100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"DOI" : "10.1098/rsta.2002.1012", "ISSN" : "1364-503X", "PMID" : "12804262", "abstract" : "River channels and their flood plains are among the most naturally dynamic ecosystems on earth, in large part due to periodic flooding. The components of a river's natural flood regime (magnitude, frequency, duration and timing of peak flows) interact to maintain great habitat heterogeneity and to promote high species diversity and ecosystem productivity. Flood regimes vary within and among rivers, depending on catchment size, geology and regional hydroclimatology. Geographic variation in contemporary flood regimes results in river-to-river variation in ecosystem structure, and therefore in potential river ecosystem response to increased future flooding. The greater the deviation in flood regime from contemporary or recent historical conditions, the greater the expected ecological alteration. Ecological response will also depend on how extensively humans have altered natural river dynamics through land-use practices. Examples of human-caused changes in flood regime (e.g. urbanization, agricultural practices) provide analogues to explore the ecological implications of region-specific climate change. In many settings where humans have severely modified rivers (e.g. through leveeing), more frequent larger floods will work to re-establish connections with severed flood-plain and riparian wetlands in human-dominated river valleys. Developing and implementing non-structural flood-management policies based on ecological principles can benefit river ecosystems, as well as human society.", "author" : [ { "dropping-particle" : "", "family" : "Poff", "given" : "N LeRoy", "non-dropping-particle" : "", "parse-names" : false, "suffix" : "" } ], "container-title" : "Philosophical transactions. Series A, Mathematical, physical, and engineering sciences", "id" : "ITEM-2", "issue" : "1796", "issued" : { "date-parts" : [ [ "2002", "7", "15" ] ] }, "page" : "1497-510", "title" : "Ecological response to and management of increased flooding caused by climate change.", "type" : "article-journal", "volume" : "360" }, "uris" : [ "http://www.mendeley.com/documents/?uuid=2ef8ccf7-7d25-4801-9225-8ea4df9d73d7" ] }, { "id" : "ITEM-3",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"ITEM-3", "issue" : "2", "issued" : { "date-parts" : [ [ "1993" ] ] }, "page" : "209-212", "title" : "The role of riparian corridors in maintaining regional biodiversity", "type" : "article-journal", "volume" : "3" }, "uris" : [ "http://www.mendeley.com/documents/?uuid=e1b9b727-9a45-4f0d-9cc9-d25981a05b92" ] } ], "mendeley" : { "formattedCitation" : "(Naiman, Decamps &amp; Pollock 1993; Poff 2002; Nilsson &amp; Svedmark 2002)", "plainTextFormattedCitation" : "(Naiman, Decamps &amp; Pollock 1993; Poff 2002; Nilsson &amp; Svedmark 2002)", "previouslyFormattedCitation" : "(Naiman, Decamps &amp; Pollock 1993; Poff 2002; Nilsson &amp; Svedmark 2002)" }, "properties" : { "noteIndex" : 0 }, "schema" : "https://github.com/citation-style-language/schema/raw/master/csl-citation.json" }</w:instrText>
      </w:r>
      <w:r w:rsidR="00A92656">
        <w:fldChar w:fldCharType="separate"/>
      </w:r>
      <w:r w:rsidRPr="00214E4B">
        <w:rPr>
          <w:noProof/>
        </w:rPr>
        <w:t>(Naiman, Decamps &amp; Pollock 1993; Poff 2002; Nilsson &amp; Svedmark 2002)</w:t>
      </w:r>
      <w:r w:rsidR="00A92656">
        <w:fldChar w:fldCharType="end"/>
      </w:r>
      <w:r>
        <w:t xml:space="preserve">. </w:t>
      </w:r>
      <w:r w:rsidR="00CF703E">
        <w:t>Extensive f</w:t>
      </w:r>
      <w:r>
        <w:t xml:space="preserve">low regulation </w:t>
      </w:r>
      <w:r w:rsidR="00CF703E">
        <w:t xml:space="preserve">of river systems </w:t>
      </w:r>
      <w:r>
        <w:t xml:space="preserve">and </w:t>
      </w:r>
      <w:r w:rsidR="00CF703E">
        <w:t>changing patterns of runoff under future climates</w:t>
      </w:r>
      <w:r>
        <w:t xml:space="preserve"> </w:t>
      </w:r>
      <w:r w:rsidR="00CF703E">
        <w:t xml:space="preserve">are likely to </w:t>
      </w:r>
      <w:r>
        <w:t xml:space="preserve">produce dramatically different future </w:t>
      </w:r>
      <w:commentRangeStart w:id="3"/>
      <w:proofErr w:type="spellStart"/>
      <w:r>
        <w:t>hydrologies</w:t>
      </w:r>
      <w:commentRangeEnd w:id="3"/>
      <w:proofErr w:type="spellEnd"/>
      <w:r w:rsidR="00A808FA">
        <w:rPr>
          <w:rStyle w:val="CommentReference"/>
          <w:rFonts w:eastAsia="MS Mincho"/>
        </w:rPr>
        <w:commentReference w:id="3"/>
      </w:r>
      <w:r>
        <w:t xml:space="preserve">, with significant consequences for the diversity and functional composition of riparian assemblages. </w:t>
      </w:r>
      <w:r w:rsidR="00CF703E">
        <w:t>Riverine conservation and rehabilitation efforts must therefore be informed by general understanding of the processes that generate patterns of diversity and drive ecosystem functioning in riparian ecosystems.</w:t>
      </w:r>
    </w:p>
    <w:p w14:paraId="79D298D0" w14:textId="3EA4F4C0" w:rsidR="00FA00FA" w:rsidRDefault="00A62B96" w:rsidP="00F75551">
      <w:pPr>
        <w:spacing w:line="480" w:lineRule="auto"/>
        <w:jc w:val="both"/>
      </w:pPr>
      <w:r>
        <w:t>The prevailing paradigm in riparian ecology holds that h</w:t>
      </w:r>
      <w:r w:rsidR="0017691C" w:rsidRPr="008B60BD">
        <w:t>eterogeneity in the riparian patch mosaic results from</w:t>
      </w:r>
      <w:r w:rsidR="0017691C">
        <w:t xml:space="preserve"> the sculpting action of hydrological processes across the </w:t>
      </w:r>
      <w:proofErr w:type="spellStart"/>
      <w:r w:rsidR="0017691C">
        <w:t>biogeomorphic</w:t>
      </w:r>
      <w:proofErr w:type="spellEnd"/>
      <w:r w:rsidR="0017691C">
        <w:t xml:space="preserve"> template. In riparian environments, it is this intrinsic environmental heterogeneity which fosters structural, taxonomic and functional heterogeneity within vegetation communities </w:t>
      </w:r>
      <w:r w:rsidR="00A92656">
        <w:fldChar w:fldCharType="begin" w:fldLock="1"/>
      </w:r>
      <w:r w:rsidR="0083100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"ITEM-3", "issue" : "8", "issued" : { "date-parts" : [ [ "2008", "8" ] ] }, "page" : "1692-1705", "title" : "A model of plant strategies in fluvial hydrosystems", "type" : "article-journal", "volume" : "53" }, "uris" : [ "http://www.mendeley.com/documents/?uuid=b90a9055-9c1c-4f30-8fb8-fde992749172" ] } ], "mendeley" : { "formattedCitation" : "(Naiman &lt;i&gt;et al.&lt;/i&gt; 1993; Corenblit &lt;i&gt;et al.&lt;/i&gt; 2007; Bornette &lt;i&gt;et al.&lt;/i&gt; 2008)", "plainTextFormattedCitation" : "(Naiman et al. 1993; Corenblit et al. 2007; Bornette et al. 2008)", "previouslyFormattedCitation" : "(Naiman &lt;i&gt;et al.&lt;/i&gt; 1993; Corenblit &lt;i&gt;et al.&lt;/i&gt; 2007; Bornette &lt;i&gt;et al.&lt;/i&gt; 2008)" }, "properties" : { "noteIndex" : 0 }, "schema" : "https://github.com/citation-style-language/schema/raw/master/csl-citation.json" }</w:instrText>
      </w:r>
      <w:r w:rsidR="00A92656">
        <w:fldChar w:fldCharType="separate"/>
      </w:r>
      <w:r w:rsidR="00170ECA" w:rsidRPr="00170ECA">
        <w:rPr>
          <w:noProof/>
        </w:rPr>
        <w:t xml:space="preserve">(Naiman </w:t>
      </w:r>
      <w:r w:rsidR="00170ECA" w:rsidRPr="00170ECA">
        <w:rPr>
          <w:i/>
          <w:noProof/>
        </w:rPr>
        <w:t>et al.</w:t>
      </w:r>
      <w:r w:rsidR="00170ECA" w:rsidRPr="00170ECA">
        <w:rPr>
          <w:noProof/>
        </w:rPr>
        <w:t xml:space="preserve"> 1993; Corenblit </w:t>
      </w:r>
      <w:r w:rsidR="00170ECA" w:rsidRPr="00170ECA">
        <w:rPr>
          <w:i/>
          <w:noProof/>
        </w:rPr>
        <w:t>et al.</w:t>
      </w:r>
      <w:r w:rsidR="00170ECA" w:rsidRPr="00170ECA">
        <w:rPr>
          <w:noProof/>
        </w:rPr>
        <w:t xml:space="preserve"> 2007; Bornette </w:t>
      </w:r>
      <w:r w:rsidR="00170ECA" w:rsidRPr="00170ECA">
        <w:rPr>
          <w:i/>
          <w:noProof/>
        </w:rPr>
        <w:t>et al.</w:t>
      </w:r>
      <w:r w:rsidR="00170ECA" w:rsidRPr="00170ECA">
        <w:rPr>
          <w:noProof/>
        </w:rPr>
        <w:t xml:space="preserve"> 2008)</w:t>
      </w:r>
      <w:r w:rsidR="00A92656">
        <w:fldChar w:fldCharType="end"/>
      </w:r>
      <w:r w:rsidR="0017691C">
        <w:t xml:space="preserve">. Local hydrology is widely considered to be </w:t>
      </w:r>
      <w:r w:rsidR="00FA00FA">
        <w:t>most important</w:t>
      </w:r>
      <w:r w:rsidR="0017691C">
        <w:t xml:space="preserve"> determinant of community composition and functioning in riparian plant assemblages, as it dictates patterns of disturbance by flooding</w:t>
      </w:r>
      <w:r w:rsidR="00FD4C9F">
        <w:t>,</w:t>
      </w:r>
      <w:r w:rsidR="0017691C">
        <w:t xml:space="preserve"> as well as soil moisture availability </w:t>
      </w:r>
      <w:r w:rsidR="00A92656">
        <w:fldChar w:fldCharType="begin" w:fldLock="1"/>
      </w:r>
      <w:r w:rsidR="007F1B56">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"10.1111/j.1365-2427.2009.02340.x", "ISSN" : "00465070", "author" : [ { "dropping-particle" : "", "family" : "Arthington", "given" : "Angela H.", "non-dropping-particle" : "", "parse-names" : false, "suffix" : "" }, { "dropping-particle" : "", "family" : "Naiman", "given" : "Robert J.", "non-dropping-particle" : "", "parse-names" : false, "suffix" : "" }, { "dropping-particle" : "", "family" : "McCLAIN", "given" : "Michael E.", "non-dropping-particle" : "", "parse-names" : false, "suffix" : "" }, { "dropping-particle" : "", "family" : "Nilsson", "given" : "Christer", "non-dropping-particle" : "", "parse-names" : false, "suffix" : "" } ], "container-title" : "Freshwater Biology", "id" : "ITEM-2", "issue" : "1", "issued" : { "date-parts" : [ [ "2010", "1" ] ] }, "page" : "1-16", "title" : "Preserving the biodiversity and ecological services of rivers: new challenges and research opportunities", "type" : "article-journal", "volume" : "55" }, "uris" : [ "http://www.mendeley.com/documents/?uuid=80caa91d-d4c9-44b8-9274-96e8b866915f" ] } ], "mendeley" : { "formattedCitation" : "(Poff, Allan &amp; Bain 1997; Arthington &lt;i&gt;et al.&lt;/i&gt; 2010)", "plainTextFormattedCitation" : "(Poff, Allan &amp; Bain 1997; Arthington et al. 2010)", "previouslyFormattedCitation" : "(Poff, Allan &amp; Bain 1997; Arthington &lt;i&gt;et al.&lt;/i&gt; 2010)" }, "properties" : { "noteIndex" : 0 }, "schema" : "https://github.com/citation-style-language/schema/raw/master/csl-citation.json" }</w:instrText>
      </w:r>
      <w:r w:rsidR="00A92656">
        <w:fldChar w:fldCharType="separate"/>
      </w:r>
      <w:r w:rsidR="007F1B56" w:rsidRPr="007F1B56">
        <w:rPr>
          <w:noProof/>
        </w:rPr>
        <w:t xml:space="preserve">(Poff, Allan &amp; Bain 1997; Arthington </w:t>
      </w:r>
      <w:r w:rsidR="007F1B56" w:rsidRPr="007F1B56">
        <w:rPr>
          <w:i/>
          <w:noProof/>
        </w:rPr>
        <w:t>et al.</w:t>
      </w:r>
      <w:r w:rsidR="007F1B56" w:rsidRPr="007F1B56">
        <w:rPr>
          <w:noProof/>
        </w:rPr>
        <w:t xml:space="preserve"> 2010)</w:t>
      </w:r>
      <w:r w:rsidR="00A92656">
        <w:fldChar w:fldCharType="end"/>
      </w:r>
      <w:r w:rsidR="0017691C" w:rsidRPr="008C48F0">
        <w:t>.</w:t>
      </w:r>
      <w:r w:rsidR="0017691C">
        <w:t xml:space="preserve"> Flooding may retard competitive exclusion by resetting the patch structure of parts of the landscape, and thereby enhance diversity </w:t>
      </w:r>
      <w:r w:rsidR="00A92656">
        <w:fldChar w:fldCharType="begin" w:fldLock="1"/>
      </w:r>
      <w:r w:rsidR="0083100C">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"id" : "ITEM-2",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"ITEM-2", "issue" : "2", "issued" : { "date-parts" : [ [ "1993" ] ] }, "page" : "209-212", "title" : "The role of riparian corridors in maintaining regional biodiversity", "type" : "article-journal", "volume" : "3" }, "uris" : [ "http://www.mendeley.com/documents/?uuid=e1b9b727-9a45-4f0d-9cc9-d25981a05b92" ] } ], "mendeley" : { "formattedCitation" : "(Huston 1979; Naiman &lt;i&gt;et al.&lt;/i&gt; 1993)", "plainTextFormattedCitation" : "(Huston 1979; Naiman et al. 1993)", "previouslyFormattedCitation" : "(Huston 1979; Naiman &lt;i&gt;et al.&lt;/i&gt; 1993)" }, "properties" : { "noteIndex" : 0 }, "schema" : "https://github.com/citation-style-language/schema/raw/master/csl-citation.json" }</w:instrText>
      </w:r>
      <w:r w:rsidR="00A92656">
        <w:fldChar w:fldCharType="separate"/>
      </w:r>
      <w:r w:rsidR="00170ECA" w:rsidRPr="00170ECA">
        <w:rPr>
          <w:noProof/>
        </w:rPr>
        <w:t xml:space="preserve">(Huston 1979; Naiman </w:t>
      </w:r>
      <w:r w:rsidR="00170ECA" w:rsidRPr="00170ECA">
        <w:rPr>
          <w:i/>
          <w:noProof/>
        </w:rPr>
        <w:t>et al.</w:t>
      </w:r>
      <w:r w:rsidR="00170ECA" w:rsidRPr="00170ECA">
        <w:rPr>
          <w:noProof/>
        </w:rPr>
        <w:t xml:space="preserve"> 1993)</w:t>
      </w:r>
      <w:r w:rsidR="00A92656">
        <w:fldChar w:fldCharType="end"/>
      </w:r>
      <w:r w:rsidR="0017691C">
        <w:t xml:space="preserve">, or constrain assemblages to species which have ecological strategies adapted to flooding, thereby decreasing diversity </w:t>
      </w:r>
      <w:r w:rsidR="00A92656" w:rsidRPr="00B23BE6">
        <w:fldChar w:fldCharType="begin" w:fldLock="1"/>
      </w:r>
      <w:r w:rsidR="0083100C">
        <w:instrText>ADDIN CSL_CITATION { "citationItems" : [ { "id" : "ITEM-1", "itemData" : { "author" : [ { "dropping-particle" : "", "family" : "D\u00edaz", "given" : "S", "non-dropping-particle" : "", "parse-names" : false, "suffix" : "" }, { "dropping-particle" : "", "family" : "Cabido", "given" : "M", "non-dropping-particle" : "", "parse-names" : false, "suffix" : "" }, { "dropping-particle" : "", "family" : "Casanoves", "given" : "F", "non-dropping-particle" : "", "parse-names" : false, "suffix" : "" } ], "container-title" : "Journal of Vegetation \u2026", "id" : "ITEM-1", "issued" : { "date-parts" : [ [ "1998" ] ] }, "page" : "113-122", "title" : "Plant functional traits and environmental filters at a regional scale", "type" : "article-journal", "volume" : "9" }, "uris" : [ "http://www.mendeley.com/documents/?uuid=5eabb2da-1936-4517-8c6b-73d8b548bc54" ] } ], "mendeley" : { "formattedCitation" : "(D\u00edaz, Cabido &amp; Casanoves 1998)", "plainTextFormattedCitation" : "(D\u00edaz, Cabido &amp; Casanoves 1998)", "previouslyFormattedCitation" : "(D\u00edaz, Cabido &amp; Casanoves 1998)" }, "properties" : { "noteIndex" : 0 }, "schema" : "https://github.com/citation-style-language/schema/raw/master/csl-citation.json" }</w:instrText>
      </w:r>
      <w:r w:rsidR="00A92656" w:rsidRPr="00B23BE6">
        <w:fldChar w:fldCharType="separate"/>
      </w:r>
      <w:r w:rsidR="0017691C" w:rsidRPr="00214E4B">
        <w:rPr>
          <w:noProof/>
        </w:rPr>
        <w:t>(Díaz, Cabido &amp; Casanoves 1998)</w:t>
      </w:r>
      <w:r w:rsidR="00A92656" w:rsidRPr="00B23BE6">
        <w:fldChar w:fldCharType="end"/>
      </w:r>
      <w:r w:rsidR="0017691C" w:rsidRPr="00B23BE6">
        <w:t>.</w:t>
      </w:r>
      <w:r w:rsidR="0017691C">
        <w:t xml:space="preserve"> </w:t>
      </w:r>
    </w:p>
    <w:p w14:paraId="1F3D4A11" w14:textId="28BF10EA" w:rsidR="0017691C" w:rsidRDefault="00FA00FA" w:rsidP="00F75551">
      <w:pPr>
        <w:spacing w:line="480" w:lineRule="auto"/>
        <w:jc w:val="both"/>
      </w:pPr>
      <w:r w:rsidRPr="00D81CEC">
        <w:t xml:space="preserve">The literature describing relationships between hydrology and </w:t>
      </w:r>
      <w:r w:rsidR="00FD4C9F" w:rsidRPr="00D81CEC">
        <w:t>riparian plant taxonomic diversity</w:t>
      </w:r>
      <w:r w:rsidRPr="00D81CEC">
        <w:t xml:space="preserve"> is relatively mature.</w:t>
      </w:r>
      <w:r>
        <w:t xml:space="preserve"> </w:t>
      </w:r>
      <w:r w:rsidR="0017691C">
        <w:t xml:space="preserve">General support has been found for the intermediate disturbance hypothesis </w:t>
      </w:r>
      <w:r w:rsidR="00A92656">
        <w:fldChar w:fldCharType="begin" w:fldLock="1"/>
      </w:r>
      <w:r w:rsidR="0083100C">
        <w:instrText>ADDIN CSL_CITATION { "citationItems" : [ { "id" : "ITEM-1", "itemData" : { "author" : [ { "dropping-particle" : "", "family" : "Connell", "given" : "JH", "non-dropping-particle" : "", "parse-names" : false, "suffix" : "" } ], "container-title" : "Science", "id" : "ITEM-1", "issue" : "4335", "issued" : { "date-parts" : [ [ "1978" ] ] }, "page" : "1302-1310", "title" : "Diversity in tropical rain forests and coral reefs", "type" : "article-journal", "volume" : "199" }, "uris" : [ "http://www.mendeley.com/documents/?uuid=62865378-5f9d-424f-af8a-f847d4f9136e" ] } ], "mendeley" : { "formattedCitation" : "(Connell 1978)", "plainTextFormattedCitation" : "(Connell 1978)", "previouslyFormattedCitation" : "(Connell 1978)" }, "properties" : { "noteIndex" : 0 }, "schema" : "https://github.com/citation-style-language/schema/raw/master/csl-citation.json" }</w:instrText>
      </w:r>
      <w:r w:rsidR="00A92656">
        <w:fldChar w:fldCharType="separate"/>
      </w:r>
      <w:r w:rsidR="0017691C" w:rsidRPr="00B73AF2">
        <w:rPr>
          <w:noProof/>
        </w:rPr>
        <w:t>(Connell 1978)</w:t>
      </w:r>
      <w:r w:rsidR="00A92656">
        <w:fldChar w:fldCharType="end"/>
      </w:r>
      <w:r w:rsidR="0017691C">
        <w:t xml:space="preserve">, with respect to the relationship between flooding intensity and taxonomic </w:t>
      </w:r>
      <w:r w:rsidR="00A92656">
        <w:fldChar w:fldCharType="begin" w:fldLock="1"/>
      </w:r>
      <w:r w:rsidR="0083100C">
        <w:instrText>ADDIN CSL_CITATION { "citationItems" : [ { "id" : "ITEM-1", "itemData" : { "author" : [ { "dropping-particle" : "", "family" : "Bendix", "given" : "Jacob", "non-dropping-particle" : "", "parse-names" : false, "suffix" : "" } ], "container-title" : "Geographical Review", "id" : "ITEM-1", "issue" : "October", "issued" : { "date-parts" : [ [ "1997" ] ] },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 : "July 1999", "issued" : { "date-parts" : [ [ "2000" ] ] }, "page" : "2977-2990", "title" : "Hydrological and geomorphological impacts on riparian plant communities", "type" : "article-journal", "volume" : "2990"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Bagstad &amp; Stromberg 2005; Corenblit &lt;i&gt;et al.&lt;/i&gt; 2007)", "manualFormatting" : "(e.g. Bendix 1997; Bendix &amp; Hupp 2000; Lite, Bagstad &amp; Stromberg 2005; Corenblit et al. 2007)", "plainTextFormattedCitation" : "(Bendix 1997; Bendix &amp; Hupp 2000; Lite, Bagstad &amp; Stromberg 2005; Corenblit et al. 2007)", "previouslyFormattedCitation" : "(Bendix 1997; Bendix &amp; Hupp 2000; Lite, Bagstad &amp; Stromberg 2005; Corenblit &lt;i&gt;et al.&lt;/i&gt; 2007)" }, "properties" : { "noteIndex" : 0 }, "schema" : "https://github.com/citation-style-language/schema/raw/master/csl-citation.json" }</w:instrText>
      </w:r>
      <w:r w:rsidR="00A92656">
        <w:fldChar w:fldCharType="separate"/>
      </w:r>
      <w:r w:rsidR="0017691C" w:rsidRPr="00B73AF2">
        <w:rPr>
          <w:noProof/>
        </w:rPr>
        <w:t>(</w:t>
      </w:r>
      <w:r w:rsidR="0017691C">
        <w:rPr>
          <w:noProof/>
        </w:rPr>
        <w:t xml:space="preserve">e.g. </w:t>
      </w:r>
      <w:r w:rsidR="0017691C" w:rsidRPr="00B73AF2">
        <w:rPr>
          <w:noProof/>
        </w:rPr>
        <w:t xml:space="preserve">Bendix 1997; Bendix &amp; Hupp 2000; Lite, Bagstad &amp; Stromberg 2005; Corenblit </w:t>
      </w:r>
      <w:r w:rsidR="0017691C" w:rsidRPr="00B73AF2">
        <w:rPr>
          <w:i/>
          <w:noProof/>
        </w:rPr>
        <w:t>et al.</w:t>
      </w:r>
      <w:r w:rsidR="0017691C" w:rsidRPr="00B73AF2">
        <w:rPr>
          <w:noProof/>
        </w:rPr>
        <w:t xml:space="preserve"> 2007)</w:t>
      </w:r>
      <w:r w:rsidR="00A92656">
        <w:fldChar w:fldCharType="end"/>
      </w:r>
      <w:r w:rsidR="0017691C">
        <w:t xml:space="preserve">. This support is not equivocal, however </w:t>
      </w:r>
      <w:r w:rsidR="00A92656">
        <w:fldChar w:fldCharType="begin" w:fldLock="1"/>
      </w:r>
      <w:r w:rsidR="0083100C">
        <w:instrText>ADDIN CSL_CITATION { "citationItems" : [ { "id" : "ITEM-1", "itemData" : { "author" : [ { "dropping-particle" : "", "family" : "Nilsson", "given" : "C", "non-dropping-particle" : "", "parse-names" : false, "suffix" : "" }, { "dropping-particle" : "", "family" : "Grelsson", "given" : "G", "non-dropping-particle" : "", "parse-names" : false, "suffix" : "" }, { "dropping-particle" : "", "family" : "Johansson", "given" : "M", "non-dropping-particle" : "", "parse-names" : false, "suffix" : "" }, { "dropping-particle" : "", "family" : "Sperens", "given" : "U", "non-dropping-particle" : "", "parse-names" : false, "suffix" : "" } ], "container-title" : "Ecology", "id" : "ITEM-1", "issue" : "1", "issued" : { "date-parts" : [ [ "1989" ] ] }, "page" : "77-84", "title" : "Patterns of plant species richness along riverbanks", "type" : "article-journal", "volume" : "70" }, "uris" : [ "http://www.mendeley.com/documents/?uuid=f255698f-81f5-49b8-ba08-5de12a8a94ac" ] }, { "id" : "ITEM-2", "itemData" : { "author" : [ { "dropping-particle" : "", "family" : "Baker", "given" : "WL", "non-dropping-particle" : "", "parse-names" : false, "suffix" : "" } ], "container-title" : "Journal of Vegetation Science", "id" : "ITEM-2", "issue" : "1", "issued" : { "date-parts" : [ [ "1990" ] ] }, "page" : "119-124", "title" : "Species richness of Colorado riparian vegetation", "type" : "article-journal", "volume" : "1" }, "uris" : [ "http://www.mendeley.com/documents/?uuid=2538b0c4-1e52-4895-8d2b-1b6fe691aa46" ] } ], "mendeley" : { "formattedCitation" : "(Nilsson &lt;i&gt;et al.&lt;/i&gt; 1989; Baker 1990)", "plainTextFormattedCitation" : "(Nilsson et al. 1989; Baker 1990)", "previouslyFormattedCitation" : "(Nilsson &lt;i&gt;et al.&lt;/i&gt; 1989; Baker 1990)" }, "properties" : { "noteIndex" : 0 }, "schema" : "https://github.com/citation-style-language/schema/raw/master/csl-citation.json" }</w:instrText>
      </w:r>
      <w:r w:rsidR="00A92656">
        <w:fldChar w:fldCharType="separate"/>
      </w:r>
      <w:r w:rsidR="00170ECA" w:rsidRPr="00170ECA">
        <w:rPr>
          <w:noProof/>
        </w:rPr>
        <w:t xml:space="preserve">(Nilsson </w:t>
      </w:r>
      <w:r w:rsidR="00170ECA" w:rsidRPr="00170ECA">
        <w:rPr>
          <w:i/>
          <w:noProof/>
        </w:rPr>
        <w:t>et al.</w:t>
      </w:r>
      <w:r w:rsidR="00170ECA" w:rsidRPr="00170ECA">
        <w:rPr>
          <w:noProof/>
        </w:rPr>
        <w:t xml:space="preserve"> 1989; Baker 1990)</w:t>
      </w:r>
      <w:r w:rsidR="00A92656">
        <w:fldChar w:fldCharType="end"/>
      </w:r>
      <w:r w:rsidR="000F57E6">
        <w:t>, and</w:t>
      </w:r>
      <w:r w:rsidR="0017691C">
        <w:t xml:space="preserve"> at within-reach scales, the geomorphic template is also a strong control on diversity (Bendix 1997, O’Donnell et al. 2013). In</w:t>
      </w:r>
      <w:r w:rsidR="00DB32AF">
        <w:t xml:space="preserve"> </w:t>
      </w:r>
      <w:r w:rsidR="0017691C">
        <w:t xml:space="preserve">regions where </w:t>
      </w:r>
      <w:r w:rsidR="0017691C">
        <w:lastRenderedPageBreak/>
        <w:t xml:space="preserve">riparian plants experience periodic water stress, soil moisture availability may be driven largely by hydrology </w:t>
      </w:r>
      <w:r w:rsidR="00A92656" w:rsidRPr="00F04B79">
        <w:fldChar w:fldCharType="begin" w:fldLock="1"/>
      </w:r>
      <w:r w:rsidR="0083100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"id" : "ITEM-2", "itemData" : { "author" : [ { "dropping-particle" : "", "family" : "Castelli", "given" : "RM", "non-dropping-particle" : "", "parse-names" : false, "suffix" : "" }, { "dropping-particle" : "", "family" : "Chambers", "given" : "JC", "non-dropping-particle" : "", "parse-names" : false, "suffix" : "" }, { "dropping-particle" : "", "family" : "Tausch", "given" : "RJ", "non-dropping-particle" : "", "parse-names" : false, "suffix" : "" } ], "container-title" : "Wetlands", "id" : "ITEM-2", "issue" : "2", "issued" : { "date-parts" : [ [ "2000" ] ] }, "page" : "251-266", "title" : "Soil-plant relations along a soil-water gradient in Great Basin riparian meadows", "type" : "article-journal", "volume" : "20" }, "uris" : [ "http://www.mendeley.com/documents/?uuid=44c74b59-8ffe-4698-9351-eec89665300f" ] } ], "mendeley" : { "formattedCitation" : "(Castelli, Chambers &amp; Tausch 2000; Nilsson &amp; Svedmark 2002)", "plainTextFormattedCitation" : "(Castelli, Chambers &amp; Tausch 2000; Nilsson &amp; Svedmark 2002)", "previouslyFormattedCitation" : "(Castelli, Chambers &amp; Tausch 2000; Nilsson &amp; Svedmark 2002)" }, "properties" : { "noteIndex" : 0 }, "schema" : "https://github.com/citation-style-language/schema/raw/master/csl-citation.json" }</w:instrText>
      </w:r>
      <w:r w:rsidR="00A92656" w:rsidRPr="00F04B79">
        <w:fldChar w:fldCharType="separate"/>
      </w:r>
      <w:r w:rsidR="0017691C" w:rsidRPr="00214E4B">
        <w:rPr>
          <w:noProof/>
        </w:rPr>
        <w:t>(Castelli, Chambers &amp; Tausch 2000; Nilsson &amp; Svedmark 2002)</w:t>
      </w:r>
      <w:r w:rsidR="00A92656" w:rsidRPr="00F04B79">
        <w:fldChar w:fldCharType="end"/>
      </w:r>
      <w:r w:rsidR="0017691C" w:rsidRPr="00F04B79">
        <w:t>.</w:t>
      </w:r>
      <w:r w:rsidR="0017691C">
        <w:t xml:space="preserve"> Seasonal and </w:t>
      </w:r>
      <w:proofErr w:type="spellStart"/>
      <w:r w:rsidR="0017691C">
        <w:t>interannual</w:t>
      </w:r>
      <w:proofErr w:type="spellEnd"/>
      <w:r w:rsidR="0017691C">
        <w:t xml:space="preserve"> variability in patterns of disturbance and water availability are</w:t>
      </w:r>
      <w:r w:rsidR="00DB32AF">
        <w:t xml:space="preserve"> also</w:t>
      </w:r>
      <w:r w:rsidR="0017691C">
        <w:t xml:space="preserve"> known</w:t>
      </w:r>
      <w:r>
        <w:t xml:space="preserve"> to</w:t>
      </w:r>
      <w:r w:rsidR="0017691C">
        <w:t xml:space="preserve"> influence species richness </w:t>
      </w:r>
      <w:r w:rsidR="00A92656">
        <w:fldChar w:fldCharType="begin" w:fldLock="1"/>
      </w:r>
      <w:r w:rsidR="0083100C">
        <w:instrText>ADDIN CSL_CITATION { "citationItems" : [ { "id" : "ITEM-1", "itemData" : { "DOI" : "10.1111/j.1365-2427.2011.02564.x", "ISSN" : "00465070", "author" : [ { "dropping-particle" : "", "family" : "Greet", "given" : "Joe", "non-dropping-particle" : "", "parse-names" : false, "suffix" : "" }, { "dropping-particle" : "", "family" : "Angus Webb", "given" : "J.", "non-dropping-particle" : "", "parse-names" : false, "suffix" : "" }, { "dropping-particle" : "", "family" : "Cousens", "given" : "Roger D.", "non-dropping-particle" : "", "parse-names" : false, "suffix" : "" } ], "container-title" : "Freshwater Biology", "id" : "ITEM-1", "issue" : "7", "issued" : { "date-parts" : [ [ "2011", "7", "26" ] ] }, "page" : "1231-1247", "title" : "The importance of seasonal flow timing for riparian vegetation dynamics: a systematic review using causal criteria analysis", "type" : "article-journal", "volume" : "56" }, "uris" : [ "http://www.mendeley.com/documents/?uuid=c7f8254c-9a1c-4d31-807d-037afbfe1d87" ] }, { "id" : "ITEM-2", "itemData" : { "DOI" : "10.1007/s10021-012-9566-7", "ISBN" : "1002101295667", "ISSN" : "1432-9840", "author" : [ { "dropping-particle" : "", "family" : "Catford", "given" : "Jane A.", "non-dropping-particle" : "", "parse-names" : false, "suffix" : "" }, { "dropping-particle" : "", "family" : "Naiman", "given" : "Robert J.", "non-dropping-particle" : "", "parse-names" : false, "suffix" : "" }, { "dropping-particle" : "", "family" : "Chambers", "given" : "Lynda E.", "non-dropping-particle" : "", "parse-names" : false, "suffix" : "" }, { "dropping-particle" : "", "family" : "Roberts", "given" : "Jane", "non-dropping-particle" : "", "parse-names" : false, "suffix" : "" }, { "dropping-particle" : "", "family" : "Douglas", "given" : "Michael", "non-dropping-particle" : "", "parse-names" : false, "suffix" : "" }, { "dropping-particle" : "", "family" : "Davies", "given" : "Peter", "non-dropping-particle" : "", "parse-names" : false, "suffix" : "" } ], "container-title" : "Ecosystems", "id" : "ITEM-2", "issue" : "3", "issued" : { "date-parts" : [ [ "2012", "6", "26" ] ] }, "page" : "382-400", "title" : "Predicting Novel Riparian Ecosystems in a Changing Climate", "type" : "article-journal", "volume" : "16" }, "uris" : [ "http://www.mendeley.com/documents/?uuid=4f806815-c8b5-457d-9d39-d76b9947710c" ] }, { "id" : "ITEM-3", "itemData" : { "DOI" : "10.1111/ddi.12225", "ISSN" : "13669516", "author" : [ { "dropping-particle" : "", "family" : "Catford", "given" : "Jane A.", "non-dropping-particle" : "", "parse-names" : false, "suffix" : "" }, { "dropping-particle" : "", "family" : "Morris", "given" : "William K.", "non-dropping-particle" : "", "parse-names" : false, "suffix" : "" }, { "dropping-particle" : "", "family" : "Vesk", "given" : "Peter a.", "non-dropping-particle" : "", "parse-names" : false, "suffix" : "" }, { "dropping-particle" : "", "family" : "Gippel", "given" : "Christopher J.", "non-dropping-particle" : "", "parse-names" : false, "suffix" : "" }, { "dropping-particle" : "", "family" : "Downes", "given" : "Barbara J.", "non-dropping-particle" : "", "parse-names" : false, "suffix" : "" } ], "container-title" : "Diversity and Distributions", "editor" : [ { "dropping-particle" : "", "family" : "Diez", "given" : "Jeffrey", "non-dropping-particle" : "", "parse-names" : false, "suffix" : "" } ], "id" : "ITEM-3", "issued" : { "date-parts" : [ [ "2014", "6", "11" ] ] }, "page" : "n/a-n/a", "title" : "Species and environmental characteristics point to flow regulation and drought as drivers of riparian plant invasion", "type" : "article-journal" }, "uris" : [ "http://www.mendeley.com/documents/?uuid=381b9f64-1b27-43b9-80d8-7ed59972678c" ] } ], "mendeley" : { "formattedCitation" : "(Greet, Angus Webb &amp; Cousens 2011; Catford &lt;i&gt;et al.&lt;/i&gt; 2012, 2014)", "plainTextFormattedCitation" : "(Greet, Angus Webb &amp; Cousens 2011; Catford et al. 2012, 2014)", "previouslyFormattedCitation" : "(Greet, Angus Webb &amp; Cousens 2011; Catford &lt;i&gt;et al.&lt;/i&gt; 2012, 2014)" }, "properties" : { "noteIndex" : 0 }, "schema" : "https://github.com/citation-style-language/schema/raw/master/csl-citation.json" }</w:instrText>
      </w:r>
      <w:r w:rsidR="00A92656">
        <w:fldChar w:fldCharType="separate"/>
      </w:r>
      <w:r w:rsidR="00170ECA" w:rsidRPr="00170ECA">
        <w:rPr>
          <w:noProof/>
        </w:rPr>
        <w:t xml:space="preserve">(Greet, Angus Webb &amp; Cousens 2011; Catford </w:t>
      </w:r>
      <w:r w:rsidR="00170ECA" w:rsidRPr="00170ECA">
        <w:rPr>
          <w:i/>
          <w:noProof/>
        </w:rPr>
        <w:t>et al.</w:t>
      </w:r>
      <w:r w:rsidR="00170ECA" w:rsidRPr="00170ECA">
        <w:rPr>
          <w:noProof/>
        </w:rPr>
        <w:t xml:space="preserve"> 2012, 2014)</w:t>
      </w:r>
      <w:r w:rsidR="00A92656">
        <w:fldChar w:fldCharType="end"/>
      </w:r>
      <w:r w:rsidR="0017691C">
        <w:t xml:space="preserve">, and this effect may be exacerbated for summer flows in hot or dry regions </w:t>
      </w:r>
      <w:r w:rsidR="00A92656">
        <w:fldChar w:fldCharType="begin" w:fldLock="1"/>
      </w:r>
      <w:r w:rsidR="0083100C">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Verhoeven &amp; Soons 2014)", "plainTextFormattedCitation" : "(Garssen, Verhoeven &amp; Soons 2014)", "previouslyFormattedCitation" : "(Garssen, Verhoeven &amp; Soons 2014)" }, "properties" : { "noteIndex" : 0 }, "schema" : "https://github.com/citation-style-language/schema/raw/master/csl-citation.json" }</w:instrText>
      </w:r>
      <w:r w:rsidR="00A92656">
        <w:fldChar w:fldCharType="separate"/>
      </w:r>
      <w:r w:rsidR="0017691C" w:rsidRPr="005D02FB">
        <w:rPr>
          <w:noProof/>
        </w:rPr>
        <w:t>(Garssen, Verhoeven &amp; Soons 2014)</w:t>
      </w:r>
      <w:r w:rsidR="00A92656">
        <w:fldChar w:fldCharType="end"/>
      </w:r>
      <w:r w:rsidR="0017691C">
        <w:t xml:space="preserve">. A study investigating drivers of riparian vegetation community structure and composition in subtropical eastern Australia identified variability in dry season flows as the hydrological variable which was most strongly associated with variation in species richness </w:t>
      </w:r>
      <w:r w:rsidR="00A92656">
        <w:fldChar w:fldCharType="begin" w:fldLock="1"/>
      </w:r>
      <w:r w:rsidR="0083100C">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"A", "given" : "Barnes", "non-dropping-particle" : "", "parse-names" : false, "suffix" : "" }, { "dropping-particle" : "", "family" : "SJ", "given" : "Capon",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A92656">
        <w:fldChar w:fldCharType="separate"/>
      </w:r>
      <w:r w:rsidR="00170ECA" w:rsidRPr="00170ECA">
        <w:rPr>
          <w:noProof/>
        </w:rPr>
        <w:t xml:space="preserve">(Arthington </w:t>
      </w:r>
      <w:r w:rsidR="00170ECA" w:rsidRPr="00170ECA">
        <w:rPr>
          <w:i/>
          <w:noProof/>
        </w:rPr>
        <w:t>et al.</w:t>
      </w:r>
      <w:r w:rsidR="00170ECA" w:rsidRPr="00170ECA">
        <w:rPr>
          <w:noProof/>
        </w:rPr>
        <w:t xml:space="preserve"> 2012)</w:t>
      </w:r>
      <w:r w:rsidR="00A92656">
        <w:fldChar w:fldCharType="end"/>
      </w:r>
      <w:r w:rsidR="0017691C">
        <w:t xml:space="preserve">. </w:t>
      </w:r>
    </w:p>
    <w:p w14:paraId="3293B545" w14:textId="594E2D1C" w:rsidR="00A62B96" w:rsidRDefault="001B6B83" w:rsidP="00A62B96">
      <w:pPr>
        <w:spacing w:line="480" w:lineRule="auto"/>
        <w:jc w:val="both"/>
      </w:pPr>
      <w:r>
        <w:t xml:space="preserve">Conservation and ecological restoration activities increasingly aim to preserve the ecosystem functions associated with biodiversity </w:t>
      </w:r>
      <w:r>
        <w:fldChar w:fldCharType="begin" w:fldLock="1"/>
      </w:r>
      <w:r w:rsidR="007158BF">
        <w:instrText>ADDIN CSL_CITATION { "citationItems" : [ { "id" : "ITEM-1", "itemData" : { "DOI" : "10.1111/j.1365-2664.2011.02048.x", "ISSN" : "00218901", "author" : [ { "dropping-particle" : "", "family" : "Cadotte", "given" : "Marc W.", "non-dropping-particle" : "", "parse-names" : false, "suffix" : "" }, { "dropping-particle" : "", "family" : "Carscadden", "given" : "Kelly", "non-dropping-particle" : "", "parse-names" : false, "suffix" : "" }, { "dropping-particle" : "", "family" : "Mirotchnick", "given" : "Nicholas", "non-dropping-particle" : "", "parse-names" : false, "suffix" : "" } ], "container-title" : "Journal of Applied Ecology", "id" : "ITEM-1", "issue" : "5", "issued" : { "date-parts" : [ [ "2011", "10", "19" ] ] }, "page" : "1079-1087", "title" : "Beyond species: functional diversity and the maintenance of ecological processes and services", "type" : "article-journal", "volume" : "48" }, "uris" : [ "http://www.mendeley.com/documents/?uuid=15bed812-aac7-4814-9a81-be934d9b37a7" ] }, { "id" : "ITEM-2", "itemData" : { "DOI" : "10.1186/1472-6785-11-29", "ISSN" : "1472-6785", "PMID" : "22115365", "abstract" : "Globally, forests cover nearly one third of the land area and they contain over 80% of terrestrial biodiversity. Both the extent and quality of forest habitat continue to decrease and the associated loss of biodiversity jeopardizes forest ecosystem functioning and the ability of forests to provide ecosystem services. In the light of the increasing population pressure, it is of major importance not only to conserve, but also to restore forest ecosystems. Ecological restoration has recently started to adopt insights from the biodiversity-ecosystem functioning (BEF) perspective. Central is the focus on restoring the relation between biodiversity and ecosystem functioning. Here we provide an overview of important considerations related to forest restoration that can be inferred from this BEF-perspective. Restoring multiple forest functions requires multiple species. It is highly unlikely that species-poor plantations, which may be optimal for above-ground biomass production, will outperform species diverse assemblages for a combination of functions, including overall carbon storage and control over water and nutrient flows. Restoring stable forest functions also requires multiple species. In particular in the light of global climatic change scenarios, which predict more frequent extreme disturbances and climatic events, it is important to incorporate insights from the relation between biodiversity and stability of ecosystem functioning into forest restoration projects. Rather than focussing on species per se, focussing on functional diversity of tree species assemblages seems appropriate when selecting tree species for restoration. Finally, also plant genetic diversity and above - below-ground linkages should be considered during the restoration process, as these likely have prominent but until now poorly understood effects at the level of the ecosystem. The BEF-approach provides a useful framework to evaluate forest restoration in an ecosystem functioning context, but it also highlights that much remains to be understood, especially regarding the relation between forest functioning on the one side and genetic diversity and above-ground-below-ground species associations on the other. The strong emphasis of the BEF-approach on functional rather than taxonomic diversity may also be the beginning of a paradigm shift in restoration ecology, increasing the tolerance towards allochthonous species.", "author" : [ { "dropping-particle" : "", "family" : "Aerts", "given" : "Raf", "non-dropping-particle" : "", "parse-names" : false, "suffix" : "" }, { "dropping-particle" : "", "family" : "Honnay", "given" : "Olivier", "non-dropping-particle" : "", "parse-names" : false, "suffix" : "" } ], "container-title" : "BMC Ecology", "id" : "ITEM-2", "issue" : "1", "issued" : { "date-parts" : [ [ "2011", "1" ] ] }, "page" : "29", "publisher" : "BioMed Central Ltd", "title" : "Forest restoration, biodiversity and ecosystem functioning.", "type" : "article-journal", "volume" : "11" }, "uris" : [ "http://www.mendeley.com/documents/?uuid=b9a7565c-18f9-4fac-84d7-1b2547aebb5e" ] }, { "id" : "ITEM-3", "itemData" : { "DOI" : "10.1016/j.tree.2012.07.004", "ISSN" : "1872-8383", "PMID" : "22883537", "abstract" : "Given the large-scale anthropogenic alteration of natural habitats, ecological restoration is emerging as one of the most important disciplines in environmental science. Once habitats are physically restored, an important goal of restoration is to recover the ecosystem services provided by the diversity of species and their interactions (e.g., seed dispersal, pollination, pest control, and invasion resistance). However, current understanding of the ecological processes underlying this recovery is often incomplete and poorly integrated across different ecosystems. Here, we highlight recent conceptual findings in biodiversity-ecosystem functioning, food-web theory, and metacommunity theory that are relevant to restoration. We also identify knowledge gaps that will contribute to moving restoration from a site- and situation-specific discipline to a more globally applicable science.", "author" : [ { "dropping-particle" : "", "family" : "Montoya", "given" : "Daniel", "non-dropping-particle" : "", "parse-names" : false, "suffix" : "" }, { "dropping-particle" : "", "family" : "Rogers", "given" : "Lucy", "non-dropping-particle" : "", "parse-names" : false, "suffix" : "" }, { "dropping-particle" : "", "family" : "Memmott", "given" : "Jane", "non-dropping-particle" : "", "parse-names" : false, "suffix" : "" } ], "container-title" : "Trends in Ecology &amp; Evolution", "id" : "ITEM-3", "issue" : "12", "issued" : { "date-parts" : [ [ "2012", "12" ] ] }, "page" : "666-72", "publisher" : "Elsevier Ltd", "title" : "Emerging perspectives in the restoration of biodiversity-based ecosystem services.", "type" : "article-journal", "volume" : "27" }, "uris" : [ "http://www.mendeley.com/documents/?uuid=c396036c-a402-4a98-a993-6d9edb622056" ] } ], "mendeley" : { "formattedCitation" : "(Aerts &amp; Honnay 2011; Cadotte, Carscadden &amp; Mirotchnick 2011; Montoya, Rogers &amp; Memmott 2012)", "plainTextFormattedCitation" : "(Aerts &amp; Honnay 2011; Cadotte, Carscadden &amp; Mirotchnick 2011; Montoya, Rogers &amp; Memmott 2012)", "previouslyFormattedCitation" : "(Aerts &amp; Honnay 2011; Cadotte, Carscadden &amp; Mirotchnick 2011; Montoya, Rogers &amp; Memmott 2012)" }, "properties" : { "noteIndex" : 0 }, "schema" : "https://github.com/citation-style-language/schema/raw/master/csl-citation.json" }</w:instrText>
      </w:r>
      <w:r>
        <w:fldChar w:fldCharType="separate"/>
      </w:r>
      <w:r w:rsidRPr="008B1C9A">
        <w:rPr>
          <w:noProof/>
        </w:rPr>
        <w:t>(Aerts &amp; Honnay 2011; Cadotte, Carscadden &amp; Mirotchnick 2011; Montoya, Rogers &amp; Memmott 2012)</w:t>
      </w:r>
      <w:r>
        <w:fldChar w:fldCharType="end"/>
      </w:r>
      <w:r>
        <w:t>.</w:t>
      </w:r>
      <w:r w:rsidR="00A62B96">
        <w:t xml:space="preserve"> Functional traits can form the basis for mechanistic assessments of diversity that describe the range and distribution of ecological strategies within a community.</w:t>
      </w:r>
      <w:r w:rsidR="00117101">
        <w:t xml:space="preserve"> Such</w:t>
      </w:r>
      <w:r w:rsidR="00A62B96">
        <w:t xml:space="preserve"> </w:t>
      </w:r>
      <w:r w:rsidR="00117101">
        <w:t>metrics</w:t>
      </w:r>
      <w:r w:rsidR="0083100C">
        <w:t xml:space="preserve"> of </w:t>
      </w:r>
      <w:commentRangeStart w:id="4"/>
      <w:r w:rsidR="0083100C">
        <w:t xml:space="preserve">functional diversity </w:t>
      </w:r>
      <w:commentRangeEnd w:id="4"/>
      <w:r w:rsidR="006F3085">
        <w:rPr>
          <w:rStyle w:val="CommentReference"/>
          <w:rFonts w:eastAsia="MS Mincho"/>
        </w:rPr>
        <w:commentReference w:id="4"/>
      </w:r>
      <w:r w:rsidR="0083100C">
        <w:t xml:space="preserve">are </w:t>
      </w:r>
      <w:r w:rsidR="00117101">
        <w:t xml:space="preserve">substantially </w:t>
      </w:r>
      <w:r w:rsidR="0083100C">
        <w:t xml:space="preserve">more powerful </w:t>
      </w:r>
      <w:r w:rsidR="00F03677">
        <w:t>than taxonomic metrics as indicators</w:t>
      </w:r>
      <w:r w:rsidR="0083100C">
        <w:t xml:space="preserve"> of </w:t>
      </w:r>
      <w:r w:rsidR="00117101">
        <w:t>ecosystem functioning</w:t>
      </w:r>
      <w:r w:rsidR="0083100C" w:rsidRPr="00163097">
        <w:t xml:space="preserve">, </w:t>
      </w:r>
      <w:r w:rsidR="00F03677">
        <w:t>eco</w:t>
      </w:r>
      <w:r w:rsidR="0083100C" w:rsidRPr="00163097">
        <w:t>system resilience</w:t>
      </w:r>
      <w:r w:rsidR="00117101">
        <w:t xml:space="preserve">, and capacity to provide </w:t>
      </w:r>
      <w:r w:rsidR="00117101" w:rsidRPr="00163097">
        <w:t>ecosystem services</w:t>
      </w:r>
      <w:r w:rsidR="0083100C" w:rsidRPr="00163097">
        <w:t xml:space="preserve"> </w:t>
      </w:r>
      <w:r w:rsidR="0083100C" w:rsidRPr="00163097">
        <w:fldChar w:fldCharType="begin" w:fldLock="1"/>
      </w:r>
      <w:r w:rsidR="007158BF">
        <w:instrText>ADDIN CSL_CITATION { "citationItems" : [ { "id" : "ITEM-1", "itemData" : { "author" : [ { "dropping-particle" : "", "family" : "D\u0131\u0301az", "given" : "S", "non-dropping-particle" : "", "parse-names" : false, "suffix" : "" }, { "dropping-particle" : "", "family" : "Cabido", "given" : "Marcelo", "non-dropping-particle" : "", "parse-names" : false, "suffix" : "" } ], "container-title" : "Trends in Ecology &amp; Evolution", "id" : "ITEM-1", "issue" : "11", "issued" : { "date-parts" : [ [ "2001" ] ] }, "page" : "646-655", "title" : "Vive la diff\u00e9rence : plant functional diversity matters to ecosystem processes", "type" : "article-journal", "volume" : "16" }, "uris" : [ "http://www.mendeley.com/documents/?uuid=19d70836-5213-47dc-a4a5-f09c0cdedbff" ] }, { "id" : "ITEM-2",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"ITEM-2", "issue" : "5330", "issued" : { "date-parts" : [ [ "1997", "8", "29" ] ] }, "page" : "1300-1302", "title" : "The Influence of Functional Diversity and Composition on Ecosystem Processes", "type" : "article-journal", "volume" : "277" }, "uris" : [ "http://www.mendeley.com/documents/?uuid=ba9f8524-738b-4112-9c5d-b8db551d559e" ] }, { "id" : "ITEM-3", "itemData" : { "author" : [ { "dropping-particle" : "", "family" : "Hooper", "given" : "DU", "non-dropping-particle" : "", "parse-names" : false, "suffix" : "" }, { "dropping-particle" : "", "family" : "Iii", "given" : "FS Chapin", "non-dropping-particle" : "", "parse-names" : false, "suffix" : "" }, { "dropping-particle" : "", "family" : "Ewel", "given" : "JJ", "non-dropping-particle" : "", "parse-names" : false, "suffix" : "" } ], "container-title" : "Ecological Monographs", "id" : "ITEM-3", "issue" : "July 2004", "issued" : { "date-parts" : [ [ "2005" ] ] }, "page" : "3-35", "title" : "Effects of biodiversity on ecosystem functioning: a consensus of current knowledge", "type" : "article-journal", "volume" : "75" }, "uris" : [ "http://www.mendeley.com/documents/?uuid=234d4484-4649-4078-b09c-3b1a4ad6cc39" ] } ], "mendeley" : { "formattedCitation" : "(Tilman &lt;i&gt;et al.&lt;/i&gt; 1997; D\u0131\u0301az &amp; Cabido 2001; Hooper, Iii &amp; Ewel 2005)", "plainTextFormattedCitation" : "(Tilman et al. 1997; D\u0131\u0301az &amp; Cabido 2001; Hooper, Iii &amp; Ewel 2005)", "previouslyFormattedCitation" : "(Tilman &lt;i&gt;et al.&lt;/i&gt; 1997; D\u0131\u0301az &amp; Cabido 2001; Hooper, Iii &amp; Ewel 2005)" }, "properties" : { "noteIndex" : 0 }, "schema" : "https://github.com/citation-style-language/schema/raw/master/csl-citation.json" }</w:instrText>
      </w:r>
      <w:r w:rsidR="0083100C" w:rsidRPr="00163097">
        <w:fldChar w:fldCharType="separate"/>
      </w:r>
      <w:r w:rsidR="0083100C" w:rsidRPr="0083100C">
        <w:rPr>
          <w:noProof/>
        </w:rPr>
        <w:t xml:space="preserve">(Tilman </w:t>
      </w:r>
      <w:r w:rsidR="0083100C" w:rsidRPr="0083100C">
        <w:rPr>
          <w:i/>
          <w:noProof/>
        </w:rPr>
        <w:t>et al.</w:t>
      </w:r>
      <w:r w:rsidR="0083100C" w:rsidRPr="0083100C">
        <w:rPr>
          <w:noProof/>
        </w:rPr>
        <w:t xml:space="preserve"> 1997; Dı́az &amp; Cabido 2001; Hooper, Iii &amp; Ewel 2005)</w:t>
      </w:r>
      <w:r w:rsidR="0083100C" w:rsidRPr="00163097">
        <w:fldChar w:fldCharType="end"/>
      </w:r>
      <w:r w:rsidR="0083100C" w:rsidRPr="00163097">
        <w:t>.</w:t>
      </w:r>
      <w:r w:rsidR="0083100C">
        <w:rPr>
          <w:b/>
        </w:rPr>
        <w:t xml:space="preserve"> </w:t>
      </w:r>
      <w:r w:rsidR="00CD02C3">
        <w:t>Reduced abundance of</w:t>
      </w:r>
      <w:r w:rsidR="00A62B96">
        <w:t xml:space="preserve"> functionally unique species may gradually un</w:t>
      </w:r>
      <w:r w:rsidR="0083100C">
        <w:t>dermine ecosystems and assessment of</w:t>
      </w:r>
      <w:r w:rsidR="00A62B96">
        <w:t xml:space="preserve"> functional diversity can be useful to diagnose degradation before species loss occurs </w:t>
      </w:r>
      <w:r w:rsidR="00A62B96">
        <w:fldChar w:fldCharType="begin" w:fldLock="1"/>
      </w:r>
      <w:r w:rsidR="00F97AE1">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"plainTextFormattedCitation" : "(Mouillot et al. 2013)", "previouslyFormattedCitation" : "(Mouillot &lt;i&gt;et al.&lt;/i&gt; 2013)" }, "properties" : { "noteIndex" : 0 }, "schema" : "https://github.com/citation-style-language/schema/raw/master/csl-citation.json" }</w:instrText>
      </w:r>
      <w:r w:rsidR="00A62B96">
        <w:fldChar w:fldCharType="separate"/>
      </w:r>
      <w:r w:rsidR="00A62B96" w:rsidRPr="00170ECA">
        <w:rPr>
          <w:noProof/>
        </w:rPr>
        <w:t xml:space="preserve">(Mouillot </w:t>
      </w:r>
      <w:r w:rsidR="00A62B96" w:rsidRPr="00170ECA">
        <w:rPr>
          <w:i/>
          <w:noProof/>
        </w:rPr>
        <w:t>et al.</w:t>
      </w:r>
      <w:r w:rsidR="00A62B96" w:rsidRPr="00170ECA">
        <w:rPr>
          <w:noProof/>
        </w:rPr>
        <w:t xml:space="preserve"> 2013)</w:t>
      </w:r>
      <w:r w:rsidR="00A62B96">
        <w:fldChar w:fldCharType="end"/>
      </w:r>
      <w:r w:rsidR="00A62B96">
        <w:t xml:space="preserve">. Assessments of ecosystem service production have also begun to give functional diversity privilege over </w:t>
      </w:r>
      <w:r w:rsidR="00E0648F">
        <w:t xml:space="preserve">taxonomic metrics </w:t>
      </w:r>
      <w:r w:rsidR="00A62B96">
        <w:fldChar w:fldCharType="begin" w:fldLock="1"/>
      </w:r>
      <w:r w:rsidR="0083100C">
        <w:instrText>ADDIN CSL_CITATION { "citationItems" : [ { "id" : "ITEM-1", "itemData" : { "author" : [ { "dropping-particle" : "", "family" : "D\u00edaz", "given" : "S", "non-dropping-particle" : "", "parse-names" : false, "suffix" : "" }, { "dropping-particle" : "", "family" : "Lavorel", "given" : "Sandra", "non-dropping-particle" : "", "parse-names" : false, "suffix" : "" } ], "container-title" : "Proceedings of the National Academy of Sciences of the United States of America", "id" : "ITEM-1", "issue" : "52", "issued" : { "date-parts" : [ [ "2007" ] ] }, "page" : "20684-20689", "title" : "Incorporating plant functional diversity effects in ecosystem service assessments", "type" : "article-journal", "volume" : "104" }, "uris" : [ "http://www.mendeley.com/documents/?uuid=470abb2d-3284-407d-8613-fab7f315f703" ] } ], "mendeley" : { "formattedCitation" : "(D\u00edaz &amp; Lavorel 2007)", "plainTextFormattedCitation" : "(D\u00edaz &amp; Lavorel 2007)", "previouslyFormattedCitation" : "(D\u00edaz &amp; Lavorel 2007)" }, "properties" : { "noteIndex" : 0 }, "schema" : "https://github.com/citation-style-language/schema/raw/master/csl-citation.json" }</w:instrText>
      </w:r>
      <w:r w:rsidR="00A62B96">
        <w:fldChar w:fldCharType="separate"/>
      </w:r>
      <w:r w:rsidR="00A62B96" w:rsidRPr="00602F16">
        <w:rPr>
          <w:noProof/>
        </w:rPr>
        <w:t>(Díaz &amp; Lavorel 2007)</w:t>
      </w:r>
      <w:r w:rsidR="00A62B96">
        <w:fldChar w:fldCharType="end"/>
      </w:r>
      <w:r w:rsidR="00A62B96">
        <w:t xml:space="preserve">. </w:t>
      </w:r>
    </w:p>
    <w:p w14:paraId="679DD8E1" w14:textId="1C5F2B96" w:rsidR="00A62B96" w:rsidRDefault="00A62B96" w:rsidP="00A62B96">
      <w:pPr>
        <w:spacing w:line="480" w:lineRule="auto"/>
        <w:jc w:val="both"/>
      </w:pPr>
      <w:r>
        <w:t>Numerous metrics of functional diversity have been described in the literature</w:t>
      </w:r>
      <w:r w:rsidR="00F97AE1">
        <w:t xml:space="preserve"> </w:t>
      </w:r>
      <w:r w:rsidR="00F97AE1">
        <w:fldChar w:fldCharType="begin" w:fldLock="1"/>
      </w:r>
      <w:r w:rsidR="00CC6D31">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00F97AE1">
        <w:fldChar w:fldCharType="separate"/>
      </w:r>
      <w:r w:rsidR="00F97AE1" w:rsidRPr="00F97AE1">
        <w:rPr>
          <w:noProof/>
        </w:rPr>
        <w:t xml:space="preserve">(Schleuter &amp; Daufresne 2010; Mouillot </w:t>
      </w:r>
      <w:r w:rsidR="00F97AE1" w:rsidRPr="00F97AE1">
        <w:rPr>
          <w:i/>
          <w:noProof/>
        </w:rPr>
        <w:t>et al.</w:t>
      </w:r>
      <w:r w:rsidR="00F97AE1" w:rsidRPr="00F97AE1">
        <w:rPr>
          <w:noProof/>
        </w:rPr>
        <w:t xml:space="preserve"> 2013)</w:t>
      </w:r>
      <w:r w:rsidR="00F97AE1">
        <w:fldChar w:fldCharType="end"/>
      </w:r>
      <w:r>
        <w:t xml:space="preserve">. </w:t>
      </w:r>
      <w:r w:rsidR="007D44FD">
        <w:t xml:space="preserve">These metrics </w:t>
      </w:r>
      <w:r w:rsidR="00F97AE1">
        <w:t>aim to describe "the distribution of species and their abundances in the functional space of a given community”, and typically process</w:t>
      </w:r>
      <w:r>
        <w:t xml:space="preserve"> multidimensional trait data </w:t>
      </w:r>
      <w:r w:rsidR="00F97AE1">
        <w:t xml:space="preserve">to </w:t>
      </w:r>
      <w:r>
        <w:t xml:space="preserve">output a single value describing various properties of this data. The framework described by </w:t>
      </w:r>
      <w:r>
        <w:fldChar w:fldCharType="begin" w:fldLock="1"/>
      </w:r>
      <w:r w:rsidR="0083100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"manualFormatting"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fldChar w:fldCharType="separate"/>
      </w:r>
      <w:r w:rsidRPr="00A33B60">
        <w:rPr>
          <w:noProof/>
        </w:rPr>
        <w:t xml:space="preserve">Villéger, Mason &amp; Mouillot </w:t>
      </w:r>
      <w:r>
        <w:rPr>
          <w:noProof/>
        </w:rPr>
        <w:t>(</w:t>
      </w:r>
      <w:r w:rsidRPr="00A33B60">
        <w:rPr>
          <w:noProof/>
        </w:rPr>
        <w:t>2008)</w:t>
      </w:r>
      <w:r>
        <w:fldChar w:fldCharType="end"/>
      </w:r>
      <w:r>
        <w:t xml:space="preserve"> consisting of functional richness (the volume of the convex hull circumscribing range of trait values), functional divergence (divergence in the distribution of </w:t>
      </w:r>
      <w:r>
        <w:lastRenderedPageBreak/>
        <w:t xml:space="preserve">abundance within </w:t>
      </w:r>
      <w:proofErr w:type="spellStart"/>
      <w:r>
        <w:t>traitspace</w:t>
      </w:r>
      <w:proofErr w:type="spellEnd"/>
      <w:r>
        <w:t xml:space="preserve">) and functional evenness (the evenness of this distribution in </w:t>
      </w:r>
      <w:proofErr w:type="spellStart"/>
      <w:r>
        <w:t>traitspace</w:t>
      </w:r>
      <w:proofErr w:type="spellEnd"/>
      <w:r>
        <w:t xml:space="preserve">) has been commonly used to describe functional diversity (e.g. </w:t>
      </w:r>
      <w:r>
        <w:fldChar w:fldCharType="begin" w:fldLock="1"/>
      </w:r>
      <w:r w:rsidR="0083100C">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"id" : "ITEM-2", "itemData" : { "author" : [ { "dropping-particle" : "", "family" : "Biswas", "given" : "SR", "non-dropping-particle" : "", "parse-names" : false, "suffix" : "" }, { "dropping-particle" : "", "family" : "Mallik", "given" : "AU", "non-dropping-particle" : "", "parse-names" : false, "suffix" : "" } ], "container-title" : "Ecology", "id" : "ITEM-2", "issue" : "1", "issued" : { "date-parts" : [ [ "2010" ] ] }, "page" : "28-35", "title" : "Disturbance effects on species diversity and functional diversity in riparian and upland plant communities", "type" : "article-journal", "volume" : "91" }, "uris" : [ "http://www.mendeley.com/documents/?uuid=57f333c1-48d1-4987-84b1-4204c5b01675" ] }, { "id" : "ITEM-3", "itemData" : { "DOI" : "10.1111/j.1365-2745.2011.01853.x", "ISSN" : "00220477", "author" : [ { "dropping-particle" : "", "family" : "Pakeman", "given" : "Robin J.", "non-dropping-particle" : "", "parse-names" : false, "suffix" : "" } ], "container-title" : "Journal of Ecology", "id" : "ITEM-3", "issue" : "5", "issued" : { "date-parts" : [ [ "2011", "9", "6" ] ] }, "page" : "1143-1151", "title" : "Functional diversity indices reveal the impacts of land use intensification on plant community assembly", "type" : "article-journal", "volume" : "99" }, "uris" : [ "http://www.mendeley.com/documents/?uuid=85b7dfe9-778d-4959-b0ec-730ea05ab46b" ] }, { "id" : "ITEM-4", "itemData" : { "author" : [ { "dropping-particle" : "", "family" : "Savage", "given" : "JA", "non-dropping-particle" : "", "parse-names" : false, "suffix" : "" }, { "dropping-particle" : "", "family" : "Cavender-Bares", "given" : "J", "non-dropping-particle" : "", "parse-names" : false, "suffix" : "" } ], "container-title" : "Ecology", "id" : "ITEM-4", "issue" : "8", "issued" : { "date-parts" : [ [ "2012" ] ] }, "page" : "138-150", "title" : "Habitat specialization and the role of trait lability in structuring diverse willow (genus Salix) communities", "type" : "article-journal", "volume" : "93" }, "uris" : [ "http://www.mendeley.com/documents/?uuid=28f359ae-e89a-41a1-bfb9-3414581343aa" ] } ], "mendeley" : { "formattedCitation" : "(Biswas &amp; Mallik 2010; Pakeman 2011; Savage &amp; Cavender-Bares 2012; Clark &lt;i&gt;et al.&lt;/i&gt; 2012)", "manualFormatting" : "Biswas &amp; Mallik 2010; Pakeman 2011; Savage &amp; Cavender-Bares 2012; Clark et al. 2012)", "plainTextFormattedCitation" : "(Biswas &amp; Mallik 2010; Pakeman 2011; Savage &amp; Cavender-Bares 2012; Clark et al. 2012)", "previouslyFormattedCitation" : "(Biswas &amp; Mallik 2010; Pakeman 2011; Savage &amp; Cavender-Bares 2012; Clark &lt;i&gt;et al.&lt;/i&gt; 2012)" }, "properties" : { "noteIndex" : 0 }, "schema" : "https://github.com/citation-style-language/schema/raw/master/csl-citation.json" }</w:instrText>
      </w:r>
      <w:r>
        <w:fldChar w:fldCharType="separate"/>
      </w:r>
      <w:r w:rsidRPr="00D51DBD">
        <w:rPr>
          <w:noProof/>
        </w:rPr>
        <w:t xml:space="preserve">Biswas &amp; Mallik 2010; Pakeman 2011; Savage &amp; Cavender-Bares 2012; Clark </w:t>
      </w:r>
      <w:r w:rsidRPr="00D51DBD">
        <w:rPr>
          <w:i/>
          <w:noProof/>
        </w:rPr>
        <w:t>et al.</w:t>
      </w:r>
      <w:r w:rsidRPr="00D51DBD">
        <w:rPr>
          <w:noProof/>
        </w:rPr>
        <w:t xml:space="preserve"> 2012)</w:t>
      </w:r>
      <w:r>
        <w:fldChar w:fldCharType="end"/>
      </w:r>
      <w:r>
        <w:t xml:space="preserve">. </w:t>
      </w:r>
      <w:r w:rsidR="00F75551" w:rsidRPr="00F75551">
        <w:t>Functional dispersion</w:t>
      </w:r>
      <w:r w:rsidR="00F97AE1">
        <w:t xml:space="preserve"> (</w:t>
      </w:r>
      <w:proofErr w:type="spellStart"/>
      <w:r w:rsidR="00F97AE1">
        <w:t>FDis</w:t>
      </w:r>
      <w:proofErr w:type="spellEnd"/>
      <w:r w:rsidR="00F97AE1">
        <w:t>)</w:t>
      </w:r>
      <w:r w:rsidR="00F75551" w:rsidRPr="00F75551">
        <w:t xml:space="preserve">, defined as the </w:t>
      </w:r>
      <w:r w:rsidR="00DB71EF">
        <w:t xml:space="preserve">abundance-weighted </w:t>
      </w:r>
      <w:r w:rsidR="00F75551" w:rsidRPr="00F75551">
        <w:t>mean distance of individual species to the centroid of all species in the community, represents an improvement on this framework (</w:t>
      </w:r>
      <w:proofErr w:type="spellStart"/>
      <w:r w:rsidR="00F75551" w:rsidRPr="00F75551">
        <w:t>Laliberte</w:t>
      </w:r>
      <w:proofErr w:type="spellEnd"/>
      <w:r w:rsidR="00F75551" w:rsidRPr="00F75551">
        <w:t xml:space="preserve"> &amp; Legendre 2010). </w:t>
      </w:r>
      <w:proofErr w:type="spellStart"/>
      <w:r w:rsidR="00F97AE1">
        <w:t>FDis</w:t>
      </w:r>
      <w:proofErr w:type="spellEnd"/>
      <w:r w:rsidR="00F75551" w:rsidRPr="00F75551">
        <w:t xml:space="preserve"> allows for consideration of species abundances while integrating functional richness and functional divergence, and is independent of species richness by construction, alleviating concerns that it merely tracks patterns of species richness</w:t>
      </w:r>
      <w:r w:rsidR="00F97AE1">
        <w:t xml:space="preserve"> (as is possible with functional richness)</w:t>
      </w:r>
      <w:r w:rsidR="00F75551" w:rsidRPr="00F75551">
        <w:t xml:space="preserve">. </w:t>
      </w:r>
      <w:proofErr w:type="spellStart"/>
      <w:r w:rsidR="00F97AE1">
        <w:t>FDis</w:t>
      </w:r>
      <w:proofErr w:type="spellEnd"/>
      <w:r w:rsidR="00F75551" w:rsidRPr="00F75551">
        <w:t xml:space="preserve"> is also known to be more robust to bias due to missing trait data than metrics such as functional richness, evenness or divergence </w:t>
      </w:r>
      <w:r w:rsidR="00F75551">
        <w:fldChar w:fldCharType="begin" w:fldLock="1"/>
      </w:r>
      <w:r w:rsidR="007946B2">
        <w:instrText>ADDIN CSL_CITATION { "citationItems" : [ { "id" : "ITEM-1", "itemData" : { "DOI" : "10.1111/2041-210X.12136", "ISSN" : "2041210X", "author" : [ { "dropping-particle" : "", "family" : "Pakeman", "given" : "Robin J.", "non-dropping-particle" : "", "parse-names" : false, "suffix" : "" } ], "container-title" : "Methods in Ecology and Evolution", "editor" : [ { "dropping-particle" : "", "family" : "Oksanen", "given" : "Jari", "non-dropping-particle" : "", "parse-names" : false, "suffix" : "" } ], "id" : "ITEM-1", "issue" : "1", "issued" : { "date-parts" : [ [ "2014", "1", "27" ] ] }, "page" : "9-15", "title" : "Functional trait metrics are sensitive to the completeness of the species' trait data?", "type" : "article-journal", "volume" : "5" }, "uris" : [ "http://www.mendeley.com/documents/?uuid=72409690-5746-4b2e-a47d-90b3660ebeac" ] } ], "mendeley" : { "formattedCitation" : "(Pakeman 2014)", "plainTextFormattedCitation" : "(Pakeman 2014)", "previouslyFormattedCitation" : "(Pakeman 2014)" }, "properties" : { "noteIndex" : 0 }, "schema" : "https://github.com/citation-style-language/schema/raw/master/csl-citation.json" }</w:instrText>
      </w:r>
      <w:r w:rsidR="00F75551">
        <w:fldChar w:fldCharType="separate"/>
      </w:r>
      <w:r w:rsidR="00F75551" w:rsidRPr="00F75551">
        <w:rPr>
          <w:noProof/>
        </w:rPr>
        <w:t>(Pakeman 2014)</w:t>
      </w:r>
      <w:r w:rsidR="00F75551">
        <w:fldChar w:fldCharType="end"/>
      </w:r>
      <w:r w:rsidR="00F75551">
        <w:t>.</w:t>
      </w:r>
      <w:r w:rsidR="00CC6D31">
        <w:t xml:space="preserve"> In an empirical assessment of specific functional diversity metrics as indicators of ecosystem functioning in a Minnesota grassland, </w:t>
      </w:r>
      <w:proofErr w:type="spellStart"/>
      <w:r w:rsidR="00CC6D31">
        <w:t>FDis</w:t>
      </w:r>
      <w:proofErr w:type="spellEnd"/>
      <w:r w:rsidR="00CC6D31">
        <w:t xml:space="preserve"> was a useful predictor of all three measured traits (above and belowground biomass production and light capture), and compared favourably with other metrics </w:t>
      </w:r>
      <w:r w:rsidR="00CC6D31">
        <w:fldChar w:fldCharType="begin" w:fldLock="1"/>
      </w:r>
      <w:r w:rsidR="002B284D">
        <w:instrText>ADDIN CSL_CITATION { "citationItems" : [ { "id" : "ITEM-1", "itemData" : { "DOI" : "10.1371/journal.pone.0052821", "ISSN" : "1932-6203", "PMID" : "23300787", "abstract" : "The functional diversity of a community can influence ecosystem functioning and reflects assembly processes. The large number of disparate metrics used to quantify functional diversity reflects the range of attributes underlying this concept, generally summarized as functional richness, functional evenness, and functional divergence. However, in practice, we know very little about which attributes drive which ecosystem functions, due to a lack of field-based tests. Here we test the association between eight leading functional diversity metrics (Rao's Q, FD, FDis, FEve, FDiv, convex hull volume, and species and functional group richness) that emphasize different attributes of functional diversity, plus 11 extensions of these existing metrics that incorporate heterogeneous species abundances and trait variation. We assess the relationships among these metrics and compare their performances for predicting three key ecosystem functions (above- and belowground biomass and light capture) within a long-term grassland biodiversity experiment. Many metrics were highly correlated, although unique information was captured in FEve, FDiv, and dendrogram-based measures (FD) that were adjusted by abundance. FD adjusted by abundance outperformed all other metrics in predicting both above- and belowground biomass, although several others also performed well (e.g. Rao's Q, FDis, FDiv). More generally, trait-based richness metrics and hybrid metrics incorporating multiple diversity attributes outperformed evenness metrics and single-attribute metrics, results that were not changed when combinations of metrics were explored. For light capture, species richness alone was the best predictor, suggesting that traits for canopy architecture would be necessary to improve predictions. Our study provides a comprehensive test linking different attributes of functional diversity with ecosystem function for a grassland system.", "author" : [ { "dropping-particle" : "", "family" : "Clark", "given" : "Christopher M", "non-dropping-particle" : "", "parse-names" : false, "suffix" : "" }, { "dropping-particle" : "", "family" : "Flynn", "given" : "Dan F B", "non-dropping-particle" : "", "parse-names" : false, "suffix" : "" }, { "dropping-particle" : "", "family" : "Butterfield", "given" : "Bradley J", "non-dropping-particle" : "", "parse-names" : false, "suffix" : "" }, { "dropping-particle" : "", "family" : "Reich", "given" : "Peter B", "non-dropping-particle" : "", "parse-names" : false, "suffix" : "" } ], "container-title" : "PloS one", "id" : "ITEM-1", "issue" : "12", "issued" : { "date-parts" : [ [ "2012", "1" ] ] }, "page" : "e52821", "title" : "Testing the link between functional diversity and ecosystem functioning in a Minnesota grassland experiment.", "type" : "article-journal", "volume" : "7" }, "uris" : [ "http://www.mendeley.com/documents/?uuid=5b2f3b0c-8afa-4d0b-99a2-4ae5bcb16bd9" ] } ], "mendeley" : { "formattedCitation" : "(Clark &lt;i&gt;et al.&lt;/i&gt; 2012)", "plainTextFormattedCitation" : "(Clark et al. 2012)", "previouslyFormattedCitation" : "(Clark &lt;i&gt;et al.&lt;/i&gt; 2012)" }, "properties" : { "noteIndex" : 0 }, "schema" : "https://github.com/citation-style-language/schema/raw/master/csl-citation.json" }</w:instrText>
      </w:r>
      <w:r w:rsidR="00CC6D31">
        <w:fldChar w:fldCharType="separate"/>
      </w:r>
      <w:r w:rsidR="00CC6D31" w:rsidRPr="00CC6D31">
        <w:rPr>
          <w:noProof/>
        </w:rPr>
        <w:t xml:space="preserve">(Clark </w:t>
      </w:r>
      <w:r w:rsidR="00CC6D31" w:rsidRPr="00CC6D31">
        <w:rPr>
          <w:i/>
          <w:noProof/>
        </w:rPr>
        <w:t>et al.</w:t>
      </w:r>
      <w:r w:rsidR="00CC6D31" w:rsidRPr="00CC6D31">
        <w:rPr>
          <w:noProof/>
        </w:rPr>
        <w:t xml:space="preserve"> 2012)</w:t>
      </w:r>
      <w:r w:rsidR="00CC6D31">
        <w:fldChar w:fldCharType="end"/>
      </w:r>
      <w:r w:rsidR="00CC6D31">
        <w:t>.</w:t>
      </w:r>
    </w:p>
    <w:p w14:paraId="70A99C8C" w14:textId="5CEF42E9" w:rsidR="0017691C" w:rsidRDefault="00820683" w:rsidP="00F75551">
      <w:pPr>
        <w:spacing w:line="480" w:lineRule="auto"/>
        <w:jc w:val="both"/>
      </w:pPr>
      <w:r>
        <w:t xml:space="preserve">Considerably less is known about drivers of functional diversity than of taxonomic diversity in riparian plant communities. </w:t>
      </w:r>
      <w:r w:rsidR="00A92656">
        <w:fldChar w:fldCharType="begin" w:fldLock="1"/>
      </w:r>
      <w:r w:rsidR="00652EA2">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"manualFormatting" : "Catford et al. (2011)", "plainTextFormattedCitation" : "(Catford et al. 2011)", "previouslyFormattedCitation" : "(Catford &lt;i&gt;et al.&lt;/i&gt; 2011)" }, "properties" : { "noteIndex" : 0 }, "schema" : "https://github.com/citation-style-language/schema/raw/master/csl-citation.json" }</w:instrText>
      </w:r>
      <w:r w:rsidR="00A92656">
        <w:fldChar w:fldCharType="separate"/>
      </w:r>
      <w:r w:rsidR="0017691C" w:rsidRPr="00E80D67">
        <w:rPr>
          <w:noProof/>
        </w:rPr>
        <w:t xml:space="preserve">Catford </w:t>
      </w:r>
      <w:r w:rsidR="0017691C" w:rsidRPr="00E80D67">
        <w:rPr>
          <w:i/>
          <w:noProof/>
        </w:rPr>
        <w:t>et al.</w:t>
      </w:r>
      <w:r w:rsidR="0017691C" w:rsidRPr="00E80D67">
        <w:rPr>
          <w:noProof/>
        </w:rPr>
        <w:t xml:space="preserve"> </w:t>
      </w:r>
      <w:r w:rsidR="0017691C">
        <w:rPr>
          <w:noProof/>
        </w:rPr>
        <w:t>(</w:t>
      </w:r>
      <w:r w:rsidR="0017691C" w:rsidRPr="00E80D67">
        <w:rPr>
          <w:noProof/>
        </w:rPr>
        <w:t>2011)</w:t>
      </w:r>
      <w:r w:rsidR="00A92656">
        <w:fldChar w:fldCharType="end"/>
      </w:r>
      <w:r w:rsidR="0017691C">
        <w:t xml:space="preserve"> showed how flow impoundment alon</w:t>
      </w:r>
      <w:r w:rsidR="00453E87">
        <w:t>g a large river system in south-</w:t>
      </w:r>
      <w:r w:rsidR="0017691C">
        <w:t xml:space="preserve">eastern Australia was associated with greater cover of exotic species and reduced functional diversity in riparian wetlands. Their study used multiple </w:t>
      </w:r>
      <w:r w:rsidR="0013064B">
        <w:t>univariate</w:t>
      </w:r>
      <w:r w:rsidR="0017691C">
        <w:t xml:space="preserve"> metrics of diversity to support its findings rather than a multi</w:t>
      </w:r>
      <w:r w:rsidR="00453E87">
        <w:t>variate</w:t>
      </w:r>
      <w:r w:rsidR="0017691C">
        <w:t xml:space="preserve"> index, however.</w:t>
      </w:r>
      <w:r w:rsidR="007D44FD">
        <w:t xml:space="preserve"> Support for the intermediate disturbance hypothesis with respect to functional diversity has been described in communities along </w:t>
      </w:r>
      <w:r w:rsidR="007158BF">
        <w:t xml:space="preserve">a </w:t>
      </w:r>
      <w:r w:rsidR="007D44FD">
        <w:t>gradient of disturbance associated with management for logging</w:t>
      </w:r>
      <w:r w:rsidR="007158BF">
        <w:t xml:space="preserve"> </w:t>
      </w:r>
      <w:r w:rsidR="007158BF">
        <w:fldChar w:fldCharType="begin" w:fldLock="1"/>
      </w:r>
      <w:r w:rsidR="0047080B">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7158BF">
        <w:fldChar w:fldCharType="separate"/>
      </w:r>
      <w:r w:rsidR="007158BF" w:rsidRPr="007158BF">
        <w:rPr>
          <w:noProof/>
        </w:rPr>
        <w:t>(Biswas &amp; Mallik 2010)</w:t>
      </w:r>
      <w:r w:rsidR="007158BF">
        <w:fldChar w:fldCharType="end"/>
      </w:r>
      <w:r w:rsidR="007158BF">
        <w:t>.</w:t>
      </w:r>
      <w:r w:rsidR="0017691C">
        <w:t xml:space="preserve"> </w:t>
      </w:r>
      <w:r w:rsidR="007158BF">
        <w:t>Similarly, l</w:t>
      </w:r>
      <w:r w:rsidR="0017691C">
        <w:t xml:space="preserve">and use intensification has been linked with lower functional diversity across an international dataset </w:t>
      </w:r>
      <w:r w:rsidR="00A92656">
        <w:fldChar w:fldCharType="begin" w:fldLock="1"/>
      </w:r>
      <w:r w:rsidR="0083100C">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A92656">
        <w:fldChar w:fldCharType="separate"/>
      </w:r>
      <w:r w:rsidR="00170ECA" w:rsidRPr="00170ECA">
        <w:rPr>
          <w:noProof/>
        </w:rPr>
        <w:t xml:space="preserve">(Laliberté </w:t>
      </w:r>
      <w:r w:rsidR="00170ECA" w:rsidRPr="00170ECA">
        <w:rPr>
          <w:i/>
          <w:noProof/>
        </w:rPr>
        <w:t>et al.</w:t>
      </w:r>
      <w:r w:rsidR="00170ECA" w:rsidRPr="00170ECA">
        <w:rPr>
          <w:noProof/>
        </w:rPr>
        <w:t xml:space="preserve"> 2010)</w:t>
      </w:r>
      <w:r w:rsidR="00A92656">
        <w:fldChar w:fldCharType="end"/>
      </w:r>
      <w:r w:rsidR="0017691C">
        <w:t xml:space="preserve">, and the authors associated this effect with a reduced ability of communities to respond to disturbance. On the west coast of Scotland, increasing anthropogenic disturbance in arable fields, grazed grasslands, moorlands and woodlands was associated with reduced functional richness and increased functional evenness </w:t>
      </w:r>
      <w:r w:rsidR="00A92656">
        <w:fldChar w:fldCharType="begin" w:fldLock="1"/>
      </w:r>
      <w:r w:rsidR="0083100C">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rsidR="00A92656">
        <w:fldChar w:fldCharType="separate"/>
      </w:r>
      <w:r w:rsidR="0017691C" w:rsidRPr="007E4F31">
        <w:rPr>
          <w:noProof/>
        </w:rPr>
        <w:t>(Pakeman 2011)</w:t>
      </w:r>
      <w:r w:rsidR="00A92656">
        <w:fldChar w:fldCharType="end"/>
      </w:r>
      <w:r w:rsidR="0017691C">
        <w:t>. A trend is apparent from these studies where functional diversity is inversely associated with</w:t>
      </w:r>
      <w:r w:rsidR="00F97AE1">
        <w:t xml:space="preserve"> human-induced</w:t>
      </w:r>
      <w:r w:rsidR="0017691C">
        <w:t xml:space="preserve"> environmental homogen</w:t>
      </w:r>
      <w:r w:rsidR="00F97AE1">
        <w:t>isation</w:t>
      </w:r>
      <w:r w:rsidR="0017691C">
        <w:t xml:space="preserve">. At a </w:t>
      </w:r>
      <w:r w:rsidR="0017691C">
        <w:lastRenderedPageBreak/>
        <w:t xml:space="preserve">meeting of the North American </w:t>
      </w:r>
      <w:proofErr w:type="spellStart"/>
      <w:r w:rsidR="0017691C">
        <w:t>Benthological</w:t>
      </w:r>
      <w:proofErr w:type="spellEnd"/>
      <w:r w:rsidR="0017691C">
        <w:t xml:space="preserve"> Society in 1995, the attendees of a symposium on ecological heterogeneity urged stream researchers to “examine heterogeneity from a functional perspective” </w:t>
      </w:r>
      <w:r w:rsidR="00A92656">
        <w:fldChar w:fldCharType="begin" w:fldLock="1"/>
      </w:r>
      <w:r w:rsidR="0083100C">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rsidR="00A92656">
        <w:fldChar w:fldCharType="separate"/>
      </w:r>
      <w:r w:rsidR="0017691C" w:rsidRPr="00904EB7">
        <w:rPr>
          <w:noProof/>
        </w:rPr>
        <w:t>(Palmer &amp; Poff 1997)</w:t>
      </w:r>
      <w:r w:rsidR="00A92656">
        <w:fldChar w:fldCharType="end"/>
      </w:r>
      <w:r w:rsidR="0017691C">
        <w:t>. Progress on this front has been sparse, and confirmation of an opposite trend – i.e. where functional diversity increases with environmental heterogeneity – would be a significant development for riparian ecology and conservation.</w:t>
      </w:r>
    </w:p>
    <w:p w14:paraId="35E79169" w14:textId="77777777" w:rsidR="0017691C" w:rsidRDefault="0017691C" w:rsidP="00F75551">
      <w:pPr>
        <w:spacing w:line="480" w:lineRule="auto"/>
        <w:jc w:val="both"/>
      </w:pPr>
      <w:r>
        <w:t xml:space="preserve">We hypothesised that the environmental heterogeneity induced by repeated floods and fluctuating soil moisture levels should be reflected in the functional composition of plant communities adapted to the riparian environment. To this end, we investigated the relationship between </w:t>
      </w:r>
      <w:proofErr w:type="spellStart"/>
      <w:r>
        <w:t>hydrologically</w:t>
      </w:r>
      <w:proofErr w:type="spellEnd"/>
      <w:r>
        <w:t xml:space="preserve"> driven environmental heterogeneity and functional diversity in riparian plant communities. Specifically, we asked the following questions:</w:t>
      </w:r>
    </w:p>
    <w:p w14:paraId="0FC22803" w14:textId="77777777" w:rsidR="0017691C" w:rsidRDefault="0017691C" w:rsidP="00F75551">
      <w:pPr>
        <w:pStyle w:val="ListParagraph"/>
        <w:numPr>
          <w:ilvl w:val="0"/>
          <w:numId w:val="1"/>
        </w:numPr>
        <w:spacing w:line="480" w:lineRule="auto"/>
        <w:jc w:val="both"/>
      </w:pPr>
      <w:r>
        <w:t>Is functional diversity related to the frequency and magnitude of flooding disturbance?</w:t>
      </w:r>
    </w:p>
    <w:p w14:paraId="2685BDC7" w14:textId="77777777" w:rsidR="0017691C" w:rsidRDefault="0017691C" w:rsidP="00F75551">
      <w:pPr>
        <w:pStyle w:val="ListParagraph"/>
        <w:numPr>
          <w:ilvl w:val="0"/>
          <w:numId w:val="1"/>
        </w:numPr>
        <w:spacing w:line="480" w:lineRule="auto"/>
        <w:jc w:val="both"/>
      </w:pPr>
      <w:r>
        <w:t>Is functional diversity related to variability in seasonal water availability in the riparian zone?</w:t>
      </w:r>
    </w:p>
    <w:p w14:paraId="73CE4817" w14:textId="61B15B82" w:rsidR="0017691C" w:rsidRDefault="0017691C" w:rsidP="00F75551">
      <w:pPr>
        <w:spacing w:line="480" w:lineRule="auto"/>
        <w:jc w:val="both"/>
      </w:pPr>
      <w:r>
        <w:t xml:space="preserve">South-eastern Australia was used as a </w:t>
      </w:r>
      <w:r w:rsidR="008A18DF">
        <w:t>case study</w:t>
      </w:r>
      <w:r>
        <w:t xml:space="preserve">, as a broad spectrum of hydrological heterogeneity is present within a relatively compact, contiguous landscape </w:t>
      </w:r>
      <w:r w:rsidR="00A92656" w:rsidRPr="00C432C4">
        <w:fldChar w:fldCharType="begin" w:fldLock="1"/>
      </w:r>
      <w:r w:rsidR="0083100C">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"id" : "ITEM-2", "itemData" : { "author" : [ { "dropping-particle" : "", "family" : "Finlayson", "given" : "B L", "non-dropping-particle" : "", "parse-names" : false, "suffix" : "" }, { "dropping-particle" : "", "family" : "McMahon", "given" : "T A", "non-dropping-particle" : "", "parse-names" : false, "suffix" : "" } ], "container-title" : "Fluvial Geomorphology of Australia", "id" : "ITEM-2", "issued" : { "date-parts" : [ [ "1988" ] ] }, "page" : "17-40", "publisher" : "Academic Press: Sydney", "title" : "Australia vs. the world: a comparative analysis of streamflow characteristics", "type" : "article-journal" }, "uris" : [ "http://www.mendeley.com/documents/?uuid=85bfc8ac-49ce-4087-9d3e-15b339a3a8cb" ] } ], "mendeley" : { "formattedCitation" : "(Finlayson &amp; McMahon 1988; Peel, McMahon &amp; Finlayson 2004)", "plainTextFormattedCitation" : "(Finlayson &amp; McMahon 1988; Peel, McMahon &amp; Finlayson 2004)", "previouslyFormattedCitation" : "(Finlayson &amp; McMahon 1988; Peel, McMahon &amp; Finlayson 2004)" }, "properties" : { "noteIndex" : 0 }, "schema" : "https://github.com/citation-style-language/schema/raw/master/csl-citation.json" }</w:instrText>
      </w:r>
      <w:r w:rsidR="00A92656" w:rsidRPr="00C432C4">
        <w:fldChar w:fldCharType="separate"/>
      </w:r>
      <w:r w:rsidRPr="00214E4B">
        <w:rPr>
          <w:noProof/>
        </w:rPr>
        <w:t>(Finlayson &amp; McMahon 1988; Peel, McMahon &amp; Finlayson 2004)</w:t>
      </w:r>
      <w:r w:rsidR="00A92656" w:rsidRPr="00C432C4">
        <w:fldChar w:fldCharType="end"/>
      </w:r>
      <w:r>
        <w:t xml:space="preserve">. </w:t>
      </w:r>
    </w:p>
    <w:p w14:paraId="4AB45DB1" w14:textId="77777777" w:rsidR="001149F4" w:rsidRDefault="001149F4" w:rsidP="00F75551">
      <w:pPr>
        <w:spacing w:line="480" w:lineRule="auto"/>
      </w:pPr>
    </w:p>
    <w:p w14:paraId="0AA1B7F8" w14:textId="77777777" w:rsidR="00F510C5" w:rsidRDefault="00F510C5" w:rsidP="00F75551">
      <w:pPr>
        <w:spacing w:line="480" w:lineRule="auto"/>
      </w:pPr>
    </w:p>
    <w:p w14:paraId="23A1FE73" w14:textId="6161EC9D" w:rsidR="00F510C5" w:rsidRDefault="002E5219" w:rsidP="00F75551">
      <w:pPr>
        <w:spacing w:line="480" w:lineRule="auto"/>
      </w:pPr>
      <w:r>
        <w:t xml:space="preserve"> </w:t>
      </w:r>
    </w:p>
    <w:p w14:paraId="41FDFCEA" w14:textId="77777777" w:rsidR="00CF703E" w:rsidRDefault="00CF703E" w:rsidP="00F75551">
      <w:pPr>
        <w:spacing w:line="480" w:lineRule="auto"/>
      </w:pPr>
    </w:p>
    <w:p w14:paraId="1F4CF2D9" w14:textId="77777777" w:rsidR="00CF703E" w:rsidRDefault="00CF703E" w:rsidP="00F75551">
      <w:pPr>
        <w:spacing w:line="480" w:lineRule="auto"/>
      </w:pPr>
    </w:p>
    <w:p w14:paraId="51C8C8D6" w14:textId="77777777" w:rsidR="00CF703E" w:rsidRDefault="00CF703E" w:rsidP="00F75551">
      <w:pPr>
        <w:spacing w:line="480" w:lineRule="auto"/>
      </w:pPr>
    </w:p>
    <w:p w14:paraId="4BE26847" w14:textId="77777777" w:rsidR="008C48F0" w:rsidRDefault="008C48F0" w:rsidP="00F75551">
      <w:pPr>
        <w:spacing w:line="480" w:lineRule="auto"/>
      </w:pPr>
    </w:p>
    <w:p w14:paraId="63735987" w14:textId="77777777" w:rsidR="008C48F0" w:rsidRDefault="008C48F0" w:rsidP="00F75551">
      <w:pPr>
        <w:spacing w:line="480" w:lineRule="auto"/>
      </w:pPr>
    </w:p>
    <w:p w14:paraId="047B1E94" w14:textId="77777777" w:rsidR="0017691C" w:rsidRDefault="0017691C" w:rsidP="00F75551">
      <w:pPr>
        <w:spacing w:line="480" w:lineRule="auto"/>
        <w:jc w:val="both"/>
      </w:pPr>
      <w:r>
        <w:lastRenderedPageBreak/>
        <w:t>METHODS</w:t>
      </w:r>
    </w:p>
    <w:p w14:paraId="0250CDFD" w14:textId="6C10700D" w:rsidR="0017691C" w:rsidRPr="00877460" w:rsidRDefault="0017691C" w:rsidP="00F75551">
      <w:pPr>
        <w:spacing w:line="480" w:lineRule="auto"/>
        <w:jc w:val="both"/>
        <w:rPr>
          <w:i/>
        </w:rPr>
      </w:pPr>
      <w:r>
        <w:rPr>
          <w:i/>
        </w:rPr>
        <w:t>Study site</w:t>
      </w:r>
      <w:r w:rsidR="00BC6355">
        <w:rPr>
          <w:i/>
        </w:rPr>
        <w:t>s</w:t>
      </w:r>
    </w:p>
    <w:p w14:paraId="332F19E6" w14:textId="570C4CA2" w:rsidR="0017691C" w:rsidRDefault="0017691C" w:rsidP="00F75551">
      <w:pPr>
        <w:spacing w:line="480" w:lineRule="auto"/>
      </w:pPr>
      <w:r w:rsidRPr="00EA700F">
        <w:t>Fifteen riparian sites were selected along gauged rivers within the South-East Coast and south-eastern Murray Darling drainage basins of Australia</w:t>
      </w:r>
      <w:r w:rsidR="00CD78F8">
        <w:t>.</w:t>
      </w:r>
      <w:r w:rsidRPr="00EA700F">
        <w:t xml:space="preserve"> </w:t>
      </w:r>
      <w:r>
        <w:t xml:space="preserve">These sites were distributed across clear gradients of ecologically relevant dimensions of hydrological variation: specifically, the magnitude, frequency, duration, timing and rates of change of flow events and </w:t>
      </w:r>
      <w:commentRangeStart w:id="6"/>
      <w:commentRangeStart w:id="7"/>
      <w:r>
        <w:t>patterns</w:t>
      </w:r>
      <w:commentRangeEnd w:id="6"/>
      <w:r w:rsidR="00064C80">
        <w:rPr>
          <w:rStyle w:val="CommentReference"/>
          <w:rFonts w:eastAsia="MS Mincho"/>
        </w:rPr>
        <w:commentReference w:id="6"/>
      </w:r>
      <w:commentRangeEnd w:id="7"/>
      <w:r w:rsidR="00243D84">
        <w:rPr>
          <w:rStyle w:val="CommentReference"/>
          <w:rFonts w:eastAsia="MS Mincho"/>
        </w:rPr>
        <w:commentReference w:id="7"/>
      </w:r>
      <w:r>
        <w:t>.</w:t>
      </w:r>
      <w:r w:rsidR="00BC6355">
        <w:t xml:space="preserve"> The study area spanned latitude </w:t>
      </w:r>
      <w:r w:rsidR="00BC6355" w:rsidRPr="00530509">
        <w:t xml:space="preserve">-29.467 </w:t>
      </w:r>
      <w:r w:rsidR="00BC6355">
        <w:t xml:space="preserve">to </w:t>
      </w:r>
      <w:r w:rsidR="00BC6355" w:rsidRPr="00530509">
        <w:t xml:space="preserve">-37.371 </w:t>
      </w:r>
      <w:r w:rsidR="00BC6355">
        <w:t xml:space="preserve">and longitude 147.413 to 152.217. Sites spanned an altitudinal range of 23 – 732 m above sea level. Site-specific details can be found in the Supporting Information. </w:t>
      </w:r>
      <w:r w:rsidR="00243D84">
        <w:t xml:space="preserve"> The reader is referred to Lawson et al. (</w:t>
      </w:r>
      <w:r w:rsidR="00243D84" w:rsidRPr="00D81CEC">
        <w:rPr>
          <w:i/>
        </w:rPr>
        <w:t>in press</w:t>
      </w:r>
      <w:r w:rsidR="00243D84">
        <w:t>) for a description of site selection criteria</w:t>
      </w:r>
      <w:r w:rsidR="00BC6355">
        <w:t xml:space="preserve"> and vegetation survey methods</w:t>
      </w:r>
      <w:r w:rsidR="00243D84">
        <w:t xml:space="preserve">, as this study was undertaken simultaneously and at the same sites.   </w:t>
      </w:r>
      <w:r w:rsidR="00243D84" w:rsidRPr="00EA700F" w:rsidDel="00243D84">
        <w:t xml:space="preserve"> </w:t>
      </w:r>
    </w:p>
    <w:p w14:paraId="30D13FE1" w14:textId="77777777" w:rsidR="0017691C" w:rsidRDefault="0017691C" w:rsidP="00F75551">
      <w:pPr>
        <w:shd w:val="clear" w:color="auto" w:fill="FFFFFF"/>
        <w:spacing w:after="0" w:line="480" w:lineRule="auto"/>
        <w:jc w:val="both"/>
        <w:rPr>
          <w:rFonts w:eastAsia="Times New Roman" w:cs="Arial"/>
          <w:lang w:eastAsia="en-AU"/>
        </w:rPr>
      </w:pPr>
    </w:p>
    <w:p w14:paraId="668C6C2F" w14:textId="77777777" w:rsidR="0017691C" w:rsidRPr="00561C80"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Rationale for trait selection</w:t>
      </w:r>
    </w:p>
    <w:p w14:paraId="7A3313D8" w14:textId="77777777" w:rsidR="0026413F" w:rsidRDefault="0026413F" w:rsidP="00F75551">
      <w:pPr>
        <w:shd w:val="clear" w:color="auto" w:fill="FFFFFF"/>
        <w:spacing w:after="0" w:line="480" w:lineRule="auto"/>
        <w:jc w:val="both"/>
        <w:rPr>
          <w:rFonts w:eastAsia="Times New Roman" w:cs="Arial"/>
          <w:lang w:eastAsia="en-AU"/>
        </w:rPr>
      </w:pPr>
    </w:p>
    <w:p w14:paraId="26980BC8" w14:textId="38A7018D" w:rsidR="0017691C"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Data for the following traits were collected: specific leaf area (SLA), </w:t>
      </w:r>
      <w:r w:rsidR="0034081B">
        <w:rPr>
          <w:rFonts w:eastAsia="Times New Roman" w:cs="Arial"/>
          <w:lang w:eastAsia="en-AU"/>
        </w:rPr>
        <w:t xml:space="preserve">maximum canopy height, seed mass </w:t>
      </w:r>
      <w:r>
        <w:rPr>
          <w:rFonts w:eastAsia="Times New Roman" w:cs="Arial"/>
          <w:lang w:eastAsia="en-AU"/>
        </w:rPr>
        <w:t xml:space="preserve">wood density, flowering period </w:t>
      </w:r>
      <w:r w:rsidR="0034081B">
        <w:rPr>
          <w:rFonts w:eastAsia="Times New Roman" w:cs="Arial"/>
          <w:lang w:eastAsia="en-AU"/>
        </w:rPr>
        <w:t xml:space="preserve">length </w:t>
      </w:r>
      <w:r>
        <w:rPr>
          <w:rFonts w:eastAsia="Times New Roman" w:cs="Arial"/>
          <w:lang w:eastAsia="en-AU"/>
        </w:rPr>
        <w:t>(proportion of the year</w:t>
      </w:r>
      <w:r w:rsidR="00734F75">
        <w:rPr>
          <w:rFonts w:eastAsia="Times New Roman" w:cs="Arial"/>
          <w:lang w:eastAsia="en-AU"/>
        </w:rPr>
        <w:t xml:space="preserve"> spent in flower</w:t>
      </w:r>
      <w:r>
        <w:rPr>
          <w:rFonts w:eastAsia="Times New Roman" w:cs="Arial"/>
          <w:lang w:eastAsia="en-AU"/>
        </w:rPr>
        <w:t xml:space="preserve">), leaf narrowness (the ratio of leaf width to length). These traits were chosen to encapsulate the key axes of variation relevant to ecological strategies employed by riparian </w:t>
      </w:r>
      <w:r w:rsidR="0026413F">
        <w:rPr>
          <w:rFonts w:eastAsia="Times New Roman" w:cs="Arial"/>
          <w:lang w:eastAsia="en-AU"/>
        </w:rPr>
        <w:t>pl</w:t>
      </w:r>
      <w:r>
        <w:rPr>
          <w:rFonts w:eastAsia="Times New Roman" w:cs="Arial"/>
          <w:lang w:eastAsia="en-AU"/>
        </w:rPr>
        <w:t xml:space="preserve">ants. </w:t>
      </w:r>
      <w:r w:rsidR="00734F75">
        <w:rPr>
          <w:rFonts w:eastAsia="Times New Roman" w:cs="Arial"/>
          <w:lang w:eastAsia="en-AU"/>
        </w:rPr>
        <w:t>Below we detail the rationale for selection of each trait.</w:t>
      </w:r>
    </w:p>
    <w:p w14:paraId="3208CE33" w14:textId="1A728DF0" w:rsidR="0017691C" w:rsidRDefault="0017691C" w:rsidP="00F75551">
      <w:pPr>
        <w:shd w:val="clear" w:color="auto" w:fill="FFFFFF"/>
        <w:spacing w:after="0" w:line="480" w:lineRule="auto"/>
        <w:jc w:val="both"/>
        <w:rPr>
          <w:rFonts w:eastAsia="Times New Roman" w:cs="Arial"/>
          <w:lang w:eastAsia="en-AU"/>
        </w:rPr>
      </w:pPr>
      <w:commentRangeStart w:id="8"/>
      <w:commentRangeStart w:id="9"/>
      <w:r>
        <w:rPr>
          <w:rFonts w:eastAsia="Times New Roman" w:cs="Arial"/>
          <w:lang w:eastAsia="en-AU"/>
        </w:rPr>
        <w:t xml:space="preserve">Specific leaf area, maximum canopy height and seed mass comprise the LHS (leaf, height, seed) triad of traits introduced by </w:t>
      </w:r>
      <w:r w:rsidR="00A92656">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"formattedCitation" : "(Westoby 1998)", "manualFormatting" : "Westoby (1998)", "plainTextFormattedCitation" : "(Westoby 1998)", "previouslyFormattedCitation" : "(Westoby 1998)" }, "properties" : { "noteIndex" : 0 }, "schema" : "https://github.com/citation-style-language/schema/raw/master/csl-citation.json" }</w:instrText>
      </w:r>
      <w:r w:rsidR="00A92656">
        <w:rPr>
          <w:rFonts w:eastAsia="Times New Roman" w:cs="Arial"/>
          <w:lang w:eastAsia="en-AU"/>
        </w:rPr>
        <w:fldChar w:fldCharType="separate"/>
      </w:r>
      <w:r w:rsidR="00E8672D">
        <w:rPr>
          <w:rFonts w:eastAsia="Times New Roman" w:cs="Arial"/>
          <w:noProof/>
          <w:lang w:eastAsia="en-AU"/>
        </w:rPr>
        <w:t>Westoby</w:t>
      </w:r>
      <w:r w:rsidRPr="006C422B">
        <w:rPr>
          <w:rFonts w:eastAsia="Times New Roman" w:cs="Arial"/>
          <w:noProof/>
          <w:lang w:eastAsia="en-AU"/>
        </w:rPr>
        <w:t xml:space="preserve"> </w:t>
      </w:r>
      <w:r>
        <w:rPr>
          <w:rFonts w:eastAsia="Times New Roman" w:cs="Arial"/>
          <w:noProof/>
          <w:lang w:eastAsia="en-AU"/>
        </w:rPr>
        <w:t>(</w:t>
      </w:r>
      <w:r w:rsidRPr="006C422B">
        <w:rPr>
          <w:rFonts w:eastAsia="Times New Roman" w:cs="Arial"/>
          <w:noProof/>
          <w:lang w:eastAsia="en-AU"/>
        </w:rPr>
        <w:t>1998)</w:t>
      </w:r>
      <w:r w:rsidR="00A92656">
        <w:rPr>
          <w:rFonts w:eastAsia="Times New Roman" w:cs="Arial"/>
          <w:lang w:eastAsia="en-AU"/>
        </w:rPr>
        <w:fldChar w:fldCharType="end"/>
      </w:r>
      <w:r>
        <w:rPr>
          <w:rFonts w:eastAsia="Times New Roman" w:cs="Arial"/>
          <w:lang w:eastAsia="en-AU"/>
        </w:rPr>
        <w:t xml:space="preserve"> as a general scheme for comparing the properties of vegetation communities</w:t>
      </w:r>
      <w:commentRangeEnd w:id="8"/>
      <w:r w:rsidR="00E238E0">
        <w:rPr>
          <w:rStyle w:val="CommentReference"/>
          <w:rFonts w:eastAsia="MS Mincho"/>
        </w:rPr>
        <w:commentReference w:id="8"/>
      </w:r>
      <w:commentRangeEnd w:id="9"/>
      <w:r w:rsidR="007A07AA">
        <w:rPr>
          <w:rStyle w:val="CommentReference"/>
          <w:rFonts w:eastAsia="MS Mincho"/>
        </w:rPr>
        <w:commentReference w:id="9"/>
      </w:r>
      <w:r>
        <w:rPr>
          <w:rFonts w:eastAsia="Times New Roman" w:cs="Arial"/>
          <w:lang w:eastAsia="en-AU"/>
        </w:rPr>
        <w:t>. These three traits are typically distributed orthogonally from each other and represent fundamental trade-offs that cont</w:t>
      </w:r>
      <w:r w:rsidR="00E8672D">
        <w:rPr>
          <w:rFonts w:eastAsia="Times New Roman" w:cs="Arial"/>
          <w:lang w:eastAsia="en-AU"/>
        </w:rPr>
        <w:t>rol plant ecological strategy</w:t>
      </w:r>
      <w:r w:rsidR="0047080B">
        <w:rPr>
          <w:rFonts w:eastAsia="Times New Roman" w:cs="Arial"/>
          <w:lang w:eastAsia="en-AU"/>
        </w:rPr>
        <w:t xml:space="preserve"> </w:t>
      </w:r>
      <w:r w:rsidR="0047080B">
        <w:rPr>
          <w:rFonts w:eastAsia="Times New Roman" w:cs="Arial"/>
          <w:lang w:eastAsia="en-AU"/>
        </w:rPr>
        <w:fldChar w:fldCharType="begin" w:fldLock="1"/>
      </w:r>
      <w:r w:rsidR="00EB59E3">
        <w:rPr>
          <w:rFonts w:eastAsia="Times New Roman" w:cs="Arial"/>
          <w:lang w:eastAsia="en-AU"/>
        </w:rPr>
        <w:instrText>ADDIN CSL_CITATION { "citationItems" : [ { "id" : "ITEM-1", "itemData" : { "DOI" : "10.1146/annurev.ecolsys.33.010802.150452", "ISSN" : "0066-4162", "author" : [ { "dropping-particle" : "", "family" : "Westoby", "given" : "Mark", "non-dropping-particle" : "", "parse-names" : false, "suffix" : "" }, { "dropping-particle" : "", "family" : "Falster", "given" : "Daniel S.", "non-dropping-particle" : "", "parse-names" : false, "suffix" : "" }, { "dropping-particle" : "", "family" : "Moles", "given" : "Angela T.", "non-dropping-particle" : "", "parse-names" : false, "suffix" : "" }, { "dropping-particle" : "", "family" : "Vesk", "given" : "Peter a.", "non-dropping-particle" : "", "parse-names" : false, "suffix" : "" }, { "dropping-particle" : "", "family" : "Wright", "given" : "Ian J.", "non-dropping-particle" : "", "parse-names" : false, "suffix" : "" } ], "container-title" : "Annual Review of Ecology and Systematics", "id" : "ITEM-1", "issue" : "1", "issued" : { "date-parts" : [ [ "2002", "11" ] ] }, "page" : "125-159", "title" : "PLANT ECOLOGICAL STRATEGIES: Some Leading Dimensions of Variation Between Species", "type" : "article-journal", "volume" : "33" }, "uris" : [ "http://www.mendeley.com/documents/?uuid=543d8a11-e940-41c9-990a-a7f093a9ed49" ] } ], "mendeley" : { "formattedCitation" : "(Westoby &lt;i&gt;et al.&lt;/i&gt; 2002)", "plainTextFormattedCitation" : "(Westoby et al. 2002)", "previouslyFormattedCitation" : "(Westoby &lt;i&gt;et al.&lt;/i&gt; 2002)" }, "properties" : { "noteIndex" : 0 }, "schema" : "https://github.com/citation-style-language/schema/raw/master/csl-citation.json" }</w:instrText>
      </w:r>
      <w:r w:rsidR="0047080B">
        <w:rPr>
          <w:rFonts w:eastAsia="Times New Roman" w:cs="Arial"/>
          <w:lang w:eastAsia="en-AU"/>
        </w:rPr>
        <w:fldChar w:fldCharType="separate"/>
      </w:r>
      <w:r w:rsidR="0047080B" w:rsidRPr="0047080B">
        <w:rPr>
          <w:rFonts w:eastAsia="Times New Roman" w:cs="Arial"/>
          <w:noProof/>
          <w:lang w:eastAsia="en-AU"/>
        </w:rPr>
        <w:t xml:space="preserve">(Westoby </w:t>
      </w:r>
      <w:r w:rsidR="0047080B" w:rsidRPr="0047080B">
        <w:rPr>
          <w:rFonts w:eastAsia="Times New Roman" w:cs="Arial"/>
          <w:i/>
          <w:noProof/>
          <w:lang w:eastAsia="en-AU"/>
        </w:rPr>
        <w:t>et al.</w:t>
      </w:r>
      <w:r w:rsidR="0047080B" w:rsidRPr="0047080B">
        <w:rPr>
          <w:rFonts w:eastAsia="Times New Roman" w:cs="Arial"/>
          <w:noProof/>
          <w:lang w:eastAsia="en-AU"/>
        </w:rPr>
        <w:t xml:space="preserve"> 2002)</w:t>
      </w:r>
      <w:r w:rsidR="0047080B">
        <w:rPr>
          <w:rFonts w:eastAsia="Times New Roman" w:cs="Arial"/>
          <w:lang w:eastAsia="en-AU"/>
        </w:rPr>
        <w:fldChar w:fldCharType="end"/>
      </w:r>
      <w:r>
        <w:rPr>
          <w:rFonts w:eastAsia="Times New Roman" w:cs="Arial"/>
          <w:lang w:eastAsia="en-AU"/>
        </w:rPr>
        <w:t xml:space="preserve">. </w:t>
      </w:r>
    </w:p>
    <w:p w14:paraId="16DB4C80" w14:textId="77777777" w:rsidR="0017691C" w:rsidRDefault="0017691C" w:rsidP="00F75551">
      <w:pPr>
        <w:shd w:val="clear" w:color="auto" w:fill="FFFFFF"/>
        <w:spacing w:after="0" w:line="480" w:lineRule="auto"/>
        <w:jc w:val="both"/>
        <w:rPr>
          <w:rFonts w:eastAsia="Times New Roman" w:cs="Arial"/>
          <w:lang w:eastAsia="en-AU"/>
        </w:rPr>
      </w:pPr>
    </w:p>
    <w:p w14:paraId="1C50A6DB" w14:textId="77777777" w:rsidR="0017691C" w:rsidRDefault="0017691C" w:rsidP="00D81CEC">
      <w:pPr>
        <w:shd w:val="clear" w:color="auto" w:fill="FFFFFF"/>
        <w:tabs>
          <w:tab w:val="left" w:pos="7889"/>
        </w:tabs>
        <w:spacing w:after="0" w:line="480" w:lineRule="auto"/>
        <w:jc w:val="both"/>
        <w:rPr>
          <w:rFonts w:eastAsia="Times New Roman" w:cs="Arial"/>
          <w:lang w:eastAsia="en-AU"/>
        </w:rPr>
      </w:pPr>
      <w:r>
        <w:rPr>
          <w:rFonts w:eastAsia="Times New Roman" w:cs="Arial"/>
          <w:lang w:eastAsia="en-AU"/>
        </w:rPr>
        <w:t>Specific leaf area</w:t>
      </w:r>
      <w:r w:rsidR="00E8672D">
        <w:rPr>
          <w:rFonts w:eastAsia="Times New Roman" w:cs="Arial"/>
          <w:lang w:eastAsia="en-AU"/>
        </w:rPr>
        <w:t xml:space="preserve"> (the ratio of one-sided leaf area to oven dry mass)</w:t>
      </w:r>
      <w:r>
        <w:rPr>
          <w:rFonts w:eastAsia="Times New Roman" w:cs="Arial"/>
          <w:lang w:eastAsia="en-AU"/>
        </w:rPr>
        <w:t xml:space="preserve"> is a useful indicator of a species’ position along the leaf economics spectrum</w:t>
      </w:r>
      <w:r w:rsidR="003745F7">
        <w:rPr>
          <w:rFonts w:eastAsia="Times New Roman" w:cs="Arial"/>
          <w:lang w:eastAsia="en-AU"/>
        </w:rPr>
        <w:t xml:space="preserve"> (ref)</w:t>
      </w:r>
      <w:r>
        <w:rPr>
          <w:rFonts w:eastAsia="Times New Roman" w:cs="Arial"/>
          <w:lang w:eastAsia="en-AU"/>
        </w:rPr>
        <w:t xml:space="preserve">. High SLA species invest considerable nutrients in </w:t>
      </w:r>
      <w:r>
        <w:rPr>
          <w:rFonts w:eastAsia="Times New Roman" w:cs="Arial"/>
          <w:lang w:eastAsia="en-AU"/>
        </w:rPr>
        <w:lastRenderedPageBreak/>
        <w:t xml:space="preserve">their leaves, have high rates of photosynthesis and respiration, and short leaf longevity; these species typically exhibit high relative growth rates. Conversely, low SLA species receive slower return on investment on costly leaves, with lower rates of photosynthesis and respiration, but greater leaf longevity and ability to tolerate stressful conditions </w:t>
      </w:r>
      <w:r w:rsidR="00A92656">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"id" : "ITEM-2", "itemData" : { "author" : [ { "dropping-particle" : "", "family" : "Reich", "given" : "PB", "non-dropping-particle" : "", "parse-names" : false, "suffix" : "" }, { "dropping-particle" : "", "family" : "Wright", "given" : "IJ", "non-dropping-particle" : "", "parse-names" : false, "suffix" : "" } ], "container-title" : "International Journal of Plant Sciences", "id" : "ITEM-2", "issue" : "May 2003", "issued" : { "date-parts" : [ [ "2003" ] ] }, "page" : "146-164", "title" : "The evolution of plant functional variation: traits, spectra, and strategies", "type" : "article-journal", "volume" : "164" }, "uris" : [ "http://www.mendeley.com/documents/?uuid=412ecbde-b1e4-4fcd-a62c-486cbc8ecce1" ] } ], "mendeley" : { "formattedCitation" : "(Reich &amp; Wright 2003; Wright &lt;i&gt;et al.&lt;/i&gt; 2004)", "plainTextFormattedCitation" : "(Reich &amp; Wright 2003; Wright et al. 2004)", "previouslyFormattedCitation" : "(Reich &amp; Wright 2003; Wright &lt;i&gt;et al.&lt;/i&gt; 2004)" }, "properties" : { "noteIndex" : 0 }, "schema" : "https://github.com/citation-style-language/schema/raw/master/csl-citation.json" }</w:instrText>
      </w:r>
      <w:r w:rsidR="00A92656">
        <w:rPr>
          <w:rFonts w:eastAsia="Times New Roman" w:cs="Arial"/>
          <w:lang w:eastAsia="en-AU"/>
        </w:rPr>
        <w:fldChar w:fldCharType="separate"/>
      </w:r>
      <w:r w:rsidR="00170ECA" w:rsidRPr="00170ECA">
        <w:rPr>
          <w:rFonts w:eastAsia="Times New Roman" w:cs="Arial"/>
          <w:noProof/>
          <w:lang w:eastAsia="en-AU"/>
        </w:rPr>
        <w:t xml:space="preserve">(Reich &amp; Wright 2003; Wright </w:t>
      </w:r>
      <w:r w:rsidR="00170ECA" w:rsidRPr="00170ECA">
        <w:rPr>
          <w:rFonts w:eastAsia="Times New Roman" w:cs="Arial"/>
          <w:i/>
          <w:noProof/>
          <w:lang w:eastAsia="en-AU"/>
        </w:rPr>
        <w:t>et al.</w:t>
      </w:r>
      <w:r w:rsidR="00170ECA" w:rsidRPr="00170ECA">
        <w:rPr>
          <w:rFonts w:eastAsia="Times New Roman" w:cs="Arial"/>
          <w:noProof/>
          <w:lang w:eastAsia="en-AU"/>
        </w:rPr>
        <w:t xml:space="preserve"> 2004)</w:t>
      </w:r>
      <w:r w:rsidR="00A92656">
        <w:rPr>
          <w:rFonts w:eastAsia="Times New Roman" w:cs="Arial"/>
          <w:lang w:eastAsia="en-AU"/>
        </w:rPr>
        <w:fldChar w:fldCharType="end"/>
      </w:r>
      <w:r>
        <w:rPr>
          <w:rFonts w:eastAsia="Times New Roman" w:cs="Arial"/>
          <w:lang w:eastAsia="en-AU"/>
        </w:rPr>
        <w:t xml:space="preserve">. </w:t>
      </w:r>
    </w:p>
    <w:p w14:paraId="5A2C9B61" w14:textId="77777777" w:rsidR="0034081B" w:rsidRDefault="0034081B" w:rsidP="00F75551">
      <w:pPr>
        <w:shd w:val="clear" w:color="auto" w:fill="FFFFFF"/>
        <w:spacing w:after="0" w:line="480" w:lineRule="auto"/>
        <w:jc w:val="both"/>
        <w:rPr>
          <w:rFonts w:eastAsia="Times New Roman" w:cs="Arial"/>
          <w:lang w:eastAsia="en-AU"/>
        </w:rPr>
      </w:pPr>
    </w:p>
    <w:p w14:paraId="113E9177" w14:textId="77777777" w:rsidR="0034081B" w:rsidRDefault="0034081B" w:rsidP="0034081B">
      <w:pPr>
        <w:shd w:val="clear" w:color="auto" w:fill="FFFFFF"/>
        <w:spacing w:after="0" w:line="480" w:lineRule="auto"/>
        <w:jc w:val="both"/>
        <w:rPr>
          <w:rFonts w:eastAsia="Times New Roman" w:cs="Arial"/>
          <w:lang w:eastAsia="en-AU"/>
        </w:rPr>
      </w:pPr>
      <w:r>
        <w:rPr>
          <w:rFonts w:eastAsia="Times New Roman" w:cs="Arial"/>
          <w:lang w:eastAsia="en-AU"/>
        </w:rPr>
        <w:t xml:space="preserve">Maximum canopy height integrates the central trade-off between competition for light, and construction and maintenance of costly support structures such as woody stems </w:t>
      </w:r>
      <w:r w:rsidRPr="00AC3ABD">
        <w:rPr>
          <w:rFonts w:eastAsia="Times New Roman" w:cs="Arial"/>
          <w:lang w:eastAsia="en-AU"/>
        </w:rPr>
        <w:fldChar w:fldCharType="begin" w:fldLock="1"/>
      </w:r>
      <w:r>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"mendeley" : { "formattedCitation" : "(Westoby 1998)", "plainTextFormattedCitation" : "(Westoby 1998)", "previouslyFormattedCitation" : "(Westoby 1998)" }, "properties" : { "noteIndex" : 0 }, "schema" : "https://github.com/citation-style-language/schema/raw/master/csl-citation.json" }</w:instrText>
      </w:r>
      <w:r w:rsidRPr="00AC3ABD">
        <w:rPr>
          <w:rFonts w:eastAsia="Times New Roman" w:cs="Arial"/>
          <w:lang w:eastAsia="en-AU"/>
        </w:rPr>
        <w:fldChar w:fldCharType="separate"/>
      </w:r>
      <w:r w:rsidRPr="00AC3ABD">
        <w:rPr>
          <w:rFonts w:eastAsia="Times New Roman" w:cs="Arial"/>
          <w:noProof/>
          <w:lang w:eastAsia="en-AU"/>
        </w:rPr>
        <w:t>(Westoby 1998)</w:t>
      </w:r>
      <w:r w:rsidRPr="00AC3ABD">
        <w:rPr>
          <w:rFonts w:eastAsia="Times New Roman" w:cs="Arial"/>
          <w:lang w:eastAsia="en-AU"/>
        </w:rPr>
        <w:fldChar w:fldCharType="end"/>
      </w:r>
      <w:r w:rsidRPr="00AC3ABD">
        <w:rPr>
          <w:rFonts w:eastAsia="Times New Roman" w:cs="Arial"/>
          <w:lang w:eastAsia="en-AU"/>
        </w:rPr>
        <w:t>.</w:t>
      </w:r>
      <w:r>
        <w:rPr>
          <w:rFonts w:eastAsia="Times New Roman" w:cs="Arial"/>
          <w:lang w:eastAsia="en-AU"/>
        </w:rPr>
        <w:t xml:space="preserve"> These costs are particularly accentuated where plants must defend stems from mechanical disturbance </w:t>
      </w:r>
      <w:r>
        <w:rPr>
          <w:rFonts w:eastAsia="Times New Roman" w:cs="Arial"/>
          <w:lang w:eastAsia="en-AU"/>
        </w:rPr>
        <w:fldChar w:fldCharType="begin" w:fldLock="1"/>
      </w:r>
      <w:r>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Pr>
          <w:rFonts w:eastAsia="Times New Roman" w:cs="Arial"/>
          <w:lang w:eastAsia="en-AU"/>
        </w:rPr>
        <w:fldChar w:fldCharType="separate"/>
      </w:r>
      <w:r w:rsidRPr="00AC3ABD">
        <w:rPr>
          <w:rFonts w:eastAsia="Times New Roman" w:cs="Arial"/>
          <w:noProof/>
          <w:lang w:eastAsia="en-AU"/>
        </w:rPr>
        <w:t>(Falster 2006)</w:t>
      </w:r>
      <w:r>
        <w:rPr>
          <w:rFonts w:eastAsia="Times New Roman" w:cs="Arial"/>
          <w:lang w:eastAsia="en-AU"/>
        </w:rPr>
        <w:fldChar w:fldCharType="end"/>
      </w:r>
      <w:r>
        <w:rPr>
          <w:rFonts w:eastAsia="Times New Roman" w:cs="Arial"/>
          <w:lang w:eastAsia="en-AU"/>
        </w:rPr>
        <w:t xml:space="preserve">. </w:t>
      </w:r>
    </w:p>
    <w:p w14:paraId="096EA1E0" w14:textId="77777777" w:rsidR="0034081B" w:rsidRDefault="0034081B" w:rsidP="0034081B">
      <w:pPr>
        <w:shd w:val="clear" w:color="auto" w:fill="FFFFFF"/>
        <w:spacing w:after="0" w:line="480" w:lineRule="auto"/>
        <w:jc w:val="both"/>
        <w:rPr>
          <w:rFonts w:eastAsia="Times New Roman" w:cs="Arial"/>
          <w:lang w:eastAsia="en-AU"/>
        </w:rPr>
      </w:pPr>
    </w:p>
    <w:p w14:paraId="7195D636" w14:textId="153E6FAD" w:rsidR="0034081B" w:rsidRDefault="0034081B" w:rsidP="0034081B">
      <w:pPr>
        <w:shd w:val="clear" w:color="auto" w:fill="FFFFFF"/>
        <w:spacing w:after="0" w:line="480" w:lineRule="auto"/>
        <w:jc w:val="both"/>
        <w:rPr>
          <w:rFonts w:eastAsia="Times New Roman" w:cs="Arial"/>
          <w:lang w:eastAsia="en-AU"/>
        </w:rPr>
      </w:pPr>
      <w:commentRangeStart w:id="10"/>
      <w:commentRangeStart w:id="11"/>
      <w:r>
        <w:rPr>
          <w:rFonts w:eastAsia="Times New Roman" w:cs="Arial"/>
          <w:lang w:eastAsia="en-AU"/>
        </w:rPr>
        <w:t>Seed</w:t>
      </w:r>
      <w:commentRangeEnd w:id="10"/>
      <w:r>
        <w:rPr>
          <w:rStyle w:val="CommentReference"/>
          <w:rFonts w:eastAsia="MS Mincho"/>
        </w:rPr>
        <w:commentReference w:id="10"/>
      </w:r>
      <w:commentRangeEnd w:id="11"/>
      <w:r>
        <w:rPr>
          <w:rStyle w:val="CommentReference"/>
          <w:rFonts w:eastAsia="MS Mincho"/>
        </w:rPr>
        <w:commentReference w:id="11"/>
      </w:r>
      <w:r>
        <w:rPr>
          <w:rFonts w:eastAsia="Times New Roman" w:cs="Arial"/>
          <w:lang w:eastAsia="en-AU"/>
        </w:rPr>
        <w:t xml:space="preserve"> mass indicates maternal investment in offspring and is a fundamental determinant of seedling establishment success </w:t>
      </w:r>
      <w:r>
        <w:rPr>
          <w:rFonts w:eastAsia="Times New Roman" w:cs="Arial"/>
          <w:lang w:eastAsia="en-AU"/>
        </w:rPr>
        <w:fldChar w:fldCharType="begin" w:fldLock="1"/>
      </w:r>
      <w:r>
        <w:rPr>
          <w:rFonts w:eastAsia="Times New Roman" w:cs="Arial"/>
          <w:lang w:eastAsia="en-AU"/>
        </w:rP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2", "id" : "ITEM-1", "issued" : { "date-parts" : [ [ "2000" ] ] }, "page" : "31-58", "title" : "The evolutionary ecology of seed size", "type" : "article-journal"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rPr>
          <w:rFonts w:eastAsia="Times New Roman" w:cs="Arial"/>
          <w:lang w:eastAsia="en-AU"/>
        </w:rPr>
        <w:fldChar w:fldCharType="separate"/>
      </w:r>
      <w:r w:rsidRPr="00170ECA">
        <w:rPr>
          <w:rFonts w:eastAsia="Times New Roman" w:cs="Arial"/>
          <w:noProof/>
          <w:lang w:eastAsia="en-AU"/>
        </w:rPr>
        <w:t xml:space="preserve">(Leishman </w:t>
      </w:r>
      <w:r w:rsidRPr="00170ECA">
        <w:rPr>
          <w:rFonts w:eastAsia="Times New Roman" w:cs="Arial"/>
          <w:i/>
          <w:noProof/>
          <w:lang w:eastAsia="en-AU"/>
        </w:rPr>
        <w:t>et al.</w:t>
      </w:r>
      <w:r w:rsidRPr="00170ECA">
        <w:rPr>
          <w:rFonts w:eastAsia="Times New Roman" w:cs="Arial"/>
          <w:noProof/>
          <w:lang w:eastAsia="en-AU"/>
        </w:rPr>
        <w:t xml:space="preserve"> 2000)</w:t>
      </w:r>
      <w:r>
        <w:rPr>
          <w:rFonts w:eastAsia="Times New Roman" w:cs="Arial"/>
          <w:lang w:eastAsia="en-AU"/>
        </w:rPr>
        <w:fldChar w:fldCharType="end"/>
      </w:r>
      <w:r>
        <w:rPr>
          <w:rFonts w:eastAsia="Times New Roman" w:cs="Arial"/>
          <w:lang w:eastAsia="en-AU"/>
        </w:rPr>
        <w:t xml:space="preserve"> </w:t>
      </w:r>
      <w:r w:rsidRPr="00D81CEC">
        <w:rPr>
          <w:rFonts w:eastAsia="Times New Roman" w:cs="Arial"/>
          <w:lang w:eastAsia="en-AU"/>
        </w:rPr>
        <w:t xml:space="preserve">In the riparian environment seed mass may influence </w:t>
      </w:r>
      <w:proofErr w:type="spellStart"/>
      <w:r w:rsidRPr="00D81CEC">
        <w:rPr>
          <w:rFonts w:eastAsia="Times New Roman" w:cs="Arial"/>
          <w:lang w:eastAsia="en-AU"/>
        </w:rPr>
        <w:t>hydrochorous</w:t>
      </w:r>
      <w:proofErr w:type="spellEnd"/>
      <w:r w:rsidRPr="00D81CEC">
        <w:rPr>
          <w:rFonts w:eastAsia="Times New Roman" w:cs="Arial"/>
          <w:lang w:eastAsia="en-AU"/>
        </w:rPr>
        <w:t xml:space="preserve"> dispersal and ability to establish under different soil moisture conditions</w:t>
      </w:r>
      <w:r>
        <w:rPr>
          <w:rFonts w:eastAsia="Times New Roman" w:cs="Arial"/>
          <w:lang w:eastAsia="en-AU"/>
        </w:rPr>
        <w:t xml:space="preserve"> </w:t>
      </w:r>
      <w:r w:rsidRPr="00D81CEC">
        <w:rPr>
          <w:rFonts w:eastAsia="Times New Roman" w:cs="Arial"/>
          <w:highlight w:val="yellow"/>
          <w:lang w:eastAsia="en-AU"/>
        </w:rPr>
        <w:t>(</w:t>
      </w:r>
      <w:proofErr w:type="spellStart"/>
      <w:r w:rsidR="007A07AA" w:rsidRPr="00D81CEC">
        <w:rPr>
          <w:rFonts w:eastAsia="Times New Roman" w:cs="Arial"/>
          <w:highlight w:val="yellow"/>
          <w:lang w:eastAsia="en-AU"/>
        </w:rPr>
        <w:t>Carthey</w:t>
      </w:r>
      <w:proofErr w:type="spellEnd"/>
      <w:r w:rsidR="007A07AA" w:rsidRPr="00D81CEC">
        <w:rPr>
          <w:rFonts w:eastAsia="Times New Roman" w:cs="Arial"/>
          <w:highlight w:val="yellow"/>
          <w:lang w:eastAsia="en-AU"/>
        </w:rPr>
        <w:t xml:space="preserve"> et al. </w:t>
      </w:r>
      <w:r w:rsidR="007A07AA" w:rsidRPr="00D81CEC">
        <w:rPr>
          <w:rFonts w:eastAsia="Times New Roman" w:cs="Arial"/>
          <w:i/>
          <w:highlight w:val="yellow"/>
          <w:lang w:eastAsia="en-AU"/>
        </w:rPr>
        <w:t xml:space="preserve">in </w:t>
      </w:r>
      <w:r w:rsidR="00F72D73">
        <w:rPr>
          <w:rFonts w:eastAsia="Times New Roman" w:cs="Arial"/>
          <w:i/>
          <w:highlight w:val="yellow"/>
          <w:lang w:eastAsia="en-AU"/>
        </w:rPr>
        <w:t>review</w:t>
      </w:r>
      <w:r w:rsidRPr="00D81CEC">
        <w:rPr>
          <w:rFonts w:eastAsia="Times New Roman" w:cs="Arial"/>
          <w:highlight w:val="yellow"/>
          <w:lang w:eastAsia="en-AU"/>
        </w:rPr>
        <w:t>).</w:t>
      </w:r>
      <w:r>
        <w:rPr>
          <w:rFonts w:eastAsia="Times New Roman" w:cs="Arial"/>
          <w:lang w:eastAsia="en-AU"/>
        </w:rPr>
        <w:t xml:space="preserve">  </w:t>
      </w:r>
    </w:p>
    <w:p w14:paraId="2C1299F9" w14:textId="77777777" w:rsidR="0034081B" w:rsidRDefault="0034081B" w:rsidP="00F75551">
      <w:pPr>
        <w:shd w:val="clear" w:color="auto" w:fill="FFFFFF"/>
        <w:spacing w:after="0" w:line="480" w:lineRule="auto"/>
        <w:jc w:val="both"/>
        <w:rPr>
          <w:rFonts w:eastAsia="Times New Roman" w:cs="Arial"/>
          <w:lang w:eastAsia="en-AU"/>
        </w:rPr>
      </w:pPr>
    </w:p>
    <w:p w14:paraId="5C892E31" w14:textId="179AC67E" w:rsidR="0017691C" w:rsidRDefault="0017691C" w:rsidP="00F75551">
      <w:pPr>
        <w:shd w:val="clear" w:color="auto" w:fill="FFFFFF"/>
        <w:spacing w:after="0" w:line="480" w:lineRule="auto"/>
        <w:jc w:val="both"/>
        <w:rPr>
          <w:noProof/>
        </w:rPr>
      </w:pPr>
      <w:r>
        <w:rPr>
          <w:rFonts w:eastAsia="Times New Roman" w:cs="Arial"/>
          <w:lang w:eastAsia="en-AU"/>
        </w:rPr>
        <w:t>Wood density, defined as oven dry mass divided by green volume, is an emergent property that integrates a number of anatomical traits of lignified tissues</w:t>
      </w:r>
      <w:r w:rsidRPr="00EA700F">
        <w:t xml:space="preserve"> </w:t>
      </w:r>
      <w:r w:rsidR="00A92656">
        <w:fldChar w:fldCharType="begin" w:fldLock="1"/>
      </w:r>
      <w:r w:rsidR="0083100C">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A92656">
        <w:fldChar w:fldCharType="separate"/>
      </w:r>
      <w:r w:rsidR="00170ECA" w:rsidRPr="00170ECA">
        <w:rPr>
          <w:noProof/>
        </w:rPr>
        <w:t xml:space="preserve">(Chave </w:t>
      </w:r>
      <w:r w:rsidR="00170ECA" w:rsidRPr="00170ECA">
        <w:rPr>
          <w:i/>
          <w:noProof/>
        </w:rPr>
        <w:t>et al.</w:t>
      </w:r>
      <w:r w:rsidR="00170ECA" w:rsidRPr="00170ECA">
        <w:rPr>
          <w:noProof/>
        </w:rPr>
        <w:t xml:space="preserve"> 2009)</w:t>
      </w:r>
      <w:r w:rsidR="00A92656">
        <w:fldChar w:fldCharType="end"/>
      </w:r>
      <w:r>
        <w:rPr>
          <w:rFonts w:eastAsia="Times New Roman" w:cs="Arial"/>
          <w:lang w:eastAsia="en-AU"/>
        </w:rPr>
        <w:t>. Dense wood</w:t>
      </w:r>
      <w:r w:rsidR="007F5C89">
        <w:rPr>
          <w:rFonts w:eastAsia="Times New Roman" w:cs="Arial"/>
          <w:lang w:eastAsia="en-AU"/>
        </w:rPr>
        <w:t xml:space="preserve"> confers mechanical strength to stems</w:t>
      </w:r>
      <w:r w:rsidR="007A07AA">
        <w:rPr>
          <w:rFonts w:eastAsia="Times New Roman" w:cs="Arial"/>
          <w:lang w:eastAsia="en-AU"/>
        </w:rPr>
        <w:t xml:space="preserve"> </w:t>
      </w:r>
      <w:r w:rsidR="007A07AA">
        <w:rPr>
          <w:rFonts w:eastAsia="Times New Roman" w:cs="Arial"/>
          <w:highlight w:val="yellow"/>
          <w:lang w:eastAsia="en-AU"/>
        </w:rPr>
        <w:fldChar w:fldCharType="begin" w:fldLock="1"/>
      </w:r>
      <w:r w:rsidR="007A07AA">
        <w:rPr>
          <w:rFonts w:eastAsia="Times New Roman" w:cs="Arial"/>
          <w:highlight w:val="yellow"/>
          <w:lang w:eastAsia="en-AU"/>
        </w:rPr>
        <w:instrText>ADDIN CSL_CITATION { "citationItems" : [ { "id" : "ITEM-1", "itemData" : { "DOI" : "10.3732/ajb.1000150", "ISSN" : "0002-9122", "PMID" : "21616793", "abstract" : "\u2022 Premise of the study: The density of wood is highly correlated with the ability of stems and roots to resist bending or twisting, which is important for evaluating the mechanical behavior of trees. It also provides a measure of carbon storage, which is an important variable in modeling ecosystem processes and tree construction costs. However, most measurements of the density and mechanical properties of wood have little direct bearing on understanding the biomechanics of living plants because they are based on kiln- or air-dried samples. \u2022 Methods: Here, we present and analyze the relationships between four important mechanical properties (Young's modulus, the modulus of rupture, and the maximum strength in shearing and in compression) and the density of green wood (i.e., wood at 50% moisture content) from a worldwide, taxonomically broad spectrum of 161 species. \u2022 Key results: These data indicate that each of the mechanical properties disproportionately increases across species with increasing green wood density, i.e., stems composed of denser green wood are disproportionately stiffer and stronger than stems with equivalent cross-sections composed of less dense green wood. \u2022 Conclusions: Although denser wood may have a higher carbon construction cost, the mechanical benefits of denser woods likely outweigh the extra cost.", "author" : [ { "dropping-particle" : "", "family" : "Niklas", "given" : "Karl J", "non-dropping-particle" : "", "parse-names" : false, "suffix" : "" }, { "dropping-particle" : "", "family" : "Spatz", "given" : "Hanns-Christof", "non-dropping-particle" : "", "parse-names" : false, "suffix" : "" } ], "container-title" : "American Journal of Botany", "id" : "ITEM-1", "issue" : "10", "issued" : { "date-parts" : [ [ "2010", "10" ] ] }, "page" : "1587-94", "title" : "Worldwide correlations of mechanical properties and green wood density.", "type" : "article-journal", "volume" : "97" }, "uris" : [ "http://www.mendeley.com/documents/?uuid=22a51d40-53dc-4b2b-a872-9d0dcab7d6ab" ] } ], "mendeley" : { "formattedCitation" : "(Niklas &amp; Spatz 2010)", "plainTextFormattedCitation" : "(Niklas &amp; Spatz 2010)" }, "properties" : { "noteIndex" : 0 }, "schema" : "https://github.com/citation-style-language/schema/raw/master/csl-citation.json" }</w:instrText>
      </w:r>
      <w:r w:rsidR="007A07AA">
        <w:rPr>
          <w:rFonts w:eastAsia="Times New Roman" w:cs="Arial"/>
          <w:highlight w:val="yellow"/>
          <w:lang w:eastAsia="en-AU"/>
        </w:rPr>
        <w:fldChar w:fldCharType="separate"/>
      </w:r>
      <w:r w:rsidR="007A07AA" w:rsidRPr="00D81CEC">
        <w:rPr>
          <w:rFonts w:eastAsia="Times New Roman" w:cs="Arial"/>
          <w:noProof/>
          <w:lang w:eastAsia="en-AU"/>
        </w:rPr>
        <w:t>(Niklas &amp; Spatz 2010</w:t>
      </w:r>
      <w:r w:rsidR="007A07AA" w:rsidRPr="008C48F0">
        <w:rPr>
          <w:rFonts w:eastAsia="Times New Roman" w:cs="Arial"/>
          <w:noProof/>
          <w:lang w:eastAsia="en-AU"/>
        </w:rPr>
        <w:t>)</w:t>
      </w:r>
      <w:r w:rsidR="007A07AA">
        <w:rPr>
          <w:rFonts w:eastAsia="Times New Roman" w:cs="Arial"/>
          <w:highlight w:val="yellow"/>
          <w:lang w:eastAsia="en-AU"/>
        </w:rPr>
        <w:fldChar w:fldCharType="end"/>
      </w:r>
      <w:r w:rsidR="007F5C89">
        <w:rPr>
          <w:rFonts w:eastAsia="Times New Roman" w:cs="Arial"/>
          <w:lang w:eastAsia="en-AU"/>
        </w:rPr>
        <w:t>, but</w:t>
      </w:r>
      <w:r>
        <w:rPr>
          <w:rFonts w:eastAsia="Times New Roman" w:cs="Arial"/>
          <w:lang w:eastAsia="en-AU"/>
        </w:rPr>
        <w:t xml:space="preserve"> is costly to construct</w:t>
      </w:r>
      <w:r w:rsidR="007F5C89">
        <w:rPr>
          <w:rFonts w:eastAsia="Times New Roman" w:cs="Arial"/>
          <w:lang w:eastAsia="en-AU"/>
        </w:rPr>
        <w:t>. High wood density</w:t>
      </w:r>
      <w:r>
        <w:rPr>
          <w:rFonts w:eastAsia="Times New Roman" w:cs="Arial"/>
          <w:lang w:eastAsia="en-AU"/>
        </w:rPr>
        <w:t xml:space="preserve"> has been linked with slower relative growth rates, but increased cohort survivorship </w:t>
      </w:r>
      <w:r w:rsidR="00A92656">
        <w:rPr>
          <w:rFonts w:eastAsia="Times New Roman" w:cs="Arial"/>
          <w:lang w:eastAsia="en-AU"/>
        </w:rPr>
        <w:fldChar w:fldCharType="begin" w:fldLock="1"/>
      </w:r>
      <w:r w:rsidR="0083100C">
        <w:rPr>
          <w:rFonts w:eastAsia="Times New Roman" w:cs="Arial"/>
          <w:lang w:eastAsia="en-AU"/>
        </w:rPr>
        <w:instrText>ADDIN CSL_CITATION { "citationItems" : [ { "id" : "ITEM-1", "itemData" : { "DOI" : "10.1111/j.1365-2745.2006.01112.x", "ISSN" : "00220477", "author" : [ { "dropping-particle" : "", "family" : "King", "given" : "David A.", "non-dropping-particle" : "", "parse-names" : false, "suffix" : "" }, { "dropping-particle" : "", "family" : "Davies", "given" : "Stuart J.", "non-dropping-particle" : "", "parse-names" : false, "suffix" : "" }, { "dropping-particle" : "", "family" : "Tan", "given" : "Sylvester", "non-dropping-particle" : "", "parse-names" : false, "suffix" : "" }, { "dropping-particle" : "", "family" : "Noor", "given" : "Nur Supardi Md.", "non-dropping-particle" : "", "parse-names" : false, "suffix" : "" } ], "container-title" : "Journal of Ecology", "id" : "ITEM-1", "issue" : "3", "issued" : { "date-parts" : [ [ "2006", "3", "3" ] ] }, "page" : "670-680", "title" : "The role of wood density and stem support costs in the growth and mortality of tropical trees", "type" : "article-journal", "volume" : "94" }, "uris" : [ "http://www.mendeley.com/documents/?uuid=7463ba26-6e62-43e6-a6d3-affc9e1957b3" ] }, { "id" : "ITEM-2", "itemData" : { "ISSN" : "0012-9658", "PMID" : "18705377", "abstract" : "A central goal of comparative plant ecology is to understand how functional traits vary among species and to what extent this variation has adaptive value. Here we evaluate relationships between four functional traits (seed volume, specific leaf area, wood density, and adult stature) and two demographic attributes (diameter growth and tree mortality) for large trees of 240 tree species from five Neotropical forests. We evaluate how these key functional traits are related to survival and growth and whether similar relationships between traits and demography hold across different tropical forests. There was a tendency for a trade-off between growth and survival across rain forest tree species. Wood density, seed volume, and adult stature were significant predictors of growth and/or mortality. Both growth and mortality rates declined with an increase in wood density. This is consistent with greater construction costs and greater resistance to stem damage for denser wood. Growth and mortality rates also declined as seed volume increased. This is consistent with an adaptive syndrome in which species tolerant of low resource availability (in this case shade-tolerant species) have large seeds to establish successfully and low inherent growth and mortality rates. Growth increased and mortality decreased with an increase in adult stature, because taller species have a greater access to light and longer life spans. Specific leaf area was, surprisingly, only modestly informative for the performance of large trees and had ambiguous relationships with growth and survival. Single traits accounted for 9-55% of the interspecific variation in growth and mortality rates at individual sites. Significant correlations with demographic rates tended to be similar across forests and for phylogenetically independent contrasts as well as for cross-species analyses that treated each species as an independent observation. In combination, the morphological traits explained 41% of the variation in growth rate and 54% of the variation in mortality rate, with wood density being the best predictor of growth and mortality. Relationships between functional traits and demographic rates were statistically similar across a wide range of Neotropical forests. The consistency of these results strongly suggests that tropical rain forest species face similar trade-offs in different sites and converge on similar sets of solutions.", "author" : [ { "dropping-particle" : "", "family" : "Poorter", "given" : "L", "non-dropping-particle" : "", "parse-names" : false, "suffix" : "" }, { "dropping-particle" : "", "family" : "Wright", "given" : "S J", "non-dropping-particle" : "", "parse-names" : false, "suffix" : "" }, { "dropping-particle" : "", "family" : "Paz", "given" : "H", "non-dropping-particle" : "", "parse-names" : false, "suffix" : "" }, { "dropping-particle" : "", "family" : "Ackerly", "given" : "D D", "non-dropping-particle" : "", "parse-names" : false, "suffix" : "" }, { "dropping-particle" : "", "family" : "Condit", "given" : "R", "non-dropping-particle" : "", "parse-names" : false, "suffix" : "" }, { "dropping-particle" : "", "family" : "Ibarra-Manr\u00edquez", "given" : "G", "non-dropping-particle" : "", "parse-names" : false, "suffix" : "" }, { "dropping-particle" : "", "family" : "Harms", "given" : "K E", "non-dropping-particle" : "", "parse-names" : false, "suffix" : "" }, { "dropping-particle" : "", "family" : "Licona", "given" : "J C", "non-dropping-particle" : "", "parse-names" : false, "suffix" : "" }, { "dropping-particle" : "", "family" : "Mart\u00ednez-Ramos", "given" : "M", "non-dropping-particle" : "", "parse-names" : false, "suffix" : "" }, { "dropping-particle" : "", "family" : "Mazer", "given" : "S J", "non-dropping-particle" : "", "parse-names" : false, "suffix" : "" }, { "dropping-particle" : "", "family" : "Muller-Landau", "given" : "H C", "non-dropping-particle" : "", "parse-names" : false, "suffix" : "" }, { "dropping-particle" : "", "family" : "Pe\u00f1a-Claros", "given" : "M", "non-dropping-particle" : "", "parse-names" : false, "suffix" : "" }, { "dropping-particle" : "", "family" : "Webb", "given" : "C O", "non-dropping-particle" : "", "parse-names" : false, "suffix" : "" }, { "dropping-particle" : "", "family" : "Wright", "given" : "I J", "non-dropping-particle" : "", "parse-names" : false, "suffix" : "" } ], "container-title" : "Ecology", "id" : "ITEM-2", "issue" : "7", "issued" : { "date-parts" : [ [ "2008", "7" ] ] }, "page" : "1908-20", "title" : "Are functional traits good predictors of demographic rates? Evidence from five neotropical forests.", "type" : "article-journal", "volume" : "89" }, "uris" : [ "http://www.mendeley.com/documents/?uuid=c8b2cd40-7dd7-40a1-a537-0c9452d12246" ] }, { "id" : "ITEM-3", "itemData" : { "DOI" : "10.1111/j.1469-8137.2010.03444.x", "ISSN" : "1469-8137", "PMID" : "21058950", "abstract" : "Wood density is thought to be an important indicator of plant life history because it is coupled to many aspects of whole-plant form and function. We used a hierarchical Bayesian approach to explain variation in mortality rates with wood density, drawing on data for 765,500 trees from 1639 species at 10 sites located across the Old and New World tropics. Mortality rates declined with increasing wood density at five of 10 sites. Similar negative trends were detected at four additional sites, while one site showed no relationship. Our model explained 40% of variation in mortality on average. Both wood density and mortality rates show a high degree of phylogenetic conservatism. Grouping species by family across sites in a second analysis, we found considerable variation in the relationship between wood density and mortality, with 10 of 27 families demonstrating a strong negative relationship. Our results highlight the importance of wood density as a functional trait in tropical forests, as it is strongly linked to variation in survival. However, the relationship varied among families, plots, and even census intervals within sites, indicating that the factors responsible for the relationship between wood density and mortality vary spatially, taxonomically and temporally.", "author" : [ { "dropping-particle" : "", "family" : "Kraft", "given" : "Nathan J B", "non-dropping-particle" : "", "parse-names" : false, "suffix" : "" }, { "dropping-particle" : "", "family" : "Metz", "given" : "Margaret R", "non-dropping-particle" : "", "parse-names" : false, "suffix" : "" }, { "dropping-particle" : "", "family" : "Condit", "given" : "Richard S", "non-dropping-particle" : "", "parse-names" : false, "suffix" : "" }, { "dropping-particle" : "", "family" : "Chave", "given" : "J\u00e9r\u00f4me", "non-dropping-particle" : "", "parse-names" : false, "suffix" : "" } ], "container-title" : "The New Phytologist", "id" : "ITEM-3", "issue" : "4", "issued" : { "date-parts" : [ [ "2010", "12" ] ] }, "page" : "1124-36", "title" : "The relationship between wood density and mortality in a global tropical forest data set.", "type" : "article-journal", "volume" : "188" }, "uris" : [ "http://www.mendeley.com/documents/?uuid=43feb396-5c8c-4182-9ab6-2cdcaf46da46" ] }, { "id" : "ITEM-4", "itemData" : { "ISSN" : "0012-9658", "PMID" : "21302837", "abstract" : "A trade-off between growth and mortality rates characterizes tree species in closed canopy forests. This trade-off is maintained by inherent differences among species and spatial variation in light availability caused by canopy-opening disturbances. We evaluated conditions under which the trade-off is expressed and relationships with four key functional traits for 103 tree species from Barro Colorado Island, Panama. The trade-off is strongest for saplings for growth rates of the fastest growing individuals and mortality rates of the slowest growing individuals (r2 = 0.69), intermediate for saplings for average growth rates and overall mortality rates (r2 = 0.46), and much weaker for large trees (r2 &lt; or = 0.10). This parallels likely levels of spatial variation in light availability, which is greatest for fast- vs. slow-growing saplings and least for large trees with foliage in the forest canopy. Inherent attributes of species contributing to the trade-off include abilities to disperse, acquire resources, grow rapidly, and tolerate shade and other stresses. There is growing interest in the possibility that functional traits might provide insight into such ecological differences and a growing consensus that seed mass (SM), leaf mass per area (LMA), wood density (WD), and maximum height (H(max)) are key traits among forest trees. Seed mass, LMA, WD, and H(max) are predicted to be small for light-demanding species with rapid growth and mortality and large for shade-tolerant species with slow growth and mortality. Six of these trait-demographic rate predictions were realized for saplings; however, with the exception of WD, the relationships were weak (r2 &lt; 0.1 for three and r2 &lt; 0.2 for five of the six remaining relationships). The four traits together explained 43-44% of interspecific variation in species positions on the growth-mortality trade-off; however, WD alone accounted for &gt; 80% of the explained variation and, after WD was included, LMA and H(max) made insignificant contributions. Virtually the full range of values of SM, LMA, and H(max) occurred at all positions on the growth-mortality trade-off. Although WD provides a promising start, a successful trait-based ecology of tropical forest trees will require consideration of additional traits.", "author" : [ { "dropping-particle" : "", "family" : "Wright", "given" : "S Joseph", "non-dropping-particle" : "", "parse-names" : false, "suffix" : "" }, { "dropping-particle" : "", "family" : "Kitajima", "given" : "Kaoru", "non-dropping-particle" : "", "parse-names" : false, "suffix" : "" }, { "dropping-particle" : "", "family" : "Kraft", "given" : "Nathan J B", "non-dropping-particle" : "", "parse-names" : false, "suffix" : "" }, { "dropping-particle" : "", "family" : "Reich", "given" : "Peter B", "non-dropping-particle" : "", "parse-names" : false, "suffix" : "" }, { "dropping-particle" : "", "family" : "Wright", "given" : "Ian J", "non-dropping-particle" : "", "parse-names" : false, "suffix" : "" }, { "dropping-particle" : "", "family" : "Bunker", "given" : "Daniel E", "non-dropping-particle" : "", "parse-names" : false, "suffix" : "" }, { "dropping-particle" : "", "family" : "Condit", "given" : "Richard", "non-dropping-particle" : "", "parse-names" : false, "suffix" : "" }, { "dropping-particle" : "", "family" : "Dalling", "given" : "James W", "non-dropping-particle" : "", "parse-names" : false, "suffix" : "" }, { "dropping-particle" : "", "family" : "Davies", "given" : "Stuart J", "non-dropping-particle" : "", "parse-names" : false, "suffix" : "" }, { "dropping-particle" : "", "family" : "D\u00edaz", "given" : "Sandra", "non-dropping-particle" : "", "parse-names" : false, "suffix" : "" }, { "dropping-particle" : "", "family" : "Engelbrecht", "given" : "Bettina M J", "non-dropping-particle" : "", "parse-names" : false, "suffix" : "" }, { "dropping-particle" : "", "family" : "Harms", "given" : "Kyle E", "non-dropping-particle" : "", "parse-names" : false, "suffix" : "" }, { "dropping-particle" : "", "family" : "Hubbell", "given" : "Stephen P", "non-dropping-particle" : "", "parse-names" : false, "suffix" : "" }, { "dropping-particle" : "", "family" : "Marks", "given" : "Christian O", "non-dropping-particle" : "", "parse-names" : false, "suffix" : "" }, { "dropping-particle" : "", "family" : "Ruiz-Jaen", "given" : "Maria C", "non-dropping-particle" : "", "parse-names" : false, "suffix" : "" }, { "dropping-particle" : "", "family" : "Salvador", "given" : "Cristina M", "non-dropping-particle" : "", "parse-names" : false, "suffix" : "" }, { "dropping-particle" : "", "family" : "Zanne", "given" : "Amy E", "non-dropping-particle" : "", "parse-names" : false, "suffix" : "" } ], "container-title" : "Ecology", "id" : "ITEM-4", "issue" : "12", "issued" : { "date-parts" : [ [ "2010", "12" ] ] }, "page" : "3664-74", "title" : "Functional traits and the growth-mortality trade-off in tropical trees.", "type" : "article-journal", "volume" : "91" }, "uris" : [ "http://www.mendeley.com/documents/?uuid=dcaa5bcb-0a9e-40af-8c6b-a07d23caa8f6" ] } ], "mendeley" : { "formattedCitation" : "(King &lt;i&gt;et al.&lt;/i&gt; 2006; Poorter &lt;i&gt;et al.&lt;/i&gt; 2008; Kraft &lt;i&gt;et al.&lt;/i&gt; 2010; Wright &lt;i&gt;et al.&lt;/i&gt; 2010)", "manualFormatting" : "(e.g. King, Davies, Tan, &amp; Noor, 2006; Kraft, Metz, Condit, &amp; Chave, 2010; Poorter et al., 2008; S. J. Wright et al., 2010)", "plainTextFormattedCitation" : "(King et al. 2006; Poorter et al. 2008; Kraft et al. 2010; Wright et al. 2010)", "previouslyFormattedCitation" : "(King &lt;i&gt;et al.&lt;/i&gt; 2006; Poorter &lt;i&gt;et al.&lt;/i&gt; 2008; Kraft &lt;i&gt;et al.&lt;/i&gt; 2010; Wright &lt;i&gt;et al.&lt;/i&gt; 2010)" }, "properties" : { "noteIndex" : 0 }, "schema" : "https://github.com/citation-style-language/schema/raw/master/csl-citation.json" }</w:instrText>
      </w:r>
      <w:r w:rsidR="00A92656">
        <w:rPr>
          <w:rFonts w:eastAsia="Times New Roman" w:cs="Arial"/>
          <w:lang w:eastAsia="en-AU"/>
        </w:rPr>
        <w:fldChar w:fldCharType="separate"/>
      </w:r>
      <w:r w:rsidRPr="006C422B">
        <w:rPr>
          <w:rFonts w:eastAsia="Times New Roman" w:cs="Arial"/>
          <w:noProof/>
          <w:lang w:eastAsia="en-AU"/>
        </w:rPr>
        <w:t>(</w:t>
      </w:r>
      <w:r>
        <w:rPr>
          <w:rFonts w:eastAsia="Times New Roman" w:cs="Arial"/>
          <w:noProof/>
          <w:lang w:eastAsia="en-AU"/>
        </w:rPr>
        <w:t xml:space="preserve">e.g. </w:t>
      </w:r>
      <w:r w:rsidRPr="006C422B">
        <w:rPr>
          <w:rFonts w:eastAsia="Times New Roman" w:cs="Arial"/>
          <w:noProof/>
          <w:lang w:eastAsia="en-AU"/>
        </w:rPr>
        <w:t>King, Davies, Tan, &amp; Noor, 2006; Kraft, Metz, Condit, &amp; Chave, 2010; Poorter et al., 2008; S. J. Wright et al., 2010)</w:t>
      </w:r>
      <w:r w:rsidR="00A92656">
        <w:rPr>
          <w:rFonts w:eastAsia="Times New Roman" w:cs="Arial"/>
          <w:lang w:eastAsia="en-AU"/>
        </w:rPr>
        <w:fldChar w:fldCharType="end"/>
      </w:r>
      <w:r>
        <w:rPr>
          <w:noProof/>
        </w:rPr>
        <w:t xml:space="preserve">. Wood density has also been associated with environmental stress tolerance </w:t>
      </w:r>
      <w:r w:rsidR="00A92656">
        <w:rPr>
          <w:noProof/>
        </w:rPr>
        <w:fldChar w:fldCharType="begin" w:fldLock="1"/>
      </w:r>
      <w:r w:rsidR="0083100C">
        <w:rPr>
          <w:noProof/>
        </w:rPr>
        <w:instrText>ADDIN CSL_CITATION { "citationItems" : [ { "id" : "ITEM-1", "itemData" : { "DOI" : "10.3732/ajb.0800237", "ISSN" : "0002-9122", "PMID" : "21628286", "abstract" : "Wood density plays a key role in ecological strategies and life history variation in woody plants, but little is known about its anatomical basis in shrubs. We quantified the relationships between wood density, anatomy, and climate in 61 shrub species from eight field sites along latitudinal belts between 31\u00b0 and 35\u00b0 in North and South America. Measurements included cell dimensions, transverse areas of each xylem cell type and percentage contact between different cell types and vessels. Wood density was more significantly correlated with precipitation and aridity than with temperature. High wood density was achieved through reductions in cell size and increases in the proportion of wall relative to lumen. Wood density was independent of vessel traits, suggesting that this trait does not impose conduction limitations in shrubs. The proportion of fibers in direct contact with vessels decreased with and was independent of wood density, indicating that the number of fiber-vessel contacts does not explain the previously observed correlation between wood density and implosion resistance. Axial and radial parenchyma each had a significant but opposite association with wood density. Fiber size and wall thickness link wood density, life history, and ecological strategies by controlling the proportion of carbon invested per unit stem volume.", "author" : [ { "dropping-particle" : "", "family" : "Mart\u00ednez-Cabrera", "given" : "Hugo I", "non-dropping-particle" : "", "parse-names" : false, "suffix" : "" }, { "dropping-particle" : "", "family" : "Jones", "given" : "Cynthia S", "non-dropping-particle" : "", "parse-names" : false, "suffix" : "" }, { "dropping-particle" : "", "family" : "Espino", "given" : "Susana", "non-dropping-particle" : "", "parse-names" : false, "suffix" : "" }, { "dropping-particle" : "", "family" : "Schenk", "given" : "H Jochen", "non-dropping-particle" : "", "parse-names" : false, "suffix" : "" } ], "container-title" : "American Journal of Botany", "id" : "ITEM-1", "issue" : "8", "issued" : { "date-parts" : [ [ "2009", "8" ] ] }, "page" : "1388-98", "title" : "Wood anatomy and wood density in shrubs: Responses to varying aridity along transcontinental transects.", "type" : "article-journal", "volume" : "96" }, "uris" : [ "http://www.mendeley.com/documents/?uuid=6ba3838e-de58-4526-a9a6-eeb0cea712c1" ] }, { "id" : "ITEM-2",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"ITEM-2", "issue" : "4", "issued" : { "date-parts" : [ [ "2006", "1" ] ] }, "page" : "807-18", "title" : "Wood density and vessel traits as distinct correlates of ecological strategy in 51 California coast range angiosperms.", "type" : "article-journal", "volume" : "170" }, "uris" : [ "http://www.mendeley.com/documents/?uuid=4746b3ea-46fc-402e-b099-ff53e1a1d433" ] } ], "mendeley" : { "formattedCitation" : "(Preston, Cornwell &amp; Denoyer 2006; Mart\u00ednez-Cabrera &lt;i&gt;et al.&lt;/i&gt; 2009)", "plainTextFormattedCitation" : "(Preston, Cornwell &amp; Denoyer 2006; Mart\u00ednez-Cabrera et al. 2009)", "previouslyFormattedCitation" : "(Preston, Cornwell &amp; Denoyer 2006; Mart\u00ednez-Cabrera &lt;i&gt;et al.&lt;/i&gt; 2009)" }, "properties" : { "noteIndex" : 0 }, "schema" : "https://github.com/citation-style-language/schema/raw/master/csl-citation.json" }</w:instrText>
      </w:r>
      <w:r w:rsidR="00A92656">
        <w:rPr>
          <w:noProof/>
        </w:rPr>
        <w:fldChar w:fldCharType="separate"/>
      </w:r>
      <w:r w:rsidR="00170ECA" w:rsidRPr="00170ECA">
        <w:rPr>
          <w:noProof/>
        </w:rPr>
        <w:t xml:space="preserve">(Preston, Cornwell &amp; Denoyer 2006; Martínez-Cabrera </w:t>
      </w:r>
      <w:r w:rsidR="00170ECA" w:rsidRPr="00170ECA">
        <w:rPr>
          <w:i/>
          <w:noProof/>
        </w:rPr>
        <w:t>et al.</w:t>
      </w:r>
      <w:r w:rsidR="00170ECA" w:rsidRPr="00170ECA">
        <w:rPr>
          <w:noProof/>
        </w:rPr>
        <w:t xml:space="preserve"> 2009)</w:t>
      </w:r>
      <w:r w:rsidR="00A92656">
        <w:rPr>
          <w:noProof/>
        </w:rPr>
        <w:fldChar w:fldCharType="end"/>
      </w:r>
      <w:r>
        <w:rPr>
          <w:rFonts w:eastAsia="Times New Roman" w:cs="Arial"/>
          <w:lang w:eastAsia="en-AU"/>
        </w:rPr>
        <w:t xml:space="preserve"> and enhanced resistance to </w:t>
      </w:r>
      <w:r w:rsidR="00CF5032">
        <w:rPr>
          <w:rFonts w:eastAsia="Times New Roman" w:cs="Arial"/>
          <w:lang w:eastAsia="en-AU"/>
        </w:rPr>
        <w:t xml:space="preserve">wind </w:t>
      </w:r>
      <w:r w:rsidR="00A92656">
        <w:rPr>
          <w:rFonts w:eastAsia="Times New Roman" w:cs="Arial"/>
          <w:lang w:eastAsia="en-AU"/>
        </w:rPr>
        <w:fldChar w:fldCharType="begin" w:fldLock="1"/>
      </w:r>
      <w:r w:rsidR="0083100C">
        <w:rPr>
          <w:rFonts w:eastAsia="Times New Roman" w:cs="Arial"/>
          <w:lang w:eastAsia="en-AU"/>
        </w:rPr>
        <w:instrText>ADDIN CSL_CITATION { "citationItems" : [ { "id" : "ITEM-1", "itemData" : { "DOI" : "10.1111/j.1442-9993.2008.01899.x", "ISSN" : "1442-9985", "author" : [ { "dropping-particle" : "", "family" : "Curran", "given" : "Timothy J.", "non-dropping-particle" : "", "parse-names" : false, "suffix" : "" }, { "dropping-particle" : "", "family" : "Gersbach", "given" : "Lauren N.", "non-dropping-particle" : "", "parse-names" : false, "suffix" : "" }, { "dropping-particle" : "", "family" : "Edwards", "given" : "Will", "non-dropping-particle" : "", "parse-names" : false, "suffix" : "" }, { "dropping-particle" : "", "family" : "Krockenberger", "given" : "Andrew K.", "non-dropping-particle" : "", "parse-names" : false, "suffix" : "" } ], "container-title" : "Austral Ecology", "id" : "ITEM-1", "issue" : "4", "issued" : { "date-parts" : [ [ "2008", "6" ] ] }, "page" : "442-450", "title" : "Wood density predicts plant damage and vegetative recovery rates caused by cyclone disturbance in tropical rainforest tree species of North Queensland, Australia", "type" : "article-journal", "volume" : "33" }, "uris" : [ "http://www.mendeley.com/documents/?uuid=5bad1807-dfdb-47c8-a8f9-995d7bd17b33"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Curran &lt;i&gt;et al.&lt;/i&gt; 2008)", "plainTextFormattedCitation" : "(Telewski 1995; Curran et al. 2008)", "previouslyFormattedCitation" : "(Telewski 1995; Curran &lt;i&gt;et al.&lt;/i&gt; 2008)" }, "properties" : { "noteIndex" : 0 }, "schema" : "https://github.com/citation-style-language/schema/raw/master/csl-citation.json" }</w:instrText>
      </w:r>
      <w:r w:rsidR="00A92656">
        <w:rPr>
          <w:rFonts w:eastAsia="Times New Roman" w:cs="Arial"/>
          <w:lang w:eastAsia="en-AU"/>
        </w:rPr>
        <w:fldChar w:fldCharType="separate"/>
      </w:r>
      <w:r w:rsidR="00170ECA" w:rsidRPr="00170ECA">
        <w:rPr>
          <w:rFonts w:eastAsia="Times New Roman" w:cs="Arial"/>
          <w:noProof/>
          <w:lang w:eastAsia="en-AU"/>
        </w:rPr>
        <w:t xml:space="preserve">(Telewski 1995; Curran </w:t>
      </w:r>
      <w:r w:rsidR="00170ECA" w:rsidRPr="00170ECA">
        <w:rPr>
          <w:rFonts w:eastAsia="Times New Roman" w:cs="Arial"/>
          <w:i/>
          <w:noProof/>
          <w:lang w:eastAsia="en-AU"/>
        </w:rPr>
        <w:t>et al.</w:t>
      </w:r>
      <w:r w:rsidR="00170ECA" w:rsidRPr="00170ECA">
        <w:rPr>
          <w:rFonts w:eastAsia="Times New Roman" w:cs="Arial"/>
          <w:noProof/>
          <w:lang w:eastAsia="en-AU"/>
        </w:rPr>
        <w:t xml:space="preserve"> 2008)</w:t>
      </w:r>
      <w:r w:rsidR="00A92656">
        <w:rPr>
          <w:rFonts w:eastAsia="Times New Roman" w:cs="Arial"/>
          <w:lang w:eastAsia="en-AU"/>
        </w:rPr>
        <w:fldChar w:fldCharType="end"/>
      </w:r>
      <w:r w:rsidR="00CF5032">
        <w:rPr>
          <w:rFonts w:eastAsia="Times New Roman" w:cs="Arial"/>
          <w:lang w:eastAsia="en-AU"/>
        </w:rPr>
        <w:t xml:space="preserve"> and flooding disturbance </w:t>
      </w:r>
      <w:r>
        <w:rPr>
          <w:rFonts w:eastAsia="Times New Roman" w:cs="Arial"/>
          <w:lang w:eastAsia="en-AU"/>
        </w:rPr>
        <w:t>(</w:t>
      </w:r>
      <w:r w:rsidRPr="006C422B">
        <w:rPr>
          <w:rFonts w:eastAsia="Times New Roman" w:cs="Arial"/>
          <w:highlight w:val="yellow"/>
          <w:lang w:eastAsia="en-AU"/>
        </w:rPr>
        <w:t xml:space="preserve">Lawson et al. </w:t>
      </w:r>
      <w:r w:rsidR="00F72D73" w:rsidRPr="00D81CEC">
        <w:rPr>
          <w:rFonts w:eastAsia="Times New Roman" w:cs="Arial"/>
          <w:i/>
          <w:lang w:eastAsia="en-AU"/>
        </w:rPr>
        <w:t>in press</w:t>
      </w:r>
      <w:r>
        <w:rPr>
          <w:rFonts w:eastAsia="Times New Roman" w:cs="Arial"/>
          <w:lang w:eastAsia="en-AU"/>
        </w:rPr>
        <w:t>).</w:t>
      </w:r>
      <w:r>
        <w:rPr>
          <w:noProof/>
        </w:rPr>
        <w:t xml:space="preserve"> These latter two associations are significant in riparian environments, where pulsed periods of water stress </w:t>
      </w:r>
      <w:r w:rsidR="007F5C89">
        <w:rPr>
          <w:noProof/>
        </w:rPr>
        <w:t xml:space="preserve">and flooding </w:t>
      </w:r>
      <w:r>
        <w:rPr>
          <w:noProof/>
        </w:rPr>
        <w:t>are commonplace.</w:t>
      </w:r>
      <w:r w:rsidR="007F5C89">
        <w:rPr>
          <w:noProof/>
        </w:rPr>
        <w:t xml:space="preserve"> </w:t>
      </w:r>
      <w:r w:rsidR="009334F1">
        <w:rPr>
          <w:noProof/>
        </w:rPr>
        <w:t xml:space="preserve">Wood density </w:t>
      </w:r>
      <w:r w:rsidR="00E42B77">
        <w:rPr>
          <w:noProof/>
        </w:rPr>
        <w:t>provides an indication of</w:t>
      </w:r>
      <w:r w:rsidR="009334F1">
        <w:rPr>
          <w:noProof/>
        </w:rPr>
        <w:t xml:space="preserve"> </w:t>
      </w:r>
      <w:r w:rsidR="00E42B77">
        <w:rPr>
          <w:noProof/>
        </w:rPr>
        <w:t>the trade-offs associated with ecological</w:t>
      </w:r>
      <w:r w:rsidR="009334F1">
        <w:rPr>
          <w:noProof/>
        </w:rPr>
        <w:t xml:space="preserve"> strategies used by plants to cope with these conditions.  </w:t>
      </w:r>
    </w:p>
    <w:p w14:paraId="15BDE2C6" w14:textId="77777777" w:rsidR="0017691C" w:rsidRDefault="0017691C" w:rsidP="00F75551">
      <w:pPr>
        <w:shd w:val="clear" w:color="auto" w:fill="FFFFFF"/>
        <w:spacing w:after="0" w:line="480" w:lineRule="auto"/>
        <w:jc w:val="both"/>
        <w:rPr>
          <w:noProof/>
        </w:rPr>
      </w:pPr>
    </w:p>
    <w:p w14:paraId="30B178A8" w14:textId="41A544BF" w:rsidR="0017691C" w:rsidRDefault="0017691C" w:rsidP="00F75551">
      <w:pPr>
        <w:shd w:val="clear" w:color="auto" w:fill="FFFFFF"/>
        <w:spacing w:after="0" w:line="480" w:lineRule="auto"/>
        <w:jc w:val="both"/>
        <w:rPr>
          <w:noProof/>
        </w:rPr>
      </w:pPr>
      <w:r>
        <w:rPr>
          <w:noProof/>
        </w:rPr>
        <w:t>Patte</w:t>
      </w:r>
      <w:r w:rsidR="00453E87">
        <w:rPr>
          <w:noProof/>
        </w:rPr>
        <w:t>rns of seasonality across south-</w:t>
      </w:r>
      <w:r>
        <w:rPr>
          <w:noProof/>
        </w:rPr>
        <w:t xml:space="preserve">eastern Australia are variable spatially as well </w:t>
      </w:r>
      <w:r w:rsidR="002E4577">
        <w:rPr>
          <w:noProof/>
        </w:rPr>
        <w:t>as temporally, owing to complex</w:t>
      </w:r>
      <w:r>
        <w:rPr>
          <w:noProof/>
        </w:rPr>
        <w:t xml:space="preserve"> interaction</w:t>
      </w:r>
      <w:r w:rsidR="002E4577">
        <w:rPr>
          <w:noProof/>
        </w:rPr>
        <w:t>s</w:t>
      </w:r>
      <w:r>
        <w:rPr>
          <w:noProof/>
        </w:rPr>
        <w:t xml:space="preserve"> between geography and decadal-scale oscillations in climate, such as the Pacific Decadal Oscillation and El Nino Southern Oscillation</w:t>
      </w:r>
      <w:r w:rsidR="00F24375">
        <w:rPr>
          <w:noProof/>
        </w:rPr>
        <w:t xml:space="preserve"> </w:t>
      </w:r>
      <w:r w:rsidR="00A92656">
        <w:rPr>
          <w:noProof/>
        </w:rPr>
        <w:fldChar w:fldCharType="begin" w:fldLock="1"/>
      </w:r>
      <w:r w:rsidR="0083100C">
        <w:rPr>
          <w:noProof/>
        </w:rPr>
        <w:instrText>ADDIN CSL_CITATION { "citationItems" : [ { "id" : "ITEM-1", "itemData" : { "author" : [ { "dropping-particle" : "", "family" : "Peel", "given" : "MC", "non-dropping-particle" : "", "parse-names" : false, "suffix" : "" }, { "dropping-particle" : "", "family" : "Finlayson", "given" : "BL", "non-dropping-particle" : "", "parse-names" : false, "suffix" : "" }, { "dropping-particle" : "", "family" : "McMahon", "given" : "TA", "non-dropping-particle" : "", "parse-names" : false, "suffix" : "" } ], "container-title" : "Hydrology and Earth System Sciences Discussions", "id" : "ITEM-1", "issued" : { "date-parts" : [ [ "2007" ] ] }, "page" : "439-473", "title" : "Updated world map of the K\u00f6ppen-Geiger climate classification", "type" : "article-journal", "volume" : "4" }, "uris" : [ "http://www.mendeley.com/documents/?uuid=43d8f07c-8195-48ae-8759-724a51c51c85" ] }, { "id" : "ITEM-2", "itemData" : { "author" : [ { "dropping-particle" : "", "family" : "Nicholls", "given" : "N", "non-dropping-particle" : "", "parse-names" : false, "suffix" : "" } ], "container-title" : "Journal of Climate", "id" : "ITEM-2", "issue" : "9", "issued" : { "date-parts" : [ [ "1989" ] ] }, "page" : "965-973", "title" : "Sea surface temperatures and Australian winter rainfall", "type" : "article-journal", "volume" : "2" }, "uris" : [ "http://www.mendeley.com/documents/?uuid=99c3d794-2cae-4248-97f1-042e3cff66a4" ] }, { "id" : "ITEM-3", "itemData" : { "DOI" : "10.1029/2010GL043215", "ISSN" : "00948276", "author" : [ { "dropping-particle" : "", "family" : "Ward", "given" : "Philip J.", "non-dropping-particle" : "", "parse-names" : false, "suffix" : "" }, { "dropping-particle" : "", "family" : "Beets", "given" : "Wisse", "non-dropping-particle" : "", "parse-names" : false, "suffix" : "" }, { "dropping-particle" : "", "family" : "Bouwer", "given" : "Laurens M.", "non-dropping-particle" : "", "parse-names" : false, "suffix" : "" }, { "dropping-particle" : "", "family" : "Aerts", "given" : "Jeroen C. J. H.", "non-dropping-particle" : "", "parse-names" : false, "suffix" : "" }, { "dropping-particle" : "", "family" : "Renssen", "given" : "Hans", "non-dropping-particle" : "", "parse-names" : false, "suffix" : "" } ], "container-title" : "Geophysical Research Letters", "id" : "ITEM-3", "issue" : "12", "issued" : { "date-parts" : [ [ "2010", "6", "16" ] ] }, "title" : "Sensitivity of river discharge to ENSO", "type" : "article-journal", "volume" : "37" }, "uris" : [ "http://www.mendeley.com/documents/?uuid=7236508e-2c64-45c0-9bb1-955fa26a234f" ] } ], "mendeley" : { "formattedCitation" : "(Nicholls 1989; Peel, Finlayson &amp; McMahon 2007; Ward &lt;i&gt;et al.&lt;/i&gt; 2010)", "plainTextFormattedCitation" : "(Nicholls 1989; Peel, Finlayson &amp; McMahon 2007; Ward et al. 2010)", "previouslyFormattedCitation" : "(Nicholls 1989; Peel, Finlayson &amp; McMahon 2007; Ward &lt;i&gt;et al.&lt;/i&gt; 2010)" }, "properties" : { "noteIndex" : 0 }, "schema" : "https://github.com/citation-style-language/schema/raw/master/csl-citation.json" }</w:instrText>
      </w:r>
      <w:r w:rsidR="00A92656">
        <w:rPr>
          <w:noProof/>
        </w:rPr>
        <w:fldChar w:fldCharType="separate"/>
      </w:r>
      <w:r w:rsidR="00170ECA" w:rsidRPr="00170ECA">
        <w:rPr>
          <w:noProof/>
        </w:rPr>
        <w:t xml:space="preserve">(Nicholls 1989; Peel, Finlayson &amp; McMahon 2007; Ward </w:t>
      </w:r>
      <w:r w:rsidR="00170ECA" w:rsidRPr="00170ECA">
        <w:rPr>
          <w:i/>
          <w:noProof/>
        </w:rPr>
        <w:t>et al.</w:t>
      </w:r>
      <w:r w:rsidR="00170ECA" w:rsidRPr="00170ECA">
        <w:rPr>
          <w:noProof/>
        </w:rPr>
        <w:t xml:space="preserve"> 2010)</w:t>
      </w:r>
      <w:r w:rsidR="00A92656">
        <w:rPr>
          <w:noProof/>
        </w:rPr>
        <w:fldChar w:fldCharType="end"/>
      </w:r>
      <w:r>
        <w:rPr>
          <w:noProof/>
        </w:rPr>
        <w:t xml:space="preserve">. The lack of a strong period of cold-induced dormancy in this region means </w:t>
      </w:r>
      <w:commentRangeStart w:id="12"/>
      <w:commentRangeStart w:id="13"/>
      <w:r>
        <w:rPr>
          <w:noProof/>
        </w:rPr>
        <w:t>plants may flower at any time of the year</w:t>
      </w:r>
      <w:commentRangeEnd w:id="12"/>
      <w:r w:rsidR="003745F7">
        <w:rPr>
          <w:rStyle w:val="CommentReference"/>
          <w:rFonts w:eastAsia="MS Mincho"/>
        </w:rPr>
        <w:commentReference w:id="12"/>
      </w:r>
      <w:commentRangeEnd w:id="13"/>
      <w:r w:rsidR="007A07AA">
        <w:rPr>
          <w:rStyle w:val="CommentReference"/>
          <w:rFonts w:eastAsia="MS Mincho"/>
        </w:rPr>
        <w:commentReference w:id="13"/>
      </w:r>
      <w:r>
        <w:rPr>
          <w:noProof/>
        </w:rPr>
        <w:t xml:space="preserve">. </w:t>
      </w:r>
      <w:commentRangeStart w:id="14"/>
      <w:commentRangeStart w:id="15"/>
      <w:r>
        <w:rPr>
          <w:noProof/>
        </w:rPr>
        <w:t xml:space="preserve">Flowering period </w:t>
      </w:r>
      <w:commentRangeEnd w:id="14"/>
      <w:r w:rsidR="003745F7">
        <w:rPr>
          <w:rStyle w:val="CommentReference"/>
          <w:rFonts w:eastAsia="MS Mincho"/>
        </w:rPr>
        <w:commentReference w:id="14"/>
      </w:r>
      <w:commentRangeEnd w:id="15"/>
      <w:r w:rsidR="007A07AA">
        <w:rPr>
          <w:rStyle w:val="CommentReference"/>
          <w:rFonts w:eastAsia="MS Mincho"/>
        </w:rPr>
        <w:commentReference w:id="15"/>
      </w:r>
      <w:r w:rsidR="0034081B">
        <w:rPr>
          <w:noProof/>
        </w:rPr>
        <w:t xml:space="preserve">length </w:t>
      </w:r>
      <w:r>
        <w:rPr>
          <w:noProof/>
        </w:rPr>
        <w:t>was used here as an indicator species’ ability to respond reproductively to favourable conditions.</w:t>
      </w:r>
    </w:p>
    <w:p w14:paraId="236E9DC0" w14:textId="77777777" w:rsidR="00196FA4" w:rsidRDefault="00196FA4" w:rsidP="00F75551">
      <w:pPr>
        <w:shd w:val="clear" w:color="auto" w:fill="FFFFFF"/>
        <w:spacing w:after="0" w:line="480" w:lineRule="auto"/>
        <w:jc w:val="both"/>
        <w:rPr>
          <w:noProof/>
        </w:rPr>
      </w:pPr>
    </w:p>
    <w:p w14:paraId="65A6849F" w14:textId="4F8D184E" w:rsidR="0017691C" w:rsidRDefault="0017691C" w:rsidP="00F75551">
      <w:pPr>
        <w:shd w:val="clear" w:color="auto" w:fill="FFFFFF"/>
        <w:spacing w:after="0" w:line="480" w:lineRule="auto"/>
        <w:jc w:val="both"/>
        <w:rPr>
          <w:noProof/>
        </w:rPr>
      </w:pPr>
      <w:r>
        <w:rPr>
          <w:noProof/>
        </w:rPr>
        <w:t xml:space="preserve">Leaf narrowness provides two-fold information about plant ecological strategy. </w:t>
      </w:r>
      <w:r w:rsidR="00C42DD6">
        <w:rPr>
          <w:noProof/>
        </w:rPr>
        <w:t>Firstly</w:t>
      </w:r>
      <w:r>
        <w:rPr>
          <w:noProof/>
        </w:rPr>
        <w:t xml:space="preserve">, narrow leaves are able to regulate temperature more efficiently and thus maintain photosynthesis in </w:t>
      </w:r>
      <w:r w:rsidR="00C42DD6">
        <w:rPr>
          <w:noProof/>
        </w:rPr>
        <w:t>hot</w:t>
      </w:r>
      <w:r w:rsidR="0034081B">
        <w:rPr>
          <w:noProof/>
        </w:rPr>
        <w:t>, dry</w:t>
      </w:r>
      <w:r w:rsidR="00C42DD6">
        <w:rPr>
          <w:noProof/>
        </w:rPr>
        <w:t xml:space="preserve"> </w:t>
      </w:r>
      <w:r>
        <w:rPr>
          <w:noProof/>
        </w:rPr>
        <w:t xml:space="preserve">or highly insolated (i.e. </w:t>
      </w:r>
      <w:r w:rsidR="00C42DD6">
        <w:rPr>
          <w:noProof/>
        </w:rPr>
        <w:t xml:space="preserve">consistent with </w:t>
      </w:r>
      <w:r>
        <w:rPr>
          <w:noProof/>
        </w:rPr>
        <w:t xml:space="preserve">disturbed) </w:t>
      </w:r>
      <w:commentRangeStart w:id="16"/>
      <w:commentRangeStart w:id="17"/>
      <w:r>
        <w:rPr>
          <w:noProof/>
        </w:rPr>
        <w:t>conditions</w:t>
      </w:r>
      <w:commentRangeEnd w:id="16"/>
      <w:r w:rsidR="00C42DD6">
        <w:rPr>
          <w:rStyle w:val="CommentReference"/>
          <w:rFonts w:eastAsia="MS Mincho"/>
        </w:rPr>
        <w:commentReference w:id="16"/>
      </w:r>
      <w:commentRangeEnd w:id="17"/>
      <w:r w:rsidR="007A07AA">
        <w:rPr>
          <w:rStyle w:val="CommentReference"/>
          <w:rFonts w:eastAsia="MS Mincho"/>
        </w:rPr>
        <w:commentReference w:id="17"/>
      </w:r>
      <w:r>
        <w:rPr>
          <w:noProof/>
        </w:rPr>
        <w:t xml:space="preserve"> </w:t>
      </w:r>
      <w:r w:rsidR="00A92656">
        <w:rPr>
          <w:noProof/>
        </w:rPr>
        <w:fldChar w:fldCharType="begin" w:fldLock="1"/>
      </w:r>
      <w:r w:rsidR="0083100C">
        <w:rPr>
          <w:noProof/>
        </w:rP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rsidR="00A92656">
        <w:rPr>
          <w:noProof/>
        </w:rPr>
        <w:fldChar w:fldCharType="separate"/>
      </w:r>
      <w:r w:rsidR="00170ECA" w:rsidRPr="00170ECA">
        <w:rPr>
          <w:noProof/>
        </w:rPr>
        <w:t xml:space="preserve">(Cornelissen </w:t>
      </w:r>
      <w:r w:rsidR="00170ECA" w:rsidRPr="00170ECA">
        <w:rPr>
          <w:i/>
          <w:noProof/>
        </w:rPr>
        <w:t>et al.</w:t>
      </w:r>
      <w:r w:rsidR="00170ECA" w:rsidRPr="00170ECA">
        <w:rPr>
          <w:noProof/>
        </w:rPr>
        <w:t xml:space="preserve"> 2003)</w:t>
      </w:r>
      <w:r w:rsidR="00A92656">
        <w:rPr>
          <w:noProof/>
        </w:rPr>
        <w:fldChar w:fldCharType="end"/>
      </w:r>
      <w:r>
        <w:rPr>
          <w:noProof/>
        </w:rPr>
        <w:t xml:space="preserve">. Leaf narrowness is also strongly indicative of rheophyty – the trait syndrome shared by plants adapted to growing near swift flowing, </w:t>
      </w:r>
      <w:r w:rsidR="00196FA4">
        <w:rPr>
          <w:noProof/>
        </w:rPr>
        <w:t>frequently</w:t>
      </w:r>
      <w:r>
        <w:rPr>
          <w:noProof/>
        </w:rPr>
        <w:t xml:space="preserve"> flooded streams </w:t>
      </w:r>
      <w:r w:rsidR="00A92656">
        <w:rPr>
          <w:noProof/>
        </w:rPr>
        <w:fldChar w:fldCharType="begin" w:fldLock="1"/>
      </w:r>
      <w:r w:rsidR="0083100C">
        <w:rPr>
          <w:noProof/>
        </w:rPr>
        <w:instrText>ADDIN CSL_CITATION { "citationItems" : [ { "id" : "ITEM-1", "itemData" : { "author" : [ { "dropping-particle" : "", "family" : "Steenis", "given" : "Cornelis Gijsbert Gerrit Jan", "non-dropping-particle" : "van", "parse-names" : false, "suffix" : "" } ], "id" : "ITEM-1", "issued" : { "date-parts" : [ [ "1981" ] ] }, "publisher" : "Sijthoff &amp; Noordhoff Alphen aan den Rijn, Netherlands", "title" : "Rheophytes of the world: an account of the flood-resistant flowering plants and ferns and the theory of autonomous evolution", "type" : "book" }, "uris" : [ "http://www.mendeley.com/documents/?uuid=3a499ee1-fb62-4d32-8c22-7da5b5db622e" ] } ], "mendeley" : { "formattedCitation" : "(van Steenis 1981)", "plainTextFormattedCitation" : "(van Steenis 1981)", "previouslyFormattedCitation" : "(van Steenis 1981)" }, "properties" : { "noteIndex" : 0 }, "schema" : "https://github.com/citation-style-language/schema/raw/master/csl-citation.json" }</w:instrText>
      </w:r>
      <w:r w:rsidR="00A92656">
        <w:rPr>
          <w:noProof/>
        </w:rPr>
        <w:fldChar w:fldCharType="separate"/>
      </w:r>
      <w:r w:rsidRPr="00AC3ABD">
        <w:rPr>
          <w:noProof/>
        </w:rPr>
        <w:t>(van Steenis 1981)</w:t>
      </w:r>
      <w:r w:rsidR="00A92656">
        <w:rPr>
          <w:noProof/>
        </w:rPr>
        <w:fldChar w:fldCharType="end"/>
      </w:r>
      <w:r w:rsidRPr="00AC3ABD">
        <w:rPr>
          <w:noProof/>
        </w:rPr>
        <w:t>.</w:t>
      </w:r>
      <w:r w:rsidRPr="00C90E4D">
        <w:rPr>
          <w:noProof/>
          <w:highlight w:val="yellow"/>
        </w:rPr>
        <w:t xml:space="preserve">  </w:t>
      </w:r>
    </w:p>
    <w:p w14:paraId="403AB89B" w14:textId="77777777" w:rsidR="00C42DD6" w:rsidRDefault="00C42DD6" w:rsidP="00F75551">
      <w:pPr>
        <w:shd w:val="clear" w:color="auto" w:fill="FFFFFF"/>
        <w:spacing w:after="0" w:line="480" w:lineRule="auto"/>
        <w:jc w:val="both"/>
        <w:rPr>
          <w:rFonts w:eastAsia="Times New Roman" w:cs="Arial"/>
          <w:i/>
          <w:lang w:eastAsia="en-AU"/>
        </w:rPr>
      </w:pPr>
    </w:p>
    <w:p w14:paraId="27C8DAEA" w14:textId="77777777" w:rsidR="0017691C" w:rsidRPr="00561C80" w:rsidRDefault="0017691C" w:rsidP="00F75551">
      <w:pPr>
        <w:shd w:val="clear" w:color="auto" w:fill="FFFFFF"/>
        <w:spacing w:after="0" w:line="480" w:lineRule="auto"/>
        <w:jc w:val="both"/>
        <w:rPr>
          <w:rFonts w:eastAsia="Times New Roman" w:cs="Arial"/>
          <w:i/>
          <w:lang w:eastAsia="en-AU"/>
        </w:rPr>
      </w:pPr>
      <w:r>
        <w:rPr>
          <w:rFonts w:eastAsia="Times New Roman" w:cs="Arial"/>
          <w:i/>
          <w:lang w:eastAsia="en-AU"/>
        </w:rPr>
        <w:t>Trait d</w:t>
      </w:r>
      <w:r w:rsidRPr="00561C80">
        <w:rPr>
          <w:rFonts w:eastAsia="Times New Roman" w:cs="Arial"/>
          <w:i/>
          <w:lang w:eastAsia="en-AU"/>
        </w:rPr>
        <w:t>ataset assembly</w:t>
      </w:r>
    </w:p>
    <w:p w14:paraId="4404E1DB" w14:textId="6523B366" w:rsidR="0017691C" w:rsidRPr="00EE4529" w:rsidRDefault="0017691C" w:rsidP="00F75551">
      <w:pPr>
        <w:shd w:val="clear" w:color="auto" w:fill="FFFFFF"/>
        <w:spacing w:after="0" w:line="480" w:lineRule="auto"/>
        <w:jc w:val="both"/>
        <w:rPr>
          <w:rFonts w:eastAsia="Times New Roman" w:cs="Arial"/>
          <w:lang w:eastAsia="en-AU"/>
        </w:rPr>
      </w:pPr>
      <w:r>
        <w:rPr>
          <w:rFonts w:eastAsia="Times New Roman" w:cs="Arial"/>
          <w:lang w:eastAsia="en-AU"/>
        </w:rPr>
        <w:t xml:space="preserve">The dataset for this study was assembled using measurements recorded in the field (specific leaf area, wood density), supplemented by data from published literature, private and public trait databases and Australian flora texts; see </w:t>
      </w:r>
      <w:commentRangeStart w:id="18"/>
      <w:r w:rsidRPr="00227DC8">
        <w:rPr>
          <w:rFonts w:eastAsia="Times New Roman" w:cs="Arial"/>
          <w:i/>
          <w:highlight w:val="yellow"/>
          <w:lang w:eastAsia="en-AU"/>
        </w:rPr>
        <w:t>Appendix 2</w:t>
      </w:r>
      <w:commentRangeEnd w:id="18"/>
      <w:r w:rsidR="00227DC8">
        <w:rPr>
          <w:rStyle w:val="CommentReference"/>
          <w:rFonts w:eastAsia="MS Mincho"/>
        </w:rPr>
        <w:commentReference w:id="18"/>
      </w:r>
      <w:r>
        <w:rPr>
          <w:rFonts w:eastAsia="Times New Roman" w:cs="Arial"/>
          <w:i/>
          <w:lang w:eastAsia="en-AU"/>
        </w:rPr>
        <w:t xml:space="preserve"> </w:t>
      </w:r>
      <w:r>
        <w:rPr>
          <w:rFonts w:eastAsia="Times New Roman" w:cs="Arial"/>
          <w:lang w:eastAsia="en-AU"/>
        </w:rPr>
        <w:t xml:space="preserve">a detailed bibliography of references for data. </w:t>
      </w:r>
      <w:commentRangeStart w:id="19"/>
      <w:commentRangeStart w:id="20"/>
      <w:r w:rsidR="0034081B">
        <w:t xml:space="preserve">In the case that </w:t>
      </w:r>
      <w:r>
        <w:t xml:space="preserve">multiple values were found </w:t>
      </w:r>
      <w:r w:rsidR="0034081B">
        <w:t xml:space="preserve">in the literature or online </w:t>
      </w:r>
      <w:r>
        <w:t xml:space="preserve">for a </w:t>
      </w:r>
      <w:r w:rsidR="0034081B">
        <w:t>trait</w:t>
      </w:r>
      <w:r>
        <w:t xml:space="preserve">, values were excluded if they were measured from sites that were substantially different </w:t>
      </w:r>
      <w:r w:rsidR="0034081B">
        <w:t>environmentally to</w:t>
      </w:r>
      <w:r>
        <w:t xml:space="preserve"> the field site they were found in. </w:t>
      </w:r>
      <w:commentRangeEnd w:id="19"/>
      <w:r w:rsidR="00C42DD6">
        <w:rPr>
          <w:rStyle w:val="CommentReference"/>
          <w:rFonts w:eastAsia="MS Mincho"/>
        </w:rPr>
        <w:commentReference w:id="19"/>
      </w:r>
      <w:commentRangeEnd w:id="20"/>
      <w:r w:rsidR="007A07AA">
        <w:rPr>
          <w:rStyle w:val="CommentReference"/>
          <w:rFonts w:eastAsia="MS Mincho"/>
        </w:rPr>
        <w:commentReference w:id="20"/>
      </w:r>
      <w:r>
        <w:t xml:space="preserve"> Remaining values were averaged. </w:t>
      </w:r>
      <w:r>
        <w:rPr>
          <w:rFonts w:eastAsia="Times New Roman" w:cs="Arial"/>
          <w:lang w:eastAsia="en-AU"/>
        </w:rPr>
        <w:t xml:space="preserve">Single values for each trait were recorded, under the assumption that intraspecific variability is less than interspecific variability </w:t>
      </w:r>
      <w:r w:rsidR="00A92656">
        <w:rPr>
          <w:rFonts w:eastAsia="Times New Roman" w:cs="Arial"/>
          <w:lang w:eastAsia="en-AU"/>
        </w:rPr>
        <w:fldChar w:fldCharType="begin" w:fldLock="1"/>
      </w:r>
      <w:r w:rsidR="0083100C">
        <w:rPr>
          <w:rFonts w:eastAsia="Times New Roman" w:cs="Arial"/>
          <w:lang w:eastAsia="en-AU"/>
        </w:rPr>
        <w:instrText>ADDIN CSL_CITATION { "citationItems" : [ { "id" : "ITEM-1", "itemData" : { "author" : [ { "dropping-particle" : "", "family" : "Westoby", "given" : "Mark", "non-dropping-particle" : "", "parse-names" : false, "suffix" : "" } ], "container-title" : "Plant and Soil", "id" : "ITEM-1", "issue" : "2", "issued" : { "date-parts" : [ [ "1998" ] ] }, "page" : "213-227", "title" : "A leaf-height-seed (LHS) plant ecology strategy scheme", "type" : "article-journal", "volume" : "199" }, "uris" : [ "http://www.mendeley.com/documents/?uuid=122edfbc-bfb4-481f-a509-fed4594832ee" ] }, { "id" : "ITEM-2", "itemData" : { "author" : [ { "dropping-particle" : "", "family" : "Michaels", "given" : "HJ", "non-dropping-particle" : "", "parse-names" : false, "suffix" : "" }, { "dropping-particle" : "", "family" : "Benner", "given" : "B", "non-dropping-particle" : "", "parse-names" : false, "suffix" : "" }, { "dropping-particle" : "", "family" : "Hartgerink", "given" : "AP", "non-dropping-particle" : "", "parse-names" : false, "suffix" : "" } ], "container-title" : "Evolutionary Ecology", "id" : "ITEM-2", "issued" : { "date-parts" : [ [ "1988" ] ] }, "page" : "157-166", "title" : "Seed size variation: magnitude, distribution, and ecological correlates", "type" : "article-journal", "volume" : "2" }, "uris" : [ "http://www.mendeley.com/documents/?uuid=3e84545f-dbfa-42fe-a66f-91df25fd7803" ] } ], "mendeley" : { "formattedCitation" : "(Michaels, Benner &amp; Hartgerink 1988; Westoby 1998)", "plainTextFormattedCitation" : "(Michaels, Benner &amp; Hartgerink 1988; Westoby 1998)", "previouslyFormattedCitation" : "(Michaels, Benner &amp; Hartgerink 1988; Westoby 1998)" }, "properties" : { "noteIndex" : 0 }, "schema" : "https://github.com/citation-style-language/schema/raw/master/csl-citation.json" }</w:instrText>
      </w:r>
      <w:r w:rsidR="00A92656">
        <w:rPr>
          <w:rFonts w:eastAsia="Times New Roman" w:cs="Arial"/>
          <w:lang w:eastAsia="en-AU"/>
        </w:rPr>
        <w:fldChar w:fldCharType="separate"/>
      </w:r>
      <w:r w:rsidRPr="00AC3ABD">
        <w:rPr>
          <w:rFonts w:eastAsia="Times New Roman" w:cs="Arial"/>
          <w:noProof/>
          <w:lang w:eastAsia="en-AU"/>
        </w:rPr>
        <w:t>(Michaels, Benner &amp; Hartgerink 1988; Westoby 1998)</w:t>
      </w:r>
      <w:r w:rsidR="00A92656">
        <w:rPr>
          <w:rFonts w:eastAsia="Times New Roman" w:cs="Arial"/>
          <w:lang w:eastAsia="en-AU"/>
        </w:rPr>
        <w:fldChar w:fldCharType="end"/>
      </w:r>
      <w:r>
        <w:rPr>
          <w:rFonts w:eastAsia="Times New Roman" w:cs="Arial"/>
          <w:lang w:eastAsia="en-AU"/>
        </w:rPr>
        <w:t>. Leaf narrowness was not included for grasses,</w:t>
      </w:r>
      <w:r w:rsidR="00AF4E45">
        <w:rPr>
          <w:rFonts w:eastAsia="Times New Roman" w:cs="Arial"/>
          <w:lang w:eastAsia="en-AU"/>
        </w:rPr>
        <w:t xml:space="preserve"> while </w:t>
      </w:r>
      <w:r>
        <w:rPr>
          <w:rFonts w:eastAsia="Times New Roman" w:cs="Arial"/>
          <w:lang w:eastAsia="en-AU"/>
        </w:rPr>
        <w:t xml:space="preserve">seed mass and flowering period </w:t>
      </w:r>
      <w:r w:rsidR="0034081B">
        <w:rPr>
          <w:rFonts w:eastAsia="Times New Roman" w:cs="Arial"/>
          <w:lang w:eastAsia="en-AU"/>
        </w:rPr>
        <w:t xml:space="preserve">length </w:t>
      </w:r>
      <w:r>
        <w:rPr>
          <w:rFonts w:eastAsia="Times New Roman" w:cs="Arial"/>
          <w:lang w:eastAsia="en-AU"/>
        </w:rPr>
        <w:t>were not included for ferns.</w:t>
      </w:r>
    </w:p>
    <w:p w14:paraId="104FA99E" w14:textId="2807BB9B" w:rsidR="00B26FDA" w:rsidRDefault="00B26FDA" w:rsidP="00F75551">
      <w:pPr>
        <w:shd w:val="clear" w:color="auto" w:fill="FFFFFF"/>
        <w:spacing w:after="0" w:line="480" w:lineRule="auto"/>
        <w:jc w:val="both"/>
        <w:rPr>
          <w:rFonts w:eastAsia="Times New Roman" w:cs="Arial"/>
          <w:lang w:eastAsia="en-AU"/>
        </w:rPr>
      </w:pPr>
      <w:r>
        <w:t xml:space="preserve">SLA was measured once for each species according to the procedure defined by </w:t>
      </w:r>
      <w:proofErr w:type="spellStart"/>
      <w:r>
        <w:t>Cornellisen</w:t>
      </w:r>
      <w:proofErr w:type="spellEnd"/>
      <w:r>
        <w:t xml:space="preserve"> (2003). A minimum of five new, but fully mature leaves from well-lit areas were taken from each of five non-</w:t>
      </w:r>
      <w:r>
        <w:lastRenderedPageBreak/>
        <w:t xml:space="preserve">contiguous individuals. Leaves were pressed in the field to maintain fresh area and allowed to air dry </w:t>
      </w:r>
      <w:r w:rsidRPr="006B3539">
        <w:rPr>
          <w:rFonts w:cs="Arial"/>
        </w:rPr>
        <w:t>20-45 °C</w:t>
      </w:r>
      <w:r>
        <w:rPr>
          <w:rFonts w:cs="Arial"/>
        </w:rPr>
        <w:t>, then scanned and leaf area measurements made using image analysis software (</w:t>
      </w:r>
      <w:proofErr w:type="spellStart"/>
      <w:r>
        <w:rPr>
          <w:rFonts w:cs="Arial"/>
        </w:rPr>
        <w:t>ImageJ</w:t>
      </w:r>
      <w:proofErr w:type="spellEnd"/>
      <w:r>
        <w:rPr>
          <w:rFonts w:cs="Arial"/>
        </w:rPr>
        <w:t xml:space="preserve"> 1.48 for Windows).  Leaves were then oven dried at 70 </w:t>
      </w:r>
      <w:r w:rsidRPr="006B3539">
        <w:rPr>
          <w:rFonts w:cs="Arial"/>
        </w:rPr>
        <w:t>°C</w:t>
      </w:r>
      <w:r>
        <w:rPr>
          <w:rFonts w:cs="Arial"/>
        </w:rPr>
        <w:t xml:space="preserve"> for 72 hours and weighed </w:t>
      </w:r>
      <w:r w:rsidRPr="006B3539">
        <w:rPr>
          <w:rFonts w:cs="Arial"/>
        </w:rPr>
        <w:t xml:space="preserve">using a microbalance (Mettler Toledo, </w:t>
      </w:r>
      <w:proofErr w:type="spellStart"/>
      <w:r w:rsidRPr="006B3539">
        <w:rPr>
          <w:rFonts w:cs="Arial"/>
        </w:rPr>
        <w:t>Greifensee</w:t>
      </w:r>
      <w:proofErr w:type="spellEnd"/>
      <w:r w:rsidRPr="006B3539">
        <w:rPr>
          <w:rFonts w:cs="Arial"/>
        </w:rPr>
        <w:t>, Switzerland).</w:t>
      </w:r>
      <w:r>
        <w:rPr>
          <w:rFonts w:cs="Arial"/>
        </w:rPr>
        <w:t xml:space="preserve"> SLA was then calculated as one-sided fresh area divided by oven dry mass. </w:t>
      </w:r>
    </w:p>
    <w:p w14:paraId="3F3B0598" w14:textId="313846F4" w:rsidR="00206B13" w:rsidRDefault="0017691C" w:rsidP="00206B13">
      <w:pPr>
        <w:shd w:val="clear" w:color="auto" w:fill="FFFFFF"/>
        <w:spacing w:after="0" w:line="480" w:lineRule="auto"/>
        <w:jc w:val="both"/>
      </w:pPr>
      <w:commentRangeStart w:id="21"/>
      <w:commentRangeStart w:id="22"/>
      <w:r w:rsidRPr="00F879B2">
        <w:rPr>
          <w:rFonts w:cs="Arial"/>
        </w:rPr>
        <w:t>Wood</w:t>
      </w:r>
      <w:commentRangeEnd w:id="21"/>
      <w:r w:rsidR="00D70A2C">
        <w:rPr>
          <w:rStyle w:val="CommentReference"/>
          <w:rFonts w:eastAsia="MS Mincho"/>
        </w:rPr>
        <w:commentReference w:id="21"/>
      </w:r>
      <w:commentRangeEnd w:id="22"/>
      <w:r w:rsidR="00206B13">
        <w:rPr>
          <w:rStyle w:val="CommentReference"/>
          <w:rFonts w:eastAsia="MS Mincho"/>
        </w:rPr>
        <w:commentReference w:id="22"/>
      </w:r>
      <w:r w:rsidRPr="00F879B2">
        <w:rPr>
          <w:rFonts w:cs="Arial"/>
        </w:rPr>
        <w:t xml:space="preserve"> </w:t>
      </w:r>
      <w:r w:rsidR="00206B13">
        <w:rPr>
          <w:rFonts w:cs="Arial"/>
        </w:rPr>
        <w:t xml:space="preserve">density data was collected according to the procedure outlined in Lawson et al. (in press). </w:t>
      </w:r>
      <w:r w:rsidR="00206B13">
        <w:rPr>
          <w:rFonts w:eastAsia="Times New Roman" w:cs="Arial"/>
          <w:lang w:eastAsia="en-AU"/>
        </w:rPr>
        <w:t>Site-specific values were available for wood density, but for the purposes of this study, a</w:t>
      </w:r>
      <w:r w:rsidR="00206B13">
        <w:t xml:space="preserve">n overall mean value was calculated for species which occurred at multiple sites. Species for which data could not be obtained in the field </w:t>
      </w:r>
      <w:commentRangeStart w:id="23"/>
      <w:r w:rsidR="00206B13">
        <w:t xml:space="preserve">were given values </w:t>
      </w:r>
      <w:commentRangeEnd w:id="23"/>
      <w:r w:rsidR="00206B13">
        <w:rPr>
          <w:rStyle w:val="CommentReference"/>
          <w:rFonts w:eastAsia="MS Mincho"/>
        </w:rPr>
        <w:commentReference w:id="23"/>
      </w:r>
      <w:r w:rsidR="00206B13">
        <w:t xml:space="preserve">from the Global Wood Density Database </w:t>
      </w:r>
      <w:r w:rsidR="00206B13">
        <w:fldChar w:fldCharType="begin" w:fldLock="1"/>
      </w:r>
      <w:r w:rsidR="00206B13">
        <w:instrText>ADDIN CSL_CITATION { "citationItems" : [ { "id" : "ITEM-1", "itemData" : { "DOI" : "10.1111/j.1461-0248.2009.01285.x", "author" : [ { "dropping-particle" : "", "family" : "Chave", "given" : "Jerome", "non-dropping-particle" : "", "parse-names" : false, "suffix" : "" }, { "dropping-particle" : "", "family" : "Coomes", "given" : "David", "non-dropping-particle" : "", "parse-names" : false, "suffix" : "" }, { "dropping-particle" : "", "family" : "Jansen", "given" : "Steven", "non-dropping-particle" : "", "parse-names" : false, "suffix" : "" }, { "dropping-particle" : "", "family" : "Lewis", "given" : "Simon L", "non-dropping-particle" : "", "parse-names" : false, "suffix" : "" }, { "dropping-particle" : "", "family" : "Swenson", "given" : "Nathan G", "non-dropping-particle" : "", "parse-names" : false, "suffix" : "" }, { "dropping-particle" : "", "family" : "Amy", "given" : "E", "non-dropping-particle" : "", "parse-names" : false, "suffix" : "" } ], "container-title" : "Ecology Letters", "id" : "ITEM-1", "issue" : "4", "issued" : { "date-parts" : [ [ "2009" ] ] }, "page" : "351-366", "title" : "Towards a worldwide wood economics spectrum", "type" : "article-journal", "volume" : "12" }, "uris" : [ "http://www.mendeley.com/documents/?uuid=baf55254-1e00-495b-824d-bd954c968e49" ] } ], "mendeley" : { "formattedCitation" : "(Chave &lt;i&gt;et al.&lt;/i&gt; 2009)", "plainTextFormattedCitation" : "(Chave et al. 2009)", "previouslyFormattedCitation" : "(Chave &lt;i&gt;et al.&lt;/i&gt; 2009)" }, "properties" : { "noteIndex" : 0 }, "schema" : "https://github.com/citation-style-language/schema/raw/master/csl-citation.json" }</w:instrText>
      </w:r>
      <w:r w:rsidR="00206B13">
        <w:fldChar w:fldCharType="separate"/>
      </w:r>
      <w:r w:rsidR="00206B13" w:rsidRPr="00170ECA">
        <w:rPr>
          <w:noProof/>
        </w:rPr>
        <w:t xml:space="preserve">(Chave </w:t>
      </w:r>
      <w:r w:rsidR="00206B13" w:rsidRPr="00170ECA">
        <w:rPr>
          <w:i/>
          <w:noProof/>
        </w:rPr>
        <w:t>et al.</w:t>
      </w:r>
      <w:r w:rsidR="00206B13" w:rsidRPr="00170ECA">
        <w:rPr>
          <w:noProof/>
        </w:rPr>
        <w:t xml:space="preserve"> 2009)</w:t>
      </w:r>
      <w:r w:rsidR="00206B13">
        <w:fldChar w:fldCharType="end"/>
      </w:r>
      <w:r w:rsidR="00206B13">
        <w:t xml:space="preserve">. </w:t>
      </w:r>
    </w:p>
    <w:p w14:paraId="5735EA35" w14:textId="77777777" w:rsidR="00227DC8" w:rsidRDefault="00227DC8" w:rsidP="00F75551">
      <w:pPr>
        <w:shd w:val="clear" w:color="auto" w:fill="FFFFFF"/>
        <w:spacing w:after="0" w:line="480" w:lineRule="auto"/>
        <w:jc w:val="both"/>
        <w:rPr>
          <w:rFonts w:cs="Arial"/>
        </w:rPr>
      </w:pPr>
    </w:p>
    <w:p w14:paraId="33AF0970" w14:textId="0D315C54" w:rsidR="0038417C" w:rsidRDefault="0017691C" w:rsidP="00F75551">
      <w:pPr>
        <w:shd w:val="clear" w:color="auto" w:fill="FFFFFF"/>
        <w:spacing w:after="0" w:line="480" w:lineRule="auto"/>
        <w:jc w:val="both"/>
        <w:rPr>
          <w:rFonts w:cs="Arial"/>
        </w:rPr>
      </w:pPr>
      <w:r w:rsidRPr="00C84B8C">
        <w:rPr>
          <w:i/>
        </w:rPr>
        <w:t xml:space="preserve">Hydrological </w:t>
      </w:r>
      <w:r w:rsidR="00D94A21">
        <w:rPr>
          <w:i/>
        </w:rPr>
        <w:t>analysis</w:t>
      </w:r>
    </w:p>
    <w:p w14:paraId="0EA24103" w14:textId="11EB2AD5" w:rsidR="0017691C" w:rsidRDefault="0038417C" w:rsidP="00F75551">
      <w:pPr>
        <w:shd w:val="clear" w:color="auto" w:fill="FFFFFF"/>
        <w:spacing w:after="0" w:line="480" w:lineRule="auto"/>
        <w:jc w:val="both"/>
      </w:pPr>
      <w:r>
        <w:rPr>
          <w:rFonts w:cs="Arial"/>
        </w:rPr>
        <w:t xml:space="preserve">Daily discharge data for each site were obtained from </w:t>
      </w:r>
      <w:r w:rsidRPr="00EA700F">
        <w:t>the PINNNENA CW 10.1 database (</w:t>
      </w:r>
      <w:r w:rsidRPr="00EA700F">
        <w:rPr>
          <w:rFonts w:cs="Helvetica"/>
        </w:rPr>
        <w:t>NSW Office of Water, Department of Primary Industries</w:t>
      </w:r>
      <w:r w:rsidRPr="00EA700F">
        <w:t>) and the NSW Office of Water Continuous Water Monitoring network website (</w:t>
      </w:r>
      <w:r w:rsidRPr="00594C6C">
        <w:t>http://realtimedata.water.nsw.gov.au/water.stm</w:t>
      </w:r>
      <w:r w:rsidRPr="00EA700F">
        <w:t>) for NSW sites, and the Victoria State Government’s Water Measurement Information System website (</w:t>
      </w:r>
      <w:r w:rsidRPr="00594C6C">
        <w:t>http://data.water.vic.gov.au/monitoring.htm</w:t>
      </w:r>
      <w:r w:rsidRPr="00EA700F">
        <w:t>)</w:t>
      </w:r>
      <w:r>
        <w:t xml:space="preserve"> for Victorian sites.  30 year time series spanning 1983 – 2012 were obtained where possible, although three sites had truncated records of 15, 19 and 28 years. Missing data were approximated </w:t>
      </w:r>
      <w:r w:rsidR="00EB59E3">
        <w:t xml:space="preserve">by multiple linear regression (4 sites) and linear interpolation (1 site) using the Time Series Manager module in River Analysis Package </w:t>
      </w:r>
      <w:r w:rsidR="00EB59E3">
        <w:fldChar w:fldCharType="begin" w:fldLock="1"/>
      </w:r>
      <w:r w:rsidR="007946B2">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"publisher" : "Cooperative Research Centre for Catchment Hydrology, Monash University Melbourne", "publisher-place" : "Melbourne", "title" : "River analysis package. Cooperative Research Centre for Catchment Hydrology, Monash University Melbourne. Version 1.",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EB59E3">
        <w:fldChar w:fldCharType="separate"/>
      </w:r>
      <w:r w:rsidR="00F75551" w:rsidRPr="00F75551">
        <w:rPr>
          <w:noProof/>
        </w:rPr>
        <w:t>(Marsh, Stewardson &amp; Kennard 2003)</w:t>
      </w:r>
      <w:r w:rsidR="00EB59E3">
        <w:fldChar w:fldCharType="end"/>
      </w:r>
      <w:r w:rsidR="00EB59E3">
        <w:t xml:space="preserve">. </w:t>
      </w:r>
      <w:r>
        <w:t xml:space="preserve"> </w:t>
      </w:r>
      <w:r w:rsidR="0017691C">
        <w:t xml:space="preserve">We </w:t>
      </w:r>
      <w:r>
        <w:t xml:space="preserve">used the Time Series Analysis module in </w:t>
      </w:r>
      <w:r w:rsidRPr="00EB59E3">
        <w:t>River Analysis Package</w:t>
      </w:r>
      <w:r>
        <w:t xml:space="preserve"> to </w:t>
      </w:r>
      <w:r w:rsidR="0017691C">
        <w:t xml:space="preserve">generate </w:t>
      </w:r>
      <w:r w:rsidR="00064C80">
        <w:t xml:space="preserve">a </w:t>
      </w:r>
      <w:r w:rsidR="0017691C">
        <w:t>set of</w:t>
      </w:r>
      <w:r w:rsidR="0017691C" w:rsidRPr="00EA700F">
        <w:t xml:space="preserve"> </w:t>
      </w:r>
      <w:r w:rsidR="0017691C" w:rsidRPr="003D3CD3">
        <w:t>23</w:t>
      </w:r>
      <w:r w:rsidR="0017691C">
        <w:t xml:space="preserve"> hydrological </w:t>
      </w:r>
      <w:r w:rsidR="0017691C" w:rsidRPr="00EA700F">
        <w:t>metrics</w:t>
      </w:r>
      <w:r w:rsidR="0017691C">
        <w:t xml:space="preserve"> for each site, based on a reduction of the</w:t>
      </w:r>
      <w:r w:rsidR="0017691C" w:rsidRPr="00EA700F">
        <w:t xml:space="preserve"> </w:t>
      </w:r>
      <w:r w:rsidR="0017691C">
        <w:t xml:space="preserve">minimally redundant </w:t>
      </w:r>
      <w:r w:rsidR="0017691C" w:rsidRPr="00EA700F">
        <w:t>set</w:t>
      </w:r>
      <w:r w:rsidR="0017691C">
        <w:t xml:space="preserve"> of ecologically relevant metrics for Australian rivers</w:t>
      </w:r>
      <w:r w:rsidR="0017691C" w:rsidRPr="00EA700F">
        <w:t xml:space="preserve"> described by Kennard et al. (2010). </w:t>
      </w:r>
      <w:r w:rsidR="0017691C">
        <w:t xml:space="preserve">These metrics were chosen as descriptors of the frequency and magnitude of flooding disturbance, as well as variability in water availability across seasons and between years </w:t>
      </w:r>
      <w:r w:rsidR="0017691C" w:rsidRPr="00EA700F">
        <w:t xml:space="preserve">(see </w:t>
      </w:r>
      <w:r w:rsidR="0017691C" w:rsidRPr="00251AA0">
        <w:t xml:space="preserve">Table </w:t>
      </w:r>
      <w:r w:rsidR="00CD78F8">
        <w:t>1</w:t>
      </w:r>
      <w:r w:rsidR="0017691C" w:rsidRPr="00EA59C7">
        <w:rPr>
          <w:b/>
        </w:rPr>
        <w:t xml:space="preserve"> </w:t>
      </w:r>
      <w:r w:rsidR="0017691C" w:rsidRPr="00EA700F">
        <w:t xml:space="preserve">for </w:t>
      </w:r>
      <w:r w:rsidR="0017691C">
        <w:t>descriptions of individual metrics</w:t>
      </w:r>
      <w:r w:rsidR="0017691C" w:rsidRPr="00EA700F">
        <w:t xml:space="preserve">). </w:t>
      </w:r>
      <w:r w:rsidR="00104830">
        <w:t xml:space="preserve">Parameters used to generate </w:t>
      </w:r>
      <w:r w:rsidR="007A07AA">
        <w:t xml:space="preserve">hydrological </w:t>
      </w:r>
      <w:r w:rsidR="00104830">
        <w:t xml:space="preserve">metrics were identical to Lawson et al. (in press); the reader is referred to this publication for further detail. </w:t>
      </w:r>
      <w:r w:rsidR="0017691C">
        <w:t xml:space="preserve">Summary statistics for </w:t>
      </w:r>
      <w:r w:rsidR="0017691C">
        <w:lastRenderedPageBreak/>
        <w:t xml:space="preserve">hydrological metrics are shown in </w:t>
      </w:r>
      <w:r w:rsidR="007A07AA">
        <w:t>the Supporting Information</w:t>
      </w:r>
      <w:r w:rsidR="0017691C">
        <w:t xml:space="preserve">. </w:t>
      </w:r>
      <w:r w:rsidR="0017691C" w:rsidRPr="00EA700F">
        <w:t xml:space="preserve">Metrics of flow magnitude </w:t>
      </w:r>
      <w:r w:rsidR="0017691C">
        <w:t xml:space="preserve">which had units ML / day </w:t>
      </w:r>
      <w:r w:rsidR="0017691C" w:rsidRPr="00EA700F">
        <w:t xml:space="preserve">were </w:t>
      </w:r>
      <w:r w:rsidR="0017691C">
        <w:t>standardised</w:t>
      </w:r>
      <w:r w:rsidR="0017691C" w:rsidRPr="00EA700F">
        <w:t xml:space="preserve"> by mean daily flow to allow for comparison between different sizes of river.</w:t>
      </w:r>
      <w:r w:rsidR="0017691C">
        <w:t xml:space="preserve"> These metrics therefore represent ratios of flow magnitude to mean daily flow. </w:t>
      </w:r>
    </w:p>
    <w:p w14:paraId="01A4D7E0" w14:textId="77777777" w:rsidR="0085351F" w:rsidRPr="001149F4" w:rsidRDefault="0085351F" w:rsidP="00F75551">
      <w:pPr>
        <w:shd w:val="clear" w:color="auto" w:fill="FFFFFF"/>
        <w:spacing w:after="0" w:line="480" w:lineRule="auto"/>
        <w:jc w:val="both"/>
        <w:rPr>
          <w:rFonts w:cs="Arial"/>
          <w:i/>
        </w:rPr>
      </w:pPr>
    </w:p>
    <w:p w14:paraId="2BFA604D" w14:textId="4D1E1281" w:rsidR="0017691C" w:rsidRDefault="0017691C" w:rsidP="00F75551">
      <w:pPr>
        <w:pStyle w:val="Caption"/>
        <w:keepNext/>
        <w:spacing w:line="480" w:lineRule="auto"/>
      </w:pPr>
      <w:r>
        <w:t xml:space="preserve">Table </w:t>
      </w:r>
      <w:r w:rsidR="00D94A21">
        <w:t>1</w:t>
      </w:r>
      <w:r>
        <w:t xml:space="preserve">. Hydrological parameters used as metrics of frequency and magnitude of flooding disturbance and variability in seasonal water </w:t>
      </w:r>
      <w:r w:rsidR="00064C80">
        <w:t xml:space="preserve">availability </w:t>
      </w:r>
      <w:r>
        <w:t>in the riparian zone.</w:t>
      </w:r>
    </w:p>
    <w:tbl>
      <w:tblPr>
        <w:tblW w:w="901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4"/>
        <w:gridCol w:w="1902"/>
        <w:gridCol w:w="1559"/>
        <w:gridCol w:w="3351"/>
      </w:tblGrid>
      <w:tr w:rsidR="0017691C" w:rsidRPr="00DE2EFD" w14:paraId="1681A756" w14:textId="77777777" w:rsidTr="00F75551">
        <w:tc>
          <w:tcPr>
            <w:tcW w:w="2204" w:type="dxa"/>
            <w:tcBorders>
              <w:top w:val="single" w:sz="4" w:space="0" w:color="auto"/>
              <w:bottom w:val="single" w:sz="4" w:space="0" w:color="auto"/>
              <w:right w:val="single" w:sz="4" w:space="0" w:color="auto"/>
            </w:tcBorders>
          </w:tcPr>
          <w:p w14:paraId="3F4D3F18" w14:textId="5D553AA3" w:rsidR="0017691C" w:rsidRPr="00DA6200" w:rsidRDefault="0017691C" w:rsidP="00F75551">
            <w:pPr>
              <w:spacing w:line="480" w:lineRule="auto"/>
              <w:rPr>
                <w:b/>
                <w:sz w:val="20"/>
                <w:szCs w:val="20"/>
              </w:rPr>
            </w:pPr>
            <w:r w:rsidRPr="00DA6200">
              <w:rPr>
                <w:b/>
                <w:sz w:val="20"/>
                <w:szCs w:val="20"/>
              </w:rPr>
              <w:t>Parameter</w:t>
            </w:r>
          </w:p>
        </w:tc>
        <w:tc>
          <w:tcPr>
            <w:tcW w:w="1902" w:type="dxa"/>
            <w:tcBorders>
              <w:top w:val="single" w:sz="4" w:space="0" w:color="auto"/>
              <w:left w:val="single" w:sz="4" w:space="0" w:color="auto"/>
              <w:bottom w:val="single" w:sz="4" w:space="0" w:color="auto"/>
              <w:right w:val="single" w:sz="4" w:space="0" w:color="auto"/>
            </w:tcBorders>
          </w:tcPr>
          <w:p w14:paraId="117A47E3" w14:textId="041CBB97" w:rsidR="0017691C" w:rsidRPr="00DA6200" w:rsidRDefault="0017691C" w:rsidP="00F75551">
            <w:pPr>
              <w:spacing w:line="480" w:lineRule="auto"/>
              <w:rPr>
                <w:b/>
                <w:sz w:val="20"/>
                <w:szCs w:val="20"/>
              </w:rPr>
            </w:pPr>
            <w:r w:rsidRPr="00DA6200">
              <w:rPr>
                <w:b/>
                <w:sz w:val="20"/>
                <w:szCs w:val="20"/>
              </w:rPr>
              <w:t>Abbreviation</w:t>
            </w:r>
          </w:p>
        </w:tc>
        <w:tc>
          <w:tcPr>
            <w:tcW w:w="1559" w:type="dxa"/>
            <w:tcBorders>
              <w:left w:val="single" w:sz="4" w:space="0" w:color="auto"/>
              <w:bottom w:val="single" w:sz="4" w:space="0" w:color="auto"/>
              <w:right w:val="single" w:sz="4" w:space="0" w:color="auto"/>
            </w:tcBorders>
          </w:tcPr>
          <w:p w14:paraId="1B248843" w14:textId="21CE5843" w:rsidR="0017691C" w:rsidRPr="00DA6200" w:rsidRDefault="0017691C" w:rsidP="00F75551">
            <w:pPr>
              <w:spacing w:line="480" w:lineRule="auto"/>
              <w:rPr>
                <w:b/>
                <w:sz w:val="20"/>
                <w:szCs w:val="20"/>
              </w:rPr>
            </w:pPr>
            <w:r w:rsidRPr="00DA6200">
              <w:rPr>
                <w:b/>
                <w:sz w:val="20"/>
                <w:szCs w:val="20"/>
              </w:rPr>
              <w:t>Units</w:t>
            </w:r>
          </w:p>
        </w:tc>
        <w:tc>
          <w:tcPr>
            <w:tcW w:w="3351" w:type="dxa"/>
            <w:tcBorders>
              <w:top w:val="single" w:sz="4" w:space="0" w:color="auto"/>
              <w:left w:val="single" w:sz="4" w:space="0" w:color="auto"/>
              <w:bottom w:val="single" w:sz="4" w:space="0" w:color="auto"/>
            </w:tcBorders>
          </w:tcPr>
          <w:p w14:paraId="638C400A" w14:textId="5AD46909" w:rsidR="0017691C" w:rsidRPr="00DA6200" w:rsidRDefault="0017691C" w:rsidP="00F75551">
            <w:pPr>
              <w:spacing w:line="480" w:lineRule="auto"/>
              <w:rPr>
                <w:b/>
                <w:sz w:val="20"/>
                <w:szCs w:val="20"/>
              </w:rPr>
            </w:pPr>
            <w:r w:rsidRPr="00DA6200">
              <w:rPr>
                <w:b/>
                <w:sz w:val="20"/>
                <w:szCs w:val="20"/>
              </w:rPr>
              <w:t>Description</w:t>
            </w:r>
          </w:p>
        </w:tc>
      </w:tr>
      <w:tr w:rsidR="0017691C" w:rsidRPr="00DE2EFD" w14:paraId="3F0DE7A7" w14:textId="77777777" w:rsidTr="00F75551">
        <w:tc>
          <w:tcPr>
            <w:tcW w:w="9016" w:type="dxa"/>
            <w:gridSpan w:val="4"/>
            <w:tcBorders>
              <w:top w:val="single" w:sz="4" w:space="0" w:color="auto"/>
              <w:bottom w:val="single" w:sz="4" w:space="0" w:color="auto"/>
            </w:tcBorders>
          </w:tcPr>
          <w:p w14:paraId="06FD50B5" w14:textId="2D0CE60D" w:rsidR="0017691C" w:rsidRPr="00DA6200" w:rsidRDefault="0017691C" w:rsidP="00F75551">
            <w:pPr>
              <w:spacing w:line="480" w:lineRule="auto"/>
              <w:rPr>
                <w:i/>
                <w:sz w:val="20"/>
                <w:szCs w:val="20"/>
              </w:rPr>
            </w:pPr>
            <w:r w:rsidRPr="00DA6200">
              <w:rPr>
                <w:i/>
                <w:sz w:val="20"/>
                <w:szCs w:val="20"/>
              </w:rPr>
              <w:t>Flood frequency and magnitude</w:t>
            </w:r>
            <w:r w:rsidR="003D73CD">
              <w:rPr>
                <w:i/>
                <w:sz w:val="20"/>
                <w:szCs w:val="20"/>
              </w:rPr>
              <w:t xml:space="preserve"> </w:t>
            </w:r>
          </w:p>
        </w:tc>
      </w:tr>
      <w:tr w:rsidR="0017691C" w:rsidRPr="00DE2EFD" w14:paraId="0CC2121C" w14:textId="77777777" w:rsidTr="00F75551">
        <w:tc>
          <w:tcPr>
            <w:tcW w:w="2204" w:type="dxa"/>
            <w:tcBorders>
              <w:top w:val="single" w:sz="4" w:space="0" w:color="auto"/>
              <w:bottom w:val="nil"/>
              <w:right w:val="single" w:sz="4" w:space="0" w:color="auto"/>
            </w:tcBorders>
          </w:tcPr>
          <w:p w14:paraId="137CB87A" w14:textId="77777777" w:rsidR="0017691C" w:rsidRPr="00DA6200" w:rsidRDefault="0017691C" w:rsidP="00F75551">
            <w:pPr>
              <w:spacing w:line="480" w:lineRule="auto"/>
              <w:rPr>
                <w:sz w:val="20"/>
                <w:szCs w:val="20"/>
              </w:rPr>
            </w:pPr>
            <w:r w:rsidRPr="00DA6200">
              <w:rPr>
                <w:sz w:val="20"/>
                <w:szCs w:val="20"/>
              </w:rPr>
              <w:t xml:space="preserve">Mean magnitude of </w:t>
            </w:r>
            <w:commentRangeStart w:id="24"/>
            <w:commentRangeStart w:id="25"/>
            <w:r w:rsidRPr="00DA6200">
              <w:rPr>
                <w:sz w:val="20"/>
                <w:szCs w:val="20"/>
              </w:rPr>
              <w:t>high spells</w:t>
            </w:r>
            <w:commentRangeEnd w:id="24"/>
            <w:r w:rsidR="008408BF">
              <w:rPr>
                <w:rStyle w:val="CommentReference"/>
                <w:rFonts w:eastAsia="MS Mincho"/>
              </w:rPr>
              <w:commentReference w:id="24"/>
            </w:r>
            <w:commentRangeEnd w:id="25"/>
            <w:r w:rsidR="00D94A21">
              <w:rPr>
                <w:rStyle w:val="CommentReference"/>
                <w:rFonts w:eastAsia="MS Mincho"/>
              </w:rPr>
              <w:commentReference w:id="25"/>
            </w:r>
            <w:r w:rsidRPr="00DA6200">
              <w:rPr>
                <w:sz w:val="20"/>
                <w:szCs w:val="20"/>
              </w:rPr>
              <w:t>*</w:t>
            </w:r>
          </w:p>
        </w:tc>
        <w:tc>
          <w:tcPr>
            <w:tcW w:w="1902" w:type="dxa"/>
            <w:tcBorders>
              <w:top w:val="single" w:sz="4" w:space="0" w:color="auto"/>
              <w:left w:val="single" w:sz="4" w:space="0" w:color="auto"/>
              <w:right w:val="single" w:sz="4" w:space="0" w:color="auto"/>
            </w:tcBorders>
          </w:tcPr>
          <w:p w14:paraId="32BDECC0" w14:textId="77777777" w:rsidR="0017691C" w:rsidRPr="00DA6200" w:rsidRDefault="0017691C" w:rsidP="00F75551">
            <w:pPr>
              <w:spacing w:line="480" w:lineRule="auto"/>
              <w:rPr>
                <w:sz w:val="20"/>
                <w:szCs w:val="20"/>
              </w:rPr>
            </w:pPr>
            <w:proofErr w:type="spellStart"/>
            <w:r w:rsidRPr="00DA6200">
              <w:rPr>
                <w:sz w:val="20"/>
                <w:szCs w:val="20"/>
              </w:rPr>
              <w:t>HSPeak</w:t>
            </w:r>
            <w:proofErr w:type="spellEnd"/>
          </w:p>
        </w:tc>
        <w:tc>
          <w:tcPr>
            <w:tcW w:w="1559" w:type="dxa"/>
            <w:tcBorders>
              <w:top w:val="single" w:sz="4" w:space="0" w:color="auto"/>
              <w:left w:val="single" w:sz="4" w:space="0" w:color="auto"/>
              <w:right w:val="single" w:sz="4" w:space="0" w:color="auto"/>
            </w:tcBorders>
          </w:tcPr>
          <w:p w14:paraId="3B303FB7" w14:textId="77777777" w:rsidR="0017691C" w:rsidRPr="00DA6200" w:rsidRDefault="0017691C" w:rsidP="00F75551">
            <w:pPr>
              <w:spacing w:line="48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450931A3" w14:textId="16D833F3" w:rsidR="0017691C" w:rsidRPr="00DA6200" w:rsidRDefault="0054559E" w:rsidP="00F75551">
            <w:pPr>
              <w:spacing w:line="480" w:lineRule="auto"/>
              <w:rPr>
                <w:sz w:val="20"/>
                <w:szCs w:val="20"/>
              </w:rPr>
            </w:pPr>
            <w:r w:rsidRPr="00DA6200">
              <w:rPr>
                <w:sz w:val="20"/>
                <w:szCs w:val="20"/>
              </w:rPr>
              <w:t xml:space="preserve">Together, these metrics </w:t>
            </w:r>
            <w:r>
              <w:rPr>
                <w:sz w:val="20"/>
                <w:szCs w:val="20"/>
              </w:rPr>
              <w:t>characterise</w:t>
            </w:r>
            <w:r w:rsidRPr="00DA6200">
              <w:rPr>
                <w:sz w:val="20"/>
                <w:szCs w:val="20"/>
              </w:rPr>
              <w:t xml:space="preserve"> </w:t>
            </w:r>
            <w:r>
              <w:rPr>
                <w:sz w:val="20"/>
                <w:szCs w:val="20"/>
              </w:rPr>
              <w:t xml:space="preserve">patterns of flooding </w:t>
            </w:r>
            <w:r w:rsidRPr="00DA6200">
              <w:rPr>
                <w:sz w:val="20"/>
                <w:szCs w:val="20"/>
              </w:rPr>
              <w:t>intensity and frequency</w:t>
            </w:r>
            <w:r>
              <w:rPr>
                <w:sz w:val="20"/>
                <w:szCs w:val="20"/>
              </w:rPr>
              <w:t xml:space="preserve">. </w:t>
            </w:r>
            <w:commentRangeStart w:id="26"/>
            <w:commentRangeStart w:id="27"/>
            <w:r w:rsidR="0017691C" w:rsidRPr="00DA6200">
              <w:rPr>
                <w:sz w:val="20"/>
                <w:szCs w:val="20"/>
              </w:rPr>
              <w:t>High</w:t>
            </w:r>
            <w:commentRangeEnd w:id="26"/>
            <w:r w:rsidR="008408BF">
              <w:rPr>
                <w:rStyle w:val="CommentReference"/>
                <w:rFonts w:eastAsia="MS Mincho"/>
              </w:rPr>
              <w:commentReference w:id="26"/>
            </w:r>
            <w:commentRangeEnd w:id="27"/>
            <w:r w:rsidR="00D94A21">
              <w:rPr>
                <w:rStyle w:val="CommentReference"/>
                <w:rFonts w:eastAsia="MS Mincho"/>
              </w:rPr>
              <w:commentReference w:id="27"/>
            </w:r>
            <w:r w:rsidR="0017691C" w:rsidRPr="00DA6200">
              <w:rPr>
                <w:sz w:val="20"/>
                <w:szCs w:val="20"/>
              </w:rPr>
              <w:t xml:space="preserve"> spells are periods of flow above the 95</w:t>
            </w:r>
            <w:r w:rsidR="0017691C" w:rsidRPr="00DA6200">
              <w:rPr>
                <w:sz w:val="20"/>
                <w:szCs w:val="20"/>
                <w:vertAlign w:val="superscript"/>
              </w:rPr>
              <w:t>th</w:t>
            </w:r>
            <w:r w:rsidR="0017691C" w:rsidRPr="00DA6200">
              <w:rPr>
                <w:sz w:val="20"/>
                <w:szCs w:val="20"/>
              </w:rPr>
              <w:t xml:space="preserve"> percentile on the flow duration curve. </w:t>
            </w:r>
            <w:proofErr w:type="spellStart"/>
            <w:r w:rsidR="00803BAF">
              <w:rPr>
                <w:sz w:val="20"/>
                <w:szCs w:val="20"/>
              </w:rPr>
              <w:t>HSPeak</w:t>
            </w:r>
            <w:proofErr w:type="spellEnd"/>
            <w:r w:rsidR="00803BAF">
              <w:rPr>
                <w:sz w:val="20"/>
                <w:szCs w:val="20"/>
              </w:rPr>
              <w:t xml:space="preserve"> </w:t>
            </w:r>
            <w:r w:rsidR="00157B7D">
              <w:rPr>
                <w:sz w:val="20"/>
                <w:szCs w:val="20"/>
              </w:rPr>
              <w:t>describes</w:t>
            </w:r>
            <w:r w:rsidR="00803BAF">
              <w:rPr>
                <w:sz w:val="20"/>
                <w:szCs w:val="20"/>
              </w:rPr>
              <w:t xml:space="preserve"> the mean </w:t>
            </w:r>
            <w:r w:rsidR="00157B7D">
              <w:rPr>
                <w:sz w:val="20"/>
                <w:szCs w:val="20"/>
              </w:rPr>
              <w:t xml:space="preserve">magnitude </w:t>
            </w:r>
            <w:r w:rsidR="00803BAF">
              <w:rPr>
                <w:sz w:val="20"/>
                <w:szCs w:val="20"/>
              </w:rPr>
              <w:t>of peak flows during high spells</w:t>
            </w:r>
            <w:r w:rsidR="00157B7D">
              <w:rPr>
                <w:sz w:val="20"/>
                <w:szCs w:val="20"/>
              </w:rPr>
              <w:t xml:space="preserve"> throughout the record</w:t>
            </w:r>
            <w:r w:rsidR="00803BAF">
              <w:rPr>
                <w:sz w:val="20"/>
                <w:szCs w:val="20"/>
              </w:rPr>
              <w:t>.</w:t>
            </w:r>
            <w:r w:rsidR="00157B7D">
              <w:rPr>
                <w:sz w:val="20"/>
                <w:szCs w:val="20"/>
              </w:rPr>
              <w:t xml:space="preserve"> </w:t>
            </w:r>
            <w:proofErr w:type="spellStart"/>
            <w:r w:rsidR="00157B7D">
              <w:rPr>
                <w:sz w:val="20"/>
                <w:szCs w:val="20"/>
              </w:rPr>
              <w:t>MDFAnnHSNum</w:t>
            </w:r>
            <w:proofErr w:type="spellEnd"/>
            <w:r w:rsidR="00157B7D">
              <w:rPr>
                <w:sz w:val="20"/>
                <w:szCs w:val="20"/>
              </w:rPr>
              <w:t xml:space="preserve"> describes the mean annual frequency of high spell periods. The coefficients of variation of these metrics between years </w:t>
            </w:r>
            <w:r>
              <w:rPr>
                <w:sz w:val="20"/>
                <w:szCs w:val="20"/>
              </w:rPr>
              <w:t>characterise</w:t>
            </w:r>
            <w:r w:rsidR="00157B7D">
              <w:rPr>
                <w:sz w:val="20"/>
                <w:szCs w:val="20"/>
              </w:rPr>
              <w:t xml:space="preserve"> hydrological variability as it pertains to</w:t>
            </w:r>
            <w:r>
              <w:rPr>
                <w:sz w:val="20"/>
                <w:szCs w:val="20"/>
              </w:rPr>
              <w:t xml:space="preserve"> patterns of</w:t>
            </w:r>
            <w:r w:rsidR="00157B7D">
              <w:rPr>
                <w:sz w:val="20"/>
                <w:szCs w:val="20"/>
              </w:rPr>
              <w:t xml:space="preserve"> high flow</w:t>
            </w:r>
            <w:r>
              <w:rPr>
                <w:sz w:val="20"/>
                <w:szCs w:val="20"/>
              </w:rPr>
              <w:t>s</w:t>
            </w:r>
            <w:r w:rsidR="00157B7D">
              <w:rPr>
                <w:sz w:val="20"/>
                <w:szCs w:val="20"/>
              </w:rPr>
              <w:t xml:space="preserve">. </w:t>
            </w:r>
            <w:r w:rsidR="0017691C" w:rsidRPr="00DA6200">
              <w:rPr>
                <w:sz w:val="20"/>
                <w:szCs w:val="20"/>
              </w:rPr>
              <w:t xml:space="preserve"> 20 year average return interval (ARI) floods </w:t>
            </w:r>
            <w:r w:rsidR="00157B7D">
              <w:rPr>
                <w:sz w:val="20"/>
                <w:szCs w:val="20"/>
              </w:rPr>
              <w:t xml:space="preserve">are larger flow events with the potential to be </w:t>
            </w:r>
            <w:proofErr w:type="spellStart"/>
            <w:r w:rsidR="00157B7D">
              <w:rPr>
                <w:sz w:val="20"/>
                <w:szCs w:val="20"/>
              </w:rPr>
              <w:t>geomorphically</w:t>
            </w:r>
            <w:proofErr w:type="spellEnd"/>
            <w:r w:rsidR="00157B7D">
              <w:rPr>
                <w:sz w:val="20"/>
                <w:szCs w:val="20"/>
              </w:rPr>
              <w:t xml:space="preserve"> effective and rework the fluvial landscape</w:t>
            </w:r>
            <w:r w:rsidR="0017691C" w:rsidRPr="00DA6200">
              <w:rPr>
                <w:sz w:val="20"/>
                <w:szCs w:val="20"/>
              </w:rPr>
              <w:t xml:space="preserve">. </w:t>
            </w:r>
          </w:p>
        </w:tc>
      </w:tr>
      <w:tr w:rsidR="0017691C" w:rsidRPr="00DE2EFD" w14:paraId="08E40267" w14:textId="77777777" w:rsidTr="00F75551">
        <w:tc>
          <w:tcPr>
            <w:tcW w:w="2204" w:type="dxa"/>
            <w:tcBorders>
              <w:top w:val="nil"/>
              <w:bottom w:val="nil"/>
              <w:right w:val="single" w:sz="4" w:space="0" w:color="auto"/>
            </w:tcBorders>
          </w:tcPr>
          <w:p w14:paraId="0C3D7220" w14:textId="77777777" w:rsidR="0017691C" w:rsidRPr="00DA6200" w:rsidRDefault="0017691C" w:rsidP="00F75551">
            <w:pPr>
              <w:spacing w:line="480" w:lineRule="auto"/>
              <w:rPr>
                <w:sz w:val="20"/>
                <w:szCs w:val="20"/>
              </w:rPr>
            </w:pPr>
            <w:r w:rsidRPr="00DA6200">
              <w:rPr>
                <w:sz w:val="20"/>
                <w:szCs w:val="20"/>
              </w:rPr>
              <w:t>CV of all years’ mean high spell magnitude</w:t>
            </w:r>
          </w:p>
        </w:tc>
        <w:tc>
          <w:tcPr>
            <w:tcW w:w="1902" w:type="dxa"/>
            <w:tcBorders>
              <w:left w:val="single" w:sz="4" w:space="0" w:color="auto"/>
              <w:right w:val="single" w:sz="4" w:space="0" w:color="auto"/>
            </w:tcBorders>
          </w:tcPr>
          <w:p w14:paraId="2C4FE0B6" w14:textId="77777777" w:rsidR="0017691C" w:rsidRPr="00DA6200" w:rsidRDefault="0017691C" w:rsidP="00F75551">
            <w:pPr>
              <w:spacing w:line="480" w:lineRule="auto"/>
              <w:rPr>
                <w:sz w:val="20"/>
                <w:szCs w:val="20"/>
              </w:rPr>
            </w:pPr>
            <w:proofErr w:type="spellStart"/>
            <w:r w:rsidRPr="00DA6200">
              <w:rPr>
                <w:sz w:val="20"/>
                <w:szCs w:val="20"/>
              </w:rPr>
              <w:t>CVAnnHSPeak</w:t>
            </w:r>
            <w:proofErr w:type="spellEnd"/>
          </w:p>
        </w:tc>
        <w:tc>
          <w:tcPr>
            <w:tcW w:w="1559" w:type="dxa"/>
            <w:tcBorders>
              <w:left w:val="single" w:sz="4" w:space="0" w:color="auto"/>
              <w:right w:val="single" w:sz="4" w:space="0" w:color="auto"/>
            </w:tcBorders>
          </w:tcPr>
          <w:p w14:paraId="0F6C6A9B" w14:textId="549FE5CF"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tcBorders>
          </w:tcPr>
          <w:p w14:paraId="4D427088" w14:textId="77777777" w:rsidR="0017691C" w:rsidRPr="00DA6200" w:rsidRDefault="0017691C" w:rsidP="00F75551">
            <w:pPr>
              <w:spacing w:line="480" w:lineRule="auto"/>
              <w:rPr>
                <w:sz w:val="20"/>
                <w:szCs w:val="20"/>
              </w:rPr>
            </w:pPr>
          </w:p>
        </w:tc>
      </w:tr>
      <w:tr w:rsidR="0017691C" w:rsidRPr="00DE2EFD" w14:paraId="4062A44A" w14:textId="77777777" w:rsidTr="00F75551">
        <w:tc>
          <w:tcPr>
            <w:tcW w:w="2204" w:type="dxa"/>
            <w:tcBorders>
              <w:top w:val="nil"/>
              <w:bottom w:val="nil"/>
              <w:right w:val="single" w:sz="4" w:space="0" w:color="auto"/>
            </w:tcBorders>
          </w:tcPr>
          <w:p w14:paraId="2E3CD999" w14:textId="77777777" w:rsidR="0017691C" w:rsidRPr="00DA6200" w:rsidRDefault="0017691C" w:rsidP="00F75551">
            <w:pPr>
              <w:spacing w:line="480" w:lineRule="auto"/>
              <w:rPr>
                <w:sz w:val="20"/>
                <w:szCs w:val="20"/>
              </w:rPr>
            </w:pPr>
            <w:r w:rsidRPr="00DA6200">
              <w:rPr>
                <w:sz w:val="20"/>
                <w:szCs w:val="20"/>
              </w:rPr>
              <w:t>20 year ARI flood magnitude*</w:t>
            </w:r>
          </w:p>
        </w:tc>
        <w:tc>
          <w:tcPr>
            <w:tcW w:w="1902" w:type="dxa"/>
            <w:tcBorders>
              <w:left w:val="single" w:sz="4" w:space="0" w:color="auto"/>
              <w:right w:val="single" w:sz="4" w:space="0" w:color="auto"/>
            </w:tcBorders>
          </w:tcPr>
          <w:p w14:paraId="6F74948D" w14:textId="77777777" w:rsidR="0017691C" w:rsidRPr="00DA6200" w:rsidRDefault="0017691C" w:rsidP="00F75551">
            <w:pPr>
              <w:spacing w:line="480" w:lineRule="auto"/>
              <w:rPr>
                <w:sz w:val="20"/>
                <w:szCs w:val="20"/>
              </w:rPr>
            </w:pPr>
            <w:r w:rsidRPr="00DA6200">
              <w:rPr>
                <w:sz w:val="20"/>
                <w:szCs w:val="20"/>
              </w:rPr>
              <w:t>AS20YrARI</w:t>
            </w:r>
          </w:p>
        </w:tc>
        <w:tc>
          <w:tcPr>
            <w:tcW w:w="1559" w:type="dxa"/>
            <w:tcBorders>
              <w:left w:val="single" w:sz="4" w:space="0" w:color="auto"/>
              <w:right w:val="single" w:sz="4" w:space="0" w:color="auto"/>
            </w:tcBorders>
          </w:tcPr>
          <w:p w14:paraId="6673DA7C" w14:textId="1423D41A"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tcBorders>
          </w:tcPr>
          <w:p w14:paraId="0591AB3B" w14:textId="77777777" w:rsidR="0017691C" w:rsidRPr="00DA6200" w:rsidRDefault="0017691C" w:rsidP="00F75551">
            <w:pPr>
              <w:spacing w:line="480" w:lineRule="auto"/>
              <w:rPr>
                <w:sz w:val="20"/>
                <w:szCs w:val="20"/>
              </w:rPr>
            </w:pPr>
          </w:p>
        </w:tc>
      </w:tr>
      <w:tr w:rsidR="0017691C" w:rsidRPr="00DE2EFD" w14:paraId="5CE2C3BA" w14:textId="77777777" w:rsidTr="00F75551">
        <w:tc>
          <w:tcPr>
            <w:tcW w:w="2204" w:type="dxa"/>
            <w:tcBorders>
              <w:top w:val="nil"/>
              <w:bottom w:val="nil"/>
              <w:right w:val="single" w:sz="4" w:space="0" w:color="auto"/>
            </w:tcBorders>
          </w:tcPr>
          <w:p w14:paraId="23458B05" w14:textId="77777777" w:rsidR="0017691C" w:rsidRPr="00DA6200" w:rsidRDefault="0017691C" w:rsidP="00F75551">
            <w:pPr>
              <w:spacing w:line="480" w:lineRule="auto"/>
              <w:rPr>
                <w:sz w:val="20"/>
                <w:szCs w:val="20"/>
              </w:rPr>
            </w:pPr>
            <w:r w:rsidRPr="00DA6200">
              <w:rPr>
                <w:sz w:val="20"/>
                <w:szCs w:val="20"/>
              </w:rPr>
              <w:t>Mean of all years’ number of high spells</w:t>
            </w:r>
          </w:p>
        </w:tc>
        <w:tc>
          <w:tcPr>
            <w:tcW w:w="1902" w:type="dxa"/>
            <w:tcBorders>
              <w:left w:val="single" w:sz="4" w:space="0" w:color="auto"/>
              <w:right w:val="single" w:sz="4" w:space="0" w:color="auto"/>
            </w:tcBorders>
          </w:tcPr>
          <w:p w14:paraId="3DF2F404" w14:textId="77777777" w:rsidR="0017691C" w:rsidRPr="00DA6200" w:rsidRDefault="0017691C" w:rsidP="00F75551">
            <w:pPr>
              <w:spacing w:line="480" w:lineRule="auto"/>
              <w:rPr>
                <w:sz w:val="20"/>
                <w:szCs w:val="20"/>
              </w:rPr>
            </w:pPr>
            <w:proofErr w:type="spellStart"/>
            <w:r w:rsidRPr="00DA6200">
              <w:rPr>
                <w:sz w:val="20"/>
                <w:szCs w:val="20"/>
              </w:rPr>
              <w:t>MDFAnnHSNum</w:t>
            </w:r>
            <w:proofErr w:type="spellEnd"/>
          </w:p>
        </w:tc>
        <w:tc>
          <w:tcPr>
            <w:tcW w:w="1559" w:type="dxa"/>
            <w:tcBorders>
              <w:left w:val="single" w:sz="4" w:space="0" w:color="auto"/>
              <w:right w:val="single" w:sz="4" w:space="0" w:color="auto"/>
            </w:tcBorders>
          </w:tcPr>
          <w:p w14:paraId="2C8815F2" w14:textId="42BD5EC0" w:rsidR="0017691C" w:rsidRPr="00DA6200" w:rsidRDefault="0017691C" w:rsidP="00F75551">
            <w:pPr>
              <w:spacing w:line="480" w:lineRule="auto"/>
              <w:rPr>
                <w:sz w:val="20"/>
                <w:szCs w:val="20"/>
              </w:rPr>
            </w:pPr>
            <w:r w:rsidRPr="00DA6200">
              <w:rPr>
                <w:sz w:val="20"/>
                <w:szCs w:val="20"/>
              </w:rPr>
              <w:t>year</w:t>
            </w:r>
            <w:r w:rsidRPr="00DA6200">
              <w:rPr>
                <w:sz w:val="20"/>
                <w:szCs w:val="20"/>
                <w:vertAlign w:val="superscript"/>
              </w:rPr>
              <w:t>-1</w:t>
            </w:r>
          </w:p>
        </w:tc>
        <w:tc>
          <w:tcPr>
            <w:tcW w:w="3351" w:type="dxa"/>
            <w:vMerge/>
            <w:tcBorders>
              <w:left w:val="single" w:sz="4" w:space="0" w:color="auto"/>
            </w:tcBorders>
          </w:tcPr>
          <w:p w14:paraId="7BBEAC3E" w14:textId="77777777" w:rsidR="0017691C" w:rsidRPr="00DA6200" w:rsidRDefault="0017691C" w:rsidP="00F75551">
            <w:pPr>
              <w:spacing w:line="480" w:lineRule="auto"/>
              <w:rPr>
                <w:sz w:val="20"/>
                <w:szCs w:val="20"/>
              </w:rPr>
            </w:pPr>
          </w:p>
        </w:tc>
      </w:tr>
      <w:tr w:rsidR="0017691C" w:rsidRPr="00DE2EFD" w14:paraId="6BC3629B" w14:textId="77777777" w:rsidTr="00F75551">
        <w:tc>
          <w:tcPr>
            <w:tcW w:w="2204" w:type="dxa"/>
            <w:tcBorders>
              <w:top w:val="nil"/>
              <w:bottom w:val="single" w:sz="4" w:space="0" w:color="auto"/>
              <w:right w:val="single" w:sz="4" w:space="0" w:color="auto"/>
            </w:tcBorders>
          </w:tcPr>
          <w:p w14:paraId="027BA47F" w14:textId="77777777" w:rsidR="0017691C" w:rsidRPr="00DA6200" w:rsidRDefault="0017691C" w:rsidP="00F75551">
            <w:pPr>
              <w:spacing w:line="480" w:lineRule="auto"/>
              <w:rPr>
                <w:sz w:val="20"/>
                <w:szCs w:val="20"/>
              </w:rPr>
            </w:pPr>
            <w:r w:rsidRPr="00DA6200">
              <w:rPr>
                <w:sz w:val="20"/>
                <w:szCs w:val="20"/>
              </w:rPr>
              <w:t>CV of all years’ number of high spells</w:t>
            </w:r>
          </w:p>
        </w:tc>
        <w:tc>
          <w:tcPr>
            <w:tcW w:w="1902" w:type="dxa"/>
            <w:tcBorders>
              <w:left w:val="single" w:sz="4" w:space="0" w:color="auto"/>
              <w:bottom w:val="single" w:sz="4" w:space="0" w:color="auto"/>
              <w:right w:val="single" w:sz="4" w:space="0" w:color="auto"/>
            </w:tcBorders>
          </w:tcPr>
          <w:p w14:paraId="5C623B28" w14:textId="77777777" w:rsidR="0017691C" w:rsidRPr="00DA6200" w:rsidRDefault="0017691C" w:rsidP="00F75551">
            <w:pPr>
              <w:spacing w:line="480" w:lineRule="auto"/>
              <w:rPr>
                <w:sz w:val="20"/>
                <w:szCs w:val="20"/>
              </w:rPr>
            </w:pPr>
            <w:proofErr w:type="spellStart"/>
            <w:r w:rsidRPr="00DA6200">
              <w:rPr>
                <w:sz w:val="20"/>
                <w:szCs w:val="20"/>
              </w:rPr>
              <w:t>CVAnnHSNum</w:t>
            </w:r>
            <w:proofErr w:type="spellEnd"/>
          </w:p>
        </w:tc>
        <w:tc>
          <w:tcPr>
            <w:tcW w:w="1559" w:type="dxa"/>
            <w:tcBorders>
              <w:left w:val="single" w:sz="4" w:space="0" w:color="auto"/>
              <w:bottom w:val="single" w:sz="4" w:space="0" w:color="auto"/>
              <w:right w:val="single" w:sz="4" w:space="0" w:color="auto"/>
            </w:tcBorders>
          </w:tcPr>
          <w:p w14:paraId="3F844F04" w14:textId="44B7DD60"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51D822FF" w14:textId="77777777" w:rsidR="0017691C" w:rsidRPr="00DA6200" w:rsidRDefault="0017691C" w:rsidP="00F75551">
            <w:pPr>
              <w:spacing w:line="480" w:lineRule="auto"/>
              <w:rPr>
                <w:sz w:val="20"/>
                <w:szCs w:val="20"/>
              </w:rPr>
            </w:pPr>
          </w:p>
        </w:tc>
      </w:tr>
      <w:tr w:rsidR="0017691C" w:rsidRPr="00DE2EFD" w14:paraId="5003CA38" w14:textId="77777777" w:rsidTr="00F75551">
        <w:tc>
          <w:tcPr>
            <w:tcW w:w="9016" w:type="dxa"/>
            <w:gridSpan w:val="4"/>
            <w:tcBorders>
              <w:top w:val="single" w:sz="4" w:space="0" w:color="auto"/>
              <w:bottom w:val="single" w:sz="4" w:space="0" w:color="auto"/>
            </w:tcBorders>
          </w:tcPr>
          <w:p w14:paraId="41AAC992" w14:textId="098CC64C" w:rsidR="0017691C" w:rsidRPr="00DA6200" w:rsidRDefault="0017691C" w:rsidP="00F75551">
            <w:pPr>
              <w:spacing w:line="480" w:lineRule="auto"/>
              <w:rPr>
                <w:i/>
                <w:sz w:val="20"/>
                <w:szCs w:val="20"/>
              </w:rPr>
            </w:pPr>
            <w:r w:rsidRPr="00DA6200">
              <w:rPr>
                <w:i/>
                <w:sz w:val="20"/>
                <w:szCs w:val="20"/>
              </w:rPr>
              <w:lastRenderedPageBreak/>
              <w:t>Rise and fall rates</w:t>
            </w:r>
          </w:p>
        </w:tc>
      </w:tr>
      <w:tr w:rsidR="0017691C" w:rsidRPr="00DE2EFD" w14:paraId="44D1A523" w14:textId="77777777" w:rsidTr="00F75551">
        <w:tc>
          <w:tcPr>
            <w:tcW w:w="2204" w:type="dxa"/>
            <w:tcBorders>
              <w:top w:val="single" w:sz="4" w:space="0" w:color="auto"/>
              <w:bottom w:val="nil"/>
              <w:right w:val="single" w:sz="4" w:space="0" w:color="auto"/>
            </w:tcBorders>
          </w:tcPr>
          <w:p w14:paraId="3C719A90" w14:textId="77777777" w:rsidR="0017691C" w:rsidRPr="00DA6200" w:rsidRDefault="0017691C" w:rsidP="00F75551">
            <w:pPr>
              <w:spacing w:line="480" w:lineRule="auto"/>
              <w:rPr>
                <w:sz w:val="20"/>
                <w:szCs w:val="20"/>
              </w:rPr>
            </w:pPr>
            <w:r w:rsidRPr="00DA6200">
              <w:rPr>
                <w:sz w:val="20"/>
                <w:szCs w:val="20"/>
              </w:rPr>
              <w:t>Mean rate of rise *</w:t>
            </w:r>
          </w:p>
        </w:tc>
        <w:tc>
          <w:tcPr>
            <w:tcW w:w="1902" w:type="dxa"/>
            <w:tcBorders>
              <w:top w:val="single" w:sz="4" w:space="0" w:color="auto"/>
              <w:left w:val="single" w:sz="4" w:space="0" w:color="auto"/>
              <w:right w:val="single" w:sz="4" w:space="0" w:color="auto"/>
            </w:tcBorders>
          </w:tcPr>
          <w:p w14:paraId="6D436671" w14:textId="77777777" w:rsidR="0017691C" w:rsidRPr="00DA6200" w:rsidRDefault="0017691C" w:rsidP="00F75551">
            <w:pPr>
              <w:spacing w:line="480" w:lineRule="auto"/>
              <w:rPr>
                <w:sz w:val="20"/>
                <w:szCs w:val="20"/>
              </w:rPr>
            </w:pPr>
            <w:proofErr w:type="spellStart"/>
            <w:r w:rsidRPr="00DA6200">
              <w:rPr>
                <w:sz w:val="20"/>
                <w:szCs w:val="20"/>
              </w:rPr>
              <w:t>MRateRise</w:t>
            </w:r>
            <w:proofErr w:type="spellEnd"/>
          </w:p>
        </w:tc>
        <w:tc>
          <w:tcPr>
            <w:tcW w:w="1559" w:type="dxa"/>
            <w:tcBorders>
              <w:top w:val="single" w:sz="4" w:space="0" w:color="auto"/>
              <w:left w:val="single" w:sz="4" w:space="0" w:color="auto"/>
              <w:right w:val="single" w:sz="4" w:space="0" w:color="auto"/>
            </w:tcBorders>
          </w:tcPr>
          <w:p w14:paraId="4DBDFEFA" w14:textId="77777777" w:rsidR="0017691C" w:rsidRPr="00DA6200" w:rsidRDefault="0017691C" w:rsidP="00F75551">
            <w:pPr>
              <w:spacing w:line="480" w:lineRule="auto"/>
              <w:rPr>
                <w:sz w:val="20"/>
                <w:szCs w:val="20"/>
              </w:rPr>
            </w:pPr>
            <w:r w:rsidRPr="00DA6200">
              <w:rPr>
                <w:sz w:val="20"/>
                <w:szCs w:val="20"/>
              </w:rPr>
              <w:t>day</w:t>
            </w:r>
            <w:r w:rsidRPr="00DA6200">
              <w:rPr>
                <w:sz w:val="20"/>
                <w:szCs w:val="20"/>
                <w:vertAlign w:val="superscript"/>
              </w:rPr>
              <w:t>-1</w:t>
            </w:r>
          </w:p>
        </w:tc>
        <w:tc>
          <w:tcPr>
            <w:tcW w:w="3351" w:type="dxa"/>
            <w:vMerge w:val="restart"/>
            <w:tcBorders>
              <w:top w:val="single" w:sz="4" w:space="0" w:color="auto"/>
              <w:left w:val="single" w:sz="4" w:space="0" w:color="auto"/>
            </w:tcBorders>
          </w:tcPr>
          <w:p w14:paraId="54A2779C" w14:textId="54EAA116" w:rsidR="00B819B5" w:rsidRDefault="00B819B5" w:rsidP="00F75551">
            <w:pPr>
              <w:spacing w:line="480" w:lineRule="auto"/>
              <w:rPr>
                <w:sz w:val="20"/>
                <w:szCs w:val="20"/>
              </w:rPr>
            </w:pPr>
            <w:r>
              <w:rPr>
                <w:sz w:val="20"/>
                <w:szCs w:val="20"/>
              </w:rPr>
              <w:t xml:space="preserve">Flow rise and fall rates describe the shape of high flow curves. </w:t>
            </w:r>
            <w:r w:rsidR="00323B5B">
              <w:rPr>
                <w:sz w:val="20"/>
                <w:szCs w:val="20"/>
              </w:rPr>
              <w:t xml:space="preserve">Flow rise rate influences the ability of flows to entrain </w:t>
            </w:r>
            <w:r>
              <w:rPr>
                <w:sz w:val="20"/>
                <w:szCs w:val="20"/>
              </w:rPr>
              <w:t xml:space="preserve">and deposition of </w:t>
            </w:r>
            <w:r w:rsidR="00323B5B">
              <w:rPr>
                <w:sz w:val="20"/>
                <w:szCs w:val="20"/>
              </w:rPr>
              <w:t>sediment</w:t>
            </w:r>
            <w:r>
              <w:rPr>
                <w:sz w:val="20"/>
                <w:szCs w:val="20"/>
              </w:rPr>
              <w:t xml:space="preserve"> and</w:t>
            </w:r>
            <w:r w:rsidR="00323B5B">
              <w:rPr>
                <w:sz w:val="20"/>
                <w:szCs w:val="20"/>
              </w:rPr>
              <w:t xml:space="preserve"> </w:t>
            </w:r>
            <w:r>
              <w:rPr>
                <w:sz w:val="20"/>
                <w:szCs w:val="20"/>
              </w:rPr>
              <w:t>debris</w:t>
            </w:r>
            <w:r w:rsidR="00323B5B">
              <w:rPr>
                <w:sz w:val="20"/>
                <w:szCs w:val="20"/>
              </w:rPr>
              <w:t xml:space="preserve"> into the flood channel. Entrained sediment increases the erosive potential of flows, while entrained debris can build up against plant stems, </w:t>
            </w:r>
            <w:r>
              <w:rPr>
                <w:sz w:val="20"/>
                <w:szCs w:val="20"/>
              </w:rPr>
              <w:t>causing intense</w:t>
            </w:r>
            <w:r w:rsidR="00323B5B">
              <w:rPr>
                <w:sz w:val="20"/>
                <w:szCs w:val="20"/>
              </w:rPr>
              <w:t xml:space="preserve"> mechanical stress. </w:t>
            </w:r>
            <w:proofErr w:type="spellStart"/>
            <w:r>
              <w:rPr>
                <w:sz w:val="20"/>
                <w:szCs w:val="20"/>
              </w:rPr>
              <w:t>Interannual</w:t>
            </w:r>
            <w:proofErr w:type="spellEnd"/>
            <w:r>
              <w:rPr>
                <w:sz w:val="20"/>
                <w:szCs w:val="20"/>
              </w:rPr>
              <w:t xml:space="preserve"> variability within these metrics captures the diversity of peak flow shapes within a system. Unfortunately, these metrics are constrained to daily resolution by the limitations of historical discharge records. </w:t>
            </w:r>
          </w:p>
          <w:p w14:paraId="0CEB9577" w14:textId="62122223" w:rsidR="0017691C" w:rsidRPr="00DA6200" w:rsidRDefault="0017691C" w:rsidP="00F75551">
            <w:pPr>
              <w:spacing w:line="480" w:lineRule="auto"/>
              <w:rPr>
                <w:sz w:val="20"/>
                <w:szCs w:val="20"/>
              </w:rPr>
            </w:pPr>
          </w:p>
        </w:tc>
      </w:tr>
      <w:tr w:rsidR="0017691C" w:rsidRPr="00DE2EFD" w14:paraId="19BF0C48" w14:textId="77777777" w:rsidTr="00F75551">
        <w:tc>
          <w:tcPr>
            <w:tcW w:w="2204" w:type="dxa"/>
            <w:tcBorders>
              <w:top w:val="nil"/>
              <w:bottom w:val="nil"/>
              <w:right w:val="single" w:sz="4" w:space="0" w:color="auto"/>
            </w:tcBorders>
          </w:tcPr>
          <w:p w14:paraId="39B8FE51" w14:textId="77D37C40" w:rsidR="0017691C" w:rsidRPr="00DA6200" w:rsidRDefault="0017691C" w:rsidP="00F75551">
            <w:pPr>
              <w:spacing w:line="480" w:lineRule="auto"/>
              <w:rPr>
                <w:sz w:val="20"/>
                <w:szCs w:val="20"/>
              </w:rPr>
            </w:pPr>
            <w:r w:rsidRPr="00DA6200">
              <w:rPr>
                <w:sz w:val="20"/>
                <w:szCs w:val="20"/>
              </w:rPr>
              <w:t>Mean rate of fall *</w:t>
            </w:r>
          </w:p>
        </w:tc>
        <w:tc>
          <w:tcPr>
            <w:tcW w:w="1902" w:type="dxa"/>
            <w:tcBorders>
              <w:left w:val="single" w:sz="4" w:space="0" w:color="auto"/>
              <w:right w:val="single" w:sz="4" w:space="0" w:color="auto"/>
            </w:tcBorders>
          </w:tcPr>
          <w:p w14:paraId="090131A9" w14:textId="6CEDACF3" w:rsidR="0017691C" w:rsidRPr="00DA6200" w:rsidRDefault="00323B5B" w:rsidP="00F75551">
            <w:pPr>
              <w:spacing w:line="480" w:lineRule="auto"/>
              <w:rPr>
                <w:sz w:val="20"/>
                <w:szCs w:val="20"/>
              </w:rPr>
            </w:pPr>
            <w:proofErr w:type="spellStart"/>
            <w:r w:rsidRPr="00DA6200">
              <w:rPr>
                <w:sz w:val="20"/>
                <w:szCs w:val="20"/>
              </w:rPr>
              <w:t>M</w:t>
            </w:r>
            <w:r>
              <w:rPr>
                <w:sz w:val="20"/>
                <w:szCs w:val="20"/>
              </w:rPr>
              <w:t>R</w:t>
            </w:r>
            <w:r w:rsidRPr="00DA6200">
              <w:rPr>
                <w:sz w:val="20"/>
                <w:szCs w:val="20"/>
              </w:rPr>
              <w:t>ateFall</w:t>
            </w:r>
            <w:proofErr w:type="spellEnd"/>
          </w:p>
        </w:tc>
        <w:tc>
          <w:tcPr>
            <w:tcW w:w="1559" w:type="dxa"/>
            <w:tcBorders>
              <w:left w:val="single" w:sz="4" w:space="0" w:color="auto"/>
              <w:right w:val="single" w:sz="4" w:space="0" w:color="auto"/>
            </w:tcBorders>
          </w:tcPr>
          <w:p w14:paraId="0DDAD7C5" w14:textId="6B2856D6" w:rsidR="0017691C" w:rsidRPr="00DA6200" w:rsidRDefault="0017691C" w:rsidP="00F75551">
            <w:pPr>
              <w:spacing w:line="480" w:lineRule="auto"/>
              <w:rPr>
                <w:sz w:val="20"/>
                <w:szCs w:val="20"/>
              </w:rPr>
            </w:pPr>
            <w:r w:rsidRPr="00DA6200">
              <w:rPr>
                <w:sz w:val="20"/>
                <w:szCs w:val="20"/>
              </w:rPr>
              <w:t>day</w:t>
            </w:r>
            <w:r w:rsidRPr="00DA6200">
              <w:rPr>
                <w:sz w:val="20"/>
                <w:szCs w:val="20"/>
                <w:vertAlign w:val="superscript"/>
              </w:rPr>
              <w:t>-1</w:t>
            </w:r>
          </w:p>
        </w:tc>
        <w:tc>
          <w:tcPr>
            <w:tcW w:w="3351" w:type="dxa"/>
            <w:vMerge/>
            <w:tcBorders>
              <w:left w:val="single" w:sz="4" w:space="0" w:color="auto"/>
            </w:tcBorders>
          </w:tcPr>
          <w:p w14:paraId="1F945CF6" w14:textId="77777777" w:rsidR="0017691C" w:rsidRPr="00DA6200" w:rsidRDefault="0017691C" w:rsidP="00F75551">
            <w:pPr>
              <w:spacing w:line="480" w:lineRule="auto"/>
              <w:rPr>
                <w:sz w:val="20"/>
                <w:szCs w:val="20"/>
              </w:rPr>
            </w:pPr>
          </w:p>
        </w:tc>
      </w:tr>
      <w:tr w:rsidR="0017691C" w:rsidRPr="00DE2EFD" w14:paraId="69F47FB3" w14:textId="77777777" w:rsidTr="00F75551">
        <w:tc>
          <w:tcPr>
            <w:tcW w:w="2204" w:type="dxa"/>
            <w:tcBorders>
              <w:top w:val="nil"/>
              <w:bottom w:val="nil"/>
              <w:right w:val="single" w:sz="4" w:space="0" w:color="auto"/>
            </w:tcBorders>
          </w:tcPr>
          <w:p w14:paraId="5146E180" w14:textId="77777777" w:rsidR="0017691C" w:rsidRPr="00DA6200" w:rsidRDefault="0017691C" w:rsidP="00F75551">
            <w:pPr>
              <w:spacing w:line="480" w:lineRule="auto"/>
              <w:rPr>
                <w:sz w:val="20"/>
                <w:szCs w:val="20"/>
              </w:rPr>
            </w:pPr>
            <w:r w:rsidRPr="00DA6200">
              <w:rPr>
                <w:sz w:val="20"/>
                <w:szCs w:val="20"/>
              </w:rPr>
              <w:t>CV of all years’ mean rate of rise</w:t>
            </w:r>
          </w:p>
        </w:tc>
        <w:tc>
          <w:tcPr>
            <w:tcW w:w="1902" w:type="dxa"/>
            <w:tcBorders>
              <w:left w:val="single" w:sz="4" w:space="0" w:color="auto"/>
              <w:right w:val="single" w:sz="4" w:space="0" w:color="auto"/>
            </w:tcBorders>
          </w:tcPr>
          <w:p w14:paraId="2745BFF2" w14:textId="77777777" w:rsidR="0017691C" w:rsidRPr="00DA6200" w:rsidRDefault="0017691C" w:rsidP="00F75551">
            <w:pPr>
              <w:spacing w:line="480" w:lineRule="auto"/>
              <w:rPr>
                <w:sz w:val="20"/>
                <w:szCs w:val="20"/>
              </w:rPr>
            </w:pPr>
            <w:proofErr w:type="spellStart"/>
            <w:r w:rsidRPr="00DA6200">
              <w:rPr>
                <w:sz w:val="20"/>
                <w:szCs w:val="20"/>
              </w:rPr>
              <w:t>CVAnnMRateRise</w:t>
            </w:r>
            <w:proofErr w:type="spellEnd"/>
          </w:p>
        </w:tc>
        <w:tc>
          <w:tcPr>
            <w:tcW w:w="1559" w:type="dxa"/>
            <w:tcBorders>
              <w:left w:val="single" w:sz="4" w:space="0" w:color="auto"/>
              <w:right w:val="single" w:sz="4" w:space="0" w:color="auto"/>
            </w:tcBorders>
          </w:tcPr>
          <w:p w14:paraId="39E17597" w14:textId="1EE81F16"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tcBorders>
          </w:tcPr>
          <w:p w14:paraId="1968F10F" w14:textId="77777777" w:rsidR="0017691C" w:rsidRPr="00DA6200" w:rsidRDefault="0017691C" w:rsidP="00F75551">
            <w:pPr>
              <w:spacing w:line="480" w:lineRule="auto"/>
              <w:rPr>
                <w:sz w:val="20"/>
                <w:szCs w:val="20"/>
              </w:rPr>
            </w:pPr>
          </w:p>
        </w:tc>
      </w:tr>
      <w:tr w:rsidR="0017691C" w:rsidRPr="00DE2EFD" w14:paraId="498BA6B2" w14:textId="77777777" w:rsidTr="00F75551">
        <w:tc>
          <w:tcPr>
            <w:tcW w:w="2204" w:type="dxa"/>
            <w:tcBorders>
              <w:top w:val="nil"/>
              <w:bottom w:val="single" w:sz="4" w:space="0" w:color="auto"/>
              <w:right w:val="single" w:sz="4" w:space="0" w:color="auto"/>
            </w:tcBorders>
          </w:tcPr>
          <w:p w14:paraId="63D3D928" w14:textId="77777777" w:rsidR="0017691C" w:rsidRPr="00DA6200" w:rsidRDefault="0017691C" w:rsidP="00F75551">
            <w:pPr>
              <w:spacing w:line="480" w:lineRule="auto"/>
              <w:rPr>
                <w:sz w:val="20"/>
                <w:szCs w:val="20"/>
              </w:rPr>
            </w:pPr>
            <w:r w:rsidRPr="00DA6200">
              <w:rPr>
                <w:sz w:val="20"/>
                <w:szCs w:val="20"/>
              </w:rPr>
              <w:t>CV of all years’ mean rate of fall</w:t>
            </w:r>
          </w:p>
        </w:tc>
        <w:tc>
          <w:tcPr>
            <w:tcW w:w="1902" w:type="dxa"/>
            <w:tcBorders>
              <w:left w:val="single" w:sz="4" w:space="0" w:color="auto"/>
              <w:bottom w:val="single" w:sz="4" w:space="0" w:color="auto"/>
              <w:right w:val="single" w:sz="4" w:space="0" w:color="auto"/>
            </w:tcBorders>
          </w:tcPr>
          <w:p w14:paraId="513EB948" w14:textId="77777777" w:rsidR="0017691C" w:rsidRPr="00DA6200" w:rsidRDefault="0017691C" w:rsidP="00F75551">
            <w:pPr>
              <w:spacing w:line="480" w:lineRule="auto"/>
              <w:rPr>
                <w:sz w:val="20"/>
                <w:szCs w:val="20"/>
              </w:rPr>
            </w:pPr>
            <w:proofErr w:type="spellStart"/>
            <w:r w:rsidRPr="00DA6200">
              <w:rPr>
                <w:sz w:val="20"/>
                <w:szCs w:val="20"/>
              </w:rPr>
              <w:t>CVAnnMRateFall</w:t>
            </w:r>
            <w:proofErr w:type="spellEnd"/>
          </w:p>
        </w:tc>
        <w:tc>
          <w:tcPr>
            <w:tcW w:w="1559" w:type="dxa"/>
            <w:tcBorders>
              <w:left w:val="single" w:sz="4" w:space="0" w:color="auto"/>
              <w:bottom w:val="single" w:sz="4" w:space="0" w:color="auto"/>
              <w:right w:val="single" w:sz="4" w:space="0" w:color="auto"/>
            </w:tcBorders>
          </w:tcPr>
          <w:p w14:paraId="6E56F29E" w14:textId="44B4F33C"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18A69415" w14:textId="77777777" w:rsidR="0017691C" w:rsidRPr="00DA6200" w:rsidRDefault="0017691C" w:rsidP="00F75551">
            <w:pPr>
              <w:spacing w:line="480" w:lineRule="auto"/>
              <w:rPr>
                <w:sz w:val="20"/>
                <w:szCs w:val="20"/>
              </w:rPr>
            </w:pPr>
          </w:p>
        </w:tc>
      </w:tr>
      <w:tr w:rsidR="0017691C" w:rsidRPr="00DE2EFD" w14:paraId="08C9C815" w14:textId="77777777" w:rsidTr="00F75551">
        <w:tc>
          <w:tcPr>
            <w:tcW w:w="9016" w:type="dxa"/>
            <w:gridSpan w:val="4"/>
            <w:tcBorders>
              <w:top w:val="single" w:sz="4" w:space="0" w:color="auto"/>
              <w:bottom w:val="single" w:sz="4" w:space="0" w:color="auto"/>
            </w:tcBorders>
          </w:tcPr>
          <w:p w14:paraId="0D86D5EE" w14:textId="10E12C45" w:rsidR="0017691C" w:rsidRPr="00DA6200" w:rsidRDefault="0017691C" w:rsidP="00F75551">
            <w:pPr>
              <w:spacing w:line="480" w:lineRule="auto"/>
              <w:rPr>
                <w:sz w:val="20"/>
                <w:szCs w:val="20"/>
              </w:rPr>
            </w:pPr>
            <w:r w:rsidRPr="00DA6200">
              <w:rPr>
                <w:i/>
                <w:sz w:val="20"/>
                <w:szCs w:val="20"/>
              </w:rPr>
              <w:t>Colwell’s indices</w:t>
            </w:r>
          </w:p>
        </w:tc>
      </w:tr>
      <w:tr w:rsidR="0017691C" w:rsidRPr="00DE2EFD" w14:paraId="6035DBC7" w14:textId="77777777" w:rsidTr="00F75551">
        <w:tc>
          <w:tcPr>
            <w:tcW w:w="2204" w:type="dxa"/>
            <w:tcBorders>
              <w:top w:val="single" w:sz="4" w:space="0" w:color="auto"/>
              <w:bottom w:val="nil"/>
              <w:right w:val="single" w:sz="4" w:space="0" w:color="auto"/>
            </w:tcBorders>
          </w:tcPr>
          <w:p w14:paraId="400D7F15" w14:textId="77777777" w:rsidR="0017691C" w:rsidRPr="00DA6200" w:rsidRDefault="0017691C" w:rsidP="00F75551">
            <w:pPr>
              <w:spacing w:line="480" w:lineRule="auto"/>
              <w:rPr>
                <w:sz w:val="20"/>
                <w:szCs w:val="20"/>
              </w:rPr>
            </w:pPr>
            <w:commentRangeStart w:id="28"/>
            <w:commentRangeStart w:id="29"/>
            <w:r w:rsidRPr="00DA6200">
              <w:rPr>
                <w:sz w:val="20"/>
                <w:szCs w:val="20"/>
              </w:rPr>
              <w:t xml:space="preserve">Constancy of monthly mean daily flow </w:t>
            </w:r>
          </w:p>
        </w:tc>
        <w:tc>
          <w:tcPr>
            <w:tcW w:w="1902" w:type="dxa"/>
            <w:tcBorders>
              <w:top w:val="single" w:sz="4" w:space="0" w:color="auto"/>
              <w:left w:val="single" w:sz="4" w:space="0" w:color="auto"/>
              <w:right w:val="single" w:sz="4" w:space="0" w:color="auto"/>
            </w:tcBorders>
          </w:tcPr>
          <w:p w14:paraId="60D11DF8" w14:textId="77777777" w:rsidR="0017691C" w:rsidRPr="00DA6200" w:rsidRDefault="0017691C" w:rsidP="00F75551">
            <w:pPr>
              <w:spacing w:line="480" w:lineRule="auto"/>
              <w:rPr>
                <w:sz w:val="20"/>
                <w:szCs w:val="20"/>
              </w:rPr>
            </w:pPr>
            <w:r w:rsidRPr="00DA6200">
              <w:rPr>
                <w:sz w:val="20"/>
                <w:szCs w:val="20"/>
              </w:rPr>
              <w:t>C_MDFM</w:t>
            </w:r>
          </w:p>
        </w:tc>
        <w:tc>
          <w:tcPr>
            <w:tcW w:w="1559" w:type="dxa"/>
            <w:tcBorders>
              <w:top w:val="single" w:sz="4" w:space="0" w:color="auto"/>
              <w:left w:val="single" w:sz="4" w:space="0" w:color="auto"/>
              <w:right w:val="single" w:sz="4" w:space="0" w:color="auto"/>
            </w:tcBorders>
          </w:tcPr>
          <w:p w14:paraId="5177AF06" w14:textId="77777777" w:rsidR="0017691C" w:rsidRPr="00DA6200" w:rsidRDefault="0017691C" w:rsidP="00F75551">
            <w:pPr>
              <w:spacing w:line="48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778263A6" w14:textId="24866D16" w:rsidR="0017691C" w:rsidRPr="00DA6200" w:rsidRDefault="0017691C" w:rsidP="00F75551">
            <w:pPr>
              <w:spacing w:line="480" w:lineRule="auto"/>
              <w:rPr>
                <w:sz w:val="20"/>
                <w:szCs w:val="20"/>
              </w:rPr>
            </w:pPr>
            <w:r w:rsidRPr="00DA6200">
              <w:rPr>
                <w:sz w:val="20"/>
                <w:szCs w:val="20"/>
              </w:rPr>
              <w:t xml:space="preserve">Colwell’s indices provide a measure of the seasonal predictability of flow events and therefore water availability within the riparian zone. </w:t>
            </w:r>
            <w:r w:rsidRPr="00DA6200">
              <w:rPr>
                <w:iCs/>
                <w:sz w:val="20"/>
                <w:szCs w:val="20"/>
              </w:rPr>
              <w:lastRenderedPageBreak/>
              <w:t>Constancy</w:t>
            </w:r>
            <w:r w:rsidR="003D73CD">
              <w:rPr>
                <w:sz w:val="20"/>
                <w:szCs w:val="20"/>
              </w:rPr>
              <w:t xml:space="preserve"> (C</w:t>
            </w:r>
            <w:proofErr w:type="gramStart"/>
            <w:r w:rsidR="003D73CD">
              <w:rPr>
                <w:sz w:val="20"/>
                <w:szCs w:val="20"/>
              </w:rPr>
              <w:t xml:space="preserve">) </w:t>
            </w:r>
            <w:r w:rsidRPr="00DA6200">
              <w:rPr>
                <w:sz w:val="20"/>
                <w:szCs w:val="20"/>
              </w:rPr>
              <w:t xml:space="preserve"> measures</w:t>
            </w:r>
            <w:proofErr w:type="gramEnd"/>
            <w:r w:rsidRPr="00DA6200">
              <w:rPr>
                <w:sz w:val="20"/>
                <w:szCs w:val="20"/>
              </w:rPr>
              <w:t xml:space="preserve"> uniformity of flow across seasons, and is maximised when flow conditions do not differ between seasons. </w:t>
            </w:r>
            <w:r w:rsidRPr="00DA6200">
              <w:rPr>
                <w:iCs/>
                <w:sz w:val="20"/>
                <w:szCs w:val="20"/>
              </w:rPr>
              <w:t>Contingency (M)</w:t>
            </w:r>
            <w:r w:rsidRPr="00DA6200">
              <w:rPr>
                <w:sz w:val="20"/>
                <w:szCs w:val="20"/>
              </w:rPr>
              <w:t xml:space="preserve"> is a measure of </w:t>
            </w:r>
            <w:proofErr w:type="spellStart"/>
            <w:r w:rsidRPr="00DA6200">
              <w:rPr>
                <w:sz w:val="20"/>
                <w:szCs w:val="20"/>
              </w:rPr>
              <w:t>interannual</w:t>
            </w:r>
            <w:proofErr w:type="spellEnd"/>
            <w:r w:rsidRPr="00DA6200">
              <w:rPr>
                <w:sz w:val="20"/>
                <w:szCs w:val="20"/>
              </w:rPr>
              <w:t xml:space="preserve"> uniformity in seasonal flow patterns, and is maximized when seasonal patterns of flow are consistent between years.  We generated Colwell’s indices for both average flow conditions and minimum flows conditions.</w:t>
            </w:r>
            <w:commentRangeEnd w:id="28"/>
            <w:r w:rsidRPr="00DA6200">
              <w:rPr>
                <w:rStyle w:val="CommentReference"/>
                <w:sz w:val="20"/>
                <w:szCs w:val="20"/>
              </w:rPr>
              <w:commentReference w:id="28"/>
            </w:r>
            <w:r w:rsidR="00D94A21">
              <w:rPr>
                <w:rStyle w:val="CommentReference"/>
                <w:rFonts w:eastAsia="MS Mincho"/>
              </w:rPr>
              <w:commentReference w:id="29"/>
            </w:r>
          </w:p>
        </w:tc>
      </w:tr>
      <w:commentRangeEnd w:id="29"/>
      <w:tr w:rsidR="0017691C" w:rsidRPr="00DE2EFD" w14:paraId="1498ED07" w14:textId="77777777" w:rsidTr="00F75551">
        <w:tc>
          <w:tcPr>
            <w:tcW w:w="2204" w:type="dxa"/>
            <w:tcBorders>
              <w:top w:val="nil"/>
              <w:bottom w:val="nil"/>
              <w:right w:val="single" w:sz="4" w:space="0" w:color="auto"/>
            </w:tcBorders>
          </w:tcPr>
          <w:p w14:paraId="0D3D4088" w14:textId="77777777" w:rsidR="0017691C" w:rsidRPr="00DA6200" w:rsidRDefault="0017691C" w:rsidP="00F75551">
            <w:pPr>
              <w:spacing w:line="480" w:lineRule="auto"/>
              <w:rPr>
                <w:sz w:val="20"/>
                <w:szCs w:val="20"/>
              </w:rPr>
            </w:pPr>
            <w:r w:rsidRPr="00DA6200">
              <w:rPr>
                <w:sz w:val="20"/>
                <w:szCs w:val="20"/>
              </w:rPr>
              <w:t xml:space="preserve">Contingency of monthly mean daily flow </w:t>
            </w:r>
          </w:p>
        </w:tc>
        <w:tc>
          <w:tcPr>
            <w:tcW w:w="1902" w:type="dxa"/>
            <w:tcBorders>
              <w:left w:val="single" w:sz="4" w:space="0" w:color="auto"/>
              <w:right w:val="single" w:sz="4" w:space="0" w:color="auto"/>
            </w:tcBorders>
          </w:tcPr>
          <w:p w14:paraId="01E14FB7" w14:textId="77777777" w:rsidR="0017691C" w:rsidRPr="00DA6200" w:rsidRDefault="0017691C" w:rsidP="00F75551">
            <w:pPr>
              <w:spacing w:line="480" w:lineRule="auto"/>
              <w:rPr>
                <w:sz w:val="20"/>
                <w:szCs w:val="20"/>
              </w:rPr>
            </w:pPr>
            <w:r w:rsidRPr="00DA6200">
              <w:rPr>
                <w:sz w:val="20"/>
                <w:szCs w:val="20"/>
              </w:rPr>
              <w:t>M_MDFM</w:t>
            </w:r>
          </w:p>
        </w:tc>
        <w:tc>
          <w:tcPr>
            <w:tcW w:w="1559" w:type="dxa"/>
            <w:tcBorders>
              <w:left w:val="single" w:sz="4" w:space="0" w:color="auto"/>
              <w:right w:val="single" w:sz="4" w:space="0" w:color="auto"/>
            </w:tcBorders>
          </w:tcPr>
          <w:p w14:paraId="3BBBDCB3" w14:textId="66FB86F6"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tcBorders>
          </w:tcPr>
          <w:p w14:paraId="310E81DE" w14:textId="77777777" w:rsidR="0017691C" w:rsidRPr="00DA6200" w:rsidRDefault="0017691C" w:rsidP="00F75551">
            <w:pPr>
              <w:spacing w:line="480" w:lineRule="auto"/>
              <w:rPr>
                <w:sz w:val="20"/>
                <w:szCs w:val="20"/>
              </w:rPr>
            </w:pPr>
          </w:p>
        </w:tc>
      </w:tr>
      <w:tr w:rsidR="0017691C" w:rsidRPr="00DE2EFD" w14:paraId="5E8A22C8" w14:textId="77777777" w:rsidTr="00F75551">
        <w:tc>
          <w:tcPr>
            <w:tcW w:w="2204" w:type="dxa"/>
            <w:tcBorders>
              <w:top w:val="nil"/>
              <w:bottom w:val="nil"/>
              <w:right w:val="single" w:sz="4" w:space="0" w:color="auto"/>
            </w:tcBorders>
          </w:tcPr>
          <w:p w14:paraId="49C9F50B" w14:textId="77777777" w:rsidR="0017691C" w:rsidRPr="00DA6200" w:rsidRDefault="0017691C" w:rsidP="00F75551">
            <w:pPr>
              <w:spacing w:line="480" w:lineRule="auto"/>
              <w:rPr>
                <w:sz w:val="20"/>
                <w:szCs w:val="20"/>
              </w:rPr>
            </w:pPr>
            <w:r w:rsidRPr="00DA6200">
              <w:rPr>
                <w:sz w:val="20"/>
                <w:szCs w:val="20"/>
              </w:rPr>
              <w:lastRenderedPageBreak/>
              <w:t>Constancy based on monthly minimum daily flow</w:t>
            </w:r>
          </w:p>
        </w:tc>
        <w:tc>
          <w:tcPr>
            <w:tcW w:w="1902" w:type="dxa"/>
            <w:tcBorders>
              <w:left w:val="single" w:sz="4" w:space="0" w:color="auto"/>
              <w:right w:val="single" w:sz="4" w:space="0" w:color="auto"/>
            </w:tcBorders>
          </w:tcPr>
          <w:p w14:paraId="63CA761E" w14:textId="77777777" w:rsidR="0017691C" w:rsidRPr="00DA6200" w:rsidRDefault="0017691C" w:rsidP="00F75551">
            <w:pPr>
              <w:spacing w:line="480" w:lineRule="auto"/>
              <w:rPr>
                <w:sz w:val="20"/>
                <w:szCs w:val="20"/>
              </w:rPr>
            </w:pPr>
            <w:proofErr w:type="spellStart"/>
            <w:r w:rsidRPr="00DA6200">
              <w:rPr>
                <w:sz w:val="20"/>
                <w:szCs w:val="20"/>
              </w:rPr>
              <w:t>C_MinM</w:t>
            </w:r>
            <w:proofErr w:type="spellEnd"/>
          </w:p>
        </w:tc>
        <w:tc>
          <w:tcPr>
            <w:tcW w:w="1559" w:type="dxa"/>
            <w:tcBorders>
              <w:left w:val="single" w:sz="4" w:space="0" w:color="auto"/>
              <w:right w:val="single" w:sz="4" w:space="0" w:color="auto"/>
            </w:tcBorders>
          </w:tcPr>
          <w:p w14:paraId="692255E8" w14:textId="3E14A6BF"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tcBorders>
          </w:tcPr>
          <w:p w14:paraId="65468C88" w14:textId="77777777" w:rsidR="0017691C" w:rsidRPr="00DA6200" w:rsidRDefault="0017691C" w:rsidP="00F75551">
            <w:pPr>
              <w:spacing w:line="480" w:lineRule="auto"/>
              <w:rPr>
                <w:sz w:val="20"/>
                <w:szCs w:val="20"/>
              </w:rPr>
            </w:pPr>
          </w:p>
        </w:tc>
      </w:tr>
      <w:tr w:rsidR="0017691C" w:rsidRPr="00DE2EFD" w14:paraId="13E547AF" w14:textId="77777777" w:rsidTr="00F75551">
        <w:tc>
          <w:tcPr>
            <w:tcW w:w="2204" w:type="dxa"/>
            <w:tcBorders>
              <w:top w:val="nil"/>
              <w:bottom w:val="single" w:sz="4" w:space="0" w:color="auto"/>
              <w:right w:val="single" w:sz="4" w:space="0" w:color="auto"/>
            </w:tcBorders>
          </w:tcPr>
          <w:p w14:paraId="746549A4" w14:textId="77777777" w:rsidR="0017691C" w:rsidRPr="00DA6200" w:rsidRDefault="0017691C" w:rsidP="00F75551">
            <w:pPr>
              <w:spacing w:line="480" w:lineRule="auto"/>
              <w:rPr>
                <w:sz w:val="20"/>
                <w:szCs w:val="20"/>
              </w:rPr>
            </w:pPr>
            <w:r w:rsidRPr="00DA6200">
              <w:rPr>
                <w:sz w:val="20"/>
                <w:szCs w:val="20"/>
              </w:rPr>
              <w:lastRenderedPageBreak/>
              <w:t xml:space="preserve">Contingency based on monthly minimum daily flow </w:t>
            </w:r>
          </w:p>
        </w:tc>
        <w:tc>
          <w:tcPr>
            <w:tcW w:w="1902" w:type="dxa"/>
            <w:tcBorders>
              <w:left w:val="single" w:sz="4" w:space="0" w:color="auto"/>
              <w:bottom w:val="single" w:sz="4" w:space="0" w:color="auto"/>
              <w:right w:val="single" w:sz="4" w:space="0" w:color="auto"/>
            </w:tcBorders>
          </w:tcPr>
          <w:p w14:paraId="6CC70380" w14:textId="77777777" w:rsidR="0017691C" w:rsidRPr="00DA6200" w:rsidRDefault="0017691C" w:rsidP="00F75551">
            <w:pPr>
              <w:spacing w:line="480" w:lineRule="auto"/>
              <w:rPr>
                <w:sz w:val="20"/>
                <w:szCs w:val="20"/>
              </w:rPr>
            </w:pPr>
            <w:proofErr w:type="spellStart"/>
            <w:r w:rsidRPr="00DA6200">
              <w:rPr>
                <w:sz w:val="20"/>
                <w:szCs w:val="20"/>
              </w:rPr>
              <w:t>M_MinM</w:t>
            </w:r>
            <w:proofErr w:type="spellEnd"/>
          </w:p>
        </w:tc>
        <w:tc>
          <w:tcPr>
            <w:tcW w:w="1559" w:type="dxa"/>
            <w:tcBorders>
              <w:left w:val="single" w:sz="4" w:space="0" w:color="auto"/>
              <w:bottom w:val="single" w:sz="4" w:space="0" w:color="auto"/>
              <w:right w:val="single" w:sz="4" w:space="0" w:color="auto"/>
            </w:tcBorders>
          </w:tcPr>
          <w:p w14:paraId="29DE2722" w14:textId="7E0AA99F" w:rsidR="0017691C" w:rsidRPr="00DA6200" w:rsidRDefault="0017691C" w:rsidP="00F75551">
            <w:pPr>
              <w:spacing w:line="480" w:lineRule="auto"/>
              <w:rPr>
                <w:sz w:val="20"/>
                <w:szCs w:val="20"/>
              </w:rPr>
            </w:pPr>
            <w:r w:rsidRPr="00DA6200">
              <w:rPr>
                <w:sz w:val="20"/>
                <w:szCs w:val="20"/>
              </w:rPr>
              <w:t>dimensionless</w:t>
            </w:r>
          </w:p>
        </w:tc>
        <w:tc>
          <w:tcPr>
            <w:tcW w:w="3351" w:type="dxa"/>
            <w:vMerge/>
            <w:tcBorders>
              <w:left w:val="single" w:sz="4" w:space="0" w:color="auto"/>
              <w:bottom w:val="single" w:sz="4" w:space="0" w:color="auto"/>
            </w:tcBorders>
          </w:tcPr>
          <w:p w14:paraId="4A9010E7" w14:textId="77777777" w:rsidR="0017691C" w:rsidRPr="00DA6200" w:rsidRDefault="0017691C" w:rsidP="00F75551">
            <w:pPr>
              <w:spacing w:line="480" w:lineRule="auto"/>
              <w:rPr>
                <w:sz w:val="20"/>
                <w:szCs w:val="20"/>
              </w:rPr>
            </w:pPr>
          </w:p>
        </w:tc>
      </w:tr>
      <w:tr w:rsidR="0017691C" w:rsidRPr="00DE2EFD" w14:paraId="204BB44E" w14:textId="77777777" w:rsidTr="00F75551">
        <w:tc>
          <w:tcPr>
            <w:tcW w:w="9016" w:type="dxa"/>
            <w:gridSpan w:val="4"/>
            <w:tcBorders>
              <w:top w:val="single" w:sz="4" w:space="0" w:color="auto"/>
              <w:bottom w:val="single" w:sz="4" w:space="0" w:color="auto"/>
            </w:tcBorders>
          </w:tcPr>
          <w:p w14:paraId="5DFBCF47" w14:textId="29FA6309" w:rsidR="0017691C" w:rsidRPr="00DA6200" w:rsidRDefault="0017691C" w:rsidP="00F75551">
            <w:pPr>
              <w:spacing w:line="480" w:lineRule="auto"/>
              <w:rPr>
                <w:i/>
                <w:sz w:val="20"/>
                <w:szCs w:val="20"/>
              </w:rPr>
            </w:pPr>
            <w:r w:rsidRPr="00DA6200">
              <w:rPr>
                <w:i/>
                <w:sz w:val="20"/>
                <w:szCs w:val="20"/>
              </w:rPr>
              <w:t xml:space="preserve">Flow seasonality </w:t>
            </w:r>
          </w:p>
        </w:tc>
      </w:tr>
      <w:tr w:rsidR="0017691C" w:rsidRPr="00DE2EFD" w14:paraId="64D44165" w14:textId="77777777" w:rsidTr="00F75551">
        <w:tc>
          <w:tcPr>
            <w:tcW w:w="2204" w:type="dxa"/>
            <w:tcBorders>
              <w:top w:val="single" w:sz="4" w:space="0" w:color="auto"/>
              <w:bottom w:val="nil"/>
              <w:right w:val="single" w:sz="4" w:space="0" w:color="auto"/>
            </w:tcBorders>
          </w:tcPr>
          <w:p w14:paraId="1350E231" w14:textId="77777777" w:rsidR="0017691C" w:rsidRPr="00DA6200" w:rsidRDefault="0017691C" w:rsidP="00F75551">
            <w:pPr>
              <w:spacing w:line="480" w:lineRule="auto"/>
              <w:rPr>
                <w:sz w:val="20"/>
                <w:szCs w:val="20"/>
              </w:rPr>
            </w:pPr>
            <w:r w:rsidRPr="00DA6200">
              <w:rPr>
                <w:sz w:val="20"/>
                <w:szCs w:val="20"/>
              </w:rPr>
              <w:t>Average mean daily flow for Spring *</w:t>
            </w:r>
          </w:p>
        </w:tc>
        <w:tc>
          <w:tcPr>
            <w:tcW w:w="1902" w:type="dxa"/>
            <w:tcBorders>
              <w:top w:val="single" w:sz="4" w:space="0" w:color="auto"/>
              <w:left w:val="single" w:sz="4" w:space="0" w:color="auto"/>
              <w:right w:val="single" w:sz="4" w:space="0" w:color="auto"/>
            </w:tcBorders>
          </w:tcPr>
          <w:p w14:paraId="21021AB7" w14:textId="77777777" w:rsidR="0017691C" w:rsidRPr="00DA6200" w:rsidRDefault="0017691C" w:rsidP="00F75551">
            <w:pPr>
              <w:spacing w:line="480" w:lineRule="auto"/>
              <w:rPr>
                <w:sz w:val="20"/>
                <w:szCs w:val="20"/>
              </w:rPr>
            </w:pPr>
            <w:proofErr w:type="spellStart"/>
            <w:r w:rsidRPr="00DA6200">
              <w:rPr>
                <w:sz w:val="20"/>
                <w:szCs w:val="20"/>
              </w:rPr>
              <w:t>MDFMDFSpring</w:t>
            </w:r>
            <w:proofErr w:type="spellEnd"/>
          </w:p>
        </w:tc>
        <w:tc>
          <w:tcPr>
            <w:tcW w:w="1559" w:type="dxa"/>
            <w:tcBorders>
              <w:top w:val="single" w:sz="4" w:space="0" w:color="auto"/>
              <w:left w:val="single" w:sz="4" w:space="0" w:color="auto"/>
              <w:right w:val="single" w:sz="4" w:space="0" w:color="auto"/>
            </w:tcBorders>
          </w:tcPr>
          <w:p w14:paraId="68C798B3" w14:textId="77777777" w:rsidR="0017691C" w:rsidRPr="00DA6200" w:rsidRDefault="0017691C" w:rsidP="00F75551">
            <w:pPr>
              <w:spacing w:line="480" w:lineRule="auto"/>
              <w:rPr>
                <w:sz w:val="20"/>
                <w:szCs w:val="20"/>
              </w:rPr>
            </w:pPr>
            <w:r w:rsidRPr="00DA6200">
              <w:rPr>
                <w:sz w:val="20"/>
                <w:szCs w:val="20"/>
              </w:rPr>
              <w:t>dimensionless</w:t>
            </w:r>
          </w:p>
        </w:tc>
        <w:tc>
          <w:tcPr>
            <w:tcW w:w="3351" w:type="dxa"/>
            <w:vMerge w:val="restart"/>
            <w:tcBorders>
              <w:top w:val="single" w:sz="4" w:space="0" w:color="auto"/>
              <w:left w:val="single" w:sz="4" w:space="0" w:color="auto"/>
            </w:tcBorders>
          </w:tcPr>
          <w:p w14:paraId="4C39EA09" w14:textId="05B61715" w:rsidR="0017691C" w:rsidRPr="00DA6200" w:rsidRDefault="0017691C" w:rsidP="00F75551">
            <w:pPr>
              <w:spacing w:line="480" w:lineRule="auto"/>
              <w:rPr>
                <w:sz w:val="20"/>
                <w:szCs w:val="20"/>
              </w:rPr>
            </w:pPr>
            <w:r w:rsidRPr="00DA6200">
              <w:rPr>
                <w:sz w:val="20"/>
                <w:szCs w:val="20"/>
              </w:rPr>
              <w:t>These metrics describe the average magnitude and variability within mean daily flows for each season.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17691C" w:rsidRPr="00DE2EFD" w14:paraId="235C8C96" w14:textId="77777777" w:rsidTr="00F75551">
        <w:tc>
          <w:tcPr>
            <w:tcW w:w="2204" w:type="dxa"/>
            <w:tcBorders>
              <w:top w:val="nil"/>
              <w:bottom w:val="nil"/>
              <w:right w:val="single" w:sz="4" w:space="0" w:color="auto"/>
            </w:tcBorders>
          </w:tcPr>
          <w:p w14:paraId="3DDDAFA2" w14:textId="77777777" w:rsidR="0017691C" w:rsidRPr="00DE2EFD" w:rsidRDefault="0017691C" w:rsidP="00F75551">
            <w:pPr>
              <w:spacing w:line="480" w:lineRule="auto"/>
            </w:pPr>
            <w:r>
              <w:t>Average mean daily flow for Summer *</w:t>
            </w:r>
          </w:p>
        </w:tc>
        <w:tc>
          <w:tcPr>
            <w:tcW w:w="1902" w:type="dxa"/>
            <w:tcBorders>
              <w:left w:val="single" w:sz="4" w:space="0" w:color="auto"/>
              <w:right w:val="single" w:sz="4" w:space="0" w:color="auto"/>
            </w:tcBorders>
          </w:tcPr>
          <w:p w14:paraId="7CA7C1EC" w14:textId="77777777" w:rsidR="0017691C" w:rsidRPr="00DE2EFD" w:rsidRDefault="0017691C" w:rsidP="00F75551">
            <w:pPr>
              <w:spacing w:line="480" w:lineRule="auto"/>
            </w:pPr>
            <w:proofErr w:type="spellStart"/>
            <w:r>
              <w:t>MDFMDFSummer</w:t>
            </w:r>
            <w:proofErr w:type="spellEnd"/>
          </w:p>
        </w:tc>
        <w:tc>
          <w:tcPr>
            <w:tcW w:w="1559" w:type="dxa"/>
            <w:tcBorders>
              <w:left w:val="single" w:sz="4" w:space="0" w:color="auto"/>
              <w:right w:val="single" w:sz="4" w:space="0" w:color="auto"/>
            </w:tcBorders>
          </w:tcPr>
          <w:p w14:paraId="4AC78666"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637BE712" w14:textId="77777777" w:rsidR="0017691C" w:rsidRPr="00DE2EFD" w:rsidRDefault="0017691C" w:rsidP="00F75551">
            <w:pPr>
              <w:spacing w:line="480" w:lineRule="auto"/>
            </w:pPr>
          </w:p>
        </w:tc>
      </w:tr>
      <w:tr w:rsidR="0017691C" w:rsidRPr="00DE2EFD" w14:paraId="4F9BAC54" w14:textId="77777777" w:rsidTr="00F75551">
        <w:tc>
          <w:tcPr>
            <w:tcW w:w="2204" w:type="dxa"/>
            <w:tcBorders>
              <w:top w:val="nil"/>
              <w:bottom w:val="nil"/>
              <w:right w:val="single" w:sz="4" w:space="0" w:color="auto"/>
            </w:tcBorders>
          </w:tcPr>
          <w:p w14:paraId="308A1150" w14:textId="77777777" w:rsidR="0017691C" w:rsidRPr="00DE2EFD" w:rsidRDefault="0017691C" w:rsidP="00F75551">
            <w:pPr>
              <w:spacing w:line="480" w:lineRule="auto"/>
            </w:pPr>
            <w:r>
              <w:t>Average mean daily flow for Autumn *</w:t>
            </w:r>
          </w:p>
        </w:tc>
        <w:tc>
          <w:tcPr>
            <w:tcW w:w="1902" w:type="dxa"/>
            <w:tcBorders>
              <w:left w:val="single" w:sz="4" w:space="0" w:color="auto"/>
              <w:right w:val="single" w:sz="4" w:space="0" w:color="auto"/>
            </w:tcBorders>
          </w:tcPr>
          <w:p w14:paraId="3BC6F418" w14:textId="77777777" w:rsidR="0017691C" w:rsidRPr="00DE2EFD" w:rsidRDefault="0017691C" w:rsidP="00F75551">
            <w:pPr>
              <w:spacing w:line="480" w:lineRule="auto"/>
            </w:pPr>
            <w:proofErr w:type="spellStart"/>
            <w:r>
              <w:t>MDFMDFAutumn</w:t>
            </w:r>
            <w:proofErr w:type="spellEnd"/>
          </w:p>
        </w:tc>
        <w:tc>
          <w:tcPr>
            <w:tcW w:w="1559" w:type="dxa"/>
            <w:tcBorders>
              <w:left w:val="single" w:sz="4" w:space="0" w:color="auto"/>
              <w:right w:val="single" w:sz="4" w:space="0" w:color="auto"/>
            </w:tcBorders>
          </w:tcPr>
          <w:p w14:paraId="5A8F01E0"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3B47E151" w14:textId="77777777" w:rsidR="0017691C" w:rsidRPr="00DE2EFD" w:rsidRDefault="0017691C" w:rsidP="00F75551">
            <w:pPr>
              <w:spacing w:line="480" w:lineRule="auto"/>
            </w:pPr>
          </w:p>
        </w:tc>
      </w:tr>
      <w:tr w:rsidR="0017691C" w:rsidRPr="00DE2EFD" w14:paraId="3142791A" w14:textId="77777777" w:rsidTr="00F75551">
        <w:tc>
          <w:tcPr>
            <w:tcW w:w="2204" w:type="dxa"/>
            <w:tcBorders>
              <w:top w:val="nil"/>
              <w:bottom w:val="nil"/>
              <w:right w:val="single" w:sz="4" w:space="0" w:color="auto"/>
            </w:tcBorders>
          </w:tcPr>
          <w:p w14:paraId="222EEC6F" w14:textId="77777777" w:rsidR="0017691C" w:rsidRPr="00DE2EFD" w:rsidRDefault="0017691C" w:rsidP="00F75551">
            <w:pPr>
              <w:spacing w:line="480" w:lineRule="auto"/>
            </w:pPr>
            <w:r>
              <w:t>Average mean daily flow for Winter *</w:t>
            </w:r>
          </w:p>
        </w:tc>
        <w:tc>
          <w:tcPr>
            <w:tcW w:w="1902" w:type="dxa"/>
            <w:tcBorders>
              <w:left w:val="single" w:sz="4" w:space="0" w:color="auto"/>
              <w:right w:val="single" w:sz="4" w:space="0" w:color="auto"/>
            </w:tcBorders>
          </w:tcPr>
          <w:p w14:paraId="7D311099" w14:textId="77777777" w:rsidR="0017691C" w:rsidRPr="00DE2EFD" w:rsidRDefault="0017691C" w:rsidP="00F75551">
            <w:pPr>
              <w:spacing w:line="480" w:lineRule="auto"/>
            </w:pPr>
            <w:proofErr w:type="spellStart"/>
            <w:r>
              <w:t>MDFMDFWinter</w:t>
            </w:r>
            <w:proofErr w:type="spellEnd"/>
          </w:p>
        </w:tc>
        <w:tc>
          <w:tcPr>
            <w:tcW w:w="1559" w:type="dxa"/>
            <w:tcBorders>
              <w:left w:val="single" w:sz="4" w:space="0" w:color="auto"/>
              <w:right w:val="single" w:sz="4" w:space="0" w:color="auto"/>
            </w:tcBorders>
          </w:tcPr>
          <w:p w14:paraId="5E56B936"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400C41BB" w14:textId="77777777" w:rsidR="0017691C" w:rsidRPr="00DE2EFD" w:rsidRDefault="0017691C" w:rsidP="00F75551">
            <w:pPr>
              <w:spacing w:line="480" w:lineRule="auto"/>
            </w:pPr>
          </w:p>
        </w:tc>
      </w:tr>
      <w:tr w:rsidR="0017691C" w:rsidRPr="00DE2EFD" w14:paraId="048EF1C5" w14:textId="77777777" w:rsidTr="00F75551">
        <w:tc>
          <w:tcPr>
            <w:tcW w:w="2204" w:type="dxa"/>
            <w:tcBorders>
              <w:top w:val="nil"/>
              <w:bottom w:val="nil"/>
              <w:right w:val="single" w:sz="4" w:space="0" w:color="auto"/>
            </w:tcBorders>
          </w:tcPr>
          <w:p w14:paraId="5E2CAFF0" w14:textId="77777777" w:rsidR="0017691C" w:rsidRPr="00DE2EFD" w:rsidRDefault="0017691C" w:rsidP="00F75551">
            <w:pPr>
              <w:spacing w:line="480" w:lineRule="auto"/>
            </w:pPr>
            <w:r>
              <w:t xml:space="preserve">CV of mean daily flow for Spring </w:t>
            </w:r>
          </w:p>
        </w:tc>
        <w:tc>
          <w:tcPr>
            <w:tcW w:w="1902" w:type="dxa"/>
            <w:tcBorders>
              <w:left w:val="single" w:sz="4" w:space="0" w:color="auto"/>
              <w:right w:val="single" w:sz="4" w:space="0" w:color="auto"/>
            </w:tcBorders>
          </w:tcPr>
          <w:p w14:paraId="73666DB1" w14:textId="77777777" w:rsidR="0017691C" w:rsidRPr="00DE2EFD" w:rsidRDefault="0017691C" w:rsidP="00F75551">
            <w:pPr>
              <w:spacing w:line="480" w:lineRule="auto"/>
            </w:pPr>
            <w:proofErr w:type="spellStart"/>
            <w:r>
              <w:t>CVMDFSpring</w:t>
            </w:r>
            <w:proofErr w:type="spellEnd"/>
          </w:p>
        </w:tc>
        <w:tc>
          <w:tcPr>
            <w:tcW w:w="1559" w:type="dxa"/>
            <w:tcBorders>
              <w:left w:val="single" w:sz="4" w:space="0" w:color="auto"/>
              <w:right w:val="single" w:sz="4" w:space="0" w:color="auto"/>
            </w:tcBorders>
          </w:tcPr>
          <w:p w14:paraId="3B8B0188"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5EC69D57" w14:textId="77777777" w:rsidR="0017691C" w:rsidRPr="00DE2EFD" w:rsidRDefault="0017691C" w:rsidP="00F75551">
            <w:pPr>
              <w:spacing w:line="480" w:lineRule="auto"/>
            </w:pPr>
          </w:p>
        </w:tc>
      </w:tr>
      <w:tr w:rsidR="0017691C" w:rsidRPr="00DE2EFD" w14:paraId="472920E7" w14:textId="77777777" w:rsidTr="00F75551">
        <w:tc>
          <w:tcPr>
            <w:tcW w:w="2204" w:type="dxa"/>
            <w:tcBorders>
              <w:top w:val="nil"/>
              <w:bottom w:val="nil"/>
              <w:right w:val="single" w:sz="4" w:space="0" w:color="auto"/>
            </w:tcBorders>
          </w:tcPr>
          <w:p w14:paraId="7ADDB9E7" w14:textId="77777777" w:rsidR="0017691C" w:rsidRPr="00DE2EFD" w:rsidRDefault="0017691C" w:rsidP="00F75551">
            <w:pPr>
              <w:spacing w:line="480" w:lineRule="auto"/>
            </w:pPr>
            <w:r>
              <w:t xml:space="preserve">CV of mean daily flow for Summer </w:t>
            </w:r>
          </w:p>
        </w:tc>
        <w:tc>
          <w:tcPr>
            <w:tcW w:w="1902" w:type="dxa"/>
            <w:tcBorders>
              <w:left w:val="single" w:sz="4" w:space="0" w:color="auto"/>
              <w:right w:val="single" w:sz="4" w:space="0" w:color="auto"/>
            </w:tcBorders>
          </w:tcPr>
          <w:p w14:paraId="2731BA9F" w14:textId="77777777" w:rsidR="0017691C" w:rsidRPr="00DE2EFD" w:rsidRDefault="0017691C" w:rsidP="00F75551">
            <w:pPr>
              <w:spacing w:line="480" w:lineRule="auto"/>
            </w:pPr>
            <w:proofErr w:type="spellStart"/>
            <w:r>
              <w:t>CVMDFSummer</w:t>
            </w:r>
            <w:proofErr w:type="spellEnd"/>
          </w:p>
        </w:tc>
        <w:tc>
          <w:tcPr>
            <w:tcW w:w="1559" w:type="dxa"/>
            <w:tcBorders>
              <w:left w:val="single" w:sz="4" w:space="0" w:color="auto"/>
              <w:right w:val="single" w:sz="4" w:space="0" w:color="auto"/>
            </w:tcBorders>
          </w:tcPr>
          <w:p w14:paraId="39D12839"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2800F0F8" w14:textId="77777777" w:rsidR="0017691C" w:rsidRPr="00DE2EFD" w:rsidRDefault="0017691C" w:rsidP="00F75551">
            <w:pPr>
              <w:spacing w:line="480" w:lineRule="auto"/>
            </w:pPr>
          </w:p>
        </w:tc>
      </w:tr>
      <w:tr w:rsidR="0017691C" w:rsidRPr="00DE2EFD" w14:paraId="26A02B08" w14:textId="77777777" w:rsidTr="00F75551">
        <w:tc>
          <w:tcPr>
            <w:tcW w:w="2204" w:type="dxa"/>
            <w:tcBorders>
              <w:top w:val="nil"/>
              <w:bottom w:val="nil"/>
              <w:right w:val="single" w:sz="4" w:space="0" w:color="auto"/>
            </w:tcBorders>
          </w:tcPr>
          <w:p w14:paraId="0FE00A59" w14:textId="77777777" w:rsidR="0017691C" w:rsidRPr="00DE2EFD" w:rsidRDefault="0017691C" w:rsidP="00F75551">
            <w:pPr>
              <w:spacing w:line="480" w:lineRule="auto"/>
            </w:pPr>
            <w:r>
              <w:lastRenderedPageBreak/>
              <w:t xml:space="preserve">CV of mean daily flow for Autumn </w:t>
            </w:r>
          </w:p>
        </w:tc>
        <w:tc>
          <w:tcPr>
            <w:tcW w:w="1902" w:type="dxa"/>
            <w:tcBorders>
              <w:left w:val="single" w:sz="4" w:space="0" w:color="auto"/>
              <w:right w:val="single" w:sz="4" w:space="0" w:color="auto"/>
            </w:tcBorders>
          </w:tcPr>
          <w:p w14:paraId="20F9B64D" w14:textId="77777777" w:rsidR="0017691C" w:rsidRPr="00DE2EFD" w:rsidRDefault="0017691C" w:rsidP="00F75551">
            <w:pPr>
              <w:spacing w:line="480" w:lineRule="auto"/>
            </w:pPr>
            <w:proofErr w:type="spellStart"/>
            <w:r>
              <w:t>CVMDFAutumn</w:t>
            </w:r>
            <w:proofErr w:type="spellEnd"/>
          </w:p>
        </w:tc>
        <w:tc>
          <w:tcPr>
            <w:tcW w:w="1559" w:type="dxa"/>
            <w:tcBorders>
              <w:left w:val="single" w:sz="4" w:space="0" w:color="auto"/>
              <w:right w:val="single" w:sz="4" w:space="0" w:color="auto"/>
            </w:tcBorders>
          </w:tcPr>
          <w:p w14:paraId="26D363C4"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16A72E19" w14:textId="77777777" w:rsidR="0017691C" w:rsidRPr="00DE2EFD" w:rsidRDefault="0017691C" w:rsidP="00F75551">
            <w:pPr>
              <w:spacing w:line="480" w:lineRule="auto"/>
            </w:pPr>
          </w:p>
        </w:tc>
      </w:tr>
      <w:tr w:rsidR="0017691C" w:rsidRPr="00DE2EFD" w14:paraId="72CB254D" w14:textId="77777777" w:rsidTr="00F75551">
        <w:tc>
          <w:tcPr>
            <w:tcW w:w="2204" w:type="dxa"/>
            <w:tcBorders>
              <w:top w:val="nil"/>
              <w:bottom w:val="single" w:sz="4" w:space="0" w:color="auto"/>
              <w:right w:val="single" w:sz="4" w:space="0" w:color="auto"/>
            </w:tcBorders>
          </w:tcPr>
          <w:p w14:paraId="699FA35A" w14:textId="77777777" w:rsidR="0017691C" w:rsidRPr="00DE2EFD" w:rsidRDefault="0017691C" w:rsidP="00F75551">
            <w:pPr>
              <w:spacing w:line="480" w:lineRule="auto"/>
            </w:pPr>
            <w:r>
              <w:t xml:space="preserve">CV of mean daily flow for Winter </w:t>
            </w:r>
          </w:p>
        </w:tc>
        <w:tc>
          <w:tcPr>
            <w:tcW w:w="1902" w:type="dxa"/>
            <w:tcBorders>
              <w:left w:val="single" w:sz="4" w:space="0" w:color="auto"/>
              <w:bottom w:val="single" w:sz="4" w:space="0" w:color="auto"/>
              <w:right w:val="single" w:sz="4" w:space="0" w:color="auto"/>
            </w:tcBorders>
          </w:tcPr>
          <w:p w14:paraId="2C4A9E8B" w14:textId="77777777" w:rsidR="0017691C" w:rsidRPr="00DE2EFD" w:rsidRDefault="0017691C" w:rsidP="00F75551">
            <w:pPr>
              <w:spacing w:line="480" w:lineRule="auto"/>
            </w:pPr>
            <w:proofErr w:type="spellStart"/>
            <w:r>
              <w:t>CVMDFWinter</w:t>
            </w:r>
            <w:proofErr w:type="spellEnd"/>
          </w:p>
        </w:tc>
        <w:tc>
          <w:tcPr>
            <w:tcW w:w="1559" w:type="dxa"/>
            <w:tcBorders>
              <w:left w:val="single" w:sz="4" w:space="0" w:color="auto"/>
              <w:bottom w:val="single" w:sz="4" w:space="0" w:color="auto"/>
              <w:right w:val="single" w:sz="4" w:space="0" w:color="auto"/>
            </w:tcBorders>
          </w:tcPr>
          <w:p w14:paraId="45B11516" w14:textId="77777777" w:rsidR="0017691C" w:rsidRPr="00DE2EFD" w:rsidRDefault="0017691C" w:rsidP="00F75551">
            <w:pPr>
              <w:spacing w:line="480" w:lineRule="auto"/>
            </w:pPr>
            <w:r>
              <w:t>dimensionless</w:t>
            </w:r>
          </w:p>
        </w:tc>
        <w:tc>
          <w:tcPr>
            <w:tcW w:w="3351" w:type="dxa"/>
            <w:vMerge/>
            <w:tcBorders>
              <w:left w:val="single" w:sz="4" w:space="0" w:color="auto"/>
            </w:tcBorders>
          </w:tcPr>
          <w:p w14:paraId="3582B79F" w14:textId="77777777" w:rsidR="0017691C" w:rsidRPr="00DE2EFD" w:rsidRDefault="0017691C" w:rsidP="00F75551">
            <w:pPr>
              <w:spacing w:line="480" w:lineRule="auto"/>
            </w:pPr>
          </w:p>
        </w:tc>
      </w:tr>
    </w:tbl>
    <w:p w14:paraId="6C8CB078" w14:textId="77777777" w:rsidR="0017691C" w:rsidRDefault="0017691C" w:rsidP="00F75551">
      <w:pPr>
        <w:spacing w:line="480" w:lineRule="auto"/>
      </w:pPr>
    </w:p>
    <w:p w14:paraId="6F83F054" w14:textId="77777777" w:rsidR="00F75551" w:rsidRPr="001149F4" w:rsidRDefault="00F75551" w:rsidP="00F75551">
      <w:pPr>
        <w:spacing w:line="480" w:lineRule="auto"/>
        <w:rPr>
          <w:i/>
        </w:rPr>
      </w:pPr>
      <w:r w:rsidRPr="00D0649C">
        <w:rPr>
          <w:i/>
        </w:rPr>
        <w:t>Functional diversity analysis</w:t>
      </w:r>
    </w:p>
    <w:p w14:paraId="33A7C825" w14:textId="6F4DB09B" w:rsidR="00F75551" w:rsidRDefault="00F75551" w:rsidP="00F75551">
      <w:pPr>
        <w:spacing w:line="480" w:lineRule="auto"/>
        <w:jc w:val="both"/>
      </w:pPr>
      <w:r>
        <w:t xml:space="preserve">All statistical analyses were performed using the R statistical programming environment </w:t>
      </w:r>
      <w:r>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"plainTextFormattedCitation" : "(R Core Team 2013)", "previouslyFormattedCitation" : "(R Core Team 2013)" }, "properties" : { "noteIndex" : 0 }, "schema" : "https://github.com/citation-style-language/schema/raw/master/csl-citation.json" }</w:instrText>
      </w:r>
      <w:r>
        <w:fldChar w:fldCharType="separate"/>
      </w:r>
      <w:r w:rsidRPr="00AC3ABD">
        <w:rPr>
          <w:noProof/>
        </w:rPr>
        <w:t>(R Core Team 2013)</w:t>
      </w:r>
      <w:r>
        <w:fldChar w:fldCharType="end"/>
      </w:r>
      <w:r>
        <w:t xml:space="preserve">. The R code used for these analyses can be retrieved from </w:t>
      </w:r>
      <w:r w:rsidRPr="001149F4">
        <w:t>https://github.com/jamesrlawson/functional-diversity/tree/master/scripts</w:t>
      </w:r>
      <w:r>
        <w:t>. Statistical significance was interpreted at alpha = 0.05.</w:t>
      </w:r>
      <w:r w:rsidRPr="0037340A">
        <w:t xml:space="preserve"> </w:t>
      </w:r>
    </w:p>
    <w:p w14:paraId="46B5F035" w14:textId="0C2AA2FF" w:rsidR="00F75551" w:rsidRDefault="00F75551" w:rsidP="00F75551">
      <w:pPr>
        <w:spacing w:line="480" w:lineRule="auto"/>
        <w:jc w:val="both"/>
      </w:pPr>
      <w:r>
        <w:t>Only species present at &gt;1 % cover in plots were included in the analysis (n=126, from a total of 327 species). Data deficient species lacking values for more than four traits could not be included in the analysis as they produced gaps in the distance matrix used to calculate functional diversity. Thus a final total of 107 species were included in the analysis</w:t>
      </w:r>
      <w:r w:rsidR="007A07AA">
        <w:t xml:space="preserve">. Data density exceeded 90% for all sites and averaged 97%; full data density information including trait specific values are shown in the Supporting Information. </w:t>
      </w:r>
      <w:r>
        <w:t>All trait values were transformed by log</w:t>
      </w:r>
      <w:r w:rsidRPr="00944400">
        <w:rPr>
          <w:vertAlign w:val="subscript"/>
        </w:rPr>
        <w:t>10</w:t>
      </w:r>
      <w:r>
        <w:rPr>
          <w:vertAlign w:val="subscript"/>
        </w:rPr>
        <w:t xml:space="preserve"> </w:t>
      </w:r>
      <w:r>
        <w:t xml:space="preserve">prior to analysis. </w:t>
      </w:r>
      <w:r w:rsidR="00422092">
        <w:t>S</w:t>
      </w:r>
      <w:r>
        <w:t>ummary statistics for the trait dataset</w:t>
      </w:r>
      <w:r w:rsidR="00422092">
        <w:t xml:space="preserve"> are also available in the Supporting Information</w:t>
      </w:r>
      <w:r>
        <w:t>.</w:t>
      </w:r>
    </w:p>
    <w:p w14:paraId="03C6BA8E" w14:textId="77777777" w:rsidR="00F75551" w:rsidRDefault="00F75551" w:rsidP="00F75551">
      <w:pPr>
        <w:spacing w:line="480" w:lineRule="auto"/>
      </w:pPr>
    </w:p>
    <w:p w14:paraId="79EF9EE4" w14:textId="26E2ECDF" w:rsidR="00F75551" w:rsidRDefault="00F75551" w:rsidP="00F75551">
      <w:pPr>
        <w:spacing w:line="480" w:lineRule="auto"/>
        <w:jc w:val="both"/>
      </w:pPr>
      <w:r>
        <w:t xml:space="preserve">Following </w:t>
      </w:r>
      <w:r>
        <w:fldChar w:fldCharType="begin" w:fldLock="1"/>
      </w:r>
      <w:r>
        <w:instrText>ADDIN CSL_CITATION { "citationItems" : [ { "id" : "ITEM-1", "itemData" : { "author" : [ { "dropping-particle" : "", "family" : "Leps", "given" : "J", "non-dropping-particle" : "", "parse-names" : false, "suffix" : "" }, { "dropping-particle" : "De", "family" : "Bello", "given" : "F", "non-dropping-particle" : "", "parse-names" : false, "suffix" : "" }, { "dropping-particle" : "", "family" : "Lavorel", "given" : "S", "non-dropping-particle" : "", "parse-names" : false, "suffix" : "" }, { "dropping-particle" : "", "family" : "Berman", "given" : "S", "non-dropping-particle" : "", "parse-names" : false, "suffix" : "" } ], "container-title" : "Preslia", "id" : "ITEM-1", "issued" : { "date-parts" : [ [ "2006" ] ] }, "page" : "481-501", "title" : "Quantifying and interpreting functional diversity of natural communities: practical considerations matter", "type" : "article-journal" }, "uris" : [ "http://www.mendeley.com/documents/?uuid=b14d4fc0-da57-4b79-868c-2b68ffdac573" ] } ], "mendeley" : { "formattedCitation" : "(Leps &lt;i&gt;et al.&lt;/i&gt; 2006)", "manualFormatting" : "Leps, Bello, Lavorel, &amp; Berman, (2006)", "plainTextFormattedCitation" : "(Leps et al. 2006)", "previouslyFormattedCitation" : "(Leps &lt;i&gt;et al.&lt;/i&gt; 2006)" }, "properties" : { "noteIndex" : 0 }, "schema" : "https://github.com/citation-style-language/schema/raw/master/csl-citation.json" }</w:instrText>
      </w:r>
      <w:r>
        <w:fldChar w:fldCharType="separate"/>
      </w:r>
      <w:r w:rsidRPr="000110F4">
        <w:rPr>
          <w:noProof/>
        </w:rPr>
        <w:t xml:space="preserve">Leps, Bello, Lavorel, &amp; Berman, </w:t>
      </w:r>
      <w:r>
        <w:rPr>
          <w:noProof/>
        </w:rPr>
        <w:t>(</w:t>
      </w:r>
      <w:r w:rsidRPr="000110F4">
        <w:rPr>
          <w:noProof/>
        </w:rPr>
        <w:t>2006)</w:t>
      </w:r>
      <w:r>
        <w:fldChar w:fldCharType="end"/>
      </w:r>
      <w:r>
        <w:t xml:space="preserve">, we performed principal components analysis (PCA) (stats package, </w:t>
      </w:r>
      <w:r>
        <w:fldChar w:fldCharType="begin" w:fldLock="1"/>
      </w:r>
      <w: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"http://www.mendeley.com/documents/?uuid=900b1f1c-da19-4dbb-be96-156b5522fc98" ] } ], "mendeley" : { "formattedCitation" : "(R Core Team 2013)", "manualFormatting" : "R Core Team 2013)", "plainTextFormattedCitation" : "(R Core Team 2013)", "previouslyFormattedCitation" : "(R Core Team 2013)" }, "properties" : { "noteIndex" : 0 }, "schema" : "https://github.com/citation-style-language/schema/raw/master/csl-citation.json" }</w:instrText>
      </w:r>
      <w:r>
        <w:fldChar w:fldCharType="separate"/>
      </w:r>
      <w:r>
        <w:rPr>
          <w:noProof/>
        </w:rPr>
        <w:t>R Core Team</w:t>
      </w:r>
      <w:r w:rsidRPr="006F4B8F">
        <w:rPr>
          <w:noProof/>
        </w:rPr>
        <w:t xml:space="preserve"> 2013)</w:t>
      </w:r>
      <w:r>
        <w:fldChar w:fldCharType="end"/>
      </w:r>
      <w:r>
        <w:t xml:space="preserve"> on trait data to check for redundancy. Although not completely orthogonal, traits were well distributed across multiple principal components. Therefore we believe there is both ecological (as previously discussed) and statistical rationale to retain all six traits in the analysis.</w:t>
      </w:r>
    </w:p>
    <w:p w14:paraId="78AF91B4" w14:textId="59935C44" w:rsidR="00F75551" w:rsidRPr="00D9008C" w:rsidRDefault="00F75551" w:rsidP="00F75551">
      <w:pPr>
        <w:spacing w:line="480" w:lineRule="auto"/>
        <w:jc w:val="both"/>
      </w:pPr>
      <w:commentRangeStart w:id="30"/>
      <w:commentRangeStart w:id="31"/>
      <w:r>
        <w:lastRenderedPageBreak/>
        <w:t xml:space="preserve">We used the </w:t>
      </w:r>
      <w:proofErr w:type="spellStart"/>
      <w:r w:rsidRPr="00BF0612">
        <w:rPr>
          <w:i/>
        </w:rPr>
        <w:t>dbFD</w:t>
      </w:r>
      <w:proofErr w:type="spellEnd"/>
      <w:r>
        <w:t xml:space="preserve"> function </w:t>
      </w:r>
      <w:commentRangeEnd w:id="30"/>
      <w:r>
        <w:rPr>
          <w:rStyle w:val="CommentReference"/>
          <w:rFonts w:eastAsia="MS Mincho"/>
        </w:rPr>
        <w:commentReference w:id="30"/>
      </w:r>
      <w:commentRangeEnd w:id="31"/>
      <w:r w:rsidR="00A0040E">
        <w:rPr>
          <w:rStyle w:val="CommentReference"/>
          <w:rFonts w:eastAsia="MS Mincho"/>
        </w:rPr>
        <w:commentReference w:id="31"/>
      </w:r>
      <w:r>
        <w:t xml:space="preserve">from the FD package for R </w:t>
      </w:r>
      <w:r>
        <w:fldChar w:fldCharType="begin" w:fldLock="1"/>
      </w:r>
      <w:r>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fldChar w:fldCharType="separate"/>
      </w:r>
      <w:r w:rsidRPr="00AC3ABD">
        <w:rPr>
          <w:noProof/>
        </w:rPr>
        <w:t>(Laliberté &amp; Legendre 2010)</w:t>
      </w:r>
      <w:r>
        <w:fldChar w:fldCharType="end"/>
      </w:r>
      <w:r>
        <w:t xml:space="preserve"> to calculate abundance-weighted functional dispersion (</w:t>
      </w:r>
      <w:proofErr w:type="spellStart"/>
      <w:r>
        <w:t>FDis</w:t>
      </w:r>
      <w:proofErr w:type="spellEnd"/>
      <w:r>
        <w:t>). This package implements the method for d</w:t>
      </w:r>
      <w:r w:rsidRPr="00AB7A0F">
        <w:t>istance-based tests for homogeneity of multivariate dispersions</w:t>
      </w:r>
      <w:r>
        <w:t xml:space="preserve"> described by Anderson (2006).  </w:t>
      </w:r>
      <w:proofErr w:type="spellStart"/>
      <w:r w:rsidRPr="00101536">
        <w:rPr>
          <w:i/>
        </w:rPr>
        <w:t>dbFD</w:t>
      </w:r>
      <w:proofErr w:type="spellEnd"/>
      <w:r>
        <w:t xml:space="preserve"> uses </w:t>
      </w:r>
      <w:r>
        <w:fldChar w:fldCharType="begin" w:fldLock="1"/>
      </w:r>
      <w:r>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"manualFormatting" : "Gower's method (1971)", "plainTextFormattedCitation" : "(Gower 1971)", "previouslyFormattedCitation" : "(Gower 1971)" }, "properties" : { "noteIndex" : 0 }, "schema" : "https://github.com/citation-style-language/schema/raw/master/csl-citation.json" }</w:instrText>
      </w:r>
      <w:r>
        <w:fldChar w:fldCharType="separate"/>
      </w:r>
      <w:r w:rsidRPr="00D939D4">
        <w:rPr>
          <w:noProof/>
        </w:rPr>
        <w:t>Gower</w:t>
      </w:r>
      <w:r>
        <w:rPr>
          <w:noProof/>
        </w:rPr>
        <w:t>'s method</w:t>
      </w:r>
      <w:r w:rsidRPr="00D939D4">
        <w:rPr>
          <w:noProof/>
        </w:rPr>
        <w:t xml:space="preserve"> </w:t>
      </w:r>
      <w:r>
        <w:rPr>
          <w:noProof/>
        </w:rPr>
        <w:t>(</w:t>
      </w:r>
      <w:r w:rsidRPr="00D939D4">
        <w:rPr>
          <w:noProof/>
        </w:rPr>
        <w:t>1971)</w:t>
      </w:r>
      <w:r>
        <w:fldChar w:fldCharType="end"/>
      </w:r>
      <w:r>
        <w:t xml:space="preserve"> to generate the dissimilarity matrix, which can account for missing values, and automatically standardises traits by their ranges; </w:t>
      </w:r>
      <w:proofErr w:type="spellStart"/>
      <w:r>
        <w:t>C</w:t>
      </w:r>
      <w:r w:rsidRPr="000170CB">
        <w:t>ailliez</w:t>
      </w:r>
      <w:r>
        <w:t>’s</w:t>
      </w:r>
      <w:proofErr w:type="spellEnd"/>
      <w:r>
        <w:t xml:space="preserve"> correction was applied to the matrix </w:t>
      </w:r>
      <w:r>
        <w:fldChar w:fldCharType="begin" w:fldLock="1"/>
      </w:r>
      <w:r>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fldChar w:fldCharType="separate"/>
      </w:r>
      <w:r w:rsidRPr="00AC3ABD">
        <w:rPr>
          <w:noProof/>
        </w:rPr>
        <w:t>(Cailliez 1983)</w:t>
      </w:r>
      <w:r>
        <w:fldChar w:fldCharType="end"/>
      </w:r>
      <w:r>
        <w:t xml:space="preserve">. Simpson’s diversity was calculated using the SYNCSA package </w:t>
      </w:r>
      <w:r>
        <w:fldChar w:fldCharType="begin" w:fldLock="1"/>
      </w:r>
      <w:r>
        <w:instrText>ADDIN CSL_CITATION { "citationItems" : [ { "id" : "ITEM-1", "itemData" : { "author" : [ { "dropping-particle" : "", "family" : "Debastiani", "given" : "Vanderlei J", "non-dropping-particle" : "", "parse-names" : false, "suffix" : "" }, { "dropping-particle" : "", "family" : "Pillar", "given" : "Val\u00e9rio D", "non-dropping-particle" : "", "parse-names" : false, "suffix" : "" } ], "container-title" : "Bioinformatics", "id" : "ITEM-1", "issue" : "15", "issued" : { "date-parts" : [ [ "2012" ] ] }, "page" : "2067-2068", "publisher" : "Oxford Univ Press", "title" : "SYNCSA - R tool for analysis of metacommunities based on functional traits and phylogeny of the community components", "type" : "article-journal", "volume" : "28" }, "uris" : [ "http://www.mendeley.com/documents/?uuid=c00ae7b4-3e15-4761-8088-d8eb42cda721" ] } ], "mendeley" : { "formattedCitation" : "(Debastiani &amp; Pillar 2012)", "plainTextFormattedCitation" : "(Debastiani &amp; Pillar 2012)", "previouslyFormattedCitation" : "(Debastiani &amp; Pillar 2012)" }, "properties" : { "noteIndex" : 0 }, "schema" : "https://github.com/citation-style-language/schema/raw/master/csl-citation.json" }</w:instrText>
      </w:r>
      <w:r>
        <w:fldChar w:fldCharType="separate"/>
      </w:r>
      <w:r w:rsidRPr="00D9008C">
        <w:rPr>
          <w:noProof/>
        </w:rPr>
        <w:t>(Debastiani &amp; Pillar 2012)</w:t>
      </w:r>
      <w:r>
        <w:fldChar w:fldCharType="end"/>
      </w:r>
      <w:r>
        <w:t xml:space="preserve">. </w:t>
      </w:r>
    </w:p>
    <w:p w14:paraId="73320D3E" w14:textId="7E017420" w:rsidR="00F75551" w:rsidRDefault="00A0040E" w:rsidP="00F75551">
      <w:pPr>
        <w:spacing w:line="480" w:lineRule="auto"/>
        <w:jc w:val="both"/>
      </w:pPr>
      <w:r w:rsidRPr="00D81CEC">
        <w:rPr>
          <w:i/>
        </w:rPr>
        <w:t xml:space="preserve">Relationships between </w:t>
      </w:r>
      <w:proofErr w:type="spellStart"/>
      <w:r w:rsidRPr="00D81CEC">
        <w:rPr>
          <w:i/>
        </w:rPr>
        <w:t>FDis</w:t>
      </w:r>
      <w:proofErr w:type="spellEnd"/>
      <w:r w:rsidRPr="00D81CEC">
        <w:rPr>
          <w:i/>
        </w:rPr>
        <w:t xml:space="preserve"> and hydrological metrics and taxonomic diversity </w:t>
      </w:r>
      <w:r w:rsidR="00F75551" w:rsidRPr="00EA700F">
        <w:t xml:space="preserve">Ordinary least-squares </w:t>
      </w:r>
      <w:r w:rsidR="00F75551">
        <w:t xml:space="preserve">(OLS) </w:t>
      </w:r>
      <w:r w:rsidR="00F75551" w:rsidRPr="00EA700F">
        <w:t xml:space="preserve">regression models were generated for </w:t>
      </w:r>
      <w:commentRangeStart w:id="32"/>
      <w:commentRangeStart w:id="33"/>
      <w:r w:rsidR="00F75551" w:rsidRPr="00EA700F">
        <w:t xml:space="preserve">selected metrics </w:t>
      </w:r>
      <w:commentRangeEnd w:id="32"/>
      <w:r w:rsidR="00F75551">
        <w:rPr>
          <w:rStyle w:val="CommentReference"/>
          <w:rFonts w:eastAsia="MS Mincho"/>
        </w:rPr>
        <w:commentReference w:id="32"/>
      </w:r>
      <w:commentRangeEnd w:id="33"/>
      <w:r>
        <w:rPr>
          <w:rStyle w:val="CommentReference"/>
          <w:rFonts w:eastAsia="MS Mincho"/>
        </w:rPr>
        <w:commentReference w:id="33"/>
      </w:r>
      <w:r w:rsidR="00F75551" w:rsidRPr="00EA700F">
        <w:t xml:space="preserve">to determine relationships between hydrological gradients and </w:t>
      </w:r>
      <w:proofErr w:type="spellStart"/>
      <w:r w:rsidR="00F75551">
        <w:t>FDis</w:t>
      </w:r>
      <w:proofErr w:type="spellEnd"/>
      <w:r w:rsidR="00F75551" w:rsidRPr="00EA700F">
        <w:t>. To reduce the occurrence of Type 1 statistical error, we adjusted the resulti</w:t>
      </w:r>
      <w:r w:rsidR="00F75551">
        <w:t xml:space="preserve">ng p values using the two step </w:t>
      </w:r>
      <w:proofErr w:type="spellStart"/>
      <w:r w:rsidR="00F75551">
        <w:t>Benjamini</w:t>
      </w:r>
      <w:proofErr w:type="spellEnd"/>
      <w:r w:rsidR="00F75551">
        <w:t xml:space="preserve"> - </w:t>
      </w:r>
      <w:r w:rsidR="00F75551" w:rsidRPr="00EA700F">
        <w:t xml:space="preserve">Hochberg </w:t>
      </w:r>
      <w:r w:rsidR="00F75551">
        <w:t xml:space="preserve">(BH) </w:t>
      </w:r>
      <w:r w:rsidR="00F75551" w:rsidRPr="00EA700F">
        <w:t>procedure</w:t>
      </w:r>
      <w:r w:rsidR="00F75551">
        <w:t xml:space="preserve"> </w:t>
      </w:r>
      <w:r w:rsidR="00F75551">
        <w:fldChar w:fldCharType="begin" w:fldLock="1"/>
      </w:r>
      <w:r w:rsidR="00F75551">
        <w:instrText>ADDIN CSL_CITATION { "citationItems" : [ { "id" : "ITEM-1", "itemData" : { "author" : [ { "dropping-particle" : "", "family" : "Benjamini", "given" : "Y", "non-dropping-particle" : "", "parse-names" : false, "suffix" : "" }, { "dropping-particle" : "", "family" : "Krieger", "given" : "AM", "non-dropping-particle" : "", "parse-names" : false, "suffix" : "" }, { "dropping-particle" : "", "family" : "Yekutieli", "given" : "Daniel", "non-dropping-particle" : "", "parse-names" : false, "suffix" : "" } ], "container-title" : "Biometrika", "id" : "ITEM-1", "issue" : "3", "issued" : { "date-parts" : [ [ "2006" ] ] }, "page" : "491-507", "title" : "Adaptive linear step-up procedures that control the false discovery rate", "type" : "article-journal", "volume" : "93" }, "uris" : [ "http://www.mendeley.com/documents/?uuid=4f87e4c4-c048-4411-9fe2-e3f3dd0ebc6f" ] } ], "mendeley" : { "formattedCitation" : "(Benjamini, Krieger &amp; Yekutieli 2006)", "plainTextFormattedCitation" : "(Benjamini, Krieger &amp; Yekutieli 2006)", "previouslyFormattedCitation" : "(Benjamini, Krieger &amp; Yekutieli 2006)" }, "properties" : { "noteIndex" : 0 }, "schema" : "https://github.com/citation-style-language/schema/raw/master/csl-citation.json" }</w:instrText>
      </w:r>
      <w:r w:rsidR="00F75551">
        <w:fldChar w:fldCharType="separate"/>
      </w:r>
      <w:r w:rsidR="00F75551" w:rsidRPr="00AC3ABD">
        <w:rPr>
          <w:noProof/>
        </w:rPr>
        <w:t>(Benjamini, Krieger &amp; Yekutieli 2006)</w:t>
      </w:r>
      <w:r w:rsidR="00F75551">
        <w:fldChar w:fldCharType="end"/>
      </w:r>
      <w:r w:rsidR="00F75551" w:rsidRPr="00EA700F">
        <w:t xml:space="preserve"> for controlling </w:t>
      </w:r>
      <w:r w:rsidR="00F75551">
        <w:t>the false discovery rate (</w:t>
      </w:r>
      <w:r w:rsidR="00F75551" w:rsidRPr="002E43CE">
        <w:rPr>
          <w:i/>
        </w:rPr>
        <w:t>mt.rawp2adjp</w:t>
      </w:r>
      <w:r w:rsidR="00F75551" w:rsidRPr="002E43CE">
        <w:t xml:space="preserve"> </w:t>
      </w:r>
      <w:r w:rsidR="00F75551">
        <w:t xml:space="preserve">function in </w:t>
      </w:r>
      <w:proofErr w:type="spellStart"/>
      <w:r w:rsidR="00F75551">
        <w:t>multtest</w:t>
      </w:r>
      <w:proofErr w:type="spellEnd"/>
      <w:r w:rsidR="00F75551">
        <w:t xml:space="preserve"> package for R) </w:t>
      </w:r>
      <w:r w:rsidR="00F75551">
        <w:fldChar w:fldCharType="begin" w:fldLock="1"/>
      </w:r>
      <w:r w:rsidR="00F75551">
        <w:instrText>ADDIN CSL_CITATION { "citationItems" : [ { "id" : "ITEM-1", "itemData" : { "author" : [ { "dropping-particle" : "", "family" : "Pollard", "given" : "Katherine S", "non-dropping-particle" : "", "parse-names" : false, "suffix" : "" }, { "dropping-particle" : "", "family" : "Ge", "given" : "Yongchao", "non-dropping-particle" : "", "parse-names" : false, "suffix" : "" }, { "dropping-particle" : "", "family" : "Dudoit", "given" : "Sandrine", "non-dropping-particle" : "", "parse-names" : false, "suffix" : "" } ], "container-title" : "R package version", "id" : "ITEM-1", "issue" : "1", "issued" : { "date-parts" : [ [ "2008" ] ] }, "title" : "multtest: Resampling-based multiple hypothesis testing", "type" : "article-journal", "volume" : "1" }, "uris" : [ "http://www.mendeley.com/documents/?uuid=5b681c3b-72ec-4344-aaa3-5a48ad440fef" ] } ], "mendeley" : { "formattedCitation" : "(Pollard, Ge &amp; Dudoit 2008)", "plainTextFormattedCitation" : "(Pollard, Ge &amp; Dudoit 2008)", "previouslyFormattedCitation" : "(Pollard, Ge &amp; Dudoit 2008)" }, "properties" : { "noteIndex" : 0 }, "schema" : "https://github.com/citation-style-language/schema/raw/master/csl-citation.json" }</w:instrText>
      </w:r>
      <w:r w:rsidR="00F75551">
        <w:fldChar w:fldCharType="separate"/>
      </w:r>
      <w:r w:rsidR="00F75551" w:rsidRPr="00AC3ABD">
        <w:rPr>
          <w:noProof/>
        </w:rPr>
        <w:t>(Pollard, Ge &amp; Dudoit 2008)</w:t>
      </w:r>
      <w:r w:rsidR="00F75551">
        <w:fldChar w:fldCharType="end"/>
      </w:r>
      <w:r w:rsidR="00F75551">
        <w:t>.</w:t>
      </w:r>
      <w:r w:rsidR="00F75551" w:rsidRPr="00EA700F">
        <w:t xml:space="preserve"> </w:t>
      </w:r>
      <w:r w:rsidR="00F75551">
        <w:t xml:space="preserve">This </w:t>
      </w:r>
      <w:proofErr w:type="spellStart"/>
      <w:r w:rsidR="00F75551">
        <w:t>two step</w:t>
      </w:r>
      <w:proofErr w:type="spellEnd"/>
      <w:r w:rsidR="00F75551" w:rsidRPr="00EA700F">
        <w:t xml:space="preserve"> BH </w:t>
      </w:r>
      <w:r w:rsidR="00F75551">
        <w:t>method</w:t>
      </w:r>
      <w:r w:rsidR="00F75551" w:rsidRPr="00EA700F">
        <w:t xml:space="preserve"> has been shown to control the false discovery rate for positively dependent test statistics</w:t>
      </w:r>
      <w:r w:rsidR="00F75551">
        <w:t xml:space="preserve">, and provides a better estimate of the false discovery rate than the original BH algorithm </w:t>
      </w:r>
      <w:r w:rsidR="00F75551">
        <w:fldChar w:fldCharType="begin" w:fldLock="1"/>
      </w:r>
      <w:r w:rsidR="00F75551">
        <w:instrText>ADDIN CSL_CITATION { "citationItems" : [ { "id" : "ITEM-1", "itemData" : { "author" : [ { "dropping-particle" : "", "family" : "Benjamini", "given" : "Y", "non-dropping-particle" : "", "parse-names" : false, "suffix" : "" }, { "dropping-particle" : "", "family" : "Hochberg", "given" : "Y", "non-dropping-particle" : "", "parse-names" : false, "suffix" : "" } ], "container-title" : "Journal of the Royal Statistical Society. Series B (Methodological)", "id" : "ITEM-1", "issue" : "1", "issued" : { "date-parts" : [ [ "1995" ] ] }, "page" : "289-300", "title" : "Controlling the false discovery rate: a practical and powerful approach to multiple testing", "type" : "article-journal", "volume" : "57" }, "uris" : [ "http://www.mendeley.com/documents/?uuid=2a665ac0-b04f-4de7-9154-3ae34a298e71"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F75551">
        <w:fldChar w:fldCharType="separate"/>
      </w:r>
      <w:r w:rsidR="00F75551" w:rsidRPr="00AC3ABD">
        <w:rPr>
          <w:noProof/>
        </w:rPr>
        <w:t>(Benjamini &amp; Hochberg 1995)</w:t>
      </w:r>
      <w:r w:rsidR="00F75551">
        <w:fldChar w:fldCharType="end"/>
      </w:r>
      <w:r w:rsidR="00F75551">
        <w:t xml:space="preserve"> by adaptively controlling p value adjustment according to the number of true null hypotheses obtained from the first pass of the procedure</w:t>
      </w:r>
      <w:r w:rsidR="00F75551" w:rsidRPr="00EA700F">
        <w:t xml:space="preserve">. </w:t>
      </w:r>
    </w:p>
    <w:p w14:paraId="62330274" w14:textId="77777777" w:rsidR="00F75551" w:rsidRDefault="00F75551" w:rsidP="00F75551">
      <w:pPr>
        <w:spacing w:line="480" w:lineRule="auto"/>
        <w:jc w:val="both"/>
      </w:pPr>
    </w:p>
    <w:p w14:paraId="59F20184" w14:textId="77777777" w:rsidR="00F75551" w:rsidRDefault="00F75551" w:rsidP="00F75551">
      <w:pPr>
        <w:spacing w:line="480" w:lineRule="auto"/>
        <w:jc w:val="both"/>
      </w:pPr>
      <w:r>
        <w:t xml:space="preserve">The utility of functional diversity metrics depends on their ability to provide non-redundant information compared with measures of taxonomic diversity. To this end we further tested relationships (using OLS regression) between </w:t>
      </w:r>
      <w:proofErr w:type="spellStart"/>
      <w:r>
        <w:t>FDis</w:t>
      </w:r>
      <w:proofErr w:type="spellEnd"/>
      <w:r>
        <w:t xml:space="preserve"> and species richness and Simpson’s diversity (for species used in the analysis, present at &gt; 1 % cover), and species richness for the full set of 327 species identified in the study. </w:t>
      </w:r>
    </w:p>
    <w:p w14:paraId="34311BF1" w14:textId="77777777" w:rsidR="00F75551" w:rsidRDefault="00F75551" w:rsidP="00F75551">
      <w:pPr>
        <w:spacing w:line="480" w:lineRule="auto"/>
        <w:jc w:val="both"/>
      </w:pPr>
    </w:p>
    <w:p w14:paraId="5B09B11C" w14:textId="57D702D5" w:rsidR="00F75551" w:rsidRDefault="00F75551" w:rsidP="00F75551">
      <w:pPr>
        <w:spacing w:line="480" w:lineRule="auto"/>
        <w:jc w:val="both"/>
      </w:pPr>
      <w:r w:rsidRPr="00EA700F">
        <w:lastRenderedPageBreak/>
        <w:t xml:space="preserve">We </w:t>
      </w:r>
      <w:r>
        <w:t>selected a minimal multiple regression model designed to incorporate descriptors</w:t>
      </w:r>
      <w:r w:rsidRPr="00030AF2">
        <w:t xml:space="preserve"> of disturbance </w:t>
      </w:r>
      <w:r>
        <w:t>frequency and magnitude, and</w:t>
      </w:r>
      <w:r w:rsidRPr="00030AF2">
        <w:t xml:space="preserve"> </w:t>
      </w:r>
      <w:r>
        <w:t xml:space="preserve">variability in seasonal flow. The full set of hydrological metrics was initially screened to remove metrics which were individually determined to have non-significant relationships with </w:t>
      </w:r>
      <w:proofErr w:type="spellStart"/>
      <w:r>
        <w:t>FDis</w:t>
      </w:r>
      <w:proofErr w:type="spellEnd"/>
      <w:r>
        <w:t>. PCA over the selected metrics identified one major and two minor axes of variation (PC1 – 71.4</w:t>
      </w:r>
      <w:r w:rsidRPr="005C183C">
        <w:t xml:space="preserve"> </w:t>
      </w:r>
      <w:r>
        <w:t>%, PC2 – 9.0 % and PC3 - 8.3 % of variance explained). For PC1 there was no clear differentiation in eigenvalues; the metric with highest individual R</w:t>
      </w:r>
      <w:r w:rsidRPr="00944400">
        <w:rPr>
          <w:vertAlign w:val="superscript"/>
        </w:rPr>
        <w:t>2</w:t>
      </w:r>
      <w:r>
        <w:t xml:space="preserve"> value (</w:t>
      </w:r>
      <w:proofErr w:type="spellStart"/>
      <w:r>
        <w:t>interannual</w:t>
      </w:r>
      <w:proofErr w:type="spellEnd"/>
      <w:r>
        <w:t xml:space="preserve"> variability in high flows) was selected. PC2 identified mean daily flow in summer and PC3 identified </w:t>
      </w:r>
      <w:proofErr w:type="spellStart"/>
      <w:r>
        <w:t>interannual</w:t>
      </w:r>
      <w:proofErr w:type="spellEnd"/>
      <w:r>
        <w:t xml:space="preserve"> variability in flood frequency as further sources of variability. Models were then built pertaining to all possible permutations of summation and interaction for these three metrics. Values for each metric were centred by subtracting the mean value </w:t>
      </w:r>
      <w:r>
        <w:fldChar w:fldCharType="begin" w:fldLock="1"/>
      </w:r>
      <w:r>
        <w:instrText>ADDIN CSL_CITATION { "citationItems" : [ { "id" : "ITEM-1", "itemData" : { "author" : [ { "dropping-particle" : "", "family" : "Robinson", "given" : "Cecil", "non-dropping-particle" : "", "parse-names" : false, "suffix" : "" }, { "dropping-particle" : "", "family" : "Schumacker", "given" : "RE", "non-dropping-particle" : "", "parse-names" : false, "suffix" : "" } ], "container-title" : "Multiple Linear Regression Viewpoints", "id" : "ITEM-1", "issue" : "1", "issued" : { "date-parts" : [ [ "2009" ] ] }, "page" : "6-11", "title" : "Interaction effects: centering, variance inflation factor, and interpretation issues", "type" : "article-journal", "volume" : "35" }, "uris" : [ "http://www.mendeley.com/documents/?uuid=d324e7b3-98a3-4dc5-88ac-c5f75f9fa2e7" ] } ], "mendeley" : { "formattedCitation" : "(Robinson &amp; Schumacker 2009)", "manualFormatting" : "(after Robinson &amp; Schumacker, 2009)", "plainTextFormattedCitation" : "(Robinson &amp; Schumacker 2009)", "previouslyFormattedCitation" : "(Robinson &amp; Schumacker 2009)" }, "properties" : { "noteIndex" : 0 }, "schema" : "https://github.com/citation-style-language/schema/raw/master/csl-citation.json" }</w:instrText>
      </w:r>
      <w:r>
        <w:fldChar w:fldCharType="separate"/>
      </w:r>
      <w:r w:rsidRPr="00964E70">
        <w:rPr>
          <w:noProof/>
        </w:rPr>
        <w:t>(</w:t>
      </w:r>
      <w:r>
        <w:rPr>
          <w:noProof/>
        </w:rPr>
        <w:t xml:space="preserve">after </w:t>
      </w:r>
      <w:r w:rsidRPr="00964E70">
        <w:rPr>
          <w:noProof/>
        </w:rPr>
        <w:t>Robinson &amp; Schumacker, 2009)</w:t>
      </w:r>
      <w:r>
        <w:fldChar w:fldCharType="end"/>
      </w:r>
      <w:r>
        <w:t xml:space="preserve">. </w:t>
      </w:r>
      <w:proofErr w:type="spellStart"/>
      <w:r>
        <w:t>Multicollinearity</w:t>
      </w:r>
      <w:proofErr w:type="spellEnd"/>
      <w:r>
        <w:t xml:space="preserve"> was tested for according to the variance inflation factor (VIF) score (HH package, </w:t>
      </w:r>
      <w:r>
        <w:fldChar w:fldCharType="begin" w:fldLock="1"/>
      </w:r>
      <w:r>
        <w:instrText>ADDIN CSL_CITATION { "citationItems" : [ { "id" : "ITEM-1", "itemData" : { "author" : [ { "dropping-particle" : "", "family" : "Heiberger", "given" : "Richard M", "non-dropping-particle" : "", "parse-names" : false, "suffix" : "" }, { "dropping-particle" : "", "family" : "Holland", "given" : "Burt", "non-dropping-particle" : "", "parse-names" : false, "suffix" : "" } ], "id" : "ITEM-1", "issued" : { "date-parts" : [ [ "2004" ] ] }, "publisher" : "Springer", "title" : "Statistical analysis and data display: an intermediate course with examples in S-Plus, R, and SAS", "type" : "book" }, "uris" : [ "http://www.mendeley.com/documents/?uuid=e809f7e6-bf2a-420a-a74d-ee51585152e0" ] } ], "mendeley" : { "formattedCitation" : "(Heiberger &amp; Holland 2004)", "manualFormatting" : "Heiberger &amp; Holland, 2004)", "plainTextFormattedCitation" : "(Heiberger &amp; Holland 2004)", "previouslyFormattedCitation" : "(Heiberger &amp; Holland 2004)" }, "properties" : { "noteIndex" : 0 }, "schema" : "https://github.com/citation-style-language/schema/raw/master/csl-citation.json" }</w:instrText>
      </w:r>
      <w:r>
        <w:fldChar w:fldCharType="separate"/>
      </w:r>
      <w:r w:rsidRPr="00BF0612">
        <w:rPr>
          <w:noProof/>
        </w:rPr>
        <w:t>Heiberger &amp; Holland, 2004)</w:t>
      </w:r>
      <w:r>
        <w:fldChar w:fldCharType="end"/>
      </w:r>
      <w:r>
        <w:t xml:space="preserve">, and models were compared according the second order of </w:t>
      </w:r>
      <w:proofErr w:type="spellStart"/>
      <w:r>
        <w:t>Akaike’s</w:t>
      </w:r>
      <w:proofErr w:type="spellEnd"/>
      <w:r>
        <w:t xml:space="preserve"> Information Criterion (AIC) (</w:t>
      </w:r>
      <w:proofErr w:type="spellStart"/>
      <w:r>
        <w:t>MuMIn</w:t>
      </w:r>
      <w:proofErr w:type="spellEnd"/>
      <w:r>
        <w:t xml:space="preserve"> package for R, </w:t>
      </w:r>
      <w:r>
        <w:fldChar w:fldCharType="begin" w:fldLock="1"/>
      </w:r>
      <w:r>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"mendeley" : { "formattedCitation" : "(Barton 2012)", "manualFormatting" : "Barton, 2012)", "plainTextFormattedCitation" : "(Barton 2012)", "previouslyFormattedCitation" : "(Barton 2012)" }, "properties" : { "noteIndex" : 0 }, "schema" : "https://github.com/citation-style-language/schema/raw/master/csl-citation.json" }</w:instrText>
      </w:r>
      <w:r>
        <w:fldChar w:fldCharType="separate"/>
      </w:r>
      <w:r w:rsidRPr="007727EF">
        <w:rPr>
          <w:noProof/>
        </w:rPr>
        <w:t>Barton, 2012)</w:t>
      </w:r>
      <w:r>
        <w:fldChar w:fldCharType="end"/>
      </w:r>
      <w:r>
        <w:t xml:space="preserve">.  Second order AIC is recommended in order to reduce bias when the ratio of sample size to number of predictor variables is small </w:t>
      </w:r>
      <w:r>
        <w:fldChar w:fldCharType="begin" w:fldLock="1"/>
      </w:r>
      <w:r>
        <w:instrText>ADDIN CSL_CITATION { "citationItems" : [ { "id" : "ITEM-1", "itemData" : { "author" : [ { "dropping-particle" : "", "family" : "Burnham", "given" : "Kenneth P", "non-dropping-particle" : "", "parse-names" : false, "suffix" : "" }, { "dropping-particle" : "", "family" : "Anderson", "given" : "David R", "non-dropping-particle" : "", "parse-names" : false, "suffix" : "" } ], "id" : "ITEM-1", "issued" : { "date-parts" : [ [ "2002" ] ] }, "publisher" : "Springer", "title" : "Model selection and multimodel inference: a practical information-theoretic approach", "type" : "book" }, "uris" : [ "http://www.mendeley.com/documents/?uuid=1e7fef7a-efd1-4364-93ec-41262b0dcd54" ] } ], "mendeley" : { "formattedCitation" : "(Burnham &amp; Anderson 2002)", "plainTextFormattedCitation" : "(Burnham &amp; Anderson 2002)", "previouslyFormattedCitation" : "(Burnham &amp; Anderson 2002)" }, "properties" : { "noteIndex" : 0 }, "schema" : "https://github.com/citation-style-language/schema/raw/master/csl-citation.json" }</w:instrText>
      </w:r>
      <w:r>
        <w:fldChar w:fldCharType="separate"/>
      </w:r>
      <w:r w:rsidRPr="00AC3ABD">
        <w:rPr>
          <w:noProof/>
        </w:rPr>
        <w:t>(Burnham &amp; Anderson 2002)</w:t>
      </w:r>
      <w:r>
        <w:fldChar w:fldCharType="end"/>
      </w:r>
      <w:r>
        <w:t>.</w:t>
      </w:r>
    </w:p>
    <w:p w14:paraId="1DDC60BB" w14:textId="77777777" w:rsidR="00F75551" w:rsidRDefault="00F75551" w:rsidP="00F75551">
      <w:pPr>
        <w:spacing w:line="480" w:lineRule="auto"/>
      </w:pPr>
    </w:p>
    <w:p w14:paraId="1E6FB633" w14:textId="77777777" w:rsidR="00D94A21" w:rsidRDefault="00D94A21" w:rsidP="00F75551">
      <w:pPr>
        <w:spacing w:line="480" w:lineRule="auto"/>
      </w:pPr>
    </w:p>
    <w:p w14:paraId="198B4535" w14:textId="77777777" w:rsidR="00D94A21" w:rsidRDefault="00D94A21" w:rsidP="00F75551">
      <w:pPr>
        <w:spacing w:line="480" w:lineRule="auto"/>
      </w:pPr>
    </w:p>
    <w:p w14:paraId="5F60B1A4" w14:textId="77777777" w:rsidR="00D94A21" w:rsidRDefault="00D94A21" w:rsidP="00F75551">
      <w:pPr>
        <w:spacing w:line="480" w:lineRule="auto"/>
      </w:pPr>
    </w:p>
    <w:p w14:paraId="4D31B676" w14:textId="77777777" w:rsidR="00D94A21" w:rsidRDefault="00D94A21" w:rsidP="00F75551">
      <w:pPr>
        <w:spacing w:line="480" w:lineRule="auto"/>
      </w:pPr>
    </w:p>
    <w:p w14:paraId="6863C612" w14:textId="77777777" w:rsidR="00D94A21" w:rsidRDefault="00D94A21" w:rsidP="00F75551">
      <w:pPr>
        <w:spacing w:line="480" w:lineRule="auto"/>
      </w:pPr>
    </w:p>
    <w:p w14:paraId="6A13AE47" w14:textId="77777777" w:rsidR="00D94A21" w:rsidRDefault="00D94A21" w:rsidP="00F75551">
      <w:pPr>
        <w:spacing w:line="480" w:lineRule="auto"/>
      </w:pPr>
    </w:p>
    <w:p w14:paraId="468E5157" w14:textId="77777777" w:rsidR="00D94A21" w:rsidRDefault="00D94A21" w:rsidP="00F75551">
      <w:pPr>
        <w:spacing w:line="480" w:lineRule="auto"/>
      </w:pPr>
    </w:p>
    <w:p w14:paraId="73974D1F" w14:textId="77777777" w:rsidR="00D94A21" w:rsidRDefault="00D94A21" w:rsidP="00F75551">
      <w:pPr>
        <w:spacing w:line="480" w:lineRule="auto"/>
      </w:pPr>
    </w:p>
    <w:p w14:paraId="2A77AC71" w14:textId="77777777" w:rsidR="00F75551" w:rsidRDefault="00F75551" w:rsidP="00F75551">
      <w:pPr>
        <w:spacing w:line="480" w:lineRule="auto"/>
      </w:pPr>
      <w:r>
        <w:lastRenderedPageBreak/>
        <w:t>RESULTS</w:t>
      </w:r>
    </w:p>
    <w:p w14:paraId="08473AEF" w14:textId="03F68070" w:rsidR="00D94A21" w:rsidRPr="00D94A21" w:rsidRDefault="00F75551" w:rsidP="00D94A21">
      <w:pPr>
        <w:spacing w:line="480" w:lineRule="auto"/>
        <w:jc w:val="both"/>
      </w:pPr>
      <w:r>
        <w:t>Below we describe patterns of variation in functional dispersion (</w:t>
      </w:r>
      <w:proofErr w:type="spellStart"/>
      <w:r>
        <w:t>FDis</w:t>
      </w:r>
      <w:proofErr w:type="spellEnd"/>
      <w:r>
        <w:t xml:space="preserve">) as they relate to the hydrological metrics described in </w:t>
      </w:r>
      <w:r w:rsidRPr="00977F7B">
        <w:t xml:space="preserve">Table </w:t>
      </w:r>
      <w:r w:rsidR="00CD78F8">
        <w:t>1</w:t>
      </w:r>
      <w:r>
        <w:t xml:space="preserve">. All models are linear apart from </w:t>
      </w:r>
      <w:proofErr w:type="spellStart"/>
      <w:r>
        <w:t>M_MinM</w:t>
      </w:r>
      <w:proofErr w:type="spellEnd"/>
      <w:r>
        <w:t xml:space="preserve"> and </w:t>
      </w:r>
      <w:proofErr w:type="spellStart"/>
      <w:r>
        <w:t>CVMDFSummer</w:t>
      </w:r>
      <w:proofErr w:type="spellEnd"/>
      <w:r>
        <w:t>, for which a quadratic model (</w:t>
      </w:r>
      <w:proofErr w:type="spellStart"/>
      <w:r>
        <w:t>df</w:t>
      </w:r>
      <w:proofErr w:type="spellEnd"/>
      <w:r>
        <w:t xml:space="preserve"> = 2</w:t>
      </w:r>
      <w:proofErr w:type="gramStart"/>
      <w:r>
        <w:t>,12</w:t>
      </w:r>
      <w:proofErr w:type="gramEnd"/>
      <w:r>
        <w:t xml:space="preserve">) provided a substantially </w:t>
      </w:r>
      <w:r w:rsidRPr="00BA693E">
        <w:rPr>
          <w:sz w:val="20"/>
          <w:szCs w:val="20"/>
        </w:rPr>
        <w:t>better fit.</w:t>
      </w:r>
      <w:r>
        <w:rPr>
          <w:sz w:val="20"/>
          <w:szCs w:val="20"/>
        </w:rPr>
        <w:t xml:space="preserve"> </w:t>
      </w:r>
      <w:r w:rsidRPr="00D81CEC">
        <w:t>Statistics for all univariate regression models are presented in the Supporting Information</w:t>
      </w:r>
      <w:r w:rsidRPr="00D81CEC">
        <w:rPr>
          <w:rStyle w:val="CommentReference"/>
          <w:rFonts w:eastAsia="MS Mincho"/>
        </w:rPr>
        <w:commentReference w:id="34"/>
      </w:r>
      <w:r w:rsidRPr="00D81CEC">
        <w:t>.</w:t>
      </w:r>
      <w:r w:rsidR="00D94A21">
        <w:t xml:space="preserve"> </w:t>
      </w:r>
    </w:p>
    <w:p w14:paraId="5D627E32" w14:textId="77777777" w:rsidR="00F75551" w:rsidRPr="00344651" w:rsidRDefault="00F75551" w:rsidP="00F75551">
      <w:pPr>
        <w:spacing w:line="480" w:lineRule="auto"/>
        <w:jc w:val="both"/>
        <w:rPr>
          <w:i/>
        </w:rPr>
      </w:pPr>
      <w:r w:rsidRPr="00344651">
        <w:rPr>
          <w:i/>
        </w:rPr>
        <w:t>Is functional diversity related to the frequency and magnitude of flooding disturbance?</w:t>
      </w:r>
    </w:p>
    <w:p w14:paraId="26901C95" w14:textId="02668409" w:rsidR="00F75551" w:rsidRDefault="00F75551" w:rsidP="00F75551">
      <w:pPr>
        <w:spacing w:line="480" w:lineRule="auto"/>
        <w:jc w:val="both"/>
      </w:pPr>
      <w:r>
        <w:t xml:space="preserve">Functional dispersion was positively associated with metrics describing intense but rare episodes of flooding disturbance. </w:t>
      </w:r>
      <w:proofErr w:type="spellStart"/>
      <w:r>
        <w:t>FDis</w:t>
      </w:r>
      <w:proofErr w:type="spellEnd"/>
      <w:r>
        <w:t xml:space="preserve"> was significantly explained by the magnitude of the 20 year average return interval flood (</w:t>
      </w:r>
      <w:commentRangeStart w:id="35"/>
      <w:r>
        <w:t>AS20YrARI, Fig</w:t>
      </w:r>
      <w:r w:rsidR="00CD78F8">
        <w:t>. 1a</w:t>
      </w:r>
      <w:r>
        <w:t>, adjusted p = 0.0278, R</w:t>
      </w:r>
      <w:r w:rsidRPr="008639ED">
        <w:rPr>
          <w:vertAlign w:val="superscript"/>
        </w:rPr>
        <w:t>2</w:t>
      </w:r>
      <w:r>
        <w:t xml:space="preserve"> = 0.377)</w:t>
      </w:r>
      <w:commentRangeEnd w:id="35"/>
      <w:r w:rsidR="00582A18">
        <w:rPr>
          <w:rStyle w:val="CommentReference"/>
          <w:rFonts w:eastAsia="MS Mincho"/>
        </w:rPr>
        <w:commentReference w:id="35"/>
      </w:r>
      <w:r>
        <w:t xml:space="preserve">. </w:t>
      </w:r>
      <w:proofErr w:type="spellStart"/>
      <w:r>
        <w:t>FDis</w:t>
      </w:r>
      <w:proofErr w:type="spellEnd"/>
      <w:r>
        <w:t xml:space="preserve"> was also significantly explained by </w:t>
      </w:r>
      <w:proofErr w:type="spellStart"/>
      <w:r>
        <w:t>interannual</w:t>
      </w:r>
      <w:proofErr w:type="spellEnd"/>
      <w:r>
        <w:t xml:space="preserve"> variability in high flow magnitude (</w:t>
      </w:r>
      <w:proofErr w:type="spellStart"/>
      <w:r>
        <w:t>CVAnnHSPeak</w:t>
      </w:r>
      <w:proofErr w:type="spellEnd"/>
      <w:r>
        <w:t xml:space="preserve">, Fig. </w:t>
      </w:r>
      <w:r w:rsidR="00CD78F8">
        <w:t>1</w:t>
      </w:r>
      <w:r>
        <w:t>b, adjusted p = 0.0152, R</w:t>
      </w:r>
      <w:r w:rsidRPr="00AF51F6">
        <w:rPr>
          <w:vertAlign w:val="superscript"/>
        </w:rPr>
        <w:t>2</w:t>
      </w:r>
      <w:r>
        <w:t xml:space="preserve"> = 0.577) and rates of flow rise (</w:t>
      </w:r>
      <w:proofErr w:type="spellStart"/>
      <w:r>
        <w:t>CVAnnMRateRise</w:t>
      </w:r>
      <w:proofErr w:type="spellEnd"/>
      <w:r>
        <w:t xml:space="preserve">, Fig. </w:t>
      </w:r>
      <w:r w:rsidR="00CD78F8">
        <w:t>1</w:t>
      </w:r>
      <w:r>
        <w:t>c, adjusted p = 0.0278, R</w:t>
      </w:r>
      <w:r w:rsidRPr="00AF51F6">
        <w:rPr>
          <w:vertAlign w:val="superscript"/>
        </w:rPr>
        <w:t>2</w:t>
      </w:r>
      <w:r>
        <w:t xml:space="preserve"> = 0.403) and fall (</w:t>
      </w:r>
      <w:proofErr w:type="spellStart"/>
      <w:r>
        <w:t>CVAnnMRateFall</w:t>
      </w:r>
      <w:proofErr w:type="spellEnd"/>
      <w:r>
        <w:t xml:space="preserve">, Fig. </w:t>
      </w:r>
      <w:r w:rsidR="00CD78F8">
        <w:t>1</w:t>
      </w:r>
      <w:r>
        <w:t>d, adjusted p = 0.0278, R</w:t>
      </w:r>
      <w:r w:rsidRPr="00AF51F6">
        <w:rPr>
          <w:vertAlign w:val="superscript"/>
        </w:rPr>
        <w:t>2</w:t>
      </w:r>
      <w:r>
        <w:t xml:space="preserve"> = 0.390), whereas relationships with metrics describing average conditions were not significant (mean high flow magnitude, </w:t>
      </w:r>
      <w:proofErr w:type="spellStart"/>
      <w:r>
        <w:t>HSPeak</w:t>
      </w:r>
      <w:proofErr w:type="spellEnd"/>
      <w:r>
        <w:t xml:space="preserve">, adjusted p = 0.065; mean flood rise rate, </w:t>
      </w:r>
      <w:proofErr w:type="spellStart"/>
      <w:r>
        <w:t>MRateRise</w:t>
      </w:r>
      <w:proofErr w:type="spellEnd"/>
      <w:r>
        <w:t>,</w:t>
      </w:r>
      <w:r w:rsidRPr="005D3C4D">
        <w:t xml:space="preserve"> </w:t>
      </w:r>
      <w:r>
        <w:t xml:space="preserve">adjusted p = 0.156; mean flood fall rate, </w:t>
      </w:r>
      <w:proofErr w:type="spellStart"/>
      <w:r>
        <w:t>MRateFall</w:t>
      </w:r>
      <w:proofErr w:type="spellEnd"/>
      <w:r>
        <w:t xml:space="preserve">, adjusted p = 0.157). Likewise, while </w:t>
      </w:r>
      <w:proofErr w:type="spellStart"/>
      <w:r>
        <w:t>interannual</w:t>
      </w:r>
      <w:proofErr w:type="spellEnd"/>
      <w:r>
        <w:t xml:space="preserve"> variability in flood frequency (</w:t>
      </w:r>
      <w:proofErr w:type="spellStart"/>
      <w:r>
        <w:t>CVAnnHSNum</w:t>
      </w:r>
      <w:proofErr w:type="spellEnd"/>
      <w:r>
        <w:t xml:space="preserve">, Fig. </w:t>
      </w:r>
      <w:r w:rsidR="00CD78F8">
        <w:t>1</w:t>
      </w:r>
      <w:r>
        <w:t>e, adjusted p = 0.0360 R</w:t>
      </w:r>
      <w:r w:rsidRPr="00AF51F6">
        <w:rPr>
          <w:vertAlign w:val="superscript"/>
        </w:rPr>
        <w:t>2</w:t>
      </w:r>
      <w:r>
        <w:t xml:space="preserve"> = 0.296) </w:t>
      </w:r>
      <w:commentRangeStart w:id="36"/>
      <w:commentRangeStart w:id="37"/>
      <w:r>
        <w:t xml:space="preserve">was significantly associated with </w:t>
      </w:r>
      <w:proofErr w:type="spellStart"/>
      <w:r>
        <w:t>FDis</w:t>
      </w:r>
      <w:proofErr w:type="spellEnd"/>
      <w:r>
        <w:t>,</w:t>
      </w:r>
      <w:commentRangeEnd w:id="36"/>
      <w:r>
        <w:rPr>
          <w:rStyle w:val="CommentReference"/>
          <w:rFonts w:eastAsia="MS Mincho"/>
        </w:rPr>
        <w:commentReference w:id="36"/>
      </w:r>
      <w:commentRangeEnd w:id="37"/>
      <w:r w:rsidR="00A0040E">
        <w:rPr>
          <w:rStyle w:val="CommentReference"/>
          <w:rFonts w:eastAsia="MS Mincho"/>
        </w:rPr>
        <w:commentReference w:id="37"/>
      </w:r>
      <w:r>
        <w:t xml:space="preserve"> mean annual flood frequency was not (</w:t>
      </w:r>
      <w:proofErr w:type="spellStart"/>
      <w:r>
        <w:t>MDFAnnHSNum</w:t>
      </w:r>
      <w:proofErr w:type="spellEnd"/>
      <w:r>
        <w:t xml:space="preserve">, adjusted p = 0.727). These results indicate that functional diversity is higher at sites that experience extreme flooding events and patterns of flow which diverge strongly from “average” conditions. </w:t>
      </w:r>
    </w:p>
    <w:p w14:paraId="01A5407F" w14:textId="77777777" w:rsidR="00F75551" w:rsidRDefault="00F75551" w:rsidP="00F75551">
      <w:pPr>
        <w:keepNext/>
        <w:spacing w:line="480" w:lineRule="auto"/>
      </w:pPr>
      <w:r>
        <w:rPr>
          <w:noProof/>
          <w:lang w:eastAsia="en-AU"/>
        </w:rPr>
        <w:lastRenderedPageBreak/>
        <w:drawing>
          <wp:inline distT="0" distB="0" distL="0" distR="0" wp14:anchorId="4EBC0A85" wp14:editId="1EEC8296">
            <wp:extent cx="4676775" cy="503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s 1.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6775" cy="5038725"/>
                    </a:xfrm>
                    <a:prstGeom prst="rect">
                      <a:avLst/>
                    </a:prstGeom>
                  </pic:spPr>
                </pic:pic>
              </a:graphicData>
            </a:graphic>
          </wp:inline>
        </w:drawing>
      </w:r>
    </w:p>
    <w:p w14:paraId="3BA7FCBD" w14:textId="734579C3" w:rsidR="00F75551" w:rsidRDefault="00F75551" w:rsidP="00F75551">
      <w:pPr>
        <w:pStyle w:val="Caption"/>
        <w:spacing w:line="480" w:lineRule="auto"/>
      </w:pPr>
      <w:r>
        <w:t xml:space="preserve">Figure </w:t>
      </w:r>
      <w:r w:rsidR="00D94A21">
        <w:t>1</w:t>
      </w:r>
      <w:r>
        <w:rPr>
          <w:noProof/>
        </w:rPr>
        <w:t>.</w:t>
      </w:r>
      <w:r>
        <w:t xml:space="preserve"> </w:t>
      </w:r>
      <w:r w:rsidRPr="0069733B">
        <w:t xml:space="preserve">Relationships between </w:t>
      </w:r>
      <w:proofErr w:type="spellStart"/>
      <w:r>
        <w:t>FDis</w:t>
      </w:r>
      <w:proofErr w:type="spellEnd"/>
      <w:r w:rsidRPr="0069733B">
        <w:t xml:space="preserve"> and hydrological metrics describing a)</w:t>
      </w:r>
      <w:r>
        <w:t xml:space="preserve"> magnitude of the 20 year average return interval flood (AS20YrARI)</w:t>
      </w:r>
      <w:r w:rsidRPr="0069733B">
        <w:t xml:space="preserve">, b) </w:t>
      </w:r>
      <w:proofErr w:type="spellStart"/>
      <w:r w:rsidRPr="0069733B">
        <w:t>interannual</w:t>
      </w:r>
      <w:proofErr w:type="spellEnd"/>
      <w:r w:rsidRPr="0069733B">
        <w:t xml:space="preserve"> variability in </w:t>
      </w:r>
      <w:r>
        <w:t>high flow magnitude</w:t>
      </w:r>
      <w:r w:rsidRPr="0069733B">
        <w:t xml:space="preserve"> (</w:t>
      </w:r>
      <w:proofErr w:type="spellStart"/>
      <w:r w:rsidRPr="0069733B">
        <w:t>CVAnn</w:t>
      </w:r>
      <w:r>
        <w:t>HSPeak</w:t>
      </w:r>
      <w:proofErr w:type="spellEnd"/>
      <w:r>
        <w:t>), c</w:t>
      </w:r>
      <w:r w:rsidRPr="0069733B">
        <w:t xml:space="preserve">) </w:t>
      </w:r>
      <w:proofErr w:type="spellStart"/>
      <w:r w:rsidRPr="0069733B">
        <w:t>interannual</w:t>
      </w:r>
      <w:proofErr w:type="spellEnd"/>
      <w:r w:rsidRPr="0069733B">
        <w:t xml:space="preserve"> variability in flood </w:t>
      </w:r>
      <w:r>
        <w:t>rise rate</w:t>
      </w:r>
      <w:r w:rsidRPr="0069733B">
        <w:t xml:space="preserve"> (</w:t>
      </w:r>
      <w:proofErr w:type="spellStart"/>
      <w:r w:rsidRPr="0069733B">
        <w:t>CVAnnMRate</w:t>
      </w:r>
      <w:r>
        <w:t>Rise</w:t>
      </w:r>
      <w:proofErr w:type="spellEnd"/>
      <w:r w:rsidRPr="0069733B">
        <w:t>),</w:t>
      </w:r>
      <w:r>
        <w:t xml:space="preserve"> d</w:t>
      </w:r>
      <w:r w:rsidRPr="0069733B">
        <w:t xml:space="preserve">) </w:t>
      </w:r>
      <w:proofErr w:type="spellStart"/>
      <w:r w:rsidRPr="0069733B">
        <w:t>interannual</w:t>
      </w:r>
      <w:proofErr w:type="spellEnd"/>
      <w:r w:rsidRPr="0069733B">
        <w:t xml:space="preserve"> variability in flood </w:t>
      </w:r>
      <w:r>
        <w:t>fall rate</w:t>
      </w:r>
      <w:r w:rsidRPr="0069733B">
        <w:t xml:space="preserve"> (</w:t>
      </w:r>
      <w:proofErr w:type="spellStart"/>
      <w:r w:rsidRPr="0069733B">
        <w:t>CVAnnMRate</w:t>
      </w:r>
      <w:r>
        <w:t>Fall</w:t>
      </w:r>
      <w:proofErr w:type="spellEnd"/>
      <w:r w:rsidRPr="0069733B">
        <w:t xml:space="preserve">), </w:t>
      </w:r>
      <w:r>
        <w:t>e</w:t>
      </w:r>
      <w:r w:rsidRPr="0069733B">
        <w:t xml:space="preserve">) </w:t>
      </w:r>
      <w:proofErr w:type="spellStart"/>
      <w:r>
        <w:t>interannual</w:t>
      </w:r>
      <w:proofErr w:type="spellEnd"/>
      <w:r>
        <w:t xml:space="preserve"> variability in high flow frequency.</w:t>
      </w:r>
      <w:r w:rsidRPr="00344651">
        <w:t xml:space="preserve"> Fitted lines depict ordinary least squares regression models. </w:t>
      </w:r>
      <w:r>
        <w:t xml:space="preserve">All models are </w:t>
      </w:r>
      <w:r w:rsidRPr="00344651">
        <w:t>linear fit</w:t>
      </w:r>
      <w:r>
        <w:t>s</w:t>
      </w:r>
      <w:r w:rsidRPr="00344651">
        <w:t xml:space="preserve">. Shaded areas depict the smoothed 95% confidence interval around the regression </w:t>
      </w:r>
      <w:commentRangeStart w:id="38"/>
      <w:commentRangeStart w:id="39"/>
      <w:r w:rsidRPr="00344651">
        <w:t>model</w:t>
      </w:r>
      <w:commentRangeEnd w:id="38"/>
      <w:r>
        <w:rPr>
          <w:rStyle w:val="CommentReference"/>
          <w:rFonts w:eastAsia="MS Mincho"/>
          <w:i w:val="0"/>
          <w:iCs w:val="0"/>
          <w:color w:val="auto"/>
        </w:rPr>
        <w:commentReference w:id="38"/>
      </w:r>
      <w:commentRangeEnd w:id="39"/>
      <w:r w:rsidR="00AD2DF8">
        <w:rPr>
          <w:rStyle w:val="CommentReference"/>
          <w:rFonts w:eastAsia="MS Mincho"/>
          <w:i w:val="0"/>
          <w:iCs w:val="0"/>
          <w:color w:val="auto"/>
        </w:rPr>
        <w:commentReference w:id="39"/>
      </w:r>
      <w:r w:rsidRPr="00344651">
        <w:t>.</w:t>
      </w:r>
      <w:r>
        <w:t xml:space="preserve"> All relationships shown are significant.</w:t>
      </w:r>
      <w:r w:rsidRPr="00344651">
        <w:t xml:space="preserve">  </w:t>
      </w:r>
    </w:p>
    <w:p w14:paraId="3697A5C5" w14:textId="77777777" w:rsidR="00F75551" w:rsidRDefault="00F75551" w:rsidP="00F75551">
      <w:pPr>
        <w:spacing w:line="480" w:lineRule="auto"/>
      </w:pPr>
    </w:p>
    <w:p w14:paraId="532CAB87" w14:textId="77777777" w:rsidR="00D94A21" w:rsidRDefault="00D94A21" w:rsidP="00F75551">
      <w:pPr>
        <w:spacing w:line="480" w:lineRule="auto"/>
      </w:pPr>
    </w:p>
    <w:p w14:paraId="42DC6A89" w14:textId="77777777" w:rsidR="00D94A21" w:rsidRDefault="00D94A21" w:rsidP="00F75551">
      <w:pPr>
        <w:spacing w:line="480" w:lineRule="auto"/>
      </w:pPr>
    </w:p>
    <w:p w14:paraId="30846841" w14:textId="77777777" w:rsidR="00D94A21" w:rsidRDefault="00D94A21" w:rsidP="00F75551">
      <w:pPr>
        <w:spacing w:line="480" w:lineRule="auto"/>
      </w:pPr>
    </w:p>
    <w:p w14:paraId="4EA1F92B" w14:textId="77777777" w:rsidR="00D94A21" w:rsidRPr="00344651" w:rsidRDefault="00D94A21" w:rsidP="00F75551">
      <w:pPr>
        <w:spacing w:line="480" w:lineRule="auto"/>
      </w:pPr>
    </w:p>
    <w:p w14:paraId="72BF43F7" w14:textId="77777777" w:rsidR="00F75551" w:rsidRPr="00344651" w:rsidRDefault="00F75551" w:rsidP="00F75551">
      <w:pPr>
        <w:spacing w:line="480" w:lineRule="auto"/>
        <w:jc w:val="both"/>
        <w:rPr>
          <w:i/>
        </w:rPr>
      </w:pPr>
      <w:r w:rsidRPr="00344651">
        <w:rPr>
          <w:i/>
        </w:rPr>
        <w:lastRenderedPageBreak/>
        <w:t>Is functional diversity related to variability in seasonal water availability in the riparian zone?</w:t>
      </w:r>
    </w:p>
    <w:p w14:paraId="0CF70BFA" w14:textId="3DB47A01" w:rsidR="00F75551" w:rsidRDefault="00F75551" w:rsidP="00F75551">
      <w:pPr>
        <w:spacing w:line="480" w:lineRule="auto"/>
        <w:jc w:val="both"/>
      </w:pPr>
      <w:r>
        <w:t xml:space="preserve">Functional dispersion was positively associated with variability in seasonal flow patterns throughout the hydrological record. </w:t>
      </w:r>
      <w:proofErr w:type="spellStart"/>
      <w:r>
        <w:t>FDis</w:t>
      </w:r>
      <w:proofErr w:type="spellEnd"/>
      <w:r>
        <w:t xml:space="preserve"> was increased when seasonal patterns of minimum (</w:t>
      </w:r>
      <w:proofErr w:type="spellStart"/>
      <w:r>
        <w:t>M_MinM</w:t>
      </w:r>
      <w:proofErr w:type="spellEnd"/>
      <w:r>
        <w:t xml:space="preserve">, Fig. </w:t>
      </w:r>
      <w:r w:rsidR="00CD78F8">
        <w:t>2</w:t>
      </w:r>
      <w:r>
        <w:t>a, adjusted p = 0.0278, R</w:t>
      </w:r>
      <w:r w:rsidRPr="00AF51F6">
        <w:rPr>
          <w:vertAlign w:val="superscript"/>
        </w:rPr>
        <w:t>2</w:t>
      </w:r>
      <w:r>
        <w:t xml:space="preserve"> = 0.540), maximum (</w:t>
      </w:r>
      <w:proofErr w:type="spellStart"/>
      <w:r>
        <w:t>M_MaxM</w:t>
      </w:r>
      <w:proofErr w:type="spellEnd"/>
      <w:r>
        <w:t xml:space="preserve">, Fig. </w:t>
      </w:r>
      <w:r w:rsidR="00CD78F8">
        <w:t>2</w:t>
      </w:r>
      <w:r>
        <w:t>b, adjusted p = 0.0325, R</w:t>
      </w:r>
      <w:r w:rsidRPr="00AF51F6">
        <w:rPr>
          <w:vertAlign w:val="superscript"/>
        </w:rPr>
        <w:t>2</w:t>
      </w:r>
      <w:r>
        <w:t xml:space="preserve"> = 0.328) and average (M_MDFM, Fig. </w:t>
      </w:r>
      <w:r w:rsidR="00CD78F8">
        <w:t>2</w:t>
      </w:r>
      <w:r>
        <w:t>c, adjusted p = 0.0325, R</w:t>
      </w:r>
      <w:r w:rsidRPr="00AF51F6">
        <w:rPr>
          <w:vertAlign w:val="superscript"/>
        </w:rPr>
        <w:t>2</w:t>
      </w:r>
      <w:r>
        <w:t xml:space="preserve"> = 0.347) flows became less uniform (smaller values of M) between years. In other words, at high </w:t>
      </w:r>
      <w:proofErr w:type="spellStart"/>
      <w:r>
        <w:t>FDis</w:t>
      </w:r>
      <w:proofErr w:type="spellEnd"/>
      <w:r>
        <w:t xml:space="preserve">, the season with which these flows were associated with was not consistent through the record. </w:t>
      </w:r>
      <w:proofErr w:type="spellStart"/>
      <w:r>
        <w:t>FDis</w:t>
      </w:r>
      <w:proofErr w:type="spellEnd"/>
      <w:r>
        <w:t xml:space="preserve"> was not significantly explained by inter-seasonal uniformity of minimum (Fig. </w:t>
      </w:r>
      <w:r w:rsidR="00CD78F8">
        <w:t>2</w:t>
      </w:r>
      <w:r>
        <w:t xml:space="preserve">d, </w:t>
      </w:r>
      <w:proofErr w:type="spellStart"/>
      <w:r>
        <w:t>C_MinM</w:t>
      </w:r>
      <w:proofErr w:type="spellEnd"/>
      <w:r>
        <w:t>, adjusted p = 0.1021, R</w:t>
      </w:r>
      <w:r w:rsidRPr="00AF51F6">
        <w:rPr>
          <w:vertAlign w:val="superscript"/>
        </w:rPr>
        <w:t>2</w:t>
      </w:r>
      <w:r>
        <w:t xml:space="preserve"> = 0.166) or average (Fig. </w:t>
      </w:r>
      <w:r w:rsidR="00CD78F8">
        <w:t>2</w:t>
      </w:r>
      <w:r>
        <w:t>e, C_MDFM, adjusted p = 0.0861, R</w:t>
      </w:r>
      <w:r w:rsidRPr="00AF51F6">
        <w:rPr>
          <w:vertAlign w:val="superscript"/>
        </w:rPr>
        <w:t>2</w:t>
      </w:r>
      <w:r>
        <w:t xml:space="preserve"> = 0.186) flows, although visual inspection of the scatterplots for these relationships indicates two sites at the lower bound of the x axis (i.e. strongly seasonal patterns of flow), with substantially lower </w:t>
      </w:r>
      <w:proofErr w:type="spellStart"/>
      <w:r>
        <w:t>FDis</w:t>
      </w:r>
      <w:proofErr w:type="spellEnd"/>
      <w:r>
        <w:t xml:space="preserve"> than predicted by the regression model. If we consider these trends, we can infer that functional dispersion was increased when discharge patterns differed strongly between seasons, but the season with which those patterns were associated w</w:t>
      </w:r>
      <w:r w:rsidR="00D94A21">
        <w:t>as not consistent between years</w:t>
      </w:r>
    </w:p>
    <w:p w14:paraId="7C932459" w14:textId="77777777" w:rsidR="00F75551" w:rsidRDefault="00F75551" w:rsidP="00F75551">
      <w:pPr>
        <w:keepNext/>
        <w:spacing w:line="480" w:lineRule="auto"/>
      </w:pPr>
      <w:r>
        <w:rPr>
          <w:noProof/>
          <w:lang w:eastAsia="en-AU"/>
        </w:rPr>
        <w:lastRenderedPageBreak/>
        <w:drawing>
          <wp:inline distT="0" distB="0" distL="0" distR="0" wp14:anchorId="725A680A" wp14:editId="115646A4">
            <wp:extent cx="4676775" cy="5581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s 2.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6775" cy="5581650"/>
                    </a:xfrm>
                    <a:prstGeom prst="rect">
                      <a:avLst/>
                    </a:prstGeom>
                  </pic:spPr>
                </pic:pic>
              </a:graphicData>
            </a:graphic>
          </wp:inline>
        </w:drawing>
      </w:r>
    </w:p>
    <w:p w14:paraId="33E662D1" w14:textId="2BDCAAA4" w:rsidR="00F75551" w:rsidRDefault="00F75551" w:rsidP="00F75551">
      <w:pPr>
        <w:pStyle w:val="Caption"/>
        <w:spacing w:line="480" w:lineRule="auto"/>
      </w:pPr>
      <w:r>
        <w:t xml:space="preserve">Figure </w:t>
      </w:r>
      <w:r w:rsidR="00D94A21">
        <w:t>2</w:t>
      </w:r>
      <w:r>
        <w:t xml:space="preserve">. </w:t>
      </w:r>
      <w:r w:rsidRPr="0069733B">
        <w:t xml:space="preserve">Relationships between </w:t>
      </w:r>
      <w:proofErr w:type="spellStart"/>
      <w:r>
        <w:t>FDis</w:t>
      </w:r>
      <w:proofErr w:type="spellEnd"/>
      <w:r w:rsidRPr="0069733B">
        <w:t xml:space="preserve"> and hydrological metrics describing a)</w:t>
      </w:r>
      <w:r>
        <w:t xml:space="preserve"> contingency of monthly minimum daily flow (</w:t>
      </w:r>
      <w:proofErr w:type="spellStart"/>
      <w:r>
        <w:t>M_MinM</w:t>
      </w:r>
      <w:proofErr w:type="spellEnd"/>
      <w:r>
        <w:t>), b) contingency of monthly maximum daily flow (</w:t>
      </w:r>
      <w:proofErr w:type="spellStart"/>
      <w:r>
        <w:t>M_MaxM</w:t>
      </w:r>
      <w:proofErr w:type="spellEnd"/>
      <w:r>
        <w:t>), c) contingency of monthly mean daily flow (M_MDFM), d) constancy of monthly minimum daily flow (</w:t>
      </w:r>
      <w:proofErr w:type="spellStart"/>
      <w:r>
        <w:t>C_MinM</w:t>
      </w:r>
      <w:proofErr w:type="spellEnd"/>
      <w:r>
        <w:t xml:space="preserve">), e) constancy of monthly mean daily flow (C_MDFM). </w:t>
      </w:r>
      <w:r w:rsidRPr="00344651">
        <w:t xml:space="preserve">Fitted lines depict ordinary least squares regression models. </w:t>
      </w:r>
      <w:proofErr w:type="gramStart"/>
      <w:r>
        <w:t>a</w:t>
      </w:r>
      <w:proofErr w:type="gramEnd"/>
      <w:r>
        <w:t>. is a quadratic fit, b. – e. are linear fits</w:t>
      </w:r>
      <w:r w:rsidRPr="00344651">
        <w:t xml:space="preserve">. Shaded areas depict the smoothed 95% confidence interval around the regression </w:t>
      </w:r>
      <w:commentRangeStart w:id="40"/>
      <w:r w:rsidRPr="00344651">
        <w:t>model</w:t>
      </w:r>
      <w:commentRangeEnd w:id="40"/>
      <w:r>
        <w:rPr>
          <w:rStyle w:val="CommentReference"/>
          <w:rFonts w:eastAsia="MS Mincho"/>
          <w:i w:val="0"/>
          <w:iCs w:val="0"/>
          <w:color w:val="auto"/>
        </w:rPr>
        <w:commentReference w:id="40"/>
      </w:r>
      <w:r w:rsidRPr="00344651">
        <w:t xml:space="preserve">. </w:t>
      </w:r>
      <w:r>
        <w:t xml:space="preserve">a. – c. depict significant relationships, d. and e. depict non-significant relationships (note the strong influence over the regression fit of the two points at the lower bound of </w:t>
      </w:r>
      <w:proofErr w:type="spellStart"/>
      <w:r>
        <w:t>FDis</w:t>
      </w:r>
      <w:proofErr w:type="spellEnd"/>
      <w:r>
        <w:t xml:space="preserve">).  </w:t>
      </w:r>
    </w:p>
    <w:p w14:paraId="2869C8C4" w14:textId="77777777" w:rsidR="00F75551" w:rsidRDefault="00F75551" w:rsidP="00F75551">
      <w:pPr>
        <w:pStyle w:val="Caption"/>
        <w:spacing w:line="480" w:lineRule="auto"/>
      </w:pPr>
    </w:p>
    <w:p w14:paraId="7D47BCB3" w14:textId="77777777" w:rsidR="00F75551" w:rsidRDefault="00F75551" w:rsidP="00F75551">
      <w:pPr>
        <w:spacing w:line="480" w:lineRule="auto"/>
      </w:pPr>
    </w:p>
    <w:p w14:paraId="441F1364" w14:textId="5F7DD2D3" w:rsidR="00F75551" w:rsidRPr="006D1741" w:rsidRDefault="00F75551" w:rsidP="00F75551">
      <w:pPr>
        <w:spacing w:line="480" w:lineRule="auto"/>
        <w:jc w:val="both"/>
      </w:pPr>
      <w:r>
        <w:lastRenderedPageBreak/>
        <w:t xml:space="preserve">This observation was corroborated by positive relationships between </w:t>
      </w:r>
      <w:proofErr w:type="spellStart"/>
      <w:r>
        <w:t>FDis</w:t>
      </w:r>
      <w:proofErr w:type="spellEnd"/>
      <w:r>
        <w:t xml:space="preserve"> and variability in mean daily flows for autumn (</w:t>
      </w:r>
      <w:proofErr w:type="spellStart"/>
      <w:r>
        <w:t>CVMDFAutumn</w:t>
      </w:r>
      <w:proofErr w:type="spellEnd"/>
      <w:r>
        <w:t xml:space="preserve">, Fig. </w:t>
      </w:r>
      <w:r w:rsidR="00CD78F8">
        <w:t>3</w:t>
      </w:r>
      <w:r>
        <w:t>a, adjusted p = 0.0386, R</w:t>
      </w:r>
      <w:r w:rsidRPr="00AF51F6">
        <w:rPr>
          <w:vertAlign w:val="superscript"/>
        </w:rPr>
        <w:t>2</w:t>
      </w:r>
      <w:r>
        <w:t xml:space="preserve"> = 0.301), winter (</w:t>
      </w:r>
      <w:proofErr w:type="spellStart"/>
      <w:r>
        <w:t>CVMDFWinter</w:t>
      </w:r>
      <w:proofErr w:type="spellEnd"/>
      <w:r>
        <w:t xml:space="preserve">, Fig. </w:t>
      </w:r>
      <w:r w:rsidR="00CD78F8">
        <w:t>3</w:t>
      </w:r>
      <w:r>
        <w:t>b, adjusted p = 0.0278, R</w:t>
      </w:r>
      <w:r w:rsidRPr="00AF51F6">
        <w:rPr>
          <w:vertAlign w:val="superscript"/>
        </w:rPr>
        <w:t>2</w:t>
      </w:r>
      <w:r>
        <w:t xml:space="preserve"> = 0.414) and spring (</w:t>
      </w:r>
      <w:proofErr w:type="spellStart"/>
      <w:r>
        <w:t>CVMDFSpring</w:t>
      </w:r>
      <w:proofErr w:type="spellEnd"/>
      <w:r>
        <w:t xml:space="preserve">, Fig. </w:t>
      </w:r>
      <w:r w:rsidR="00CD78F8">
        <w:t>3</w:t>
      </w:r>
      <w:r>
        <w:t>c, adjusted p = 0.10325, R</w:t>
      </w:r>
      <w:r w:rsidRPr="00AF51F6">
        <w:rPr>
          <w:vertAlign w:val="superscript"/>
        </w:rPr>
        <w:t>2</w:t>
      </w:r>
      <w:r>
        <w:t xml:space="preserve"> = 0.327). Summer flow variability (</w:t>
      </w:r>
      <w:proofErr w:type="spellStart"/>
      <w:r>
        <w:t>CVMDFSummer</w:t>
      </w:r>
      <w:proofErr w:type="spellEnd"/>
      <w:r>
        <w:t xml:space="preserve">, Fig. </w:t>
      </w:r>
      <w:r w:rsidR="00CD78F8">
        <w:t>3</w:t>
      </w:r>
      <w:r>
        <w:t>d, adjusted p = 0.0325, R</w:t>
      </w:r>
      <w:r w:rsidRPr="00AF51F6">
        <w:rPr>
          <w:vertAlign w:val="superscript"/>
        </w:rPr>
        <w:t>2</w:t>
      </w:r>
      <w:r>
        <w:t xml:space="preserve"> = 0.472) exhibited a humped relationship with </w:t>
      </w:r>
      <w:proofErr w:type="spellStart"/>
      <w:r>
        <w:t>FDis</w:t>
      </w:r>
      <w:proofErr w:type="spellEnd"/>
      <w:r>
        <w:t xml:space="preserve">. Mean daily flows for both summer and spring were associated with </w:t>
      </w:r>
      <w:proofErr w:type="spellStart"/>
      <w:r>
        <w:t>FDis</w:t>
      </w:r>
      <w:proofErr w:type="spellEnd"/>
      <w:r>
        <w:t xml:space="preserve">, however. This association was positive for summer (MDFMDF Summer, Fig. </w:t>
      </w:r>
      <w:r w:rsidR="00CD78F8">
        <w:t>3</w:t>
      </w:r>
      <w:r>
        <w:t>e, adjusted p = 0.0230, R</w:t>
      </w:r>
      <w:r w:rsidRPr="00AF51F6">
        <w:rPr>
          <w:vertAlign w:val="superscript"/>
        </w:rPr>
        <w:t>2</w:t>
      </w:r>
      <w:r>
        <w:t xml:space="preserve"> = 0.503) and negative for spring (</w:t>
      </w:r>
      <w:proofErr w:type="spellStart"/>
      <w:r>
        <w:t>MDFMDFSpring</w:t>
      </w:r>
      <w:proofErr w:type="spellEnd"/>
      <w:r>
        <w:t xml:space="preserve">, Fig. </w:t>
      </w:r>
      <w:r w:rsidR="00CD78F8">
        <w:t>3</w:t>
      </w:r>
      <w:r>
        <w:t>f, adjusted p = 0.0278, R</w:t>
      </w:r>
      <w:r w:rsidRPr="00AF51F6">
        <w:rPr>
          <w:vertAlign w:val="superscript"/>
        </w:rPr>
        <w:t>2</w:t>
      </w:r>
      <w:r>
        <w:t xml:space="preserve"> = 0.3862).  Note that this metric actually represents the ratio of seasonal mean daily flow to the general mean of daily flow for a given river, since metrics describing discharge were standardised by mean daily flow. Even though </w:t>
      </w:r>
      <w:proofErr w:type="spellStart"/>
      <w:r>
        <w:t>FDis</w:t>
      </w:r>
      <w:proofErr w:type="spellEnd"/>
      <w:r>
        <w:t xml:space="preserve"> was highest at sites where average flow is not associated with any particular season (low M_MDFM), these sites still had high values for mean daily flow in summer. Pearson correlation confirms a significant negative relationship between M_MDFM and </w:t>
      </w:r>
      <w:proofErr w:type="spellStart"/>
      <w:r>
        <w:t>MDFMDFSummer</w:t>
      </w:r>
      <w:proofErr w:type="spellEnd"/>
      <w:r>
        <w:t xml:space="preserve"> (Pearson’s r = -0.657, p = 0.008) but not C_MDFM and </w:t>
      </w:r>
      <w:proofErr w:type="spellStart"/>
      <w:r>
        <w:t>MDFMDFSummer</w:t>
      </w:r>
      <w:proofErr w:type="spellEnd"/>
      <w:r>
        <w:t xml:space="preserve"> (Pearson’s r = -0.423, p = 0.1164).  Summer mean daily flow may have been inflated by exceptional periods where very high average flows occurred during summer. Mean daily flow in spring, conversely, was strongly positively correlated with M_MDFM (Pearson’s r = </w:t>
      </w:r>
      <w:r w:rsidRPr="006D1741">
        <w:t>0.8357</w:t>
      </w:r>
      <w:r>
        <w:t xml:space="preserve">, p = </w:t>
      </w:r>
      <w:r w:rsidRPr="006D1741">
        <w:t>0.0001</w:t>
      </w:r>
      <w:r>
        <w:t>) and C_MDFM (Pearson’s r =</w:t>
      </w:r>
      <w:r w:rsidRPr="00E63051">
        <w:t>0.7839</w:t>
      </w:r>
      <w:r>
        <w:t xml:space="preserve">, p = </w:t>
      </w:r>
      <w:r w:rsidRPr="006D1741">
        <w:t>0.0005</w:t>
      </w:r>
      <w:r>
        <w:t xml:space="preserve">), indicating that where mean daily flows in spring are high, this pattern is stable and consistent between years. </w:t>
      </w:r>
    </w:p>
    <w:p w14:paraId="7737C09C" w14:textId="77777777" w:rsidR="00F75551" w:rsidRPr="006D1741" w:rsidRDefault="00F75551" w:rsidP="00F75551">
      <w:pPr>
        <w:spacing w:line="480" w:lineRule="auto"/>
        <w:jc w:val="both"/>
      </w:pPr>
    </w:p>
    <w:p w14:paraId="30E52658" w14:textId="77777777" w:rsidR="00F75551" w:rsidRPr="006D1741" w:rsidRDefault="00F75551" w:rsidP="00F75551">
      <w:pPr>
        <w:spacing w:line="480" w:lineRule="auto"/>
      </w:pPr>
    </w:p>
    <w:p w14:paraId="61FCD99B" w14:textId="77777777" w:rsidR="00F75551" w:rsidRDefault="00F75551" w:rsidP="00F75551">
      <w:pPr>
        <w:spacing w:line="480" w:lineRule="auto"/>
      </w:pPr>
    </w:p>
    <w:p w14:paraId="3C34EEC5" w14:textId="77777777" w:rsidR="00F75551" w:rsidRDefault="00F75551" w:rsidP="00F75551">
      <w:pPr>
        <w:spacing w:line="480" w:lineRule="auto"/>
      </w:pPr>
    </w:p>
    <w:p w14:paraId="55B8BEC7" w14:textId="77777777" w:rsidR="00F75551" w:rsidRDefault="00F75551" w:rsidP="00F75551">
      <w:pPr>
        <w:spacing w:line="480" w:lineRule="auto"/>
        <w:rPr>
          <w:noProof/>
          <w:lang w:eastAsia="en-AU"/>
        </w:rPr>
      </w:pPr>
    </w:p>
    <w:p w14:paraId="2B7BAF83" w14:textId="77777777" w:rsidR="00F75551" w:rsidRDefault="00F75551" w:rsidP="00F75551">
      <w:pPr>
        <w:keepNext/>
        <w:spacing w:line="480" w:lineRule="auto"/>
      </w:pPr>
      <w:r>
        <w:rPr>
          <w:noProof/>
          <w:lang w:eastAsia="en-AU"/>
        </w:rPr>
        <w:lastRenderedPageBreak/>
        <w:drawing>
          <wp:inline distT="0" distB="0" distL="0" distR="0" wp14:anchorId="35E0B08F" wp14:editId="07E23385">
            <wp:extent cx="4676775" cy="5581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s 3.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6775" cy="5581650"/>
                    </a:xfrm>
                    <a:prstGeom prst="rect">
                      <a:avLst/>
                    </a:prstGeom>
                  </pic:spPr>
                </pic:pic>
              </a:graphicData>
            </a:graphic>
          </wp:inline>
        </w:drawing>
      </w:r>
    </w:p>
    <w:p w14:paraId="4308F88D" w14:textId="628661A1" w:rsidR="00F75551" w:rsidRPr="00344651" w:rsidRDefault="00F75551" w:rsidP="00F75551">
      <w:pPr>
        <w:pStyle w:val="Caption"/>
        <w:spacing w:line="480" w:lineRule="auto"/>
      </w:pPr>
      <w:r>
        <w:t xml:space="preserve">Figure </w:t>
      </w:r>
      <w:r w:rsidR="00D94A21">
        <w:t>3</w:t>
      </w:r>
      <w:r>
        <w:t xml:space="preserve">. </w:t>
      </w:r>
      <w:r w:rsidRPr="00344651">
        <w:t xml:space="preserve">Relationships between </w:t>
      </w:r>
      <w:proofErr w:type="spellStart"/>
      <w:r w:rsidRPr="00344651">
        <w:t>FDis</w:t>
      </w:r>
      <w:proofErr w:type="spellEnd"/>
      <w:r w:rsidRPr="00344651">
        <w:t xml:space="preserve"> and hydrological metrics describing</w:t>
      </w:r>
      <w:r>
        <w:t xml:space="preserve"> a) variability in autumn mean daily flow, b) variability in winter mean daily flow, c) variability in spring mean daily flow, d) variability in summer mean daily flow, e) mean daily flow in summer, f) mean daily flow in spring.</w:t>
      </w:r>
      <w:r w:rsidRPr="00344651">
        <w:t xml:space="preserve"> Fitted lines depict ordinary least squares regression models. </w:t>
      </w:r>
      <w:r>
        <w:t>All models are linear fits except d. which is a quadratic fit</w:t>
      </w:r>
      <w:r w:rsidRPr="00344651">
        <w:t xml:space="preserve">. Shaded areas depict the smoothed 95% confidence interval around the regression model.  </w:t>
      </w:r>
      <w:r>
        <w:t>All relationships shown are significant.</w:t>
      </w:r>
      <w:r w:rsidRPr="00344651">
        <w:t xml:space="preserve">  </w:t>
      </w:r>
    </w:p>
    <w:p w14:paraId="4A340965" w14:textId="77777777" w:rsidR="00F75551" w:rsidRDefault="00F75551" w:rsidP="00F75551">
      <w:pPr>
        <w:pStyle w:val="Caption"/>
        <w:spacing w:line="480" w:lineRule="auto"/>
      </w:pPr>
    </w:p>
    <w:p w14:paraId="49594F2B" w14:textId="77777777" w:rsidR="00F75551" w:rsidRDefault="00F75551" w:rsidP="00F75551">
      <w:pPr>
        <w:spacing w:line="480" w:lineRule="auto"/>
      </w:pPr>
    </w:p>
    <w:p w14:paraId="023EF88B" w14:textId="77777777" w:rsidR="00F75551" w:rsidRDefault="00F75551" w:rsidP="00F75551">
      <w:pPr>
        <w:spacing w:line="480" w:lineRule="auto"/>
      </w:pPr>
    </w:p>
    <w:p w14:paraId="44D1B0C1" w14:textId="77777777" w:rsidR="00F75551" w:rsidRDefault="00F75551" w:rsidP="00F75551">
      <w:pPr>
        <w:spacing w:line="480" w:lineRule="auto"/>
      </w:pPr>
    </w:p>
    <w:p w14:paraId="3B76C82A" w14:textId="77777777" w:rsidR="00F75551" w:rsidRPr="00344651" w:rsidRDefault="00F75551" w:rsidP="00F75551">
      <w:pPr>
        <w:spacing w:line="480" w:lineRule="auto"/>
        <w:rPr>
          <w:rFonts w:cs="Arial"/>
          <w:i/>
        </w:rPr>
      </w:pPr>
      <w:r w:rsidRPr="00344651">
        <w:rPr>
          <w:rFonts w:cs="Arial"/>
          <w:i/>
        </w:rPr>
        <w:lastRenderedPageBreak/>
        <w:t xml:space="preserve">Comparisons with </w:t>
      </w:r>
      <w:r>
        <w:rPr>
          <w:rFonts w:cs="Arial"/>
          <w:i/>
        </w:rPr>
        <w:t>measures of taxonomic diversity</w:t>
      </w:r>
    </w:p>
    <w:p w14:paraId="56E9BAE3" w14:textId="77777777" w:rsidR="00F75551" w:rsidRDefault="00F75551" w:rsidP="00F75551">
      <w:pPr>
        <w:spacing w:line="480" w:lineRule="auto"/>
        <w:jc w:val="both"/>
      </w:pPr>
      <w:r>
        <w:rPr>
          <w:rStyle w:val="CommentReference"/>
          <w:rFonts w:eastAsia="MS Mincho"/>
        </w:rPr>
        <w:commentReference w:id="41"/>
      </w:r>
      <w:r w:rsidR="00AD2DF8">
        <w:rPr>
          <w:rStyle w:val="CommentReference"/>
          <w:rFonts w:eastAsia="MS Mincho"/>
        </w:rPr>
        <w:commentReference w:id="42"/>
      </w:r>
      <w:r w:rsidDel="008B356A">
        <w:t xml:space="preserve"> </w:t>
      </w:r>
      <w:r>
        <w:t xml:space="preserve">Across species used in the functional diversity analysis (i.e. present at above 1 % plot cover), </w:t>
      </w:r>
      <w:proofErr w:type="spellStart"/>
      <w:r>
        <w:t>FDis</w:t>
      </w:r>
      <w:proofErr w:type="spellEnd"/>
      <w:r>
        <w:t xml:space="preserve"> was independent of species richness (p = 0.274, </w:t>
      </w:r>
      <w:proofErr w:type="gramStart"/>
      <w:r>
        <w:t>F</w:t>
      </w:r>
      <w:r w:rsidRPr="000D0372">
        <w:rPr>
          <w:vertAlign w:val="subscript"/>
        </w:rPr>
        <w:t>(</w:t>
      </w:r>
      <w:proofErr w:type="gramEnd"/>
      <w:r w:rsidRPr="000D0372">
        <w:rPr>
          <w:vertAlign w:val="subscript"/>
        </w:rPr>
        <w:t>1,13)</w:t>
      </w:r>
      <w:r>
        <w:t xml:space="preserve"> = 1.302) and Simpson’s diversity (p = 0.513, F</w:t>
      </w:r>
      <w:r w:rsidRPr="000D0372">
        <w:rPr>
          <w:vertAlign w:val="subscript"/>
        </w:rPr>
        <w:t>(1,13)</w:t>
      </w:r>
      <w:r>
        <w:t xml:space="preserve"> =  0.454) for species included in the functional diversity analysis, but significantly associated with species richness for the full set of 327 species (p = 0.030, F</w:t>
      </w:r>
      <w:r w:rsidRPr="001226A6">
        <w:rPr>
          <w:vertAlign w:val="subscript"/>
        </w:rPr>
        <w:t>(1,13)</w:t>
      </w:r>
      <w:r>
        <w:t xml:space="preserve"> = 5.957, R</w:t>
      </w:r>
      <w:r w:rsidRPr="001226A6">
        <w:rPr>
          <w:vertAlign w:val="superscript"/>
        </w:rPr>
        <w:t>2</w:t>
      </w:r>
      <w:r>
        <w:t xml:space="preserve"> = 0.314). </w:t>
      </w:r>
    </w:p>
    <w:p w14:paraId="5FB3892E" w14:textId="77777777" w:rsidR="00F75551" w:rsidRDefault="00F75551" w:rsidP="00F75551">
      <w:pPr>
        <w:spacing w:line="480" w:lineRule="auto"/>
      </w:pPr>
    </w:p>
    <w:p w14:paraId="05A28713" w14:textId="77777777" w:rsidR="00F75551" w:rsidRPr="003F2619" w:rsidRDefault="00F75551" w:rsidP="00F75551">
      <w:pPr>
        <w:spacing w:line="480" w:lineRule="auto"/>
        <w:rPr>
          <w:i/>
        </w:rPr>
      </w:pPr>
      <w:r w:rsidRPr="003F2619">
        <w:rPr>
          <w:i/>
        </w:rPr>
        <w:t>A minimal multiple regression model to explain functional diversity according to hydrology</w:t>
      </w:r>
    </w:p>
    <w:p w14:paraId="4724A3D1" w14:textId="6051EAF8" w:rsidR="00F75551" w:rsidRPr="003F2619" w:rsidRDefault="00F75551" w:rsidP="00F75551">
      <w:pPr>
        <w:spacing w:line="480" w:lineRule="auto"/>
        <w:jc w:val="both"/>
      </w:pPr>
      <w:r>
        <w:t xml:space="preserve">We used an information theoretic procedure to select the best fitting, most parsimonious multiple regression model from the factorial set of possible models which included </w:t>
      </w:r>
      <w:proofErr w:type="spellStart"/>
      <w:r>
        <w:t>FDis</w:t>
      </w:r>
      <w:proofErr w:type="spellEnd"/>
      <w:r>
        <w:t xml:space="preserve"> as the dependent variable, and the following independent variables: </w:t>
      </w:r>
      <w:commentRangeStart w:id="43"/>
      <w:commentRangeStart w:id="44"/>
      <w:proofErr w:type="spellStart"/>
      <w:r>
        <w:t>interannual</w:t>
      </w:r>
      <w:proofErr w:type="spellEnd"/>
      <w:r>
        <w:t xml:space="preserve"> variability in high flow frequency (</w:t>
      </w:r>
      <w:proofErr w:type="spellStart"/>
      <w:r>
        <w:t>CVAnnHSNum</w:t>
      </w:r>
      <w:proofErr w:type="spellEnd"/>
      <w:r>
        <w:t xml:space="preserve">), </w:t>
      </w:r>
      <w:proofErr w:type="spellStart"/>
      <w:r>
        <w:t>interannual</w:t>
      </w:r>
      <w:proofErr w:type="spellEnd"/>
      <w:r>
        <w:t xml:space="preserve"> variability in high flow magnitude (</w:t>
      </w:r>
      <w:proofErr w:type="spellStart"/>
      <w:r>
        <w:t>CVAnnHSPeak</w:t>
      </w:r>
      <w:proofErr w:type="spellEnd"/>
      <w:r>
        <w:t>) and mean daily flow during summer (</w:t>
      </w:r>
      <w:proofErr w:type="spellStart"/>
      <w:r>
        <w:t>MDFMDFSummer</w:t>
      </w:r>
      <w:proofErr w:type="spellEnd"/>
      <w:r>
        <w:t>).</w:t>
      </w:r>
      <w:commentRangeEnd w:id="43"/>
      <w:r>
        <w:rPr>
          <w:rStyle w:val="CommentReference"/>
          <w:rFonts w:eastAsia="MS Mincho"/>
        </w:rPr>
        <w:commentReference w:id="43"/>
      </w:r>
      <w:commentRangeEnd w:id="44"/>
      <w:r w:rsidR="00AD2DF8">
        <w:rPr>
          <w:rStyle w:val="CommentReference"/>
          <w:rFonts w:eastAsia="MS Mincho"/>
        </w:rPr>
        <w:commentReference w:id="44"/>
      </w:r>
      <w:r>
        <w:t xml:space="preserve"> This set of models is described in </w:t>
      </w:r>
      <w:r w:rsidRPr="003F2619">
        <w:t xml:space="preserve">Table </w:t>
      </w:r>
      <w:r w:rsidR="00CD78F8">
        <w:t>2</w:t>
      </w:r>
      <w:r w:rsidRPr="003F2619">
        <w:t>.</w:t>
      </w:r>
    </w:p>
    <w:p w14:paraId="63AD6071" w14:textId="77777777" w:rsidR="00F75551" w:rsidRDefault="00F75551" w:rsidP="00F75551">
      <w:pPr>
        <w:spacing w:line="480" w:lineRule="auto"/>
      </w:pPr>
    </w:p>
    <w:p w14:paraId="0D59AEE3" w14:textId="70936741" w:rsidR="00F75551" w:rsidRDefault="00F75551" w:rsidP="00F75551">
      <w:pPr>
        <w:pStyle w:val="Caption"/>
        <w:keepNext/>
        <w:spacing w:line="480" w:lineRule="auto"/>
      </w:pPr>
      <w:commentRangeStart w:id="45"/>
      <w:commentRangeStart w:id="46"/>
      <w:r>
        <w:t xml:space="preserve">Table </w:t>
      </w:r>
      <w:r w:rsidR="00D94A21">
        <w:t>2</w:t>
      </w:r>
      <w:r>
        <w:t xml:space="preserve">. </w:t>
      </w:r>
      <w:commentRangeEnd w:id="45"/>
      <w:r>
        <w:rPr>
          <w:rStyle w:val="CommentReference"/>
          <w:rFonts w:eastAsia="MS Mincho"/>
          <w:i w:val="0"/>
          <w:iCs w:val="0"/>
          <w:color w:val="auto"/>
        </w:rPr>
        <w:commentReference w:id="45"/>
      </w:r>
      <w:commentRangeEnd w:id="46"/>
      <w:r w:rsidR="00AD2DF8">
        <w:rPr>
          <w:rStyle w:val="CommentReference"/>
          <w:rFonts w:eastAsia="MS Mincho"/>
          <w:i w:val="0"/>
          <w:iCs w:val="0"/>
          <w:color w:val="auto"/>
        </w:rPr>
        <w:commentReference w:id="46"/>
      </w:r>
      <w:r>
        <w:t xml:space="preserve">Multiple regression models with associated </w:t>
      </w:r>
      <w:commentRangeStart w:id="47"/>
      <w:r>
        <w:t xml:space="preserve">fitting </w:t>
      </w:r>
      <w:commentRangeEnd w:id="47"/>
      <w:r>
        <w:rPr>
          <w:rStyle w:val="CommentReference"/>
          <w:rFonts w:eastAsia="MS Mincho"/>
          <w:i w:val="0"/>
          <w:iCs w:val="0"/>
          <w:color w:val="auto"/>
        </w:rPr>
        <w:commentReference w:id="47"/>
      </w:r>
      <w:r>
        <w:t xml:space="preserve">parameters. </w:t>
      </w:r>
      <w:commentRangeStart w:id="48"/>
      <w:commentRangeStart w:id="49"/>
      <w:r>
        <w:t>*</w:t>
      </w:r>
      <w:commentRangeEnd w:id="48"/>
      <w:r>
        <w:rPr>
          <w:rStyle w:val="CommentReference"/>
          <w:rFonts w:eastAsia="MS Mincho"/>
          <w:i w:val="0"/>
          <w:iCs w:val="0"/>
          <w:color w:val="auto"/>
        </w:rPr>
        <w:commentReference w:id="48"/>
      </w:r>
      <w:commentRangeEnd w:id="49"/>
      <w:r w:rsidR="00AD2DF8">
        <w:rPr>
          <w:rStyle w:val="CommentReference"/>
          <w:rFonts w:eastAsia="MS Mincho"/>
          <w:i w:val="0"/>
          <w:iCs w:val="0"/>
          <w:color w:val="auto"/>
        </w:rPr>
        <w:commentReference w:id="49"/>
      </w:r>
      <w:r>
        <w:t xml:space="preserve"> </w:t>
      </w:r>
      <w:proofErr w:type="gramStart"/>
      <w:r>
        <w:t>in</w:t>
      </w:r>
      <w:proofErr w:type="gramEnd"/>
      <w:r>
        <w:t xml:space="preserve"> the model formula denotes both summation as well as interaction between variables. R</w:t>
      </w:r>
      <w:r w:rsidRPr="005C0DDC">
        <w:rPr>
          <w:vertAlign w:val="superscript"/>
        </w:rPr>
        <w:t>2</w:t>
      </w:r>
      <w:r>
        <w:t xml:space="preserve"> values have been adjusted for multiple regression for models using more than one variable. The optimal model according to </w:t>
      </w:r>
      <w:proofErr w:type="spellStart"/>
      <w:r>
        <w:t>AICc</w:t>
      </w:r>
      <w:proofErr w:type="spellEnd"/>
      <w:r>
        <w:t xml:space="preserve"> is indicated by bold typeface.</w:t>
      </w:r>
    </w:p>
    <w:tbl>
      <w:tblPr>
        <w:tblW w:w="9380" w:type="dxa"/>
        <w:tblLook w:val="04A0" w:firstRow="1" w:lastRow="0" w:firstColumn="1" w:lastColumn="0" w:noHBand="0" w:noVBand="1"/>
      </w:tblPr>
      <w:tblGrid>
        <w:gridCol w:w="1000"/>
        <w:gridCol w:w="5500"/>
        <w:gridCol w:w="960"/>
        <w:gridCol w:w="960"/>
        <w:gridCol w:w="977"/>
      </w:tblGrid>
      <w:tr w:rsidR="00F75551" w:rsidRPr="005B1214" w14:paraId="37BDD2DE" w14:textId="77777777" w:rsidTr="00F75551">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6FA27"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w:t>
            </w:r>
          </w:p>
        </w:tc>
        <w:tc>
          <w:tcPr>
            <w:tcW w:w="5500" w:type="dxa"/>
            <w:tcBorders>
              <w:top w:val="single" w:sz="4" w:space="0" w:color="auto"/>
              <w:left w:val="nil"/>
              <w:bottom w:val="single" w:sz="4" w:space="0" w:color="auto"/>
              <w:right w:val="single" w:sz="4" w:space="0" w:color="auto"/>
            </w:tcBorders>
            <w:shd w:val="clear" w:color="auto" w:fill="auto"/>
            <w:noWrap/>
            <w:vAlign w:val="bottom"/>
            <w:hideMark/>
          </w:tcPr>
          <w:p w14:paraId="6F079324"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Model</w:t>
            </w:r>
          </w:p>
        </w:tc>
        <w:tc>
          <w:tcPr>
            <w:tcW w:w="960" w:type="dxa"/>
            <w:tcBorders>
              <w:top w:val="single" w:sz="4" w:space="0" w:color="auto"/>
              <w:left w:val="nil"/>
              <w:bottom w:val="single" w:sz="4" w:space="0" w:color="auto"/>
              <w:right w:val="nil"/>
            </w:tcBorders>
            <w:shd w:val="clear" w:color="auto" w:fill="auto"/>
            <w:noWrap/>
            <w:vAlign w:val="bottom"/>
            <w:hideMark/>
          </w:tcPr>
          <w:p w14:paraId="10A4B847"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R</w:t>
            </w:r>
            <w:r w:rsidRPr="005B1214">
              <w:rPr>
                <w:rFonts w:eastAsia="Times New Roman" w:cs="Times New Roman"/>
                <w:color w:val="000000"/>
                <w:sz w:val="20"/>
                <w:szCs w:val="20"/>
                <w:vertAlign w:val="superscript"/>
                <w:lang w:eastAsia="en-AU"/>
              </w:rPr>
              <w:t>2</w:t>
            </w:r>
          </w:p>
        </w:tc>
        <w:tc>
          <w:tcPr>
            <w:tcW w:w="960" w:type="dxa"/>
            <w:tcBorders>
              <w:top w:val="single" w:sz="4" w:space="0" w:color="auto"/>
              <w:left w:val="nil"/>
              <w:bottom w:val="single" w:sz="4" w:space="0" w:color="auto"/>
              <w:right w:val="nil"/>
            </w:tcBorders>
            <w:shd w:val="clear" w:color="auto" w:fill="auto"/>
            <w:noWrap/>
            <w:vAlign w:val="bottom"/>
            <w:hideMark/>
          </w:tcPr>
          <w:p w14:paraId="1A3E3A5C"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AICc</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051A89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delta AIC</w:t>
            </w:r>
          </w:p>
        </w:tc>
      </w:tr>
      <w:tr w:rsidR="00F75551" w:rsidRPr="005B1214" w14:paraId="46BA90E6"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084F6DF6"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w:t>
            </w:r>
          </w:p>
        </w:tc>
        <w:tc>
          <w:tcPr>
            <w:tcW w:w="5500" w:type="dxa"/>
            <w:tcBorders>
              <w:top w:val="nil"/>
              <w:left w:val="nil"/>
              <w:bottom w:val="nil"/>
              <w:right w:val="single" w:sz="4" w:space="0" w:color="auto"/>
            </w:tcBorders>
            <w:shd w:val="clear" w:color="auto" w:fill="auto"/>
            <w:noWrap/>
            <w:vAlign w:val="bottom"/>
            <w:hideMark/>
          </w:tcPr>
          <w:p w14:paraId="6A3A2BA4"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bottom"/>
            <w:hideMark/>
          </w:tcPr>
          <w:p w14:paraId="54A9120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0.2961</w:t>
            </w:r>
          </w:p>
        </w:tc>
        <w:tc>
          <w:tcPr>
            <w:tcW w:w="960" w:type="dxa"/>
            <w:tcBorders>
              <w:top w:val="nil"/>
              <w:left w:val="nil"/>
              <w:bottom w:val="nil"/>
              <w:right w:val="nil"/>
            </w:tcBorders>
            <w:shd w:val="clear" w:color="auto" w:fill="auto"/>
            <w:noWrap/>
            <w:vAlign w:val="bottom"/>
            <w:hideMark/>
          </w:tcPr>
          <w:p w14:paraId="7525CCD7"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-46.1414</w:t>
            </w:r>
          </w:p>
        </w:tc>
        <w:tc>
          <w:tcPr>
            <w:tcW w:w="960" w:type="dxa"/>
            <w:tcBorders>
              <w:top w:val="nil"/>
              <w:left w:val="nil"/>
              <w:bottom w:val="nil"/>
              <w:right w:val="single" w:sz="4" w:space="0" w:color="auto"/>
            </w:tcBorders>
            <w:shd w:val="clear" w:color="auto" w:fill="auto"/>
            <w:noWrap/>
            <w:vAlign w:val="bottom"/>
            <w:hideMark/>
          </w:tcPr>
          <w:p w14:paraId="463051AF"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12.78193</w:t>
            </w:r>
          </w:p>
        </w:tc>
      </w:tr>
      <w:tr w:rsidR="00F75551" w:rsidRPr="005B1214" w14:paraId="149324C9"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7E5597B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w:t>
            </w:r>
          </w:p>
        </w:tc>
        <w:tc>
          <w:tcPr>
            <w:tcW w:w="5500" w:type="dxa"/>
            <w:tcBorders>
              <w:top w:val="nil"/>
              <w:left w:val="nil"/>
              <w:bottom w:val="nil"/>
              <w:right w:val="single" w:sz="4" w:space="0" w:color="auto"/>
            </w:tcBorders>
            <w:shd w:val="clear" w:color="auto" w:fill="auto"/>
            <w:noWrap/>
            <w:vAlign w:val="bottom"/>
            <w:hideMark/>
          </w:tcPr>
          <w:p w14:paraId="34AAA20C"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11177A5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0.5773</w:t>
            </w:r>
          </w:p>
        </w:tc>
        <w:tc>
          <w:tcPr>
            <w:tcW w:w="960" w:type="dxa"/>
            <w:tcBorders>
              <w:top w:val="nil"/>
              <w:left w:val="nil"/>
              <w:bottom w:val="nil"/>
              <w:right w:val="nil"/>
            </w:tcBorders>
            <w:shd w:val="clear" w:color="auto" w:fill="auto"/>
            <w:noWrap/>
            <w:vAlign w:val="bottom"/>
            <w:hideMark/>
          </w:tcPr>
          <w:p w14:paraId="4CBDC04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-53.7899</w:t>
            </w:r>
          </w:p>
        </w:tc>
        <w:tc>
          <w:tcPr>
            <w:tcW w:w="960" w:type="dxa"/>
            <w:tcBorders>
              <w:top w:val="nil"/>
              <w:left w:val="nil"/>
              <w:bottom w:val="nil"/>
              <w:right w:val="single" w:sz="4" w:space="0" w:color="auto"/>
            </w:tcBorders>
            <w:shd w:val="clear" w:color="auto" w:fill="auto"/>
            <w:noWrap/>
            <w:vAlign w:val="bottom"/>
            <w:hideMark/>
          </w:tcPr>
          <w:p w14:paraId="26869872"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5.13339</w:t>
            </w:r>
          </w:p>
        </w:tc>
      </w:tr>
      <w:tr w:rsidR="00F75551" w:rsidRPr="005B1214" w14:paraId="7F755262"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6BF6DE8D"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3</w:t>
            </w:r>
          </w:p>
        </w:tc>
        <w:tc>
          <w:tcPr>
            <w:tcW w:w="5500" w:type="dxa"/>
            <w:tcBorders>
              <w:top w:val="nil"/>
              <w:left w:val="nil"/>
              <w:bottom w:val="nil"/>
              <w:right w:val="single" w:sz="4" w:space="0" w:color="auto"/>
            </w:tcBorders>
            <w:shd w:val="clear" w:color="auto" w:fill="auto"/>
            <w:noWrap/>
            <w:vAlign w:val="bottom"/>
            <w:hideMark/>
          </w:tcPr>
          <w:p w14:paraId="78C4B584"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2D74712E"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0.5032</w:t>
            </w:r>
          </w:p>
        </w:tc>
        <w:tc>
          <w:tcPr>
            <w:tcW w:w="960" w:type="dxa"/>
            <w:tcBorders>
              <w:top w:val="nil"/>
              <w:left w:val="nil"/>
              <w:bottom w:val="nil"/>
              <w:right w:val="nil"/>
            </w:tcBorders>
            <w:shd w:val="clear" w:color="auto" w:fill="auto"/>
            <w:noWrap/>
            <w:vAlign w:val="bottom"/>
            <w:hideMark/>
          </w:tcPr>
          <w:p w14:paraId="6726BEA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-51.3678</w:t>
            </w:r>
          </w:p>
        </w:tc>
        <w:tc>
          <w:tcPr>
            <w:tcW w:w="960" w:type="dxa"/>
            <w:tcBorders>
              <w:top w:val="nil"/>
              <w:left w:val="nil"/>
              <w:bottom w:val="nil"/>
              <w:right w:val="single" w:sz="4" w:space="0" w:color="auto"/>
            </w:tcBorders>
            <w:shd w:val="clear" w:color="auto" w:fill="auto"/>
            <w:noWrap/>
            <w:vAlign w:val="bottom"/>
            <w:hideMark/>
          </w:tcPr>
          <w:p w14:paraId="546D4823"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7.55549</w:t>
            </w:r>
          </w:p>
        </w:tc>
      </w:tr>
      <w:tr w:rsidR="00F75551" w:rsidRPr="005B1214" w14:paraId="5E572EA7"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2E67A7A"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w:t>
            </w:r>
          </w:p>
        </w:tc>
        <w:tc>
          <w:tcPr>
            <w:tcW w:w="5500" w:type="dxa"/>
            <w:tcBorders>
              <w:top w:val="nil"/>
              <w:left w:val="nil"/>
              <w:bottom w:val="nil"/>
              <w:right w:val="single" w:sz="4" w:space="0" w:color="auto"/>
            </w:tcBorders>
            <w:shd w:val="clear" w:color="auto" w:fill="auto"/>
            <w:noWrap/>
            <w:vAlign w:val="bottom"/>
            <w:hideMark/>
          </w:tcPr>
          <w:p w14:paraId="6EF58457"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5BE2FEA1"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0.6359</w:t>
            </w:r>
          </w:p>
        </w:tc>
        <w:tc>
          <w:tcPr>
            <w:tcW w:w="960" w:type="dxa"/>
            <w:tcBorders>
              <w:top w:val="nil"/>
              <w:left w:val="nil"/>
              <w:bottom w:val="nil"/>
              <w:right w:val="nil"/>
            </w:tcBorders>
            <w:shd w:val="clear" w:color="auto" w:fill="auto"/>
            <w:noWrap/>
            <w:vAlign w:val="bottom"/>
            <w:hideMark/>
          </w:tcPr>
          <w:p w14:paraId="2E4F5E9A"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-54.5235</w:t>
            </w:r>
          </w:p>
        </w:tc>
        <w:tc>
          <w:tcPr>
            <w:tcW w:w="960" w:type="dxa"/>
            <w:tcBorders>
              <w:top w:val="nil"/>
              <w:left w:val="nil"/>
              <w:bottom w:val="nil"/>
              <w:right w:val="single" w:sz="4" w:space="0" w:color="auto"/>
            </w:tcBorders>
            <w:shd w:val="clear" w:color="auto" w:fill="auto"/>
            <w:noWrap/>
            <w:vAlign w:val="bottom"/>
            <w:hideMark/>
          </w:tcPr>
          <w:p w14:paraId="35ECF3F1"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4.39977</w:t>
            </w:r>
          </w:p>
        </w:tc>
      </w:tr>
      <w:tr w:rsidR="00F75551" w:rsidRPr="005B1214" w14:paraId="67F7BF93"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1A5AF28"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w:t>
            </w:r>
          </w:p>
        </w:tc>
        <w:tc>
          <w:tcPr>
            <w:tcW w:w="5500" w:type="dxa"/>
            <w:tcBorders>
              <w:top w:val="nil"/>
              <w:left w:val="nil"/>
              <w:bottom w:val="nil"/>
              <w:right w:val="single" w:sz="4" w:space="0" w:color="auto"/>
            </w:tcBorders>
            <w:shd w:val="clear" w:color="auto" w:fill="auto"/>
            <w:noWrap/>
            <w:vAlign w:val="bottom"/>
            <w:hideMark/>
          </w:tcPr>
          <w:p w14:paraId="5C3D8059"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3E71C8F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0.6809</w:t>
            </w:r>
          </w:p>
        </w:tc>
        <w:tc>
          <w:tcPr>
            <w:tcW w:w="960" w:type="dxa"/>
            <w:tcBorders>
              <w:top w:val="nil"/>
              <w:left w:val="nil"/>
              <w:bottom w:val="nil"/>
              <w:right w:val="nil"/>
            </w:tcBorders>
            <w:shd w:val="clear" w:color="auto" w:fill="auto"/>
            <w:noWrap/>
            <w:vAlign w:val="bottom"/>
            <w:hideMark/>
          </w:tcPr>
          <w:p w14:paraId="2E37CEDA"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-56.5027</w:t>
            </w:r>
          </w:p>
        </w:tc>
        <w:tc>
          <w:tcPr>
            <w:tcW w:w="960" w:type="dxa"/>
            <w:tcBorders>
              <w:top w:val="nil"/>
              <w:left w:val="nil"/>
              <w:bottom w:val="nil"/>
              <w:right w:val="single" w:sz="4" w:space="0" w:color="auto"/>
            </w:tcBorders>
            <w:shd w:val="clear" w:color="auto" w:fill="auto"/>
            <w:noWrap/>
            <w:vAlign w:val="bottom"/>
            <w:hideMark/>
          </w:tcPr>
          <w:p w14:paraId="2E07453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2.4206</w:t>
            </w:r>
          </w:p>
        </w:tc>
      </w:tr>
      <w:tr w:rsidR="00F75551" w:rsidRPr="005B1214" w14:paraId="0850DB86"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267D4DC2"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w:t>
            </w:r>
          </w:p>
        </w:tc>
        <w:tc>
          <w:tcPr>
            <w:tcW w:w="5500" w:type="dxa"/>
            <w:tcBorders>
              <w:top w:val="nil"/>
              <w:left w:val="nil"/>
              <w:bottom w:val="nil"/>
              <w:right w:val="single" w:sz="4" w:space="0" w:color="auto"/>
            </w:tcBorders>
            <w:shd w:val="clear" w:color="auto" w:fill="auto"/>
            <w:noWrap/>
            <w:vAlign w:val="bottom"/>
            <w:hideMark/>
          </w:tcPr>
          <w:p w14:paraId="301CDFC6"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5EC16FA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0.5609</w:t>
            </w:r>
          </w:p>
        </w:tc>
        <w:tc>
          <w:tcPr>
            <w:tcW w:w="960" w:type="dxa"/>
            <w:tcBorders>
              <w:top w:val="nil"/>
              <w:left w:val="nil"/>
              <w:bottom w:val="nil"/>
              <w:right w:val="nil"/>
            </w:tcBorders>
            <w:shd w:val="clear" w:color="auto" w:fill="auto"/>
            <w:noWrap/>
            <w:vAlign w:val="bottom"/>
            <w:hideMark/>
          </w:tcPr>
          <w:p w14:paraId="3DE5CA90"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-51.7131</w:t>
            </w:r>
          </w:p>
        </w:tc>
        <w:tc>
          <w:tcPr>
            <w:tcW w:w="960" w:type="dxa"/>
            <w:tcBorders>
              <w:top w:val="nil"/>
              <w:left w:val="nil"/>
              <w:bottom w:val="nil"/>
              <w:right w:val="single" w:sz="4" w:space="0" w:color="auto"/>
            </w:tcBorders>
            <w:shd w:val="clear" w:color="auto" w:fill="auto"/>
            <w:noWrap/>
            <w:vAlign w:val="bottom"/>
            <w:hideMark/>
          </w:tcPr>
          <w:p w14:paraId="3398CF2E"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7.21018</w:t>
            </w:r>
          </w:p>
        </w:tc>
      </w:tr>
      <w:tr w:rsidR="00F75551" w:rsidRPr="005B1214" w14:paraId="1CF65563"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210265E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7</w:t>
            </w:r>
          </w:p>
        </w:tc>
        <w:tc>
          <w:tcPr>
            <w:tcW w:w="5500" w:type="dxa"/>
            <w:tcBorders>
              <w:top w:val="nil"/>
              <w:left w:val="nil"/>
              <w:bottom w:val="nil"/>
              <w:right w:val="single" w:sz="4" w:space="0" w:color="auto"/>
            </w:tcBorders>
            <w:shd w:val="clear" w:color="auto" w:fill="auto"/>
            <w:noWrap/>
            <w:vAlign w:val="bottom"/>
            <w:hideMark/>
          </w:tcPr>
          <w:p w14:paraId="740CB1B9"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bottom"/>
            <w:hideMark/>
          </w:tcPr>
          <w:p w14:paraId="260AFFBE"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0.6545</w:t>
            </w:r>
          </w:p>
        </w:tc>
        <w:tc>
          <w:tcPr>
            <w:tcW w:w="960" w:type="dxa"/>
            <w:tcBorders>
              <w:top w:val="nil"/>
              <w:left w:val="nil"/>
              <w:bottom w:val="nil"/>
              <w:right w:val="nil"/>
            </w:tcBorders>
            <w:shd w:val="clear" w:color="auto" w:fill="auto"/>
            <w:noWrap/>
            <w:vAlign w:val="bottom"/>
            <w:hideMark/>
          </w:tcPr>
          <w:p w14:paraId="0F01E77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-51.9494</w:t>
            </w:r>
          </w:p>
        </w:tc>
        <w:tc>
          <w:tcPr>
            <w:tcW w:w="960" w:type="dxa"/>
            <w:tcBorders>
              <w:top w:val="nil"/>
              <w:left w:val="nil"/>
              <w:bottom w:val="nil"/>
              <w:right w:val="single" w:sz="4" w:space="0" w:color="auto"/>
            </w:tcBorders>
            <w:shd w:val="clear" w:color="auto" w:fill="auto"/>
            <w:noWrap/>
            <w:vAlign w:val="bottom"/>
            <w:hideMark/>
          </w:tcPr>
          <w:p w14:paraId="571A09C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6.97387</w:t>
            </w:r>
          </w:p>
        </w:tc>
      </w:tr>
      <w:tr w:rsidR="00F75551" w:rsidRPr="005B1214" w14:paraId="7CE1833A"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313689FD"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w:t>
            </w:r>
          </w:p>
        </w:tc>
        <w:tc>
          <w:tcPr>
            <w:tcW w:w="5500" w:type="dxa"/>
            <w:tcBorders>
              <w:top w:val="nil"/>
              <w:left w:val="nil"/>
              <w:bottom w:val="nil"/>
              <w:right w:val="single" w:sz="4" w:space="0" w:color="auto"/>
            </w:tcBorders>
            <w:shd w:val="clear" w:color="auto" w:fill="auto"/>
            <w:noWrap/>
            <w:vAlign w:val="bottom"/>
            <w:hideMark/>
          </w:tcPr>
          <w:p w14:paraId="14586C48"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1F3EB091"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0.6647</w:t>
            </w:r>
          </w:p>
        </w:tc>
        <w:tc>
          <w:tcPr>
            <w:tcW w:w="960" w:type="dxa"/>
            <w:tcBorders>
              <w:top w:val="nil"/>
              <w:left w:val="nil"/>
              <w:bottom w:val="nil"/>
              <w:right w:val="nil"/>
            </w:tcBorders>
            <w:shd w:val="clear" w:color="auto" w:fill="auto"/>
            <w:noWrap/>
            <w:vAlign w:val="bottom"/>
            <w:hideMark/>
          </w:tcPr>
          <w:p w14:paraId="43087D2C"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-52.3972</w:t>
            </w:r>
          </w:p>
        </w:tc>
        <w:tc>
          <w:tcPr>
            <w:tcW w:w="960" w:type="dxa"/>
            <w:tcBorders>
              <w:top w:val="nil"/>
              <w:left w:val="nil"/>
              <w:bottom w:val="nil"/>
              <w:right w:val="single" w:sz="4" w:space="0" w:color="auto"/>
            </w:tcBorders>
            <w:shd w:val="clear" w:color="auto" w:fill="auto"/>
            <w:noWrap/>
            <w:vAlign w:val="bottom"/>
            <w:hideMark/>
          </w:tcPr>
          <w:p w14:paraId="37B6DA4D"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6.52611</w:t>
            </w:r>
          </w:p>
        </w:tc>
      </w:tr>
      <w:tr w:rsidR="00F75551" w:rsidRPr="005B1214" w14:paraId="7F5DEC15"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72743E4E"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lastRenderedPageBreak/>
              <w:t>9</w:t>
            </w:r>
          </w:p>
        </w:tc>
        <w:tc>
          <w:tcPr>
            <w:tcW w:w="5500" w:type="dxa"/>
            <w:tcBorders>
              <w:top w:val="nil"/>
              <w:left w:val="nil"/>
              <w:bottom w:val="nil"/>
              <w:right w:val="single" w:sz="4" w:space="0" w:color="auto"/>
            </w:tcBorders>
            <w:shd w:val="clear" w:color="auto" w:fill="auto"/>
            <w:noWrap/>
            <w:vAlign w:val="bottom"/>
            <w:hideMark/>
          </w:tcPr>
          <w:p w14:paraId="70872873"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0C27B632"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0.5663</w:t>
            </w:r>
          </w:p>
        </w:tc>
        <w:tc>
          <w:tcPr>
            <w:tcW w:w="960" w:type="dxa"/>
            <w:tcBorders>
              <w:top w:val="nil"/>
              <w:left w:val="nil"/>
              <w:bottom w:val="nil"/>
              <w:right w:val="nil"/>
            </w:tcBorders>
            <w:shd w:val="clear" w:color="auto" w:fill="auto"/>
            <w:noWrap/>
            <w:vAlign w:val="bottom"/>
            <w:hideMark/>
          </w:tcPr>
          <w:p w14:paraId="6A855DB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-48.538</w:t>
            </w:r>
          </w:p>
        </w:tc>
        <w:tc>
          <w:tcPr>
            <w:tcW w:w="960" w:type="dxa"/>
            <w:tcBorders>
              <w:top w:val="nil"/>
              <w:left w:val="nil"/>
              <w:bottom w:val="nil"/>
              <w:right w:val="single" w:sz="4" w:space="0" w:color="auto"/>
            </w:tcBorders>
            <w:shd w:val="clear" w:color="auto" w:fill="auto"/>
            <w:noWrap/>
            <w:vAlign w:val="bottom"/>
            <w:hideMark/>
          </w:tcPr>
          <w:p w14:paraId="19697FF0"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10.38533</w:t>
            </w:r>
          </w:p>
        </w:tc>
      </w:tr>
      <w:tr w:rsidR="00F75551" w:rsidRPr="005B1214" w14:paraId="5750FC8E"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136CFEC"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w:t>
            </w:r>
          </w:p>
        </w:tc>
        <w:tc>
          <w:tcPr>
            <w:tcW w:w="5500" w:type="dxa"/>
            <w:tcBorders>
              <w:top w:val="nil"/>
              <w:left w:val="nil"/>
              <w:bottom w:val="nil"/>
              <w:right w:val="single" w:sz="4" w:space="0" w:color="auto"/>
            </w:tcBorders>
            <w:shd w:val="clear" w:color="auto" w:fill="auto"/>
            <w:noWrap/>
            <w:vAlign w:val="bottom"/>
            <w:hideMark/>
          </w:tcPr>
          <w:p w14:paraId="3ED378F6"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51D4423E"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0.7036</w:t>
            </w:r>
          </w:p>
        </w:tc>
        <w:tc>
          <w:tcPr>
            <w:tcW w:w="960" w:type="dxa"/>
            <w:tcBorders>
              <w:top w:val="nil"/>
              <w:left w:val="nil"/>
              <w:bottom w:val="nil"/>
              <w:right w:val="nil"/>
            </w:tcBorders>
            <w:shd w:val="clear" w:color="auto" w:fill="auto"/>
            <w:noWrap/>
            <w:vAlign w:val="bottom"/>
            <w:hideMark/>
          </w:tcPr>
          <w:p w14:paraId="56FE2C4C"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-54.2478</w:t>
            </w:r>
          </w:p>
        </w:tc>
        <w:tc>
          <w:tcPr>
            <w:tcW w:w="960" w:type="dxa"/>
            <w:tcBorders>
              <w:top w:val="nil"/>
              <w:left w:val="nil"/>
              <w:bottom w:val="nil"/>
              <w:right w:val="single" w:sz="4" w:space="0" w:color="auto"/>
            </w:tcBorders>
            <w:shd w:val="clear" w:color="auto" w:fill="auto"/>
            <w:noWrap/>
            <w:vAlign w:val="bottom"/>
            <w:hideMark/>
          </w:tcPr>
          <w:p w14:paraId="6FF64F66"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4.67554</w:t>
            </w:r>
          </w:p>
        </w:tc>
      </w:tr>
      <w:tr w:rsidR="00F75551" w:rsidRPr="005B1214" w14:paraId="5AB48E4A"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8F5C134"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11</w:t>
            </w:r>
          </w:p>
        </w:tc>
        <w:tc>
          <w:tcPr>
            <w:tcW w:w="5500" w:type="dxa"/>
            <w:tcBorders>
              <w:top w:val="nil"/>
              <w:left w:val="nil"/>
              <w:bottom w:val="nil"/>
              <w:right w:val="single" w:sz="4" w:space="0" w:color="auto"/>
            </w:tcBorders>
            <w:shd w:val="clear" w:color="auto" w:fill="auto"/>
            <w:noWrap/>
            <w:vAlign w:val="bottom"/>
            <w:hideMark/>
          </w:tcPr>
          <w:p w14:paraId="6701DE20"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4DB36397"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0.7093</w:t>
            </w:r>
          </w:p>
        </w:tc>
        <w:tc>
          <w:tcPr>
            <w:tcW w:w="960" w:type="dxa"/>
            <w:tcBorders>
              <w:top w:val="nil"/>
              <w:left w:val="nil"/>
              <w:bottom w:val="nil"/>
              <w:right w:val="nil"/>
            </w:tcBorders>
            <w:shd w:val="clear" w:color="auto" w:fill="auto"/>
            <w:noWrap/>
            <w:vAlign w:val="bottom"/>
            <w:hideMark/>
          </w:tcPr>
          <w:p w14:paraId="76007C42"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-50.138</w:t>
            </w:r>
          </w:p>
        </w:tc>
        <w:tc>
          <w:tcPr>
            <w:tcW w:w="960" w:type="dxa"/>
            <w:tcBorders>
              <w:top w:val="nil"/>
              <w:left w:val="nil"/>
              <w:bottom w:val="nil"/>
              <w:right w:val="single" w:sz="4" w:space="0" w:color="auto"/>
            </w:tcBorders>
            <w:shd w:val="clear" w:color="auto" w:fill="auto"/>
            <w:noWrap/>
            <w:vAlign w:val="bottom"/>
            <w:hideMark/>
          </w:tcPr>
          <w:p w14:paraId="0BABD91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8.78527</w:t>
            </w:r>
          </w:p>
        </w:tc>
      </w:tr>
      <w:tr w:rsidR="00F75551" w:rsidRPr="005B1214" w14:paraId="7F61C704" w14:textId="77777777" w:rsidTr="00F75551">
        <w:trPr>
          <w:trHeight w:val="300"/>
        </w:trPr>
        <w:tc>
          <w:tcPr>
            <w:tcW w:w="1000" w:type="dxa"/>
            <w:tcBorders>
              <w:top w:val="nil"/>
              <w:left w:val="single" w:sz="4" w:space="0" w:color="auto"/>
              <w:bottom w:val="nil"/>
              <w:right w:val="single" w:sz="4" w:space="0" w:color="auto"/>
            </w:tcBorders>
            <w:shd w:val="clear" w:color="auto" w:fill="auto"/>
            <w:noWrap/>
            <w:vAlign w:val="bottom"/>
            <w:hideMark/>
          </w:tcPr>
          <w:p w14:paraId="5BC39089" w14:textId="77777777" w:rsidR="00F75551" w:rsidRPr="00BE259E" w:rsidRDefault="00F75551" w:rsidP="00F75551">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12</w:t>
            </w:r>
          </w:p>
        </w:tc>
        <w:tc>
          <w:tcPr>
            <w:tcW w:w="5500" w:type="dxa"/>
            <w:tcBorders>
              <w:top w:val="nil"/>
              <w:left w:val="nil"/>
              <w:bottom w:val="nil"/>
              <w:right w:val="single" w:sz="4" w:space="0" w:color="auto"/>
            </w:tcBorders>
            <w:shd w:val="clear" w:color="auto" w:fill="auto"/>
            <w:noWrap/>
            <w:vAlign w:val="bottom"/>
            <w:hideMark/>
          </w:tcPr>
          <w:p w14:paraId="788CC7EF" w14:textId="77777777" w:rsidR="00F75551" w:rsidRPr="00BE259E" w:rsidRDefault="00F75551" w:rsidP="00F75551">
            <w:pPr>
              <w:spacing w:after="0" w:line="480" w:lineRule="auto"/>
              <w:rPr>
                <w:rFonts w:asciiTheme="majorHAnsi" w:eastAsia="Times New Roman" w:hAnsiTheme="majorHAnsi" w:cs="Times New Roman"/>
                <w:b/>
                <w:color w:val="000000"/>
                <w:sz w:val="20"/>
                <w:szCs w:val="20"/>
                <w:lang w:eastAsia="en-AU"/>
              </w:rPr>
            </w:pPr>
            <w:proofErr w:type="spellStart"/>
            <w:r w:rsidRPr="00BE259E">
              <w:rPr>
                <w:rFonts w:eastAsia="Times New Roman" w:cs="Times New Roman"/>
                <w:b/>
                <w:color w:val="000000"/>
                <w:sz w:val="20"/>
                <w:szCs w:val="20"/>
                <w:lang w:eastAsia="en-AU"/>
              </w:rPr>
              <w:t>FDis</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CVAnnHSNum</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CVAnnHSPeak</w:t>
            </w:r>
            <w:proofErr w:type="spellEnd"/>
            <w:r w:rsidRPr="00BE259E">
              <w:rPr>
                <w:rFonts w:eastAsia="Times New Roman" w:cs="Times New Roman"/>
                <w:b/>
                <w:color w:val="000000"/>
                <w:sz w:val="20"/>
                <w:szCs w:val="20"/>
                <w:lang w:eastAsia="en-AU"/>
              </w:rPr>
              <w:t xml:space="preserve"> * </w:t>
            </w:r>
            <w:proofErr w:type="spellStart"/>
            <w:r w:rsidRPr="00BE259E">
              <w:rPr>
                <w:rFonts w:eastAsia="Times New Roman" w:cs="Times New Roman"/>
                <w:b/>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bottom"/>
            <w:hideMark/>
          </w:tcPr>
          <w:p w14:paraId="4BDF18CE" w14:textId="77777777" w:rsidR="00F75551" w:rsidRPr="00BE259E" w:rsidRDefault="00F75551" w:rsidP="00F75551">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0.8382</w:t>
            </w:r>
          </w:p>
        </w:tc>
        <w:tc>
          <w:tcPr>
            <w:tcW w:w="960" w:type="dxa"/>
            <w:tcBorders>
              <w:top w:val="nil"/>
              <w:left w:val="nil"/>
              <w:bottom w:val="nil"/>
              <w:right w:val="nil"/>
            </w:tcBorders>
            <w:shd w:val="clear" w:color="auto" w:fill="auto"/>
            <w:noWrap/>
            <w:vAlign w:val="bottom"/>
            <w:hideMark/>
          </w:tcPr>
          <w:p w14:paraId="48C76FC7" w14:textId="77777777" w:rsidR="00F75551" w:rsidRPr="00BE259E" w:rsidRDefault="00F75551" w:rsidP="00F75551">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-58.9233</w:t>
            </w:r>
          </w:p>
        </w:tc>
        <w:tc>
          <w:tcPr>
            <w:tcW w:w="960" w:type="dxa"/>
            <w:tcBorders>
              <w:top w:val="nil"/>
              <w:left w:val="nil"/>
              <w:bottom w:val="nil"/>
              <w:right w:val="single" w:sz="4" w:space="0" w:color="auto"/>
            </w:tcBorders>
            <w:shd w:val="clear" w:color="auto" w:fill="auto"/>
            <w:noWrap/>
            <w:vAlign w:val="bottom"/>
            <w:hideMark/>
          </w:tcPr>
          <w:p w14:paraId="2617F013" w14:textId="77777777" w:rsidR="00F75551" w:rsidRPr="00BE259E" w:rsidRDefault="00F75551" w:rsidP="00F75551">
            <w:pPr>
              <w:spacing w:after="0" w:line="480" w:lineRule="auto"/>
              <w:jc w:val="center"/>
              <w:rPr>
                <w:rFonts w:asciiTheme="majorHAnsi" w:eastAsia="Times New Roman" w:hAnsiTheme="majorHAnsi" w:cs="Times New Roman"/>
                <w:b/>
                <w:color w:val="000000"/>
                <w:sz w:val="20"/>
                <w:szCs w:val="20"/>
                <w:lang w:eastAsia="en-AU"/>
              </w:rPr>
            </w:pPr>
            <w:r w:rsidRPr="00BE259E">
              <w:rPr>
                <w:rFonts w:eastAsia="Times New Roman" w:cs="Times New Roman"/>
                <w:b/>
                <w:color w:val="000000"/>
                <w:sz w:val="20"/>
                <w:szCs w:val="20"/>
                <w:lang w:eastAsia="en-AU"/>
              </w:rPr>
              <w:t>0</w:t>
            </w:r>
          </w:p>
        </w:tc>
      </w:tr>
      <w:tr w:rsidR="00F75551" w:rsidRPr="005B1214" w14:paraId="7554D3A6" w14:textId="77777777" w:rsidTr="00F75551">
        <w:trPr>
          <w:trHeight w:val="30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651CD48B"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13</w:t>
            </w:r>
          </w:p>
        </w:tc>
        <w:tc>
          <w:tcPr>
            <w:tcW w:w="5500" w:type="dxa"/>
            <w:tcBorders>
              <w:top w:val="nil"/>
              <w:left w:val="nil"/>
              <w:bottom w:val="single" w:sz="4" w:space="0" w:color="auto"/>
              <w:right w:val="single" w:sz="4" w:space="0" w:color="auto"/>
            </w:tcBorders>
            <w:shd w:val="clear" w:color="auto" w:fill="auto"/>
            <w:noWrap/>
            <w:vAlign w:val="bottom"/>
            <w:hideMark/>
          </w:tcPr>
          <w:p w14:paraId="1E12CE83" w14:textId="77777777" w:rsidR="00F75551" w:rsidRPr="005B1214"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5B1214">
              <w:rPr>
                <w:rFonts w:eastAsia="Times New Roman" w:cs="Times New Roman"/>
                <w:color w:val="000000"/>
                <w:sz w:val="20"/>
                <w:szCs w:val="20"/>
                <w:lang w:eastAsia="en-AU"/>
              </w:rPr>
              <w:t>FDis</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CVAnnHSNum</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CVAnnHSPeak</w:t>
            </w:r>
            <w:proofErr w:type="spellEnd"/>
            <w:r w:rsidRPr="005B1214">
              <w:rPr>
                <w:rFonts w:eastAsia="Times New Roman" w:cs="Times New Roman"/>
                <w:color w:val="000000"/>
                <w:sz w:val="20"/>
                <w:szCs w:val="20"/>
                <w:lang w:eastAsia="en-AU"/>
              </w:rPr>
              <w:t xml:space="preserve"> * </w:t>
            </w:r>
            <w:proofErr w:type="spellStart"/>
            <w:r w:rsidRPr="005B1214">
              <w:rPr>
                <w:rFonts w:eastAsia="Times New Roman" w:cs="Times New Roman"/>
                <w:color w:val="000000"/>
                <w:sz w:val="20"/>
                <w:szCs w:val="20"/>
                <w:lang w:eastAsia="en-AU"/>
              </w:rPr>
              <w:t>MDFMDFSummer</w:t>
            </w:r>
            <w:proofErr w:type="spellEnd"/>
          </w:p>
        </w:tc>
        <w:tc>
          <w:tcPr>
            <w:tcW w:w="960" w:type="dxa"/>
            <w:tcBorders>
              <w:top w:val="nil"/>
              <w:left w:val="nil"/>
              <w:bottom w:val="single" w:sz="4" w:space="0" w:color="auto"/>
              <w:right w:val="nil"/>
            </w:tcBorders>
            <w:shd w:val="clear" w:color="auto" w:fill="auto"/>
            <w:noWrap/>
            <w:vAlign w:val="bottom"/>
            <w:hideMark/>
          </w:tcPr>
          <w:p w14:paraId="52892E4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0.9437</w:t>
            </w:r>
          </w:p>
        </w:tc>
        <w:tc>
          <w:tcPr>
            <w:tcW w:w="960" w:type="dxa"/>
            <w:tcBorders>
              <w:top w:val="nil"/>
              <w:left w:val="nil"/>
              <w:bottom w:val="single" w:sz="4" w:space="0" w:color="auto"/>
              <w:right w:val="nil"/>
            </w:tcBorders>
            <w:shd w:val="clear" w:color="auto" w:fill="auto"/>
            <w:noWrap/>
            <w:vAlign w:val="bottom"/>
            <w:hideMark/>
          </w:tcPr>
          <w:p w14:paraId="73C19749"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-48.6223</w:t>
            </w:r>
          </w:p>
        </w:tc>
        <w:tc>
          <w:tcPr>
            <w:tcW w:w="960" w:type="dxa"/>
            <w:tcBorders>
              <w:top w:val="nil"/>
              <w:left w:val="nil"/>
              <w:bottom w:val="single" w:sz="4" w:space="0" w:color="auto"/>
              <w:right w:val="single" w:sz="4" w:space="0" w:color="auto"/>
            </w:tcBorders>
            <w:shd w:val="clear" w:color="auto" w:fill="auto"/>
            <w:noWrap/>
            <w:vAlign w:val="bottom"/>
            <w:hideMark/>
          </w:tcPr>
          <w:p w14:paraId="64D5B385" w14:textId="77777777" w:rsidR="00F75551" w:rsidRPr="005B1214"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5B1214">
              <w:rPr>
                <w:rFonts w:eastAsia="Times New Roman" w:cs="Times New Roman"/>
                <w:color w:val="000000"/>
                <w:sz w:val="20"/>
                <w:szCs w:val="20"/>
                <w:lang w:eastAsia="en-AU"/>
              </w:rPr>
              <w:t>10.30101</w:t>
            </w:r>
          </w:p>
        </w:tc>
      </w:tr>
    </w:tbl>
    <w:p w14:paraId="52487B71" w14:textId="77777777" w:rsidR="00F75551" w:rsidRDefault="00F75551" w:rsidP="00F75551">
      <w:pPr>
        <w:spacing w:line="480" w:lineRule="auto"/>
      </w:pPr>
    </w:p>
    <w:p w14:paraId="41B48CDF" w14:textId="10F27579" w:rsidR="00F75551" w:rsidRPr="004F4CAC" w:rsidRDefault="00F75551" w:rsidP="00F75551">
      <w:pPr>
        <w:spacing w:line="480" w:lineRule="auto"/>
        <w:jc w:val="both"/>
      </w:pPr>
      <w:r>
        <w:t xml:space="preserve">Model 12 was determined to be the optimal model according to </w:t>
      </w:r>
      <w:proofErr w:type="spellStart"/>
      <w:r>
        <w:t>AICc</w:t>
      </w:r>
      <w:proofErr w:type="spellEnd"/>
      <w:r>
        <w:t>. Models 4, 5 and 10 were close to optimal but offered lower explanatory power according to the adjusted R</w:t>
      </w:r>
      <w:r w:rsidRPr="005C0DDC">
        <w:rPr>
          <w:vertAlign w:val="superscript"/>
        </w:rPr>
        <w:t>2</w:t>
      </w:r>
      <w:r>
        <w:t xml:space="preserve"> of the model. </w:t>
      </w:r>
      <w:r w:rsidRPr="00CA69C7">
        <w:t xml:space="preserve">Although </w:t>
      </w:r>
      <w:r>
        <w:t xml:space="preserve">Model 13 offered higher explanatory power, it was less parsimonious according to </w:t>
      </w:r>
      <w:proofErr w:type="spellStart"/>
      <w:r>
        <w:t>AICc</w:t>
      </w:r>
      <w:proofErr w:type="spellEnd"/>
      <w:r>
        <w:t xml:space="preserve"> and exhibited </w:t>
      </w:r>
      <w:proofErr w:type="spellStart"/>
      <w:r>
        <w:t>multicollinearity</w:t>
      </w:r>
      <w:proofErr w:type="spellEnd"/>
      <w:r>
        <w:t xml:space="preserve">. </w:t>
      </w:r>
      <w:proofErr w:type="spellStart"/>
      <w:r>
        <w:t>Multicollinearity</w:t>
      </w:r>
      <w:proofErr w:type="spellEnd"/>
      <w:r>
        <w:t xml:space="preserve"> was determined not to be of importance for Model 12 according to variance inflation factor scores (all &lt; 3 on centred variables).  All terms in Model 12 were individually significant; a full description of the model is given in </w:t>
      </w:r>
      <w:r w:rsidRPr="00FB760E">
        <w:t xml:space="preserve">Table </w:t>
      </w:r>
      <w:r w:rsidR="00CD78F8">
        <w:t>3</w:t>
      </w:r>
      <w:r w:rsidRPr="00D72CE5">
        <w:rPr>
          <w:b/>
        </w:rPr>
        <w:t>.</w:t>
      </w:r>
      <w:r>
        <w:rPr>
          <w:b/>
        </w:rPr>
        <w:t xml:space="preserve"> </w:t>
      </w:r>
      <w:r>
        <w:t xml:space="preserve">Notably, the coefficient of the interaction term was negative, indicating a diminishing influence on </w:t>
      </w:r>
      <w:proofErr w:type="spellStart"/>
      <w:r>
        <w:t>FDis</w:t>
      </w:r>
      <w:proofErr w:type="spellEnd"/>
      <w:r>
        <w:t xml:space="preserve"> when values of </w:t>
      </w:r>
      <w:proofErr w:type="spellStart"/>
      <w:r>
        <w:t>CVAnnHSPeak</w:t>
      </w:r>
      <w:proofErr w:type="spellEnd"/>
      <w:r>
        <w:t xml:space="preserve"> and </w:t>
      </w:r>
      <w:proofErr w:type="spellStart"/>
      <w:r>
        <w:t>MDFMDFSummer</w:t>
      </w:r>
      <w:proofErr w:type="spellEnd"/>
      <w:r>
        <w:t xml:space="preserve"> are both high. </w:t>
      </w:r>
    </w:p>
    <w:p w14:paraId="468D134A" w14:textId="77777777" w:rsidR="00F75551" w:rsidRDefault="00F75551" w:rsidP="00F75551">
      <w:pPr>
        <w:spacing w:line="480" w:lineRule="auto"/>
      </w:pPr>
    </w:p>
    <w:p w14:paraId="2D29D447" w14:textId="321C9AD8" w:rsidR="00F75551" w:rsidRDefault="00F75551" w:rsidP="00F75551">
      <w:pPr>
        <w:pStyle w:val="Caption"/>
        <w:keepNext/>
        <w:spacing w:line="480" w:lineRule="auto"/>
      </w:pPr>
      <w:commentRangeStart w:id="50"/>
      <w:commentRangeStart w:id="51"/>
      <w:r>
        <w:t xml:space="preserve">Table </w:t>
      </w:r>
      <w:r w:rsidR="00D94A21">
        <w:t>3</w:t>
      </w:r>
      <w:r>
        <w:t xml:space="preserve">. </w:t>
      </w:r>
      <w:commentRangeEnd w:id="50"/>
      <w:r>
        <w:rPr>
          <w:rStyle w:val="CommentReference"/>
          <w:rFonts w:eastAsia="MS Mincho"/>
          <w:i w:val="0"/>
          <w:iCs w:val="0"/>
          <w:color w:val="auto"/>
        </w:rPr>
        <w:commentReference w:id="50"/>
      </w:r>
      <w:commentRangeEnd w:id="51"/>
      <w:r w:rsidR="00CF3E06">
        <w:rPr>
          <w:rStyle w:val="CommentReference"/>
          <w:rFonts w:eastAsia="MS Mincho"/>
          <w:i w:val="0"/>
          <w:iCs w:val="0"/>
          <w:color w:val="auto"/>
        </w:rPr>
        <w:commentReference w:id="51"/>
      </w:r>
      <w:r>
        <w:t xml:space="preserve">Regression summary for Model 12. Beta values are regression </w:t>
      </w:r>
      <w:proofErr w:type="spellStart"/>
      <w:r>
        <w:t>coefficents</w:t>
      </w:r>
      <w:proofErr w:type="spellEnd"/>
      <w:r>
        <w:t xml:space="preserve"> standardised by the standard deviation of the term.</w:t>
      </w:r>
    </w:p>
    <w:tbl>
      <w:tblPr>
        <w:tblW w:w="8020" w:type="dxa"/>
        <w:tblLook w:val="04A0" w:firstRow="1" w:lastRow="0" w:firstColumn="1" w:lastColumn="0" w:noHBand="0" w:noVBand="1"/>
      </w:tblPr>
      <w:tblGrid>
        <w:gridCol w:w="3220"/>
        <w:gridCol w:w="960"/>
        <w:gridCol w:w="960"/>
        <w:gridCol w:w="960"/>
        <w:gridCol w:w="960"/>
        <w:gridCol w:w="960"/>
      </w:tblGrid>
      <w:tr w:rsidR="00F75551" w:rsidRPr="00CA69C7" w14:paraId="7F388499" w14:textId="77777777" w:rsidTr="00F75551">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16BD4" w14:textId="77777777" w:rsidR="00F75551" w:rsidRPr="00CA69C7" w:rsidRDefault="00F75551" w:rsidP="00F75551">
            <w:pPr>
              <w:spacing w:after="0" w:line="480" w:lineRule="auto"/>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 </w:t>
            </w:r>
          </w:p>
        </w:tc>
        <w:tc>
          <w:tcPr>
            <w:tcW w:w="960" w:type="dxa"/>
            <w:tcBorders>
              <w:top w:val="single" w:sz="4" w:space="0" w:color="auto"/>
              <w:left w:val="nil"/>
              <w:bottom w:val="single" w:sz="4" w:space="0" w:color="auto"/>
              <w:right w:val="nil"/>
            </w:tcBorders>
            <w:shd w:val="clear" w:color="auto" w:fill="auto"/>
            <w:noWrap/>
            <w:vAlign w:val="bottom"/>
            <w:hideMark/>
          </w:tcPr>
          <w:p w14:paraId="6F527B28"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w:t>
            </w:r>
          </w:p>
        </w:tc>
        <w:tc>
          <w:tcPr>
            <w:tcW w:w="960" w:type="dxa"/>
            <w:tcBorders>
              <w:top w:val="single" w:sz="4" w:space="0" w:color="auto"/>
              <w:left w:val="nil"/>
              <w:bottom w:val="single" w:sz="4" w:space="0" w:color="auto"/>
              <w:right w:val="nil"/>
            </w:tcBorders>
            <w:shd w:val="clear" w:color="auto" w:fill="auto"/>
            <w:noWrap/>
            <w:vAlign w:val="bottom"/>
            <w:hideMark/>
          </w:tcPr>
          <w:p w14:paraId="4A4B90E3"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SE</w:t>
            </w:r>
          </w:p>
        </w:tc>
        <w:tc>
          <w:tcPr>
            <w:tcW w:w="960" w:type="dxa"/>
            <w:tcBorders>
              <w:top w:val="single" w:sz="4" w:space="0" w:color="auto"/>
              <w:left w:val="nil"/>
              <w:bottom w:val="single" w:sz="4" w:space="0" w:color="auto"/>
              <w:right w:val="nil"/>
            </w:tcBorders>
            <w:shd w:val="clear" w:color="auto" w:fill="auto"/>
            <w:noWrap/>
            <w:vAlign w:val="bottom"/>
            <w:hideMark/>
          </w:tcPr>
          <w:p w14:paraId="500228E9"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beta</w:t>
            </w:r>
          </w:p>
        </w:tc>
        <w:tc>
          <w:tcPr>
            <w:tcW w:w="960" w:type="dxa"/>
            <w:tcBorders>
              <w:top w:val="single" w:sz="4" w:space="0" w:color="auto"/>
              <w:left w:val="nil"/>
              <w:bottom w:val="single" w:sz="4" w:space="0" w:color="auto"/>
              <w:right w:val="nil"/>
            </w:tcBorders>
            <w:shd w:val="clear" w:color="auto" w:fill="auto"/>
            <w:noWrap/>
            <w:vAlign w:val="bottom"/>
            <w:hideMark/>
          </w:tcPr>
          <w:p w14:paraId="7DE84151"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21EB5FD"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p</w:t>
            </w:r>
          </w:p>
        </w:tc>
      </w:tr>
      <w:tr w:rsidR="00F75551" w:rsidRPr="00CA69C7" w14:paraId="446AF74F" w14:textId="77777777" w:rsidTr="00F75551">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3643CBAE" w14:textId="77777777" w:rsidR="00F75551" w:rsidRPr="00CA69C7"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CVAnnHSNum</w:t>
            </w:r>
            <w:proofErr w:type="spellEnd"/>
          </w:p>
        </w:tc>
        <w:tc>
          <w:tcPr>
            <w:tcW w:w="960" w:type="dxa"/>
            <w:tcBorders>
              <w:top w:val="nil"/>
              <w:left w:val="nil"/>
              <w:bottom w:val="nil"/>
              <w:right w:val="nil"/>
            </w:tcBorders>
            <w:shd w:val="clear" w:color="auto" w:fill="auto"/>
            <w:noWrap/>
            <w:vAlign w:val="center"/>
            <w:hideMark/>
          </w:tcPr>
          <w:p w14:paraId="61E9B3D7"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0.240</w:t>
            </w:r>
          </w:p>
        </w:tc>
        <w:tc>
          <w:tcPr>
            <w:tcW w:w="960" w:type="dxa"/>
            <w:tcBorders>
              <w:top w:val="nil"/>
              <w:left w:val="nil"/>
              <w:bottom w:val="nil"/>
              <w:right w:val="nil"/>
            </w:tcBorders>
            <w:shd w:val="clear" w:color="auto" w:fill="auto"/>
            <w:noWrap/>
            <w:vAlign w:val="center"/>
            <w:hideMark/>
          </w:tcPr>
          <w:p w14:paraId="5DA532F1"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0.054</w:t>
            </w:r>
          </w:p>
        </w:tc>
        <w:tc>
          <w:tcPr>
            <w:tcW w:w="960" w:type="dxa"/>
            <w:tcBorders>
              <w:top w:val="nil"/>
              <w:left w:val="nil"/>
              <w:bottom w:val="nil"/>
              <w:right w:val="nil"/>
            </w:tcBorders>
            <w:shd w:val="clear" w:color="auto" w:fill="auto"/>
            <w:noWrap/>
            <w:vAlign w:val="center"/>
            <w:hideMark/>
          </w:tcPr>
          <w:p w14:paraId="25A040B6"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0.540</w:t>
            </w:r>
          </w:p>
        </w:tc>
        <w:tc>
          <w:tcPr>
            <w:tcW w:w="960" w:type="dxa"/>
            <w:tcBorders>
              <w:top w:val="nil"/>
              <w:left w:val="nil"/>
              <w:bottom w:val="nil"/>
              <w:right w:val="nil"/>
            </w:tcBorders>
            <w:shd w:val="clear" w:color="auto" w:fill="auto"/>
            <w:noWrap/>
            <w:vAlign w:val="center"/>
            <w:hideMark/>
          </w:tcPr>
          <w:p w14:paraId="0FDF54F2" w14:textId="77777777" w:rsidR="00F75551" w:rsidRPr="00CA69C7" w:rsidRDefault="00F75551" w:rsidP="00F75551">
            <w:pPr>
              <w:spacing w:after="0" w:line="480" w:lineRule="auto"/>
              <w:jc w:val="center"/>
              <w:rPr>
                <w:rFonts w:eastAsia="Times New Roman" w:cs="Times New Roman"/>
                <w:color w:val="000000"/>
                <w:sz w:val="20"/>
                <w:szCs w:val="20"/>
                <w:lang w:eastAsia="en-AU"/>
              </w:rPr>
            </w:pPr>
            <w:r w:rsidRPr="00CA69C7">
              <w:rPr>
                <w:rFonts w:eastAsia="Times New Roman" w:cs="Times New Roman"/>
                <w:color w:val="000000"/>
                <w:sz w:val="20"/>
                <w:szCs w:val="20"/>
                <w:lang w:eastAsia="en-AU"/>
              </w:rPr>
              <w:t>4.414</w:t>
            </w:r>
          </w:p>
        </w:tc>
        <w:tc>
          <w:tcPr>
            <w:tcW w:w="960" w:type="dxa"/>
            <w:tcBorders>
              <w:top w:val="nil"/>
              <w:left w:val="nil"/>
              <w:bottom w:val="nil"/>
              <w:right w:val="single" w:sz="4" w:space="0" w:color="auto"/>
            </w:tcBorders>
            <w:shd w:val="clear" w:color="auto" w:fill="auto"/>
            <w:noWrap/>
            <w:vAlign w:val="center"/>
            <w:hideMark/>
          </w:tcPr>
          <w:p w14:paraId="05CA7EB1"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0.0013</w:t>
            </w:r>
          </w:p>
        </w:tc>
      </w:tr>
      <w:tr w:rsidR="00F75551" w:rsidRPr="00CA69C7" w14:paraId="78C71133" w14:textId="77777777" w:rsidTr="00F75551">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569E7594" w14:textId="77777777" w:rsidR="00F75551" w:rsidRPr="00CA69C7"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p>
        </w:tc>
        <w:tc>
          <w:tcPr>
            <w:tcW w:w="960" w:type="dxa"/>
            <w:tcBorders>
              <w:top w:val="nil"/>
              <w:left w:val="nil"/>
              <w:bottom w:val="nil"/>
              <w:right w:val="nil"/>
            </w:tcBorders>
            <w:shd w:val="clear" w:color="auto" w:fill="auto"/>
            <w:noWrap/>
            <w:vAlign w:val="center"/>
            <w:hideMark/>
          </w:tcPr>
          <w:p w14:paraId="18118D7A"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0.071</w:t>
            </w:r>
          </w:p>
        </w:tc>
        <w:tc>
          <w:tcPr>
            <w:tcW w:w="960" w:type="dxa"/>
            <w:tcBorders>
              <w:top w:val="nil"/>
              <w:left w:val="nil"/>
              <w:bottom w:val="nil"/>
              <w:right w:val="nil"/>
            </w:tcBorders>
            <w:shd w:val="clear" w:color="auto" w:fill="auto"/>
            <w:noWrap/>
            <w:vAlign w:val="center"/>
            <w:hideMark/>
          </w:tcPr>
          <w:p w14:paraId="746D4B92"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0.026</w:t>
            </w:r>
          </w:p>
        </w:tc>
        <w:tc>
          <w:tcPr>
            <w:tcW w:w="960" w:type="dxa"/>
            <w:tcBorders>
              <w:top w:val="nil"/>
              <w:left w:val="nil"/>
              <w:bottom w:val="nil"/>
              <w:right w:val="nil"/>
            </w:tcBorders>
            <w:shd w:val="clear" w:color="auto" w:fill="auto"/>
            <w:noWrap/>
            <w:vAlign w:val="center"/>
            <w:hideMark/>
          </w:tcPr>
          <w:p w14:paraId="1FF92078"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0.498</w:t>
            </w:r>
          </w:p>
        </w:tc>
        <w:tc>
          <w:tcPr>
            <w:tcW w:w="960" w:type="dxa"/>
            <w:tcBorders>
              <w:top w:val="nil"/>
              <w:left w:val="nil"/>
              <w:bottom w:val="nil"/>
              <w:right w:val="nil"/>
            </w:tcBorders>
            <w:shd w:val="clear" w:color="auto" w:fill="auto"/>
            <w:noWrap/>
            <w:vAlign w:val="center"/>
            <w:hideMark/>
          </w:tcPr>
          <w:p w14:paraId="335F5BF5"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2.773</w:t>
            </w:r>
          </w:p>
        </w:tc>
        <w:tc>
          <w:tcPr>
            <w:tcW w:w="960" w:type="dxa"/>
            <w:tcBorders>
              <w:top w:val="nil"/>
              <w:left w:val="nil"/>
              <w:bottom w:val="nil"/>
              <w:right w:val="single" w:sz="4" w:space="0" w:color="auto"/>
            </w:tcBorders>
            <w:shd w:val="clear" w:color="auto" w:fill="auto"/>
            <w:noWrap/>
            <w:vAlign w:val="center"/>
            <w:hideMark/>
          </w:tcPr>
          <w:p w14:paraId="6C57A0F7"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0.0197</w:t>
            </w:r>
          </w:p>
        </w:tc>
      </w:tr>
      <w:tr w:rsidR="00F75551" w:rsidRPr="00CA69C7" w14:paraId="6B09054B" w14:textId="77777777" w:rsidTr="00F75551">
        <w:trPr>
          <w:trHeight w:val="300"/>
        </w:trPr>
        <w:tc>
          <w:tcPr>
            <w:tcW w:w="3220" w:type="dxa"/>
            <w:tcBorders>
              <w:top w:val="nil"/>
              <w:left w:val="single" w:sz="4" w:space="0" w:color="auto"/>
              <w:bottom w:val="nil"/>
              <w:right w:val="single" w:sz="4" w:space="0" w:color="auto"/>
            </w:tcBorders>
            <w:shd w:val="clear" w:color="auto" w:fill="auto"/>
            <w:noWrap/>
            <w:vAlign w:val="bottom"/>
            <w:hideMark/>
          </w:tcPr>
          <w:p w14:paraId="07EBB9E8" w14:textId="77777777" w:rsidR="00F75551" w:rsidRPr="00CA69C7"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nil"/>
              <w:right w:val="nil"/>
            </w:tcBorders>
            <w:shd w:val="clear" w:color="auto" w:fill="auto"/>
            <w:noWrap/>
            <w:vAlign w:val="center"/>
            <w:hideMark/>
          </w:tcPr>
          <w:p w14:paraId="7947ADCE"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0.074</w:t>
            </w:r>
          </w:p>
        </w:tc>
        <w:tc>
          <w:tcPr>
            <w:tcW w:w="960" w:type="dxa"/>
            <w:tcBorders>
              <w:top w:val="nil"/>
              <w:left w:val="nil"/>
              <w:bottom w:val="nil"/>
              <w:right w:val="nil"/>
            </w:tcBorders>
            <w:shd w:val="clear" w:color="auto" w:fill="auto"/>
            <w:noWrap/>
            <w:vAlign w:val="center"/>
            <w:hideMark/>
          </w:tcPr>
          <w:p w14:paraId="4DE39E56"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0.024</w:t>
            </w:r>
          </w:p>
        </w:tc>
        <w:tc>
          <w:tcPr>
            <w:tcW w:w="960" w:type="dxa"/>
            <w:tcBorders>
              <w:top w:val="nil"/>
              <w:left w:val="nil"/>
              <w:bottom w:val="nil"/>
              <w:right w:val="nil"/>
            </w:tcBorders>
            <w:shd w:val="clear" w:color="auto" w:fill="auto"/>
            <w:noWrap/>
            <w:vAlign w:val="center"/>
            <w:hideMark/>
          </w:tcPr>
          <w:p w14:paraId="303E35AA"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0.506</w:t>
            </w:r>
          </w:p>
        </w:tc>
        <w:tc>
          <w:tcPr>
            <w:tcW w:w="960" w:type="dxa"/>
            <w:tcBorders>
              <w:top w:val="nil"/>
              <w:left w:val="nil"/>
              <w:bottom w:val="nil"/>
              <w:right w:val="nil"/>
            </w:tcBorders>
            <w:shd w:val="clear" w:color="auto" w:fill="auto"/>
            <w:noWrap/>
            <w:vAlign w:val="center"/>
            <w:hideMark/>
          </w:tcPr>
          <w:p w14:paraId="5D9D8E3A"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3.056</w:t>
            </w:r>
          </w:p>
        </w:tc>
        <w:tc>
          <w:tcPr>
            <w:tcW w:w="960" w:type="dxa"/>
            <w:tcBorders>
              <w:top w:val="nil"/>
              <w:left w:val="nil"/>
              <w:bottom w:val="nil"/>
              <w:right w:val="single" w:sz="4" w:space="0" w:color="auto"/>
            </w:tcBorders>
            <w:shd w:val="clear" w:color="auto" w:fill="auto"/>
            <w:noWrap/>
            <w:vAlign w:val="center"/>
            <w:hideMark/>
          </w:tcPr>
          <w:p w14:paraId="00662E40"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0.0121</w:t>
            </w:r>
          </w:p>
        </w:tc>
      </w:tr>
      <w:tr w:rsidR="00F75551" w:rsidRPr="00CA69C7" w14:paraId="0E53E853" w14:textId="77777777" w:rsidTr="00F75551">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14:paraId="541D095B" w14:textId="77777777" w:rsidR="00F75551" w:rsidRPr="00CA69C7" w:rsidRDefault="00F75551" w:rsidP="00F75551">
            <w:pPr>
              <w:spacing w:after="0" w:line="480" w:lineRule="auto"/>
              <w:rPr>
                <w:rFonts w:asciiTheme="majorHAnsi" w:eastAsia="Times New Roman" w:hAnsiTheme="majorHAnsi" w:cs="Times New Roman"/>
                <w:color w:val="000000"/>
                <w:sz w:val="20"/>
                <w:szCs w:val="20"/>
                <w:lang w:eastAsia="en-AU"/>
              </w:rPr>
            </w:pPr>
            <w:proofErr w:type="spellStart"/>
            <w:r w:rsidRPr="00CA69C7">
              <w:rPr>
                <w:rFonts w:eastAsia="Times New Roman" w:cs="Times New Roman"/>
                <w:color w:val="000000"/>
                <w:sz w:val="20"/>
                <w:szCs w:val="20"/>
                <w:lang w:eastAsia="en-AU"/>
              </w:rPr>
              <w:t>CVAnnHSPeak</w:t>
            </w:r>
            <w:proofErr w:type="spellEnd"/>
            <w:r w:rsidRPr="00CA69C7">
              <w:rPr>
                <w:rFonts w:eastAsia="Times New Roman" w:cs="Times New Roman"/>
                <w:color w:val="000000"/>
                <w:sz w:val="20"/>
                <w:szCs w:val="20"/>
                <w:lang w:eastAsia="en-AU"/>
              </w:rPr>
              <w:t>*</w:t>
            </w:r>
            <w:proofErr w:type="spellStart"/>
            <w:r w:rsidRPr="00CA69C7">
              <w:rPr>
                <w:rFonts w:eastAsia="Times New Roman" w:cs="Times New Roman"/>
                <w:color w:val="000000"/>
                <w:sz w:val="20"/>
                <w:szCs w:val="20"/>
                <w:lang w:eastAsia="en-AU"/>
              </w:rPr>
              <w:t>MDFMDFSummer</w:t>
            </w:r>
            <w:proofErr w:type="spellEnd"/>
          </w:p>
        </w:tc>
        <w:tc>
          <w:tcPr>
            <w:tcW w:w="960" w:type="dxa"/>
            <w:tcBorders>
              <w:top w:val="nil"/>
              <w:left w:val="nil"/>
              <w:bottom w:val="single" w:sz="4" w:space="0" w:color="auto"/>
              <w:right w:val="nil"/>
            </w:tcBorders>
            <w:shd w:val="clear" w:color="auto" w:fill="auto"/>
            <w:noWrap/>
            <w:vAlign w:val="center"/>
            <w:hideMark/>
          </w:tcPr>
          <w:p w14:paraId="78FCBAB4"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0.190</w:t>
            </w:r>
          </w:p>
        </w:tc>
        <w:tc>
          <w:tcPr>
            <w:tcW w:w="960" w:type="dxa"/>
            <w:tcBorders>
              <w:top w:val="nil"/>
              <w:left w:val="nil"/>
              <w:bottom w:val="single" w:sz="4" w:space="0" w:color="auto"/>
              <w:right w:val="nil"/>
            </w:tcBorders>
            <w:shd w:val="clear" w:color="auto" w:fill="auto"/>
            <w:noWrap/>
            <w:vAlign w:val="center"/>
            <w:hideMark/>
          </w:tcPr>
          <w:p w14:paraId="129372A5"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0.060</w:t>
            </w:r>
          </w:p>
        </w:tc>
        <w:tc>
          <w:tcPr>
            <w:tcW w:w="960" w:type="dxa"/>
            <w:tcBorders>
              <w:top w:val="nil"/>
              <w:left w:val="nil"/>
              <w:bottom w:val="single" w:sz="4" w:space="0" w:color="auto"/>
              <w:right w:val="nil"/>
            </w:tcBorders>
            <w:shd w:val="clear" w:color="auto" w:fill="auto"/>
            <w:noWrap/>
            <w:vAlign w:val="center"/>
            <w:hideMark/>
          </w:tcPr>
          <w:p w14:paraId="3DA1E31B"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Pr>
                <w:rFonts w:eastAsia="Times New Roman" w:cs="Times New Roman"/>
                <w:color w:val="000000"/>
                <w:sz w:val="20"/>
                <w:szCs w:val="20"/>
                <w:lang w:eastAsia="en-AU"/>
              </w:rPr>
              <w:t>-</w:t>
            </w:r>
            <w:r w:rsidRPr="00CA69C7">
              <w:rPr>
                <w:rFonts w:eastAsia="Times New Roman" w:cs="Times New Roman"/>
                <w:color w:val="000000"/>
                <w:sz w:val="20"/>
                <w:szCs w:val="20"/>
                <w:lang w:eastAsia="en-AU"/>
              </w:rPr>
              <w:t>0.459</w:t>
            </w:r>
          </w:p>
        </w:tc>
        <w:tc>
          <w:tcPr>
            <w:tcW w:w="960" w:type="dxa"/>
            <w:tcBorders>
              <w:top w:val="nil"/>
              <w:left w:val="nil"/>
              <w:bottom w:val="single" w:sz="4" w:space="0" w:color="auto"/>
              <w:right w:val="nil"/>
            </w:tcBorders>
            <w:shd w:val="clear" w:color="auto" w:fill="auto"/>
            <w:noWrap/>
            <w:vAlign w:val="center"/>
            <w:hideMark/>
          </w:tcPr>
          <w:p w14:paraId="0692615F"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-3.186</w:t>
            </w:r>
          </w:p>
        </w:tc>
        <w:tc>
          <w:tcPr>
            <w:tcW w:w="960" w:type="dxa"/>
            <w:tcBorders>
              <w:top w:val="nil"/>
              <w:left w:val="nil"/>
              <w:bottom w:val="single" w:sz="4" w:space="0" w:color="auto"/>
              <w:right w:val="single" w:sz="4" w:space="0" w:color="auto"/>
            </w:tcBorders>
            <w:shd w:val="clear" w:color="auto" w:fill="auto"/>
            <w:noWrap/>
            <w:vAlign w:val="center"/>
            <w:hideMark/>
          </w:tcPr>
          <w:p w14:paraId="38AE35D4" w14:textId="77777777" w:rsidR="00F75551" w:rsidRPr="00CA69C7" w:rsidRDefault="00F75551" w:rsidP="00F75551">
            <w:pPr>
              <w:spacing w:after="0" w:line="480" w:lineRule="auto"/>
              <w:jc w:val="center"/>
              <w:rPr>
                <w:rFonts w:asciiTheme="majorHAnsi" w:eastAsia="Times New Roman" w:hAnsiTheme="majorHAnsi" w:cs="Times New Roman"/>
                <w:color w:val="000000"/>
                <w:sz w:val="20"/>
                <w:szCs w:val="20"/>
                <w:lang w:eastAsia="en-AU"/>
              </w:rPr>
            </w:pPr>
            <w:r w:rsidRPr="00CA69C7">
              <w:rPr>
                <w:rFonts w:eastAsia="Times New Roman" w:cs="Times New Roman"/>
                <w:color w:val="000000"/>
                <w:sz w:val="20"/>
                <w:szCs w:val="20"/>
                <w:lang w:eastAsia="en-AU"/>
              </w:rPr>
              <w:t>0.0097</w:t>
            </w:r>
          </w:p>
        </w:tc>
      </w:tr>
    </w:tbl>
    <w:p w14:paraId="4404779E" w14:textId="77777777" w:rsidR="00F75551" w:rsidRDefault="00F75551" w:rsidP="00F75551">
      <w:pPr>
        <w:spacing w:line="480" w:lineRule="auto"/>
      </w:pPr>
    </w:p>
    <w:p w14:paraId="7A6DBC77" w14:textId="77777777" w:rsidR="00F75551" w:rsidRDefault="00F75551" w:rsidP="00F75551">
      <w:pPr>
        <w:spacing w:line="480" w:lineRule="auto"/>
      </w:pPr>
    </w:p>
    <w:p w14:paraId="5EE419CA" w14:textId="77777777" w:rsidR="00F75551" w:rsidRDefault="00F75551" w:rsidP="00F75551">
      <w:pPr>
        <w:spacing w:line="480" w:lineRule="auto"/>
      </w:pPr>
    </w:p>
    <w:p w14:paraId="17E129B0" w14:textId="77777777" w:rsidR="00F75551" w:rsidRDefault="00F75551" w:rsidP="00F75551">
      <w:pPr>
        <w:spacing w:line="480" w:lineRule="auto"/>
      </w:pPr>
      <w:r>
        <w:lastRenderedPageBreak/>
        <w:t>DISCUSSION</w:t>
      </w:r>
    </w:p>
    <w:p w14:paraId="34090F0B" w14:textId="77777777" w:rsidR="00F75551" w:rsidRDefault="00F75551" w:rsidP="00F75551">
      <w:pPr>
        <w:spacing w:line="480" w:lineRule="auto"/>
        <w:jc w:val="both"/>
      </w:pPr>
      <w:r>
        <w:t xml:space="preserve">We surveyed vegetation communities along partially constrained river systems across south-eastern Australia and found that functional diversity, as characterised by functional dispersion, exhibited strong relationships with local patterns of hydrology. </w:t>
      </w:r>
      <w:commentRangeStart w:id="52"/>
      <w:commentRangeStart w:id="53"/>
      <w:r>
        <w:t xml:space="preserve">To our knowledge this is the first study to examine relationships between hydrological conditions and the functional ecology of riparian vegetation communities using multiple quantitative functional traits. </w:t>
      </w:r>
      <w:commentRangeEnd w:id="52"/>
      <w:r>
        <w:rPr>
          <w:rStyle w:val="CommentReference"/>
          <w:rFonts w:eastAsia="MS Mincho"/>
        </w:rPr>
        <w:commentReference w:id="52"/>
      </w:r>
      <w:commentRangeEnd w:id="53"/>
      <w:r w:rsidR="00CF3E06">
        <w:rPr>
          <w:rStyle w:val="CommentReference"/>
          <w:rFonts w:eastAsia="MS Mincho"/>
        </w:rPr>
        <w:commentReference w:id="53"/>
      </w:r>
      <w:r>
        <w:t xml:space="preserve">The overarching pattern across these relationships can be summarised as “heterogeneous flows </w:t>
      </w:r>
      <w:commentRangeStart w:id="54"/>
      <w:commentRangeStart w:id="55"/>
      <w:r>
        <w:t xml:space="preserve">breed </w:t>
      </w:r>
      <w:commentRangeEnd w:id="54"/>
      <w:r>
        <w:rPr>
          <w:rStyle w:val="CommentReference"/>
          <w:rFonts w:eastAsia="MS Mincho"/>
        </w:rPr>
        <w:commentReference w:id="54"/>
      </w:r>
      <w:commentRangeEnd w:id="55"/>
      <w:r w:rsidR="00CF3E06">
        <w:rPr>
          <w:rStyle w:val="CommentReference"/>
          <w:rFonts w:eastAsia="MS Mincho"/>
        </w:rPr>
        <w:commentReference w:id="55"/>
      </w:r>
      <w:proofErr w:type="spellStart"/>
      <w:r>
        <w:t>hetereogenous</w:t>
      </w:r>
      <w:proofErr w:type="spellEnd"/>
      <w:r>
        <w:t xml:space="preserve"> </w:t>
      </w:r>
      <w:commentRangeStart w:id="56"/>
      <w:commentRangeStart w:id="57"/>
      <w:r>
        <w:t>communities</w:t>
      </w:r>
      <w:commentRangeEnd w:id="56"/>
      <w:r>
        <w:rPr>
          <w:rStyle w:val="CommentReference"/>
          <w:rFonts w:eastAsia="MS Mincho"/>
        </w:rPr>
        <w:commentReference w:id="56"/>
      </w:r>
      <w:commentRangeEnd w:id="57"/>
      <w:r w:rsidR="00CF3E06">
        <w:rPr>
          <w:rStyle w:val="CommentReference"/>
          <w:rFonts w:eastAsia="MS Mincho"/>
        </w:rPr>
        <w:commentReference w:id="57"/>
      </w:r>
      <w:r>
        <w:t xml:space="preserve">”. </w:t>
      </w:r>
    </w:p>
    <w:p w14:paraId="5A92E51F" w14:textId="7B7FCDDB" w:rsidR="00F75551" w:rsidRDefault="00F75551" w:rsidP="00F75551">
      <w:pPr>
        <w:spacing w:line="480" w:lineRule="auto"/>
        <w:jc w:val="both"/>
      </w:pPr>
      <w:r>
        <w:t xml:space="preserve">This pattern is consistent with existing understanding of the processes which generate and maintain biological diversity in the riparian environment. Briefly stated, this paradigm holds that riparian biodiversity is a function of landscape complexity generated by </w:t>
      </w:r>
      <w:proofErr w:type="spellStart"/>
      <w:r>
        <w:t>hydrogeomorphic</w:t>
      </w:r>
      <w:proofErr w:type="spellEnd"/>
      <w:r>
        <w:t xml:space="preserve"> processes, overlain by feedback interactions between these processes and biotic components of the riparian environment  </w:t>
      </w:r>
      <w:r>
        <w:fldChar w:fldCharType="begin" w:fldLock="1"/>
      </w:r>
      <w:r>
        <w:instrText>ADDIN CSL_CITATION { "citationItems" : [ { "id" : "ITEM-1", "itemData" : { "author" : [ { "dropping-particle" : "", "family" : "Naiman", "given" : "RJ", "non-dropping-particle" : "", "parse-names" : false, "suffix" : "" }, { "dropping-particle" : "", "family" : "Decamps", "given" : "H", "non-dropping-particle" : "", "parse-names" : false, "suffix" : "" } ], "container-title" : "Annual Review of Ecology and Systematics", "id" : "ITEM-1", "issued" : { "date-parts" : [ [ "1997" ] ] }, "page" : "621-658", "title" : "The ecology of interfaces: riparian zones", "type" : "article-journal", "volume" : "28" }, "uris" : [ "http://www.mendeley.com/documents/?uuid=821533fd-1101-4871-a599-3d73df3f7603"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"ITEM-3", "itemData" : { "DOI" : "10.2478/s13533-011-0075-6", "ISSN" : "2081-9900", "author" : [ { "dropping-particle" : "", "family" : "Steiger", "given" : "Johannes", "non-dropping-particle" : "", "parse-names" : false, "suffix" : "" }, { "dropping-particle" : "", "family" : "Corenblit", "given" : "Dov", "non-dropping-particle" : "", "parse-names" : false, "suffix" : "" } ], "container-title" : "Central European Journal of Geosciences", "id" : "ITEM-3", "issue" : "3", "issued" : { "date-parts" : [ [ "2012", "8", "21" ] ] }, "page" : "376-382", "title" : "The emergence of an \u2018evolutionary geomorphology\u2019?", "type" : "article-journal", "volume" : "4" }, "uris" : [ "http://www.mendeley.com/documents/?uuid=69658d8a-69ac-41ad-bce7-012775509363" ] }, { "id" : "ITEM-4", "itemData" : { "author" : [ { "dropping-particle" : "", "family" : "Tabacchi", "given" : "E", "non-dropping-particle" : "", "parse-names" : false, "suffix" : "" }, { "dropping-particle" : "", "family" : "Planty-Tabbacchi", "given" : "A", "non-dropping-particle" : "", "parse-names" : false, "suffix" : "" }, { "dropping-particle" : "", "family" : "Salinas", "given" : "M J", "non-dropping-particle" : "", "parse-names" : false, "suffix" : "" }, { "dropping-particle" : "", "family" : "Decamps", "given" : "H", "non-dropping-particle" : "", "parse-names" : false, "suffix" : "" } ], "container-title" : "Regulated Rivers: Research and Management", "id" : "ITEM-4", "issue" : "February", "issued" : { "date-parts" : [ [ "1996" ] ] }, "page" : "367-390", "title" : "Landscape structure and diversity in riparian plant communities: a longitudinal comparative study", "type" : "article-journal", "volume" : "12" }, "uris" : [ "http://www.mendeley.com/documents/?uuid=7d867c5c-2eab-4a96-aed5-f08ccdfb24bc" ] }, { "id" : "ITEM-5",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"ITEM-5", "issue" : "8", "issued" : { "date-parts" : [ [ "2008", "8" ] ] }, "page" : "1692-1705", "title" : "A model of plant strategies in fluvial hydrosystems", "type" : "article-journal", "volume" : "53" }, "uris" : [ "http://www.mendeley.com/documents/?uuid=b90a9055-9c1c-4f30-8fb8-fde992749172" ] }, { "id" : "ITEM-6",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"ITEM-6", "issue" : "1", "issued" : { "date-parts" : [ [ "1997" ] ] }, "page" : "169-173", "title" : "The influence of environmental heterogeneity on patterns and processes in streams", "type" : "article-journal", "volume" : "16" }, "uris" : [ "http://www.mendeley.com/documents/?uuid=21585d54-1dbc-4924-ab58-75466279ae66" ] }, { "id" : "ITEM-7", "itemData" : { "author" : [ { "dropping-particle" : "", "family" : "Stromberg", "given" : "JC", "non-dropping-particle" : "", "parse-names" : false, "suffix" : "" } ], "container-title" : "Journal of Arid Environments", "id" : "ITEM-7", "issued" : { "date-parts" : [ [ "2001" ] ] }, "page" : "17-34", "title" : "Restoration of riparian vegetation in the south-western United States: importance of flow regimes and fluvial dynamism", "type" : "article-journal", "volume" : "49" }, "uris" : [ "http://www.mendeley.com/documents/?uuid=a85adf27-ae6f-4ab0-af05-3d53932ac2d5" ] } ], "mendeley" : { "formattedCitation" : "(Tabacchi &lt;i&gt;et al.&lt;/i&gt; 1996; Naiman &amp; Decamps 1997; Palmer &amp; Poff 1997; Stromberg 2001; Corenblit &lt;i&gt;et al.&lt;/i&gt; 2007; Bornette &lt;i&gt;et al.&lt;/i&gt; 2008; Steiger &amp; Corenblit 2012)", "manualFormatting" : "(Tabacchi et al. 1996; Naiman &amp; Decamps 1997; Palmer &amp; Poff 1997; Stromberg 2001; Corenblit et al. 2007; Bornette et al. 2008; Steiger &amp; Corenblit 2012)", "plainTextFormattedCitation" : "(Tabacchi et al. 1996; Naiman &amp; Decamps 1997; Palmer &amp; Poff 1997; Stromberg 2001; Corenblit et al. 2007; Bornette et al. 2008; Steiger &amp; Corenblit 2012)", "previouslyFormattedCitation" : "(Tabacchi &lt;i&gt;et al.&lt;/i&gt; 1996; Naiman &amp; Decamps 1997; Palmer &amp; Poff 1997; Stromberg 2001; Corenblit &lt;i&gt;et al.&lt;/i&gt; 2007; Bornette &lt;i&gt;et al.&lt;/i&gt; 2008; Steiger &amp; Corenblit 2012)" }, "properties" : { "noteIndex" : 0 }, "schema" : "https://github.com/citation-style-language/schema/raw/master/csl-citation.json" }</w:instrText>
      </w:r>
      <w:r>
        <w:fldChar w:fldCharType="separate"/>
      </w:r>
      <w:r w:rsidRPr="005E1D8F">
        <w:rPr>
          <w:noProof/>
        </w:rPr>
        <w:t xml:space="preserve">(Tabacchi </w:t>
      </w:r>
      <w:r w:rsidRPr="005E1D8F">
        <w:rPr>
          <w:i/>
          <w:noProof/>
        </w:rPr>
        <w:t>et al.</w:t>
      </w:r>
      <w:r w:rsidRPr="005E1D8F">
        <w:rPr>
          <w:noProof/>
        </w:rPr>
        <w:t xml:space="preserve"> 1996; Naiman &amp; Decamps 1997; Palmer &amp; Poff 1997; Stromberg 2001; Corenblit </w:t>
      </w:r>
      <w:r w:rsidRPr="005E1D8F">
        <w:rPr>
          <w:i/>
          <w:noProof/>
        </w:rPr>
        <w:t>et al.</w:t>
      </w:r>
      <w:r w:rsidRPr="005E1D8F">
        <w:rPr>
          <w:noProof/>
        </w:rPr>
        <w:t xml:space="preserve"> 2007; Bornette </w:t>
      </w:r>
      <w:r w:rsidRPr="005E1D8F">
        <w:rPr>
          <w:i/>
          <w:noProof/>
        </w:rPr>
        <w:t>et al.</w:t>
      </w:r>
      <w:r w:rsidRPr="005E1D8F">
        <w:rPr>
          <w:noProof/>
        </w:rPr>
        <w:t xml:space="preserve"> 2008; Steiger &amp; Corenblit 2012)</w:t>
      </w:r>
      <w:r>
        <w:fldChar w:fldCharType="end"/>
      </w:r>
      <w:r>
        <w:t xml:space="preserve">. </w:t>
      </w:r>
      <w:commentRangeStart w:id="58"/>
      <w:r>
        <w:t>Below we discuss significant relationships between functional diversity and hydrological conditions within this context.</w:t>
      </w:r>
      <w:commentRangeEnd w:id="58"/>
      <w:r>
        <w:rPr>
          <w:rStyle w:val="CommentReference"/>
          <w:rFonts w:eastAsia="MS Mincho"/>
        </w:rPr>
        <w:commentReference w:id="58"/>
      </w:r>
      <w:r>
        <w:t xml:space="preserve"> Because we surveyed </w:t>
      </w:r>
      <w:proofErr w:type="spellStart"/>
      <w:r>
        <w:t>geomorphically</w:t>
      </w:r>
      <w:proofErr w:type="spellEnd"/>
      <w:r>
        <w:t xml:space="preserve"> homogenous sections of sloping bank, </w:t>
      </w:r>
      <w:commentRangeStart w:id="59"/>
      <w:commentRangeStart w:id="60"/>
      <w:r>
        <w:t>our argument is presented under the assumption that functional diversity is a property of riparian communities at the reach scale. Influx of species from more physically complex adjacent patches, then, is responsible for the diversity we observed on sloping bank sections.</w:t>
      </w:r>
      <w:commentRangeEnd w:id="59"/>
      <w:r>
        <w:rPr>
          <w:rStyle w:val="CommentReference"/>
          <w:rFonts w:eastAsia="MS Mincho"/>
        </w:rPr>
        <w:commentReference w:id="59"/>
      </w:r>
      <w:commentRangeEnd w:id="60"/>
      <w:r w:rsidR="00CF3E06">
        <w:rPr>
          <w:rStyle w:val="CommentReference"/>
          <w:rFonts w:eastAsia="MS Mincho"/>
        </w:rPr>
        <w:commentReference w:id="60"/>
      </w:r>
    </w:p>
    <w:p w14:paraId="506CC514" w14:textId="462D4E02" w:rsidR="00F75551" w:rsidRDefault="00F75551" w:rsidP="00F75551">
      <w:pPr>
        <w:spacing w:line="480" w:lineRule="auto"/>
        <w:jc w:val="both"/>
      </w:pPr>
      <w:r>
        <w:t xml:space="preserve">The sites surveyed in this study spanned a spectrum of flooding intensity: at the lower bound, the calculated 20 year average return interval (ARI) flood was just 18 times the mean daily flow; at the upper bound, flows 210 times greater than the mean daily flow occur approximately every 20 years. Higher magnitude flow events such as this are likely to be </w:t>
      </w:r>
      <w:proofErr w:type="spellStart"/>
      <w:r>
        <w:t>geomorphically</w:t>
      </w:r>
      <w:proofErr w:type="spellEnd"/>
      <w:r>
        <w:t xml:space="preserve"> effective across a greater extent of the fluvial landscape </w:t>
      </w:r>
      <w:r>
        <w:fldChar w:fldCharType="begin" w:fldLock="1"/>
      </w:r>
      <w:r>
        <w:instrText>ADDIN CSL_CITATION { "citationItems" : [ { "id" : "ITEM-1", "itemData" : { "DOI" : "10.1029/2006JF000477", "ISSN" : "0148-0227", "author" : [ { "dropping-particle" : "", "family" : "Huang", "given" : "Xiangjiang", "non-dropping-particle" : "", "parse-names" : false, "suffix" : "" }, { "dropping-particle" : "", "family" : "Niemann", "given" : "JD", "non-dropping-particle" : "", "parse-names" : false, "suffix" : "" } ], "container-title" : "Journal of Geophysical Research: \u2026", "id" : "ITEM-1", "issue" : "F3", "issued" : { "date-parts" : [ [ "2006" ] ] }, "page" : "F03015", "title" : "An evaluation of the geomorphically effective event for fluvial processes over long periods", "type" : "article-journal", "volume" : "111" }, "uris" : [ "http://www.mendeley.com/documents/?uuid=71710693-5806-4ba1-93a7-a5f7f8d28d72" ] } ], "mendeley" : { "formattedCitation" : "(Huang &amp; Niemann 2006)", "plainTextFormattedCitation" : "(Huang &amp; Niemann 2006)", "previouslyFormattedCitation" : "(Huang &amp; Niemann 2006)" }, "properties" : { "noteIndex" : 0 }, "schema" : "https://github.com/citation-style-language/schema/raw/master/csl-citation.json" }</w:instrText>
      </w:r>
      <w:r>
        <w:fldChar w:fldCharType="separate"/>
      </w:r>
      <w:r w:rsidRPr="00D80D4D">
        <w:rPr>
          <w:noProof/>
        </w:rPr>
        <w:t>(Huang &amp; Niemann 2006)</w:t>
      </w:r>
      <w:r>
        <w:fldChar w:fldCharType="end"/>
      </w:r>
      <w:r>
        <w:t xml:space="preserve">. The strong positive relationship between functional diversity and 20 year ARI flood magnitude supports the supposition that disturbance retards competitive exclusion as a diversity limiting process </w:t>
      </w:r>
      <w:r>
        <w:fldChar w:fldCharType="begin" w:fldLock="1"/>
      </w:r>
      <w:r>
        <w:instrText>ADDIN CSL_CITATION { "citationItems" : [ { "id" : "ITEM-1", "itemData" : { "author" : [ { "dropping-particle" : "", "family" : "Huston", "given" : "M", "non-dropping-particle" : "", "parse-names" : false, "suffix" : "" } ], "container-title" : "American Naturalist", "id" : "ITEM-1", "issue" : "1", "issued" : { "date-parts" : [ [ "1979" ] ] }, "page" : "81-101", "title" : "A general hypothesis of species diversity", "type" : "article-journal", "volume" : "113" }, "uris" : [ "http://www.mendeley.com/documents/?uuid=4b769c85-61b2-4b11-9dc8-b38db47f28ee" ] } ], "mendeley" : { "formattedCitation" : "(Huston 1979)", "manualFormatting" : "(sensu Huston 1979)", "plainTextFormattedCitation" : "(Huston 1979)", "previouslyFormattedCitation" : "(Huston 1979)" }, "properties" : { "noteIndex" : 0 }, "schema" : "https://github.com/citation-style-language/schema/raw/master/csl-citation.json" }</w:instrText>
      </w:r>
      <w:r>
        <w:fldChar w:fldCharType="separate"/>
      </w:r>
      <w:r w:rsidRPr="0076603A">
        <w:rPr>
          <w:noProof/>
        </w:rPr>
        <w:t>(</w:t>
      </w:r>
      <w:r w:rsidRPr="00A11C7D">
        <w:rPr>
          <w:i/>
          <w:noProof/>
        </w:rPr>
        <w:t>sensu</w:t>
      </w:r>
      <w:r>
        <w:rPr>
          <w:noProof/>
        </w:rPr>
        <w:t xml:space="preserve"> </w:t>
      </w:r>
      <w:r w:rsidRPr="0076603A">
        <w:rPr>
          <w:noProof/>
        </w:rPr>
        <w:t>Huston 1979)</w:t>
      </w:r>
      <w:r>
        <w:fldChar w:fldCharType="end"/>
      </w:r>
      <w:r>
        <w:t xml:space="preserve">. Notably, no </w:t>
      </w:r>
      <w:r>
        <w:lastRenderedPageBreak/>
        <w:t xml:space="preserve">significant relationships were found between functional diversity and metrics describing mean high flow conditions, whereas metrics describing variability had high explanatory power. </w:t>
      </w:r>
      <w:proofErr w:type="spellStart"/>
      <w:r>
        <w:t>Interannual</w:t>
      </w:r>
      <w:proofErr w:type="spellEnd"/>
      <w:r>
        <w:t xml:space="preserve"> variability in high flow magnitude showed the strongest relationship with functional diversity in this study. If a causal relationship exists, it could be because the average high flow magnitude determines what proportion (in terms of elevation above the main channel) of the riparian zone experiences flooding in a given year. Variability in high flow magnitude, combined with geomorphic heterogeneity, will produce variability in the time since last inundation (without significant disturbance), or combined inundation and disturbance, for a given patch of vegetation. Since flood flows also function as an important dispersal pathway for propagules </w:t>
      </w:r>
      <w:r>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Nilsson &amp; Jansson 2010)", "plainTextFormattedCitation" : "(Merritt, Nilsson &amp; Jansson 2010)", "previouslyFormattedCitation" : "(Merritt, Nilsson &amp; Jansson 2010)" }, "properties" : { "noteIndex" : 0 }, "schema" : "https://github.com/citation-style-language/schema/raw/master/csl-citation.json" }</w:instrText>
      </w:r>
      <w:r>
        <w:fldChar w:fldCharType="separate"/>
      </w:r>
      <w:r w:rsidRPr="00F75551">
        <w:rPr>
          <w:noProof/>
        </w:rPr>
        <w:t>(Merritt, Nilsson &amp; Jansson 2010)</w:t>
      </w:r>
      <w:r>
        <w:fldChar w:fldCharType="end"/>
      </w:r>
      <w:r>
        <w:t xml:space="preserve">, variability in high flow magnitude should influence recruitment processes in a similar manner.  Likewise, variability in the frequency of flood flows also results in variable time since last inundation or disturbance. </w:t>
      </w:r>
      <w:proofErr w:type="spellStart"/>
      <w:r>
        <w:t>Interannual</w:t>
      </w:r>
      <w:proofErr w:type="spellEnd"/>
      <w:r>
        <w:t xml:space="preserve"> variability in flood rise and fall rates was also positively associated with functional diversity. Flood rise and fall rates may determine entrainment of woody debris into the flood channel and subsequent bank deposition </w:t>
      </w:r>
      <w:r>
        <w:fldChar w:fldCharType="begin" w:fldLock="1"/>
      </w:r>
      <w:r>
        <w:instrText>ADDIN CSL_CITATION { "citationItems" : [ { "id" : "ITEM-1", "itemData" : { "DOI" : "10.1016/j.geomorph.2010.06.015", "ISSN" : "0169555X", "author" : [ { "dropping-particle" : "", "family" : "Cadol", "given" : "Daniel", "non-dropping-particle" : "", "parse-names" : false, "suffix" : "" }, { "dropping-particle" : "", "family" : "Wohl", "given" : "Ellen", "non-dropping-particle" : "", "parse-names" : false, "suffix" : "" } ], "container-title" : "Geomorphology", "id" : "ITEM-1", "issue" : "1-2", "issued" : { "date-parts" : [ [ "2010", "11" ] ] }, "page" : "61-73", "publisher" : "Elsevier B.V.", "title" : "Wood retention and transport in tropical, headwater streams, La Selva Biological Station, Costa Rica", "type" : "article-journal", "volume" : "123" }, "uris" : [ "http://www.mendeley.com/documents/?uuid=5fe91fa8-3571-488b-9c0a-2fa911b9424d" ] } ], "mendeley" : { "formattedCitation" : "(Cadol &amp; Wohl 2010)", "plainTextFormattedCitation" : "(Cadol &amp; Wohl 2010)", "previouslyFormattedCitation" : "(Cadol &amp; Wohl 2010)" }, "properties" : { "noteIndex" : 0 }, "schema" : "https://github.com/citation-style-language/schema/raw/master/csl-citation.json" }</w:instrText>
      </w:r>
      <w:r>
        <w:fldChar w:fldCharType="separate"/>
      </w:r>
      <w:r w:rsidRPr="00F40F58">
        <w:rPr>
          <w:noProof/>
        </w:rPr>
        <w:t>(Cadol &amp; Wohl 2010)</w:t>
      </w:r>
      <w:r>
        <w:fldChar w:fldCharType="end"/>
      </w:r>
      <w:r>
        <w:t xml:space="preserve">. Debris entrainment in turn increases the erosive potential of floods, but its deposition provides structural heterogeneity, and resources for fungal and animal communities </w:t>
      </w:r>
      <w:r>
        <w:fldChar w:fldCharType="begin" w:fldLock="1"/>
      </w:r>
      <w:r>
        <w:instrText>ADDIN CSL_CITATION { "citationItems" : [ { "id" : "ITEM-1", "itemData" : { "author" : [ { "dropping-particle" : "", "family" : "Harmon", "given" : "Mark E", "non-dropping-particle" : "", "parse-names" : false, "suffix" : "" }, { "dropping-particle" : "", "family" : "Franklin", "given" : "Jerry F", "non-dropping-particle" : "", "parse-names" : false, "suffix" : "" }, { "dropping-particle" : "", "family" : "Swanson", "given" : "Fred J", "non-dropping-particle" : "", "parse-names" : false, "suffix" : "" }, { "dropping-particle" : "", "family" : "Sollins", "given" : "Phil", "non-dropping-particle" : "", "parse-names" : false, "suffix" : "" }, { "dropping-particle" : "", "family" : "Gregory", "given" : "SV", "non-dropping-particle" : "", "parse-names" : false, "suffix" : "" }, { "dropping-particle" : "", "family" : "Lattin", "given" : "JD", "non-dropping-particle" : "", "parse-names" : false, "suffix" : "" }, { "dropping-particle" : "", "family" : "Anderson", "given" : "NH", "non-dropping-particle" : "", "parse-names" : false, "suffix" : "" }, { "dropping-particle" : "", "family" : "Cline", "given" : "SP", "non-dropping-particle" : "", "parse-names" : false, "suffix" : "" }, { "dropping-particle" : "", "family" : "Aumen", "given" : "NG", "non-dropping-particle" : "", "parse-names" : false, "suffix" : "" }, { "dropping-particle" : "", "family" : "Sedell", "given" : "JR", "non-dropping-particle" : "", "parse-names" : false, "suffix" : "" } ], "container-title" : "Advances in Ecological Research", "id" : "ITEM-1", "issued" : { "date-parts" : [ [ "1986" ] ] }, "page" : "133-302", "title" : "Ecology of coarse woody debris in temperate ecosystems", "type" : "article-journal", "volume" : "15" }, "uris" : [ "http://www.mendeley.com/documents/?uuid=01b06333-9b24-42a0-b0a7-de090ab893f6" ] } ], "mendeley" : { "formattedCitation" : "(Harmon &lt;i&gt;et al.&lt;/i&gt; 1986)", "plainTextFormattedCitation" : "(Harmon et al. 1986)", "previouslyFormattedCitation" : "(Harmon &lt;i&gt;et al.&lt;/i&gt; 1986)" }, "properties" : { "noteIndex" : 0 }, "schema" : "https://github.com/citation-style-language/schema/raw/master/csl-citation.json" }</w:instrText>
      </w:r>
      <w:r>
        <w:fldChar w:fldCharType="separate"/>
      </w:r>
      <w:r w:rsidRPr="00170ECA">
        <w:rPr>
          <w:noProof/>
        </w:rPr>
        <w:t xml:space="preserve">(Harmon </w:t>
      </w:r>
      <w:r w:rsidRPr="00170ECA">
        <w:rPr>
          <w:i/>
          <w:noProof/>
        </w:rPr>
        <w:t>et al.</w:t>
      </w:r>
      <w:r w:rsidRPr="00170ECA">
        <w:rPr>
          <w:noProof/>
        </w:rPr>
        <w:t xml:space="preserve"> 1986)</w:t>
      </w:r>
      <w:r>
        <w:fldChar w:fldCharType="end"/>
      </w:r>
      <w:r>
        <w:t xml:space="preserve">. Overall, the combination of occasional high intensity flooding disturbance with year-to-year variability in patterning of high flow events results in a heterogeneous patch mosaic. This environmental heterogeneity provides a broad range of niches, facilitating the success of a diversity of ecological strategies </w:t>
      </w:r>
      <w:r>
        <w:fldChar w:fldCharType="begin" w:fldLock="1"/>
      </w:r>
      <w:r>
        <w:instrText>ADDIN CSL_CITATION { "citationItems" : [ { "id" : "ITEM-1", "itemData" : { "DOI" : "10.1111/j.1365-2427.2008.01994.x", "ISSN" : "00465070", "author" : [ { "dropping-particle" : "", "family" : "Bornette", "given" : "G.", "non-dropping-particle" : "", "parse-names" : false, "suffix" : "" }, { "dropping-particle" : "", "family" : "Tabacchi", "given" : "E.", "non-dropping-particle" : "", "parse-names" : false, "suffix" : "" }, { "dropping-particle" : "", "family" : "Hupp", "given" : "C.", "non-dropping-particle" : "", "parse-names" : false, "suffix" : "" }, { "dropping-particle" : "", "family" : "Puijalon", "given" : "S.", "non-dropping-particle" : "", "parse-names" : false, "suffix" : "" }, { "dropping-particle" : "", "family" : "Rostan", "given" : "J. C.", "non-dropping-particle" : "", "parse-names" : false, "suffix" : "" } ], "container-title" : "Freshwater Biology", "id" : "ITEM-1", "issue" : "8", "issued" : { "date-parts" : [ [ "2008", "8" ] ] }, "page" : "1692-1705", "title" : "A model of plant strategies in fluvial hydrosystems", "type" : "article-journal", "volume" : "53" }, "uris" : [ "http://www.mendeley.com/documents/?uuid=b90a9055-9c1c-4f30-8fb8-fde992749172" ] } ], "mendeley" : { "formattedCitation" : "(Bornette &lt;i&gt;et al.&lt;/i&gt; 2008)", "plainTextFormattedCitation" : "(Bornette et al. 2008)", "previouslyFormattedCitation" : "(Bornette &lt;i&gt;et al.&lt;/i&gt; 2008)" }, "properties" : { "noteIndex" : 0 }, "schema" : "https://github.com/citation-style-language/schema/raw/master/csl-citation.json" }</w:instrText>
      </w:r>
      <w:r>
        <w:fldChar w:fldCharType="separate"/>
      </w:r>
      <w:r w:rsidRPr="00170ECA">
        <w:rPr>
          <w:noProof/>
        </w:rPr>
        <w:t xml:space="preserve">(Bornette </w:t>
      </w:r>
      <w:r w:rsidRPr="00170ECA">
        <w:rPr>
          <w:i/>
          <w:noProof/>
        </w:rPr>
        <w:t>et al.</w:t>
      </w:r>
      <w:r w:rsidRPr="00170ECA">
        <w:rPr>
          <w:noProof/>
        </w:rPr>
        <w:t xml:space="preserve"> 2008)</w:t>
      </w:r>
      <w:r>
        <w:fldChar w:fldCharType="end"/>
      </w:r>
      <w:r>
        <w:t xml:space="preserve">. </w:t>
      </w:r>
    </w:p>
    <w:p w14:paraId="77D182E7" w14:textId="208CEDFC" w:rsidR="00F75551" w:rsidRDefault="00F75551" w:rsidP="00F75551">
      <w:pPr>
        <w:spacing w:line="480" w:lineRule="auto"/>
      </w:pPr>
      <w:r>
        <w:t xml:space="preserve">We can extend this framework to account for the observed relationships between functional diversity and variability in seasonal water availability.  Our sites spanned a gradient of flow seasonality: at one end, rivers exhibited weak but stable patterns of seasonality; at the other, rivers were characterised by high </w:t>
      </w:r>
      <w:proofErr w:type="spellStart"/>
      <w:r>
        <w:t>interannual</w:t>
      </w:r>
      <w:proofErr w:type="spellEnd"/>
      <w:r>
        <w:t xml:space="preserve"> variability and modal, seasonally inconsistent distributions of flow. Once again, communities with higher functional diversity tended to be located towards the ‘variable’ end of the spectrum. South-eastern Australian plants do exhibit characteristic species-level responses to seasonality, although there is no general coordination of growth and reproduction </w:t>
      </w:r>
      <w:proofErr w:type="spellStart"/>
      <w:r>
        <w:lastRenderedPageBreak/>
        <w:t>phenologies</w:t>
      </w:r>
      <w:proofErr w:type="spellEnd"/>
      <w:r>
        <w:t xml:space="preserve"> as in the northern hemisphere. Flowering times within the </w:t>
      </w:r>
      <w:proofErr w:type="spellStart"/>
      <w:r>
        <w:t>Myrtaceae</w:t>
      </w:r>
      <w:proofErr w:type="spellEnd"/>
      <w:r>
        <w:t xml:space="preserve"> (a dominant family in riparian plant communities of south-eastern Australia) are often staggered where species are sympatric </w:t>
      </w:r>
      <w:r>
        <w:fldChar w:fldCharType="begin" w:fldLock="1"/>
      </w:r>
      <w:r>
        <w:instrText>ADDIN CSL_CITATION { "citationItems" : [ { "id" : "ITEM-1", "itemData" : { "author" : [ { "dropping-particle" : "", "family" : "Beardsell", "given" : "DV", "non-dropping-particle" : "", "parse-names" : false, "suffix" : "" }, { "dropping-particle" : "", "family" : "Obrien", "given" : "SP", "non-dropping-particle" : "", "parse-names" : false, "suffix" : "" }, { "dropping-particle" : "", "family" : "Williams", "given" : "EG", "non-dropping-particle" : "", "parse-names" : false, "suffix" : "" } ], "container-title" : "Australian Journal of Botany", "id" : "ITEM-1", "issued" : { "date-parts" : [ [ "1993" ] ] }, "page" : "511-526", "title" : "Reproductive biology of australian Myrtaceae", "type" : "article-journal", "volume" : "41" }, "uris" : [ "http://www.mendeley.com/documents/?uuid=b86bdc28-fc4d-4215-9c73-5e013fadd5b0" ] } ], "mendeley" : { "formattedCitation" : "(Beardsell, Obrien &amp; Williams 1993)", "plainTextFormattedCitation" : "(Beardsell, Obrien &amp; Williams 1993)", "previouslyFormattedCitation" : "(Beardsell, Obrien &amp; Williams 1993)" }, "properties" : { "noteIndex" : 0 }, "schema" : "https://github.com/citation-style-language/schema/raw/master/csl-citation.json" }</w:instrText>
      </w:r>
      <w:r>
        <w:fldChar w:fldCharType="separate"/>
      </w:r>
      <w:r w:rsidRPr="00751843">
        <w:rPr>
          <w:noProof/>
        </w:rPr>
        <w:t>(Beardsell, Obrien &amp; Williams 1993)</w:t>
      </w:r>
      <w:r>
        <w:fldChar w:fldCharType="end"/>
      </w:r>
      <w:r>
        <w:t xml:space="preserve">, and growth and reproduction of riparian plants are commonly associated with the arrival of favourable conditions </w:t>
      </w:r>
      <w:r>
        <w:fldChar w:fldCharType="begin" w:fldLock="1"/>
      </w:r>
      <w:r>
        <w:instrText>ADDIN CSL_CITATION { "citationItems" : [ { "id" : "ITEM-1", "itemData" : { "DOI" : "10.1002/rra.794", "ISSN" : "1535-1459", "author" : [ { "dropping-particle" : "", "family" : "Siebentritt", "given" : "Mark A.", "non-dropping-particle" : "", "parse-names" : false, "suffix" : "" }, { "dropping-particle" : "", "family" : "Ganf", "given" : "George G.", "non-dropping-particle" : "", "parse-names" : false, "suffix" : "" }, { "dropping-particle" : "", "family" : "Walker", "given" : "Keith F.", "non-dropping-particle" : "", "parse-names" : false, "suffix" : "" } ], "container-title" : "River Research and Applications", "id" : "ITEM-1", "issue" : "7", "issued" : { "date-parts" : [ [ "2004", "12" ] ] }, "page" : "765-774", "title" : "Effects of an enhanced flood on riparian plants of the River Murray, South Australia", "type" : "article-journal", "volume" : "20" }, "uris" : [ "http://www.mendeley.com/documents/?uuid=e8f0da56-74b2-4be7-aaea-ccccf4678150" ] }, { "id" : "ITEM-2", "itemData" : { "DOI" : "10.1046/j.1365-2664.2001.00568.x", "ISSN" : "0021-8901", "author" : [ { "dropping-particle" : "", "family" : "Robertson", "given" : "A.I.", "non-dropping-particle" : "", "parse-names" : false, "suffix" : "" } ], "container-title" : "Journal of Applied Ecology", "id" : "ITEM-2", "issue" : "1", "issued" : { "date-parts" : [ [ "2001", "2" ] ] }, "page" : "126-136", "title" : "The responses of floodplain primary production to flood frequency and timing", "type" : "article-journal", "volume" : "38" }, "uris" : [ "http://www.mendeley.com/documents/?uuid=46b82acb-38b4-41a0-a5f6-1fe7a2c77984" ] }, { "id" : "ITEM-3", "itemData" : { "author" : [ { "dropping-particle" : "", "family" : "Woolfrey", "given" : "A. R.", "non-dropping-particle" : "", "parse-names" : false, "suffix" : "" }, { "dropping-particle" : "", "family" : "Ladd", "given" : "P.G", "non-dropping-particle" : "", "parse-names" : false, "suffix" : "" } ], "container-title" : "Australian Journal of Botany", "id" : "ITEM-3", "issue" : "6", "issued" : { "date-parts" : [ [ "2001" ] ] }, "page" : "705-715", "title" : "Habitat preference and reproductive traits of a major Australian riparian tree species (Casuarina cunninghamiana)", "type" : "article-journal", "volume" : "49" }, "uris" : [ "http://www.mendeley.com/documents/?uuid=bfd953ea-fda8-4b75-8a8c-e52e3123f27b" ] } ], "mendeley" : { "formattedCitation" : "(Woolfrey &amp; Ladd 2001; Robertson 2001; Siebentritt, Ganf &amp; Walker 2004)", "plainTextFormattedCitation" : "(Woolfrey &amp; Ladd 2001; Robertson 2001; Siebentritt, Ganf &amp; Walker 2004)", "previouslyFormattedCitation" : "(Woolfrey &amp; Ladd 2001; Robertson 2001; Siebentritt, Ganf &amp; Walker 2004)" }, "properties" : { "noteIndex" : 0 }, "schema" : "https://github.com/citation-style-language/schema/raw/master/csl-citation.json" }</w:instrText>
      </w:r>
      <w:r>
        <w:fldChar w:fldCharType="separate"/>
      </w:r>
      <w:r w:rsidRPr="00751EE1">
        <w:rPr>
          <w:noProof/>
        </w:rPr>
        <w:t>(Woolfrey &amp; Ladd 2001; Robertson 2001; Siebentritt, Ganf &amp; Walker 2004)</w:t>
      </w:r>
      <w:r>
        <w:fldChar w:fldCharType="end"/>
      </w:r>
      <w:r>
        <w:t xml:space="preserve">. High coefficients of variation in seasonal mean daily flows may therefore act to temporarily provide species with favourable conditions according to their seasonal biology. </w:t>
      </w:r>
      <w:r>
        <w:br/>
      </w:r>
    </w:p>
    <w:p w14:paraId="3B97D4AD" w14:textId="0F0EA4E3" w:rsidR="00F75551" w:rsidRDefault="00F75551" w:rsidP="00F75551">
      <w:pPr>
        <w:spacing w:line="480" w:lineRule="auto"/>
        <w:jc w:val="both"/>
      </w:pPr>
      <w:r>
        <w:t xml:space="preserve">Exceptions to these patterns included the quadratic fit for variability in summer mean daily flows, with high values being associated with a reduction in functional diversity, and mean daily flow for summer, which was positively associated with functional diversity, and broke the trend of associations with seasonal means being either non-significant or negative. A meta-analysis of the effect of drought on riparian vegetation showed reduced species richness and a shift towards drought tolerant species following climate-induced increases in the intensity and duration of drought; this effect was exacerbated by high temperatures </w:t>
      </w:r>
      <w:r>
        <w:fldChar w:fldCharType="begin" w:fldLock="1"/>
      </w:r>
      <w:r>
        <w:instrText>ADDIN CSL_CITATION { "citationItems" : [ { "id" : "ITEM-1", "itemData" : { "DOI" : "10.1111/fwb.12328", "ISSN" : "00465070", "author" : [ { "dropping-particle" : "", "family" : "Garssen", "given" : "Annemarie G.", "non-dropping-particle" : "", "parse-names" : false, "suffix" : "" }, { "dropping-particle" : "", "family" : "Verhoeven", "given" : "Jos T. a.", "non-dropping-particle" : "", "parse-names" : false, "suffix" : "" }, { "dropping-particle" : "", "family" : "Soons", "given" : "Merel B.", "non-dropping-particle" : "", "parse-names" : false, "suffix" : "" } ], "container-title" : "Freshwater Biology", "id" : "ITEM-1", "issue" : "5", "issued" : { "date-parts" : [ [ "2014", "5", "16" ] ] }, "page" : "1052-1063", "title" : "Effects of climate-induced increases in summer drought on riparian plant species: a meta-analysis", "type" : "article-journal", "volume" : "59" }, "uris" : [ "http://www.mendeley.com/documents/?uuid=7a18aeef-bb4f-4275-a981-55241dce0240" ] } ], "mendeley" : { "formattedCitation" : "(Garssen &lt;i&gt;et al.&lt;/i&gt; 2014)", "plainTextFormattedCitation" : "(Garssen et al. 2014)", "previouslyFormattedCitation" : "(Garssen &lt;i&gt;et al.&lt;/i&gt; 2014)" }, "properties" : { "noteIndex" : 0 }, "schema" : "https://github.com/citation-style-language/schema/raw/master/csl-citation.json" }</w:instrText>
      </w:r>
      <w:r>
        <w:fldChar w:fldCharType="separate"/>
      </w:r>
      <w:r w:rsidRPr="00170ECA">
        <w:rPr>
          <w:noProof/>
        </w:rPr>
        <w:t xml:space="preserve">(Garssen </w:t>
      </w:r>
      <w:r w:rsidRPr="00170ECA">
        <w:rPr>
          <w:i/>
          <w:noProof/>
        </w:rPr>
        <w:t>et al.</w:t>
      </w:r>
      <w:r w:rsidRPr="00170ECA">
        <w:rPr>
          <w:noProof/>
        </w:rPr>
        <w:t xml:space="preserve"> 2014)</w:t>
      </w:r>
      <w:r>
        <w:fldChar w:fldCharType="end"/>
      </w:r>
      <w:r>
        <w:t xml:space="preserve">. Higher temperatures in the absence of drought were associated with higher rates of primary production. Higher </w:t>
      </w:r>
      <w:r w:rsidRPr="00D55345">
        <w:t>mean daily flows</w:t>
      </w:r>
      <w:r>
        <w:t xml:space="preserve"> in summer, then, potentially alleviate the water stress induced by hot weather while stimulating plant growth. </w:t>
      </w:r>
      <w:commentRangeStart w:id="61"/>
      <w:commentRangeStart w:id="62"/>
      <w:r>
        <w:t xml:space="preserve">We did investigate whether sites at subtropical latitudes simply had higher functional diversity than temperate sites, according to well-known latitudinal patterns of species richness </w:t>
      </w:r>
      <w:r>
        <w:fldChar w:fldCharType="begin" w:fldLock="1"/>
      </w:r>
      <w:r>
        <w:instrText>ADDIN CSL_CITATION { "citationItems" : [ { "id" : "ITEM-1", "itemData" : { "DOI" : "10.1146/annurev.ecolsys.34.012103.144032", "ISSN" : "1543-592X", "author" : [ { "dropping-particle" : "", "family" : "Willig", "given" : "M.R.", "non-dropping-particle" : "", "parse-names" : false, "suffix" : "" }, { "dropping-particle" : "", "family" : "Kaufman", "given" : "D.M.", "non-dropping-particle" : "", "parse-names" : false, "suffix" : "" }, { "dropping-particle" : "", "family" : "Stevens", "given" : "R.D.", "non-dropping-particle" : "", "parse-names" : false, "suffix" : "" } ], "container-title" : "Annual Review of Ecology, Evolution, and Systematics", "id" : "ITEM-1", "issue" : "1", "issued" : { "date-parts" : [ [ "2003", "11" ] ] }, "page" : "273-309", "title" : "Latitudinal gradients of biodiversity : Pattern, Process, Scale, and Synthesis", "type" : "article-journal", "volume" : "34" }, "uris" : [ "http://www.mendeley.com/documents/?uuid=b4fad413-7297-4aac-89fe-eb73b909a05c" ] } ], "mendeley" : { "formattedCitation" : "(Willig, Kaufman &amp; Stevens 2003)", "plainTextFormattedCitation" : "(Willig, Kaufman &amp; Stevens 2003)", "previouslyFormattedCitation" : "(Willig, Kaufman &amp; Stevens 2003)" }, "properties" : { "noteIndex" : 0 }, "schema" : "https://github.com/citation-style-language/schema/raw/master/csl-citation.json" }</w:instrText>
      </w:r>
      <w:r>
        <w:fldChar w:fldCharType="separate"/>
      </w:r>
      <w:r w:rsidRPr="00FC79DB">
        <w:rPr>
          <w:noProof/>
        </w:rPr>
        <w:t>(Willig, Kaufman &amp; Stevens 2003)</w:t>
      </w:r>
      <w:r>
        <w:fldChar w:fldCharType="end"/>
      </w:r>
      <w:r>
        <w:t xml:space="preserve">, and found no relationship between latitude and </w:t>
      </w:r>
      <w:proofErr w:type="spellStart"/>
      <w:r>
        <w:t>FDis</w:t>
      </w:r>
      <w:proofErr w:type="spellEnd"/>
      <w:r>
        <w:t xml:space="preserve">. </w:t>
      </w:r>
      <w:commentRangeEnd w:id="61"/>
      <w:r>
        <w:rPr>
          <w:rStyle w:val="CommentReference"/>
          <w:rFonts w:eastAsia="MS Mincho"/>
        </w:rPr>
        <w:commentReference w:id="61"/>
      </w:r>
      <w:commentRangeEnd w:id="62"/>
      <w:r w:rsidR="00F72D73">
        <w:rPr>
          <w:rStyle w:val="CommentReference"/>
          <w:rFonts w:eastAsia="MS Mincho"/>
        </w:rPr>
        <w:commentReference w:id="62"/>
      </w:r>
    </w:p>
    <w:p w14:paraId="4AC6B4F5" w14:textId="77777777" w:rsidR="00F75551" w:rsidRPr="008639ED" w:rsidRDefault="00F75551" w:rsidP="00F75551">
      <w:pPr>
        <w:spacing w:line="480" w:lineRule="auto"/>
        <w:jc w:val="both"/>
        <w:rPr>
          <w:lang w:val="en-US"/>
        </w:rPr>
      </w:pPr>
      <w:r>
        <w:t xml:space="preserve">It was notable that while </w:t>
      </w:r>
      <w:proofErr w:type="spellStart"/>
      <w:r>
        <w:t>FDis</w:t>
      </w:r>
      <w:proofErr w:type="spellEnd"/>
      <w:r>
        <w:t xml:space="preserve"> is statistically independent of species richness by construction, in this study functional dispersion was significantly associated with total species richness (as opposed to richness of the set of species used in the </w:t>
      </w:r>
      <w:proofErr w:type="spellStart"/>
      <w:r>
        <w:t>FDis</w:t>
      </w:r>
      <w:proofErr w:type="spellEnd"/>
      <w:r>
        <w:t xml:space="preserve"> analysis that were present at &gt; 1% abundance). </w:t>
      </w:r>
      <w:r>
        <w:rPr>
          <w:lang w:val="en-US"/>
        </w:rPr>
        <w:t>A</w:t>
      </w:r>
      <w:r w:rsidRPr="00807A45">
        <w:rPr>
          <w:lang w:val="en-US"/>
        </w:rPr>
        <w:t xml:space="preserve"> broad species pool</w:t>
      </w:r>
      <w:r>
        <w:rPr>
          <w:lang w:val="en-US"/>
        </w:rPr>
        <w:t xml:space="preserve"> therefore appears to</w:t>
      </w:r>
      <w:r w:rsidRPr="00807A45">
        <w:rPr>
          <w:lang w:val="en-US"/>
        </w:rPr>
        <w:t xml:space="preserve"> facilitate higher functional </w:t>
      </w:r>
      <w:r>
        <w:rPr>
          <w:lang w:val="en-US"/>
        </w:rPr>
        <w:t>dispersion</w:t>
      </w:r>
      <w:r w:rsidRPr="00807A45">
        <w:rPr>
          <w:lang w:val="en-US"/>
        </w:rPr>
        <w:t xml:space="preserve"> within the </w:t>
      </w:r>
      <w:r>
        <w:rPr>
          <w:lang w:val="en-US"/>
        </w:rPr>
        <w:t>dominant flora of a community,</w:t>
      </w:r>
      <w:r w:rsidRPr="00807A45">
        <w:rPr>
          <w:lang w:val="en-US"/>
        </w:rPr>
        <w:t xml:space="preserve"> </w:t>
      </w:r>
      <w:r>
        <w:rPr>
          <w:lang w:val="en-US"/>
        </w:rPr>
        <w:t>e</w:t>
      </w:r>
      <w:r w:rsidRPr="00807A45">
        <w:rPr>
          <w:lang w:val="en-US"/>
        </w:rPr>
        <w:t>ven though the richness o</w:t>
      </w:r>
      <w:r>
        <w:rPr>
          <w:lang w:val="en-US"/>
        </w:rPr>
        <w:t xml:space="preserve">f the dominant group of species </w:t>
      </w:r>
      <w:r w:rsidRPr="00807A45">
        <w:rPr>
          <w:lang w:val="en-US"/>
        </w:rPr>
        <w:t xml:space="preserve">does not necessarily </w:t>
      </w:r>
      <w:r w:rsidRPr="00807A45">
        <w:rPr>
          <w:lang w:val="en-US"/>
        </w:rPr>
        <w:lastRenderedPageBreak/>
        <w:t xml:space="preserve">determine functional diversity. </w:t>
      </w:r>
      <w:r>
        <w:rPr>
          <w:lang w:val="en-US"/>
        </w:rPr>
        <w:t xml:space="preserve">It is difficult to interpret this finding, however, as adding data for rare species to the analysis would necessarily render the new value of </w:t>
      </w:r>
      <w:proofErr w:type="spellStart"/>
      <w:r>
        <w:rPr>
          <w:lang w:val="en-US"/>
        </w:rPr>
        <w:t>FDis</w:t>
      </w:r>
      <w:proofErr w:type="spellEnd"/>
      <w:r>
        <w:rPr>
          <w:lang w:val="en-US"/>
        </w:rPr>
        <w:t xml:space="preserve"> independent of total species richness.</w:t>
      </w:r>
    </w:p>
    <w:p w14:paraId="4418F91D" w14:textId="6B1EB292" w:rsidR="00F75551" w:rsidRDefault="00F75551" w:rsidP="00F75551">
      <w:pPr>
        <w:spacing w:line="480" w:lineRule="auto"/>
        <w:jc w:val="both"/>
      </w:pPr>
      <w:r>
        <w:t xml:space="preserve">The multiple regression model selected according to </w:t>
      </w:r>
      <w:proofErr w:type="spellStart"/>
      <w:r>
        <w:t>AICc</w:t>
      </w:r>
      <w:proofErr w:type="spellEnd"/>
      <w:r>
        <w:t xml:space="preserve"> explained a high proportion of variation in </w:t>
      </w:r>
      <w:proofErr w:type="spellStart"/>
      <w:r>
        <w:t>FDis</w:t>
      </w:r>
      <w:proofErr w:type="spellEnd"/>
      <w:r>
        <w:t xml:space="preserve">. This model described functional diversity as a function of variability in flood frequency and magnitude, and in summer mean daily flow. The combination of flow heterogeneity with extra watering during summer appears to provide optimal conditions for functionally diverse communities. The coefficient of the interaction term between variability in flood magnitude and summer mean daily flow was significant but negative, indicating that the additive effect is subject to diminishing returns at high values of both terms. The key finding here is that these three metrics of hydrological conditions are able to account for almost all of the variation in </w:t>
      </w:r>
      <w:proofErr w:type="spellStart"/>
      <w:r>
        <w:t>FDis</w:t>
      </w:r>
      <w:proofErr w:type="spellEnd"/>
      <w:r>
        <w:t>.</w:t>
      </w:r>
      <w:r w:rsidRPr="004A4AFC">
        <w:t xml:space="preserve"> </w:t>
      </w:r>
      <w:r>
        <w:t>We used traits in our analysis which capture a broad spectrum of ecological strategies, rather than solely traits associated with riparian specialist strategies, which might be expected to bias results towards flow response</w:t>
      </w:r>
      <w:proofErr w:type="gramStart"/>
      <w:r>
        <w:t>..</w:t>
      </w:r>
      <w:proofErr w:type="gramEnd"/>
      <w:r>
        <w:t xml:space="preserve"> We caveat, however, that this model does not account for the effect of plot-scale geomorphic variability on diversity, as this was controlled for in the site selection process. </w:t>
      </w:r>
    </w:p>
    <w:p w14:paraId="0D19ACC6" w14:textId="445D4552" w:rsidR="00F75551" w:rsidRDefault="00F75551" w:rsidP="00F75551">
      <w:pPr>
        <w:spacing w:line="480" w:lineRule="auto"/>
        <w:jc w:val="both"/>
      </w:pPr>
      <w:r>
        <w:t xml:space="preserve">Two sites had anomalous values for </w:t>
      </w:r>
      <w:proofErr w:type="spellStart"/>
      <w:r>
        <w:t>FDis</w:t>
      </w:r>
      <w:proofErr w:type="spellEnd"/>
      <w:r>
        <w:t xml:space="preserve"> which do not fit within this conceptual model of disturbance and flow variability providing high niche heterogeneity. These sites experience highly variable flows but had low functional diversity. </w:t>
      </w:r>
      <w:commentRangeStart w:id="63"/>
      <w:commentRangeStart w:id="64"/>
      <w:r>
        <w:t xml:space="preserve">We experimentally adjusted the abundances of dominant species at these sites, and the low values for </w:t>
      </w:r>
      <w:proofErr w:type="spellStart"/>
      <w:r>
        <w:t>FDis</w:t>
      </w:r>
      <w:proofErr w:type="spellEnd"/>
      <w:r>
        <w:t xml:space="preserve"> appear to result from dominance of a single species at each site (the medium sized tree </w:t>
      </w:r>
      <w:proofErr w:type="spellStart"/>
      <w:r w:rsidRPr="00013368">
        <w:rPr>
          <w:i/>
        </w:rPr>
        <w:t>Acmena</w:t>
      </w:r>
      <w:proofErr w:type="spellEnd"/>
      <w:r w:rsidRPr="00013368">
        <w:rPr>
          <w:i/>
        </w:rPr>
        <w:t xml:space="preserve"> </w:t>
      </w:r>
      <w:proofErr w:type="spellStart"/>
      <w:r w:rsidRPr="00013368">
        <w:rPr>
          <w:i/>
        </w:rPr>
        <w:t>smithii</w:t>
      </w:r>
      <w:proofErr w:type="spellEnd"/>
      <w:r w:rsidRPr="00013368">
        <w:rPr>
          <w:i/>
        </w:rPr>
        <w:t xml:space="preserve"> </w:t>
      </w:r>
      <w:r>
        <w:t xml:space="preserve">at Mammy Johnson’s Creek, and the liana </w:t>
      </w:r>
      <w:proofErr w:type="spellStart"/>
      <w:r w:rsidRPr="00013368">
        <w:rPr>
          <w:i/>
        </w:rPr>
        <w:t>Ripogonum</w:t>
      </w:r>
      <w:proofErr w:type="spellEnd"/>
      <w:r w:rsidRPr="00013368">
        <w:rPr>
          <w:i/>
        </w:rPr>
        <w:t xml:space="preserve"> album</w:t>
      </w:r>
      <w:r>
        <w:t xml:space="preserve"> at Jilliby Creek).</w:t>
      </w:r>
      <w:commentRangeEnd w:id="63"/>
      <w:r>
        <w:rPr>
          <w:rStyle w:val="CommentReference"/>
          <w:rFonts w:eastAsia="MS Mincho"/>
        </w:rPr>
        <w:commentReference w:id="63"/>
      </w:r>
      <w:commentRangeEnd w:id="64"/>
      <w:r w:rsidR="00F72D73">
        <w:rPr>
          <w:rStyle w:val="CommentReference"/>
          <w:rFonts w:eastAsia="MS Mincho"/>
        </w:rPr>
        <w:commentReference w:id="64"/>
      </w:r>
      <w:r>
        <w:t xml:space="preserve"> These sites may represent cases in which species with ‘variability’ specialist strategies have become dominant. </w:t>
      </w:r>
      <w:proofErr w:type="spellStart"/>
      <w:r w:rsidRPr="00B07DAF">
        <w:rPr>
          <w:i/>
        </w:rPr>
        <w:t>Acmena</w:t>
      </w:r>
      <w:proofErr w:type="spellEnd"/>
      <w:r w:rsidRPr="00B07DAF">
        <w:rPr>
          <w:i/>
        </w:rPr>
        <w:t xml:space="preserve"> </w:t>
      </w:r>
      <w:proofErr w:type="spellStart"/>
      <w:r w:rsidRPr="00B07DAF">
        <w:rPr>
          <w:i/>
        </w:rPr>
        <w:t>smithii</w:t>
      </w:r>
      <w:proofErr w:type="spellEnd"/>
      <w:r w:rsidRPr="00B07DAF">
        <w:rPr>
          <w:i/>
        </w:rPr>
        <w:t xml:space="preserve"> </w:t>
      </w:r>
      <w:r>
        <w:t xml:space="preserve">has a relatively large seed and is shade tolerant </w:t>
      </w:r>
      <w:r>
        <w:fldChar w:fldCharType="begin" w:fldLock="1"/>
      </w:r>
      <w:r>
        <w:instrText>ADDIN CSL_CITATION { "citationItems" : [ { "id" : "ITEM-1", "itemData" : { "author" : [ { "dropping-particle" : "", "family" : "Melick", "given" : "DR", "non-dropping-particle" : "", "parse-names" : false, "suffix" : "" } ], "container-title" : "Australian Journal of Botany", "id" : "ITEM-1", "issued" : { "date-parts" : [ [ "1990" ] ] }, "page" : "111-120", "title" : "Regenerative succession of Tristaniopsis laurina and Acmena smithii in riparian warm temperate rain-forest in Victoria, in relation to light and nutrient regimes", "type" : "article-journal", "volume" : "38" }, "uris" : [ "http://www.mendeley.com/documents/?uuid=5741de4e-b979-4e1f-8eb6-93567d2841d3" ] } ], "mendeley" : { "formattedCitation" : "(Melick 1990)", "plainTextFormattedCitation" : "(Melick 1990)", "previouslyFormattedCitation" : "(Melick 1990)" }, "properties" : { "noteIndex" : 0 }, "schema" : "https://github.com/citation-style-language/schema/raw/master/csl-citation.json" }</w:instrText>
      </w:r>
      <w:r>
        <w:fldChar w:fldCharType="separate"/>
      </w:r>
      <w:r w:rsidRPr="00013368">
        <w:rPr>
          <w:noProof/>
        </w:rPr>
        <w:t>(Melick 1990)</w:t>
      </w:r>
      <w:r>
        <w:fldChar w:fldCharType="end"/>
      </w:r>
      <w:r>
        <w:t xml:space="preserve">, but once established, develops a lignotuber and is highly resistant to drought and disturbance </w:t>
      </w:r>
      <w:r>
        <w:fldChar w:fldCharType="begin" w:fldLock="1"/>
      </w:r>
      <w:r>
        <w:instrText>ADDIN CSL_CITATION { "citationItems" : [ { "id" : "ITEM-1", "itemData" : { "author" : [ { "dropping-particle" : "", "family" : "Ashton", "given" : "DH", "non-dropping-particle" : "", "parse-names" : false, "suffix" : "" }, { "dropping-particle" : "", "family" : "Frankenberg", "given" : "J", "non-dropping-particle" : "", "parse-names" : false, "suffix" : "" } ], "container-title" : "Australian J", "id" : "ITEM-1", "issue" : "4", "issued" : { "date-parts" : [ [ "1976" ] ] }, "page" : "453-487", "title" : "Ecological Studies of Acmena smithi with special reference to Wilson's Promontory", "type" : "article-journal", "volume" : "24" }, "uris" : [ "http://www.mendeley.com/documents/?uuid=11dc54d3-57be-4f46-b0f5-8a10f5cfe7f5" ] } ], "mendeley" : { "formattedCitation" : "(Ashton &amp; Frankenberg 1976)", "plainTextFormattedCitation" : "(Ashton &amp; Frankenberg 1976)", "previouslyFormattedCitation" : "(Ashton &amp; Frankenberg 1976)" }, "properties" : { "noteIndex" : 0 }, "schema" : "https://github.com/citation-style-language/schema/raw/master/csl-citation.json" }</w:instrText>
      </w:r>
      <w:r>
        <w:fldChar w:fldCharType="separate"/>
      </w:r>
      <w:r w:rsidRPr="00013368">
        <w:rPr>
          <w:noProof/>
        </w:rPr>
        <w:t>(Ashton &amp; Frankenberg 1976)</w:t>
      </w:r>
      <w:r>
        <w:fldChar w:fldCharType="end"/>
      </w:r>
      <w:r>
        <w:t xml:space="preserve">. With respect to </w:t>
      </w:r>
      <w:proofErr w:type="spellStart"/>
      <w:r w:rsidRPr="007C6152">
        <w:rPr>
          <w:i/>
        </w:rPr>
        <w:t>Ripogonum</w:t>
      </w:r>
      <w:proofErr w:type="spellEnd"/>
      <w:r w:rsidRPr="007C6152">
        <w:rPr>
          <w:i/>
        </w:rPr>
        <w:t xml:space="preserve"> album</w:t>
      </w:r>
      <w:r>
        <w:t xml:space="preserve">, there is evidence to suggest that abundance of lianas may be associated with disturbance </w:t>
      </w:r>
      <w:r>
        <w:fldChar w:fldCharType="begin" w:fldLock="1"/>
      </w:r>
      <w:r>
        <w:instrText>ADDIN CSL_CITATION { "citationItems" : [ { "id" : "ITEM-1", "itemData" : { "DOI" : "10.1890/0012-9658(2001)082[0105:RFFATS]2.0.CO;2", "ISSN" : "0012-9658", "author" : [ { "dropping-particle" : "", "family" : "Laurance", "given" : "WF", "non-dropping-particle" : "", "parse-names" : false, "suffix" : "" }, { "dropping-particle" : "", "family" : "P\u00e9rez-Salicrup", "given" : "Diego", "non-dropping-particle" : "", "parse-names" : false, "suffix" : "" } ], "container-title" : "Ecology", "id" : "ITEM-1", "issue" : "1", "issued" : { "date-parts" : [ [ "2001", "1" ] ] }, "page" : "105-116", "title" : "Rain forest fragmentation and the structure of Amazonian liana communities", "type" : "article-journal", "volume" : "82" }, "uris" : [ "http://www.mendeley.com/documents/?uuid=f7769a15-a3cf-48b8-a7d5-1bc3ecddcf14" ] } ], "mendeley" : { "formattedCitation" : "(Laurance &amp; P\u00e9rez-Salicrup 2001)", "plainTextFormattedCitation" : "(Laurance &amp; P\u00e9rez-Salicrup 2001)", "previouslyFormattedCitation" : "(Laurance &amp; P\u00e9rez-Salicrup 2001)" }, "properties" : { "noteIndex" : 0 }, "schema" : "https://github.com/citation-style-language/schema/raw/master/csl-citation.json" }</w:instrText>
      </w:r>
      <w:r>
        <w:fldChar w:fldCharType="separate"/>
      </w:r>
      <w:r w:rsidRPr="005D614C">
        <w:rPr>
          <w:noProof/>
        </w:rPr>
        <w:t xml:space="preserve">(Laurance &amp; Pérez-Salicrup </w:t>
      </w:r>
      <w:r w:rsidRPr="005D614C">
        <w:rPr>
          <w:noProof/>
        </w:rPr>
        <w:lastRenderedPageBreak/>
        <w:t>2001)</w:t>
      </w:r>
      <w:r>
        <w:fldChar w:fldCharType="end"/>
      </w:r>
      <w:r>
        <w:t xml:space="preserve"> and that lianas have a competitive advantage over trees in dry conditions </w:t>
      </w:r>
      <w:r>
        <w:fldChar w:fldCharType="begin" w:fldLock="1"/>
      </w:r>
      <w:r>
        <w:instrText>ADDIN CSL_CITATION { "citationItems" : [ { "id" : "ITEM-1", "itemData" : { "DOI" : "10.1007/s11258-007-9319-4", "ISBN" : "1125800793194", "ISSN" : "1385-0237", "author" : [ { "dropping-particle" : "", "family" : "Swaine", "given" : "Michael D.", "non-dropping-particle" : "", "parse-names" : false, "suffix" : "" }, { "dropping-particle" : "", "family" : "Grace", "given" : "John", "non-dropping-particle" : "", "parse-names" : false, "suffix" : "" } ], "container-title" : "Plant Ecology", "id" : "ITEM-1", "issue" : "2", "issued" : { "date-parts" : [ [ "2007", "6", "14" ] ] }, "page" : "271-276", "title" : "Lianas may be favoured by low rainfall: evidence from Ghana", "type" : "article-journal", "volume" : "192" }, "uris" : [ "http://www.mendeley.com/documents/?uuid=db869e9d-96d0-418d-8ffb-9e3e9d3843f9" ] }, { "id" : "ITEM-2", "itemData" : { "DOI" : "10.1007/s00442-009-1355-4", "ISSN" : "1432-1939", "PMID" : "19418072", "abstract" : "Lianas are an important component of most tropical forests, where they vary in abundance from high in seasonal forests to low in seasonal forests. We tested the hypothesis that the physiological ability of lianas to fix carbon (and thus grow) during seasonal drought may confer a distinct advantage in seasonal tropical forests, which may explain pan-tropical liana distributions. We compared a range of leaf-level physiological attributes of 18 co-occurring liana and 16 tree species during the wet and dry seasons in a tropical seasonal forest in Xishuangbanna, China. We found that, during the wet season, lianas had significantly higher CO(2) assimilation per unit mass (A(mass)), nitrogen concentration (N(mass)), and delta(13)C values, and lower leaf mass per unit area (LMA) than trees, indicating that lianas have higher assimilation rates per unit leaf mass and higher integrated water-use efficiency (WUE), but lower leaf structural investments. Seasonal variation in CO(2) assimilation per unit area (A(area)), phosphorus concentration per unit mass (P(mass)), and photosynthetic N-use efficiency (PNUE), however, was significantly lower in lianas than in trees. For instance, mean tree A(area) decreased by 30.1% from wet to dry season, compared with only 12.8% for lianas. In contrast, from the wet to dry season mean liana delta(13)C increased four times more than tree delta(13)C, with no reduction in PNUE, whereas trees had a significant reduction in PNUE. Lianas had higher A(mass) than trees throughout the year, regardless of season. Collectively, our findings indicate that lianas fix more carbon and use water and nitrogen more efficiently than trees, particularly during seasonal drought, which may confer a competitive advantage to lianas during the dry season, and thus may explain their high relative abundance in seasonal tropical forests.", "author" : [ { "dropping-particle" : "", "family" : "Cai", "given" : "Zhi-Quan", "non-dropping-particle" : "", "parse-names" : false, "suffix" : "" }, { "dropping-particle" : "", "family" : "Schnitzer", "given" : "Stefan a", "non-dropping-particle" : "", "parse-names" : false, "suffix" : "" }, { "dropping-particle" : "", "family" : "Bongers", "given" : "Frans", "non-dropping-particle" : "", "parse-names" : false, "suffix" : "" } ], "container-title" : "Oecologia", "id" : "ITEM-2", "issue" : "1", "issued" : { "date-parts" : [ [ "2009", "8" ] ] }, "page" : "25-33", "title" : "Seasonal differences in leaf-level physiology give lianas a competitive advantage over trees in a tropical seasonal forest.", "type" : "article-journal", "volume" : "161" }, "uris" : [ "http://www.mendeley.com/documents/?uuid=51c6786e-a9a2-4d18-a76b-3a10c75383a3" ] } ], "mendeley" : { "formattedCitation" : "(Swaine &amp; Grace 2007; Cai, Schnitzer &amp; Bongers 2009)", "plainTextFormattedCitation" : "(Swaine &amp; Grace 2007; Cai, Schnitzer &amp; Bongers 2009)", "previouslyFormattedCitation" : "(Swaine &amp; Grace 2007; Cai, Schnitzer &amp; Bongers 2009)" }, "properties" : { "noteIndex" : 0 }, "schema" : "https://github.com/citation-style-language/schema/raw/master/csl-citation.json" }</w:instrText>
      </w:r>
      <w:r>
        <w:fldChar w:fldCharType="separate"/>
      </w:r>
      <w:r w:rsidRPr="00F75551">
        <w:rPr>
          <w:noProof/>
        </w:rPr>
        <w:t>(Swaine &amp; Grace 2007; Cai, Schnitzer &amp; Bongers 2009)</w:t>
      </w:r>
      <w:r>
        <w:fldChar w:fldCharType="end"/>
      </w:r>
      <w:r>
        <w:t xml:space="preserve">, although see </w:t>
      </w:r>
      <w:r>
        <w:fldChar w:fldCharType="begin" w:fldLock="1"/>
      </w:r>
      <w:r>
        <w:instrText>ADDIN CSL_CITATION { "citationItems" : [ { "id" : "ITEM-1", "itemData" : { "author" : [ { "dropping-particle" : "", "family" : "Nepstad", "given" : "DC", "non-dropping-particle" : "", "parse-names" : false, "suffix" : "" }, { "dropping-particle" : "", "family" : "Tohver", "given" : "IM", "non-dropping-particle" : "", "parse-names" : false, "suffix" : "" }, { "dropping-particle" : "", "family" : "Ray", "given" : "D", "non-dropping-particle" : "", "parse-names" : false, "suffix" : "" }, { "dropping-particle" : "", "family" : "Moutinho", "given" : "P", "non-dropping-particle" : "", "parse-names" : false, "suffix" : "" }, { "dropping-particle" : "", "family" : "Cardinot", "given" : "G", "non-dropping-particle" : "", "parse-names" : false, "suffix" : "" } ], "container-title" : "Ecology", "id" : "ITEM-1", "issue" : "9", "issued" : { "date-parts" : [ [ "2007" ] ] }, "page" : "2259-2269", "title" : "Mortality of large trees and lianas following experimental drought in an Amazon forest", "type" : "article-journal", "volume" : "88" }, "uris" : [ "http://www.mendeley.com/documents/?uuid=42bf8556-955a-43fc-b1e1-89b383b6cbf4" ] } ], "mendeley" : { "formattedCitation" : "(Nepstad &lt;i&gt;et al.&lt;/i&gt; 2007)", "manualFormatting" : "Nepstad et al. 2007", "plainTextFormattedCitation" : "(Nepstad et al. 2007)", "previouslyFormattedCitation" : "(Nepstad &lt;i&gt;et al.&lt;/i&gt; 2007)" }, "properties" : { "noteIndex" : 0 }, "schema" : "https://github.com/citation-style-language/schema/raw/master/csl-citation.json" }</w:instrText>
      </w:r>
      <w:r>
        <w:fldChar w:fldCharType="separate"/>
      </w:r>
      <w:r w:rsidRPr="005D614C">
        <w:rPr>
          <w:noProof/>
        </w:rPr>
        <w:t xml:space="preserve">Nepstad </w:t>
      </w:r>
      <w:r w:rsidRPr="005D614C">
        <w:rPr>
          <w:i/>
          <w:noProof/>
        </w:rPr>
        <w:t>et al.</w:t>
      </w:r>
      <w:r w:rsidRPr="005D614C">
        <w:rPr>
          <w:noProof/>
        </w:rPr>
        <w:t xml:space="preserve"> 2007</w:t>
      </w:r>
      <w:r>
        <w:fldChar w:fldCharType="end"/>
      </w:r>
      <w:r>
        <w:t xml:space="preserve">). These sites notwithstanding, we believe the relationships we have described form a strong case for our argument. </w:t>
      </w:r>
    </w:p>
    <w:p w14:paraId="2D05D63D" w14:textId="63AD1521" w:rsidR="00F75551" w:rsidRDefault="00DE7B21" w:rsidP="00F75551">
      <w:pPr>
        <w:spacing w:line="480" w:lineRule="auto"/>
        <w:jc w:val="both"/>
      </w:pPr>
      <w:r>
        <w:t>Our survey covered approximately half of the range of hydrological variability present within the Australian continent</w:t>
      </w:r>
      <w:r w:rsidR="007946B2">
        <w:t xml:space="preserve"> </w:t>
      </w:r>
      <w:r w:rsidR="007946B2">
        <w:fldChar w:fldCharType="begin" w:fldLock="1"/>
      </w:r>
      <w:r w:rsidR="005A614F">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007946B2">
        <w:fldChar w:fldCharType="separate"/>
      </w:r>
      <w:r w:rsidR="007946B2" w:rsidRPr="007946B2">
        <w:rPr>
          <w:noProof/>
        </w:rPr>
        <w:t xml:space="preserve">(Peel </w:t>
      </w:r>
      <w:r w:rsidR="007946B2" w:rsidRPr="007946B2">
        <w:rPr>
          <w:i/>
          <w:noProof/>
        </w:rPr>
        <w:t>et al.</w:t>
      </w:r>
      <w:r w:rsidR="007946B2" w:rsidRPr="007946B2">
        <w:rPr>
          <w:noProof/>
        </w:rPr>
        <w:t xml:space="preserve"> 2004)</w:t>
      </w:r>
      <w:r w:rsidR="007946B2">
        <w:fldChar w:fldCharType="end"/>
      </w:r>
      <w:r>
        <w:t xml:space="preserve">. </w:t>
      </w:r>
      <w:r w:rsidR="007946B2">
        <w:t>Our results mostly show monotonic relationship</w:t>
      </w:r>
      <w:r w:rsidR="003C0B25">
        <w:t>s</w:t>
      </w:r>
      <w:r w:rsidR="007946B2">
        <w:t xml:space="preserve"> between </w:t>
      </w:r>
      <w:proofErr w:type="spellStart"/>
      <w:r w:rsidR="007946B2">
        <w:t>FDis</w:t>
      </w:r>
      <w:proofErr w:type="spellEnd"/>
      <w:r w:rsidR="007946B2">
        <w:t xml:space="preserve"> and hydrological heterogeneity, and as such do not support intermediate disturbance associated patterns found in other studies of taxonomic</w:t>
      </w:r>
      <w:r w:rsidR="005A614F">
        <w:t xml:space="preserve"> </w:t>
      </w:r>
      <w:r w:rsidR="005A614F">
        <w:fldChar w:fldCharType="begin" w:fldLock="1"/>
      </w:r>
      <w:r w:rsidR="005A614F">
        <w:instrText>ADDIN CSL_CITATION { "citationItems" : [ { "id" : "ITEM-1", "itemData" : { "author" : [ { "dropping-particle" : "", "family" : "Bendix", "given" : "Jacob", "non-dropping-particle" : "", "parse-names" : false, "suffix" : "" } ], "container-title" : "Geographical Review", "id" : "ITEM-1", "issue" : "October", "issued" : { "date-parts" : [ [ "1997" ] ] },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 : "July 1999", "issued" : { "date-parts" : [ [ "2000" ] ] }, "page" : "2977-2990", "title" : "Hydrological and geomorphological impacts on riparian plant communities", "type" : "article-journal", "volume" : "2990"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"(Bendix 1997; Bendix &amp; Hupp 2000; Lite &lt;i&gt;et al.&lt;/i&gt; 2005; Corenblit &lt;i&gt;et al.&lt;/i&gt; 2007)", "plainTextFormattedCitation" : "(Bendix 1997; Bendix &amp; Hupp 2000; Lite et al. 2005; Corenblit et al. 2007)", "previouslyFormattedCitation" : "(Bendix 1997; Bendix &amp; Hupp 2000; Lite &lt;i&gt;et al.&lt;/i&gt; 2005; Corenblit &lt;i&gt;et al.&lt;/i&gt; 2007)" }, "properties" : { "noteIndex" : 0 }, "schema" : "https://github.com/citation-style-language/schema/raw/master/csl-citation.json" }</w:instrText>
      </w:r>
      <w:r w:rsidR="005A614F">
        <w:fldChar w:fldCharType="separate"/>
      </w:r>
      <w:r w:rsidR="005A614F" w:rsidRPr="005A614F">
        <w:rPr>
          <w:noProof/>
        </w:rPr>
        <w:t xml:space="preserve">(Bendix 1997; Bendix &amp; Hupp 2000; Lite </w:t>
      </w:r>
      <w:r w:rsidR="005A614F" w:rsidRPr="005A614F">
        <w:rPr>
          <w:i/>
          <w:noProof/>
        </w:rPr>
        <w:t>et al.</w:t>
      </w:r>
      <w:r w:rsidR="005A614F" w:rsidRPr="005A614F">
        <w:rPr>
          <w:noProof/>
        </w:rPr>
        <w:t xml:space="preserve"> 2005; Corenblit </w:t>
      </w:r>
      <w:r w:rsidR="005A614F" w:rsidRPr="005A614F">
        <w:rPr>
          <w:i/>
          <w:noProof/>
        </w:rPr>
        <w:t>et al.</w:t>
      </w:r>
      <w:r w:rsidR="005A614F" w:rsidRPr="005A614F">
        <w:rPr>
          <w:noProof/>
        </w:rPr>
        <w:t xml:space="preserve"> 2007)</w:t>
      </w:r>
      <w:r w:rsidR="005A614F">
        <w:fldChar w:fldCharType="end"/>
      </w:r>
      <w:r w:rsidR="005A614F">
        <w:t xml:space="preserve"> </w:t>
      </w:r>
      <w:r w:rsidR="007946B2">
        <w:t>and functional diversity</w:t>
      </w:r>
      <w:r w:rsidR="005A614F">
        <w:t xml:space="preserve"> </w:t>
      </w:r>
      <w:r w:rsidR="005A614F">
        <w:fldChar w:fldCharType="begin" w:fldLock="1"/>
      </w:r>
      <w:r w:rsidR="00652EA2">
        <w:instrText>ADDIN CSL_CITATION { "citationItems" : [ { "id" : "ITEM-1", "itemData" : { "author" : [ { "dropping-particle" : "", "family" : "Biswas", "given" : "SR", "non-dropping-particle" : "", "parse-names" : false, "suffix" : "" }, { "dropping-particle" : "", "family" : "Mallik", "given" : "AU", "non-dropping-particle" : "", "parse-names" : false, "suffix" : "" } ], "container-title" : "Ecology", "id" : "ITEM-1", "issue" : "1", "issued" : { "date-parts" : [ [ "2010" ] ] }, "page" : "28-35", "title" : "Disturbance effects on species diversity and functional diversity in riparian and upland plant communities", "type" : "article-journal", "volume" : "91" }, "uris" : [ "http://www.mendeley.com/documents/?uuid=57f333c1-48d1-4987-84b1-4204c5b01675" ] } ], "mendeley" : { "formattedCitation" : "(Biswas &amp; Mallik 2010)", "plainTextFormattedCitation" : "(Biswas &amp; Mallik 2010)", "previouslyFormattedCitation" : "(Biswas &amp; Mallik 2010)" }, "properties" : { "noteIndex" : 0 }, "schema" : "https://github.com/citation-style-language/schema/raw/master/csl-citation.json" }</w:instrText>
      </w:r>
      <w:r w:rsidR="005A614F">
        <w:fldChar w:fldCharType="separate"/>
      </w:r>
      <w:r w:rsidR="005A614F" w:rsidRPr="005A614F">
        <w:rPr>
          <w:noProof/>
        </w:rPr>
        <w:t>(Biswas &amp; Mallik 2010)</w:t>
      </w:r>
      <w:r w:rsidR="005A614F">
        <w:fldChar w:fldCharType="end"/>
      </w:r>
      <w:r w:rsidR="007946B2">
        <w:t xml:space="preserve"> </w:t>
      </w:r>
      <w:r w:rsidR="003C0B25">
        <w:t>of riparian plant communities</w:t>
      </w:r>
      <w:r w:rsidR="007946B2">
        <w:t xml:space="preserve">. </w:t>
      </w:r>
      <w:r w:rsidR="002B284D">
        <w:t xml:space="preserve">This finding is consistent with the assertion of </w:t>
      </w:r>
      <w:proofErr w:type="spellStart"/>
      <w:r w:rsidR="002B284D">
        <w:t>Mouillot</w:t>
      </w:r>
      <w:proofErr w:type="spellEnd"/>
      <w:r w:rsidR="002B284D">
        <w:t xml:space="preserve"> et al. (2013) that metrics of functional diversity should show monotonic rather than unimodal relationships with disturbance intensity. It is difficult to be conclusive on this point, however, as i</w:t>
      </w:r>
      <w:r w:rsidR="007946B2">
        <w:t xml:space="preserve">t is possible that we have found only </w:t>
      </w:r>
      <w:r w:rsidR="002B284D">
        <w:t>the ascending half of a unimodal curve</w:t>
      </w:r>
      <w:r w:rsidR="007946B2">
        <w:t xml:space="preserve">. </w:t>
      </w:r>
      <w:r w:rsidR="00F3774D">
        <w:t>To this end, i</w:t>
      </w:r>
      <w:r w:rsidR="007946B2">
        <w:t xml:space="preserve">t would be </w:t>
      </w:r>
      <w:r w:rsidR="005A614F">
        <w:t>useful</w:t>
      </w:r>
      <w:r w:rsidR="007946B2">
        <w:t xml:space="preserve"> survey communities which experience more extreme </w:t>
      </w:r>
      <w:proofErr w:type="spellStart"/>
      <w:r w:rsidR="007946B2">
        <w:t>hydrologies</w:t>
      </w:r>
      <w:proofErr w:type="spellEnd"/>
      <w:r w:rsidR="005A614F">
        <w:t>,</w:t>
      </w:r>
      <w:r w:rsidR="007946B2">
        <w:t xml:space="preserve"> such as those in Australia’s arid regions or the monsoon tropics.</w:t>
      </w:r>
      <w:r w:rsidR="00F3774D">
        <w:t xml:space="preserve"> Disturbance intensity and hydrological heterogeneity may not necessarily be connected in such systems. </w:t>
      </w:r>
      <w:r w:rsidR="005A614F">
        <w:t xml:space="preserve">Arid zone rivers characterised by ‘all or nothing’ </w:t>
      </w:r>
      <w:proofErr w:type="spellStart"/>
      <w:r w:rsidR="005A614F">
        <w:t>hydrologies</w:t>
      </w:r>
      <w:proofErr w:type="spellEnd"/>
      <w:r w:rsidR="005A614F">
        <w:t xml:space="preserve"> may not experience t</w:t>
      </w:r>
      <w:r w:rsidR="00F3774D">
        <w:t xml:space="preserve">he </w:t>
      </w:r>
      <w:r w:rsidR="005A614F">
        <w:t>moderate</w:t>
      </w:r>
      <w:r w:rsidR="00F3774D">
        <w:t xml:space="preserve"> flood events which generate and maintain diversity at the patch scale</w:t>
      </w:r>
      <w:r w:rsidR="005A614F">
        <w:t xml:space="preserve">; for monsoonal rivers, disturbance may be similarly intense, but seasonal and </w:t>
      </w:r>
      <w:proofErr w:type="spellStart"/>
      <w:r w:rsidR="005A614F">
        <w:t>interannual</w:t>
      </w:r>
      <w:proofErr w:type="spellEnd"/>
      <w:r w:rsidR="005A614F">
        <w:t xml:space="preserve"> patterns of flow are relatively predictable </w:t>
      </w:r>
      <w:r w:rsidR="005A614F">
        <w:fldChar w:fldCharType="begin" w:fldLock="1"/>
      </w:r>
      <w:r w:rsidR="005A614F">
        <w:instrText>ADDIN CSL_CITATION { "citationItems" : [ { "id" : "ITEM-1",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"ITEM-1",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"(Kennard &lt;i&gt;et al.&lt;/i&gt; 2010)", "plainTextFormattedCitation" : "(Kennard et al. 2010)", "previouslyFormattedCitation" : "(Kennard &lt;i&gt;et al.&lt;/i&gt; 2010)" }, "properties" : { "noteIndex" : 0 }, "schema" : "https://github.com/citation-style-language/schema/raw/master/csl-citation.json" }</w:instrText>
      </w:r>
      <w:r w:rsidR="005A614F">
        <w:fldChar w:fldCharType="separate"/>
      </w:r>
      <w:r w:rsidR="005A614F" w:rsidRPr="005A614F">
        <w:rPr>
          <w:noProof/>
        </w:rPr>
        <w:t xml:space="preserve">(Kennard </w:t>
      </w:r>
      <w:r w:rsidR="005A614F" w:rsidRPr="005A614F">
        <w:rPr>
          <w:i/>
          <w:noProof/>
        </w:rPr>
        <w:t>et al.</w:t>
      </w:r>
      <w:r w:rsidR="005A614F" w:rsidRPr="005A614F">
        <w:rPr>
          <w:noProof/>
        </w:rPr>
        <w:t xml:space="preserve"> 2010)</w:t>
      </w:r>
      <w:r w:rsidR="005A614F">
        <w:fldChar w:fldCharType="end"/>
      </w:r>
      <w:r w:rsidR="005A614F">
        <w:t xml:space="preserve">. </w:t>
      </w:r>
    </w:p>
    <w:p w14:paraId="5F89BB83" w14:textId="4FCF2AD3" w:rsidR="00CC2513" w:rsidRDefault="00414076" w:rsidP="00F75551">
      <w:pPr>
        <w:spacing w:line="480" w:lineRule="auto"/>
        <w:jc w:val="both"/>
      </w:pPr>
      <w:r>
        <w:t xml:space="preserve">We have made the point that disturbance promotes functional diversity in riparian plant communities. Anthropogenic disturbance associated with </w:t>
      </w:r>
      <w:r w:rsidR="00C905E8">
        <w:t xml:space="preserve">agricultural </w:t>
      </w:r>
      <w:r>
        <w:t xml:space="preserve">land-use has been associated with lower functional </w:t>
      </w:r>
      <w:r w:rsidR="002B284D">
        <w:t xml:space="preserve">richness </w:t>
      </w:r>
      <w:r>
        <w:t xml:space="preserve"> </w:t>
      </w:r>
      <w:r>
        <w:fldChar w:fldCharType="begin" w:fldLock="1"/>
      </w:r>
      <w:r w:rsidR="00F97AE1">
        <w:instrText>ADDIN CSL_CITATION { "citationItems" : [ { "id" : "ITEM-1", "itemData" : { "DOI" : "10.1111/j.1365-2745.2011.01853.x", "ISSN" : "00220477", "author" : [ { "dropping-particle" : "", "family" : "Pakeman", "given" : "Robin J.", "non-dropping-particle" : "", "parse-names" : false, "suffix" : "" } ], "container-title" : "Journal of Ecology", "id" : "ITEM-1", "issue" : "5", "issued" : { "date-parts" : [ [ "2011", "9", "6" ] ] }, "page" : "1143-1151", "title" : "Functional diversity indices reveal the impacts of land use intensification on plant community assembly", "type" : "article-journal", "volume" : "99" }, "uris" : [ "http://www.mendeley.com/documents/?uuid=85b7dfe9-778d-4959-b0ec-730ea05ab46b" ] } ], "mendeley" : { "formattedCitation" : "(Pakeman 2011)", "plainTextFormattedCitation" : "(Pakeman 2011)", "previouslyFormattedCitation" : "(Pakeman 2011)" }, "properties" : { "noteIndex" : 0 }, "schema" : "https://github.com/citation-style-language/schema/raw/master/csl-citation.json" }</w:instrText>
      </w:r>
      <w:r>
        <w:fldChar w:fldCharType="separate"/>
      </w:r>
      <w:r w:rsidR="00C905E8" w:rsidRPr="00C905E8">
        <w:rPr>
          <w:noProof/>
        </w:rPr>
        <w:t>(Pakeman 2011)</w:t>
      </w:r>
      <w:r>
        <w:fldChar w:fldCharType="end"/>
      </w:r>
      <w:r w:rsidR="002B284D">
        <w:t xml:space="preserve"> and lower functional redundancy </w:t>
      </w:r>
      <w:r w:rsidR="002B284D">
        <w:fldChar w:fldCharType="begin" w:fldLock="1"/>
      </w:r>
      <w:r w:rsidR="001670BE">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2B284D">
        <w:fldChar w:fldCharType="separate"/>
      </w:r>
      <w:r w:rsidR="002B284D" w:rsidRPr="002B284D">
        <w:rPr>
          <w:noProof/>
        </w:rPr>
        <w:t xml:space="preserve">(Laliberté </w:t>
      </w:r>
      <w:r w:rsidR="002B284D" w:rsidRPr="002B284D">
        <w:rPr>
          <w:i/>
          <w:noProof/>
        </w:rPr>
        <w:t>et al.</w:t>
      </w:r>
      <w:r w:rsidR="002B284D" w:rsidRPr="002B284D">
        <w:rPr>
          <w:noProof/>
        </w:rPr>
        <w:t xml:space="preserve"> 2010)</w:t>
      </w:r>
      <w:r w:rsidR="002B284D">
        <w:fldChar w:fldCharType="end"/>
      </w:r>
      <w:r>
        <w:t>.</w:t>
      </w:r>
      <w:r w:rsidR="002B284D">
        <w:t xml:space="preserve"> </w:t>
      </w:r>
      <w:r w:rsidR="00843FE5">
        <w:t>R</w:t>
      </w:r>
      <w:r w:rsidR="002B284D">
        <w:t xml:space="preserve">ecurring hydrological disturbance appears to have </w:t>
      </w:r>
      <w:r w:rsidR="00843FE5">
        <w:t>the</w:t>
      </w:r>
      <w:r w:rsidR="002B284D">
        <w:t xml:space="preserve"> opposite effect</w:t>
      </w:r>
      <w:r w:rsidR="00843FE5">
        <w:t xml:space="preserve"> on riparian plant communities, however. It seems reasonable to assume that the generative effect of hydrological disturbance on niche heterogeneity is not reproduced by typical anthropogenic disturbances.</w:t>
      </w:r>
    </w:p>
    <w:p w14:paraId="04070F14" w14:textId="1FCFB420" w:rsidR="00F75551" w:rsidRDefault="00F75551" w:rsidP="00F75551">
      <w:pPr>
        <w:spacing w:line="480" w:lineRule="auto"/>
        <w:jc w:val="both"/>
      </w:pPr>
      <w:commentRangeStart w:id="65"/>
      <w:commentRangeStart w:id="66"/>
      <w:r>
        <w:t>Our</w:t>
      </w:r>
      <w:commentRangeEnd w:id="65"/>
      <w:r>
        <w:rPr>
          <w:rStyle w:val="CommentReference"/>
          <w:rFonts w:eastAsia="MS Mincho"/>
        </w:rPr>
        <w:commentReference w:id="65"/>
      </w:r>
      <w:commentRangeEnd w:id="66"/>
      <w:r w:rsidR="00F72D73">
        <w:rPr>
          <w:rStyle w:val="CommentReference"/>
          <w:rFonts w:eastAsia="MS Mincho"/>
        </w:rPr>
        <w:commentReference w:id="66"/>
      </w:r>
      <w:r>
        <w:t xml:space="preserve"> findings are important from an applied river management and conservation perspective. Widespread anthropogenic river modification has altered the hydrology of river systems throughout </w:t>
      </w:r>
      <w:r>
        <w:lastRenderedPageBreak/>
        <w:t>the world, and the changing climate has the potential to exacerbate the impacts of flow modification as well as affecting unaltered river systems. A key issue with river modification is that it reduces flow heterogeneity.</w:t>
      </w:r>
      <w:r w:rsidR="00CB3BEE">
        <w:t xml:space="preserve"> </w:t>
      </w:r>
      <w:r>
        <w:t xml:space="preserve">Dams flatten flood peaks, alter seasonality and increase predictability of flows </w:t>
      </w:r>
      <w:r>
        <w:fldChar w:fldCharType="begin" w:fldLock="1"/>
      </w:r>
      <w:r>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"mendeley" : { "formattedCitation" : "(Graf 2006)", "plainTextFormattedCitation" : "(Graf 2006)", "previouslyFormattedCitation" : "(Graf 2006)" }, "properties" : { "noteIndex" : 0 }, "schema" : "https://github.com/citation-style-language/schema/raw/master/csl-citation.json" }</w:instrText>
      </w:r>
      <w:r>
        <w:fldChar w:fldCharType="separate"/>
      </w:r>
      <w:r w:rsidRPr="00751AC3">
        <w:rPr>
          <w:noProof/>
        </w:rPr>
        <w:t>(Graf 2006)</w:t>
      </w:r>
      <w:r>
        <w:fldChar w:fldCharType="end"/>
      </w:r>
      <w:r>
        <w:t xml:space="preserve">. For example, flow regulation and diversion for irrigation and hydropower has resulted in a complete reversal of flow seasonality on the Sacramento River (California, United States) from heterogeneous winter dominated flows to a comparatively homogenous summer dominated regime </w:t>
      </w:r>
      <w:r>
        <w:fldChar w:fldCharType="begin" w:fldLock="1"/>
      </w:r>
      <w:r>
        <w:instrText>ADDIN CSL_CITATION { "citationItems" : [ { "id" : "ITEM-1", "itemData" : { "DOI" : "10.1002/rra", "author" : [ { "dropping-particle" : "", "family" : "Singer", "given" : "MB", "non-dropping-particle" : "", "parse-names" : false, "suffix" : "" } ], "container-title" : "River Research and Applications", "id" : "ITEM-1",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"mendeley" : { "formattedCitation" : "(Singer 2007)", "plainTextFormattedCitation" : "(Singer 2007)", "previouslyFormattedCitation" : "(Singer 2007)" }, "properties" : { "noteIndex" : 0 }, "schema" : "https://github.com/citation-style-language/schema/raw/master/csl-citation.json" }</w:instrText>
      </w:r>
      <w:r>
        <w:fldChar w:fldCharType="separate"/>
      </w:r>
      <w:r w:rsidRPr="00BE65FA">
        <w:rPr>
          <w:noProof/>
        </w:rPr>
        <w:t>(Singer 2007)</w:t>
      </w:r>
      <w:r>
        <w:fldChar w:fldCharType="end"/>
      </w:r>
      <w:r>
        <w:t xml:space="preserve">. Likewise, in south-eastern Australia, the River Murray’s hydrographs have been flattened by regulation, and its once highly variable flows are now stored for prescribed release during summer </w:t>
      </w:r>
      <w:r>
        <w:fldChar w:fldCharType="begin" w:fldLock="1"/>
      </w:r>
      <w:r>
        <w:instrText>ADDIN CSL_CITATION { "citationItems" : [ { "id" : "ITEM-1", "itemData" : { "author" : [ { "dropping-particle" : "", "family" : "Maheshwari", "given" : "BL", "non-dropping-particle" : "", "parse-names" : false, "suffix" : "" }, { "dropping-particle" : "", "family" : "Walker", "given" : "KF", "non-dropping-particle" : "", "parse-names" : false, "suffix" : "" }, { "dropping-particle" : "", "family" : "McMahon", "given" : "TA", "non-dropping-particle" : "", "parse-names" : false, "suffix" : "" } ], "container-title" : "Regulated Rivers: Research and Management", "id" : "ITEM-1", "issue" : "November 1994", "issued" : { "date-parts" : [ [ "1995" ] ] }, "page" : "15-38", "title" : "Effects of regulation on the flow regime of the River Murray, Australia", "type" : "article-journal", "volume" : "10" }, "uris" : [ "http://www.mendeley.com/documents/?uuid=4a02980c-73fa-4ebf-a3fc-6070fed8fe18" ] } ], "mendeley" : { "formattedCitation" : "(Maheshwari, Walker &amp; McMahon 1995)", "plainTextFormattedCitation" : "(Maheshwari, Walker &amp; McMahon 1995)", "previouslyFormattedCitation" : "(Maheshwari, Walker &amp; McMahon 1995)" }, "properties" : { "noteIndex" : 0 }, "schema" : "https://github.com/citation-style-language/schema/raw/master/csl-citation.json" }</w:instrText>
      </w:r>
      <w:r>
        <w:fldChar w:fldCharType="separate"/>
      </w:r>
      <w:r w:rsidRPr="00751AC3">
        <w:rPr>
          <w:noProof/>
        </w:rPr>
        <w:t>(Maheshwari, Walker &amp; McMahon 1995)</w:t>
      </w:r>
      <w:r>
        <w:fldChar w:fldCharType="end"/>
      </w:r>
      <w:r>
        <w:t xml:space="preserve">. </w:t>
      </w:r>
      <w:r w:rsidR="00652EA2">
        <w:t>These alterations to flow have ‘</w:t>
      </w:r>
      <w:proofErr w:type="spellStart"/>
      <w:r w:rsidR="00652EA2">
        <w:t>terrestrialised</w:t>
      </w:r>
      <w:proofErr w:type="spellEnd"/>
      <w:r w:rsidR="00652EA2">
        <w:t>’ riparian areas and wetlands, reducing functional diversity</w:t>
      </w:r>
      <w:r w:rsidR="00D614CC">
        <w:t xml:space="preserve"> and</w:t>
      </w:r>
      <w:r w:rsidR="00652EA2">
        <w:t xml:space="preserve"> facilitating</w:t>
      </w:r>
      <w:r w:rsidR="003C0B25">
        <w:t xml:space="preserve"> invasion by </w:t>
      </w:r>
      <w:r w:rsidR="00652EA2">
        <w:t xml:space="preserve">exotic terrestrial weed species </w:t>
      </w:r>
      <w:r w:rsidR="00652EA2">
        <w:fldChar w:fldCharType="begin" w:fldLock="1"/>
      </w:r>
      <w:r w:rsidR="00304017">
        <w:instrText>ADDIN CSL_CITATION { "citationItems" : [ { "id" : "ITEM-1",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"ITEM-1",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"(Catford &lt;i&gt;et al.&lt;/i&gt; 2011)", "plainTextFormattedCitation" : "(Catford et al. 2011)", "previouslyFormattedCitation" : "(Catford &lt;i&gt;et al.&lt;/i&gt; 2011)" }, "properties" : { "noteIndex" : 0 }, "schema" : "https://github.com/citation-style-language/schema/raw/master/csl-citation.json" }</w:instrText>
      </w:r>
      <w:r w:rsidR="00652EA2">
        <w:fldChar w:fldCharType="separate"/>
      </w:r>
      <w:r w:rsidR="00652EA2" w:rsidRPr="00652EA2">
        <w:rPr>
          <w:noProof/>
        </w:rPr>
        <w:t xml:space="preserve">(Catford </w:t>
      </w:r>
      <w:r w:rsidR="00652EA2" w:rsidRPr="00652EA2">
        <w:rPr>
          <w:i/>
          <w:noProof/>
        </w:rPr>
        <w:t>et al.</w:t>
      </w:r>
      <w:r w:rsidR="00652EA2" w:rsidRPr="00652EA2">
        <w:rPr>
          <w:noProof/>
        </w:rPr>
        <w:t xml:space="preserve"> 2011)</w:t>
      </w:r>
      <w:r w:rsidR="00652EA2">
        <w:fldChar w:fldCharType="end"/>
      </w:r>
      <w:r w:rsidR="00652EA2">
        <w:t xml:space="preserve">. </w:t>
      </w:r>
      <w:r>
        <w:t xml:space="preserve">Dams also interrupt </w:t>
      </w:r>
      <w:proofErr w:type="spellStart"/>
      <w:r>
        <w:t>hydrochorous</w:t>
      </w:r>
      <w:proofErr w:type="spellEnd"/>
      <w:r>
        <w:t xml:space="preserve"> transport of propagules </w:t>
      </w:r>
      <w:r>
        <w:fldChar w:fldCharType="begin" w:fldLock="1"/>
      </w:r>
      <w:r w:rsidR="007946B2">
        <w:instrText>ADDIN CSL_CITATION { "citationItems" : [ { "id" : "ITEM-1", "itemData" : { "author" : [ { "dropping-particle" : "", "family" : "Merritt", "given" : "DM", "non-dropping-particle" : "", "parse-names" : false, "suffix" : "" }, { "dropping-particle" : "", "family" : "Nilsson", "given" : "C", "non-dropping-particle" : "", "parse-names" : false, "suffix" : "" }, { "dropping-particle" : "", "family" : "Jansson", "given" : "R", "non-dropping-particle" : "", "parse-names" : false, "suffix" : "" } ], "container-title" : "Ecological Monographs", "id" : "ITEM-1", "issue" : "4", "issued" : { "date-parts" : [ [ "2010" ] ] }, "page" : "609-626", "title" : "Consequences of propagule dispersal and river fragmentation for riparian plant community diversity and turnover", "type" : "article-journal", "volume" : "80" }, "uris" : [ "http://www.mendeley.com/documents/?uuid=fd7ad92e-8e56-4d13-978b-2b4b6716c38d" ] } ], "mendeley" : { "formattedCitation" : "(Merritt &lt;i&gt;et al.&lt;/i&gt; 2010)", "plainTextFormattedCitation" : "(Merritt et al. 2010)", "previouslyFormattedCitation" : "(Merritt &lt;i&gt;et al.&lt;/i&gt; 2010)" }, "properties" : { "noteIndex" : 0 }, "schema" : "https://github.com/citation-style-language/schema/raw/master/csl-citation.json" }</w:instrText>
      </w:r>
      <w:r>
        <w:fldChar w:fldCharType="separate"/>
      </w:r>
      <w:r w:rsidRPr="00F75551">
        <w:rPr>
          <w:noProof/>
        </w:rPr>
        <w:t xml:space="preserve">(Merritt </w:t>
      </w:r>
      <w:r w:rsidRPr="00F75551">
        <w:rPr>
          <w:i/>
          <w:noProof/>
        </w:rPr>
        <w:t>et al.</w:t>
      </w:r>
      <w:r w:rsidRPr="00F75551">
        <w:rPr>
          <w:noProof/>
        </w:rPr>
        <w:t xml:space="preserve"> 2010)</w:t>
      </w:r>
      <w:r>
        <w:fldChar w:fldCharType="end"/>
      </w:r>
      <w:r>
        <w:t xml:space="preserve">, such that flood flows below dams may cause net removal of seed material from fluvial substrates, rather than deposition. When designing environmental flows (e.g. </w:t>
      </w:r>
      <w:r>
        <w:fldChar w:fldCharType="begin" w:fldLock="1"/>
      </w:r>
      <w:r>
        <w:instrText>ADDIN CSL_CITATION { "citationItems" : [ { "id" : "ITEM-1", "itemData" : { "author" : [ { "dropping-particle" : "", "family" : "Howell", "given" : "Jocelyn", "non-dropping-particle" : "", "parse-names" : false, "suffix" : "" }, { "dropping-particle" : "", "family" : "Benson", "given" : "Doug", "non-dropping-particle" : "", "parse-names" : false, "suffix" : "" } ], "container-title" : "Austral Ecology", "id" : "ITEM-1", "issued" : { "date-parts" : [ [ "2000" ] ] }, "page" : "463-475", "title" : "Predicting potential impacts of environmental flows on weedy riparian vegetation of the Hawkesbury\u2013Nepean River, south\u2010eastern Australia", "type" : "article-journal", "volume" : "25" }, "uris" : [ "http://www.mendeley.com/documents/?uuid=1065be93-470a-4724-85f8-b9e5aea5032b" ] } ], "mendeley" : { "formattedCitation" : "(Howell &amp; Benson 2000)", "manualFormatting" : "Howell &amp; Benson 2000", "plainTextFormattedCitation" : "(Howell &amp; Benson 2000)", "previouslyFormattedCitation" : "(Howell &amp; Benson 2000)" }, "properties" : { "noteIndex" : 0 }, "schema" : "https://github.com/citation-style-language/schema/raw/master/csl-citation.json" }</w:instrText>
      </w:r>
      <w:r>
        <w:fldChar w:fldCharType="separate"/>
      </w:r>
      <w:r w:rsidRPr="00A12B39">
        <w:rPr>
          <w:noProof/>
        </w:rPr>
        <w:t>Howell &amp; Benson 2000</w:t>
      </w:r>
      <w:r>
        <w:fldChar w:fldCharType="end"/>
      </w:r>
      <w:r>
        <w:t>), river managers typically consider magnitude, frequency and seasonality of flows. We urge managers to also consider simulating flow regime</w:t>
      </w:r>
      <w:r w:rsidR="000B29D5">
        <w:t xml:space="preserve"> variability</w:t>
      </w:r>
      <w:r>
        <w:t xml:space="preserve"> in their designed flows. </w:t>
      </w:r>
    </w:p>
    <w:p w14:paraId="0CEB8C60" w14:textId="22CA63ED" w:rsidR="009B73E7" w:rsidRDefault="00CF703E" w:rsidP="00304017">
      <w:pPr>
        <w:spacing w:line="480" w:lineRule="auto"/>
        <w:jc w:val="both"/>
      </w:pPr>
      <w:r>
        <w:t xml:space="preserve">Future runoff predictions are regionally specific but similarly include changes to total discharge, flow seasonality and flow variability. In regions with projected increases in climatic variability, changes to the prevalence, intensity and timing of extreme flooding or drought events can be expected </w:t>
      </w:r>
      <w:r>
        <w:fldChar w:fldCharType="begin" w:fldLock="1"/>
      </w:r>
      <w:r>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fldChar w:fldCharType="separate"/>
      </w:r>
      <w:r w:rsidRPr="00170ECA">
        <w:rPr>
          <w:noProof/>
        </w:rPr>
        <w:t xml:space="preserve">(Hennessy </w:t>
      </w:r>
      <w:r w:rsidRPr="00170ECA">
        <w:rPr>
          <w:i/>
          <w:noProof/>
        </w:rPr>
        <w:t>et al.</w:t>
      </w:r>
      <w:r w:rsidRPr="00170ECA">
        <w:rPr>
          <w:noProof/>
        </w:rPr>
        <w:t xml:space="preserve"> 2008)</w:t>
      </w:r>
      <w:r>
        <w:fldChar w:fldCharType="end"/>
      </w:r>
      <w:r>
        <w:t>.</w:t>
      </w:r>
      <w:r w:rsidR="00A53B3E">
        <w:t xml:space="preserve"> </w:t>
      </w:r>
      <w:r w:rsidR="00F75551">
        <w:t xml:space="preserve">Reductions in mean summer precipitation have already occurred over large areas of Australia, coinciding with a warming of 0.4 – 0.7 </w:t>
      </w:r>
      <w:proofErr w:type="spellStart"/>
      <w:r w:rsidR="00F75551" w:rsidRPr="00A13329">
        <w:rPr>
          <w:vertAlign w:val="superscript"/>
        </w:rPr>
        <w:t>o</w:t>
      </w:r>
      <w:r w:rsidR="00F75551">
        <w:t>C</w:t>
      </w:r>
      <w:proofErr w:type="spellEnd"/>
      <w:r w:rsidR="00F75551">
        <w:t xml:space="preserve"> since 1950 </w:t>
      </w:r>
      <w:r w:rsidR="00F75551">
        <w:fldChar w:fldCharType="begin" w:fldLock="1"/>
      </w:r>
      <w:r w:rsidR="00F75551">
        <w:instrText>ADDIN CSL_CITATION { "citationItems" : [ { "id" : "ITEM-1", "itemData" : { "author" : [ { "dropping-particle" : "", "family" : "Hennessy", "given" : "K", "non-dropping-particle" : "", "parse-names" : false, "suffix" : "" }, { "dropping-particle" : "", "family" : "Fitzharris", "given" : "B", "non-dropping-particle" : "", "parse-names" : false, "suffix" : "" }, { "dropping-particle" : "", "family" : "Bates", "given" : "B.C.", "non-dropping-particle" : "", "parse-names" : false, "suffix" : "" }, { "dropping-particle" : "", "family" : "Harvey", "given" : "N", "non-dropping-particle" : "", "parse-names" : false, "suffix" : "" }, { "dropping-particle" : "", "family" : "SM", "given" : "Howden", "non-dropping-particle" : "", "parse-names" : false, "suffix" : "" }, { "dropping-particle" : "", "family" : "L", "given" : "Hughes", "non-dropping-particle" : "", "parse-names" : false, "suffix" : "" }, { "dropping-particle" : "", "family" : "J", "given" : "Sallinger", "non-dropping-particle" : "", "parse-names" : false, "suffix" : "" }, { "dropping-particle" : "", "family" : "Warrick", "given" : "R", "non-dropping-particle" : "", "parse-names" : false, "suffix" : "" } ], "editor" : [ { "dropping-particle" : "", "family" : "Parry", "given" : "M.L", "non-dropping-particle" : "", "parse-names" : false, "suffix" : "" }, { "dropping-particle" : "", "family" : "Canziani", "given" : "O.F", "non-dropping-particle" : "", "parse-names" : false, "suffix" : "" }, { "dropping-particle" : "", "family" : "Palutikof", "given" : "J.P", "non-dropping-particle" : "", "parse-names" : false, "suffix" : "" }, { "dropping-particle" : "", "family" : "Linden", "given" : "P.J", "non-dropping-particle" : "van der", "parse-names" : false, "suffix" : "" }, { "dropping-particle" : "", "family" : "Hanson", "given" : "C.E", "non-dropping-particle" : "", "parse-names" : false, "suffix" : "" } ], "id" : "ITEM-1", "issued" : { "date-parts" : [ [ "2007" ] ] }, "page" : "507-540", "publisher" : "Cambridge University Press", "publisher-place" : "Cambridge", "title" : "Climate Change 2007: Impacts, Adaptation and Vulnerability. Contribution of Working Group II to the Fourth Assessment Report of the Intergovernmental Panel on Climate Change", "type" : "book" }, "uris" : [ "http://www.mendeley.com/documents/?uuid=df1b6938-9c84-48db-b7f4-236d4455d7ee" ] } ], "mendeley" : { "formattedCitation" : "(Hennessy &lt;i&gt;et al.&lt;/i&gt; 2007)", "plainTextFormattedCitation" : "(Hennessy et al. 2007)", "previouslyFormattedCitation" : "(Hennessy &lt;i&gt;et al.&lt;/i&gt; 2007)" }, "properties" : { "noteIndex" : 0 }, "schema" : "https://github.com/citation-style-language/schema/raw/master/csl-citation.json" }</w:instrText>
      </w:r>
      <w:r w:rsidR="00F75551">
        <w:fldChar w:fldCharType="separate"/>
      </w:r>
      <w:r w:rsidR="00F75551" w:rsidRPr="00170ECA">
        <w:rPr>
          <w:noProof/>
        </w:rPr>
        <w:t xml:space="preserve">(Hennessy </w:t>
      </w:r>
      <w:r w:rsidR="00F75551" w:rsidRPr="00170ECA">
        <w:rPr>
          <w:i/>
          <w:noProof/>
        </w:rPr>
        <w:t>et al.</w:t>
      </w:r>
      <w:r w:rsidR="00F75551" w:rsidRPr="00170ECA">
        <w:rPr>
          <w:noProof/>
        </w:rPr>
        <w:t xml:space="preserve"> 2007)</w:t>
      </w:r>
      <w:r w:rsidR="00F75551">
        <w:fldChar w:fldCharType="end"/>
      </w:r>
      <w:r w:rsidR="00F75551">
        <w:t xml:space="preserve">. Lower average flows during hotter summers may stress riparian communities and constrain functional </w:t>
      </w:r>
      <w:r w:rsidR="00C905E8">
        <w:t>dispersion</w:t>
      </w:r>
      <w:r w:rsidR="00F75551">
        <w:t xml:space="preserve">. Alternatively, greater climatic variability associated with future climates </w:t>
      </w:r>
      <w:r w:rsidR="00F75551">
        <w:fldChar w:fldCharType="begin" w:fldLock="1"/>
      </w:r>
      <w:r w:rsidR="00F75551">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F75551">
        <w:fldChar w:fldCharType="separate"/>
      </w:r>
      <w:r w:rsidR="00F75551" w:rsidRPr="00170ECA">
        <w:rPr>
          <w:noProof/>
        </w:rPr>
        <w:t xml:space="preserve">(Hennessy </w:t>
      </w:r>
      <w:r w:rsidR="00F75551" w:rsidRPr="00170ECA">
        <w:rPr>
          <w:i/>
          <w:noProof/>
        </w:rPr>
        <w:t>et al.</w:t>
      </w:r>
      <w:r w:rsidR="00F75551" w:rsidRPr="00170ECA">
        <w:rPr>
          <w:noProof/>
        </w:rPr>
        <w:t xml:space="preserve"> 2008)</w:t>
      </w:r>
      <w:r w:rsidR="00F75551">
        <w:fldChar w:fldCharType="end"/>
      </w:r>
      <w:r w:rsidR="00F75551">
        <w:t xml:space="preserve"> may promote hydrological heterogeneity in regions that were previously associated with more stable flow conditions. </w:t>
      </w:r>
      <w:r w:rsidR="00C905E8">
        <w:t xml:space="preserve">This </w:t>
      </w:r>
      <w:r w:rsidR="00820B71">
        <w:t>may result in</w:t>
      </w:r>
      <w:r w:rsidR="00F75551" w:rsidRPr="00D071BB">
        <w:t xml:space="preserve"> open</w:t>
      </w:r>
      <w:r w:rsidR="00820B71">
        <w:t>ing of</w:t>
      </w:r>
      <w:r w:rsidR="00F75551" w:rsidRPr="00D071BB">
        <w:t xml:space="preserve"> niche space to favour opportunistic </w:t>
      </w:r>
      <w:r w:rsidR="001670BE">
        <w:t xml:space="preserve">ecological </w:t>
      </w:r>
      <w:r w:rsidR="00820B71">
        <w:t>strategies</w:t>
      </w:r>
      <w:r w:rsidR="00820B71" w:rsidRPr="00D071BB">
        <w:t xml:space="preserve"> </w:t>
      </w:r>
      <w:r w:rsidR="00F75551" w:rsidRPr="00D071BB">
        <w:t>and promote invasion</w:t>
      </w:r>
      <w:r w:rsidR="00F75551">
        <w:t xml:space="preserve"> by exotic species</w:t>
      </w:r>
      <w:r w:rsidR="00F75551" w:rsidRPr="00D071BB">
        <w:t xml:space="preserve">. </w:t>
      </w:r>
    </w:p>
    <w:p w14:paraId="0CA645A7" w14:textId="511D09F1" w:rsidR="00A53B3E" w:rsidRDefault="00A53B3E" w:rsidP="00304017">
      <w:pPr>
        <w:spacing w:line="480" w:lineRule="auto"/>
        <w:jc w:val="both"/>
      </w:pPr>
    </w:p>
    <w:p w14:paraId="4264B88C" w14:textId="12695743" w:rsidR="00747F5E" w:rsidRDefault="00747F5E" w:rsidP="00747F5E">
      <w:pPr>
        <w:spacing w:line="480" w:lineRule="auto"/>
        <w:jc w:val="both"/>
      </w:pPr>
      <w:commentRangeStart w:id="67"/>
      <w:r>
        <w:t>Restoring functional diversity to pre-degradation levels may be a useful goal f</w:t>
      </w:r>
      <w:r w:rsidR="001670BE">
        <w:t xml:space="preserve">or riparian </w:t>
      </w:r>
      <w:r>
        <w:t>rehabilitation</w:t>
      </w:r>
      <w:r w:rsidR="001670BE">
        <w:t xml:space="preserve"> </w:t>
      </w:r>
      <w:r>
        <w:t>efforts</w:t>
      </w:r>
      <w:r w:rsidR="001670BE">
        <w:t xml:space="preserve"> </w:t>
      </w:r>
      <w:r>
        <w:t xml:space="preserve">along regulated or otherwise degraded river reaches. High functional diversity communities encompass a broad range of ecological strategies, and </w:t>
      </w:r>
      <w:r w:rsidR="009D3B24">
        <w:t>should</w:t>
      </w:r>
      <w:r>
        <w:t xml:space="preserve"> have a greater capacity to adapt to environmental change </w:t>
      </w:r>
      <w:r>
        <w:fldChar w:fldCharType="begin" w:fldLock="1"/>
      </w:r>
      <w:r w:rsidR="007F1B56">
        <w:instrText>ADDIN CSL_CITATION { "citationItems" : [ { "id" : "ITEM-1", "itemData" : { "DOI" : "10.1126/science.277.5330.1300", "ISSN" : "00368075", "author" : [ { "dropping-particle" : "", "family" : "Tilman", "given" : "D.", "non-dropping-particle" : "", "parse-names" : false, "suffix" : "" }, { "dropping-particle" : "", "family" : "Knops", "given" : "Johannes", "non-dropping-particle" : "", "parse-names" : false, "suffix" : "" }, { "dropping-particle" : "", "family" : "Wedin", "given" : "David", "non-dropping-particle" : "", "parse-names" : false, "suffix" : "" }, { "dropping-particle" : "", "family" : "Reich", "given" : "Peter", "non-dropping-particle" : "", "parse-names" : false, "suffix" : "" }, { "dropping-particle" : "", "family" : "Ritchie", "given" : "Mark", "non-dropping-particle" : "", "parse-names" : false, "suffix" : "" }, { "dropping-particle" : "", "family" : "Siemann", "given" : "Evan", "non-dropping-particle" : "", "parse-names" : false, "suffix" : "" } ], "container-title" : "Science", "id" : "ITEM-1", "issue" : "5330", "issued" : { "date-parts" : [ [ "1997", "8", "29" ] ] }, "page" : "1300-1302", "title" : "The Influence of Functional Diversity and Composition on Ecosystem Processes", "type" : "article-journal", "volume" : "277" }, "uris" : [ "http://www.mendeley.com/documents/?uuid=ba9f8524-738b-4112-9c5d-b8db551d559e" ] }, { "id" : "ITEM-2", "itemData" : { "DOI" : "10.1016/j.biocon.2014.06.008", "ISSN" : "00063207", "author" : [ { "dropping-particle" : "", "family" : "Standish", "given" : "Rachel J.", "non-dropping-particle" : "", "parse-names" : false, "suffix" : "" }, { "dropping-particle" : "", "family" : "Hobbs", "given" : "Richard J.", "non-dropping-particle" : "", "parse-names" : false, "suffix" : "" }, { "dropping-particle" : "", "family" : "Mayfield", "given" : "Margaret M.", "non-dropping-particle" : "", "parse-names" : false, "suffix" : "" }, { "dropping-particle" : "", "family" : "Bestelmeyer", "given" : "Brandon T.", "non-dropping-particle" : "", "parse-names" : false, "suffix" : "" }, { "dropping-particle" : "", "family" : "Suding", "given" : "Katherine N.", "non-dropping-particle" : "", "parse-names" : false, "suffix" : "" }, { "dropping-particle" : "", "family" : "Battaglia", "given" : "Loretta L.", "non-dropping-particle" : "", "parse-names" : false, "suffix" : "" }, { "dropping-particle" : "", "family" : "Eviner", "given" : "Valerie", "non-dropping-particle" : "", "parse-names" : false, "suffix" : "" }, { "dropping-particle" : "V.", "family" : "Hawkes", "given" : "Christine", "non-dropping-particle" : "", "parse-names" : false, "suffix" : "" }, { "dropping-particle" : "", "family" : "Temperton", "given" : "Vicky M.", "non-dropping-particle" : "", "parse-names" : false, "suffix" : "" }, { "dropping-particle" : "", "family" : "Cramer", "given" : "Viki a.", "non-dropping-particle" : "", "parse-names" : false, "suffix" : "" }, { "dropping-particle" : "", "family" : "Harris", "given" : "James a.", "non-dropping-particle" : "", "parse-names" : false, "suffix" : "" }, { "dropping-particle" : "", "family" : "Funk", "given" : "Jennifer L.", "non-dropping-particle" : "", "parse-names" : false, "suffix" : "" }, { "dropping-particle" : "", "family" : "Thomas", "given" : "Peter a.", "non-dropping-particle" : "", "parse-names" : false, "suffix" : "" } ], "container-title" : "Biological Conservation", "id" : "ITEM-2", "issued" : { "date-parts" : [ [ "2014", "9" ] ] }, "page" : "43-51", "publisher" : "Elsevier Ltd", "title" : "Resilience in ecology: Abstraction, distraction, or where the action is?", "type" : "article-journal", "volume" : "177" }, "uris" : [ "http://www.mendeley.com/documents/?uuid=41cce1bd-5fdb-4f3c-99cf-f6b5a9f8030e" ] } ], "mendeley" : { "formattedCitation" : "(Tilman &lt;i&gt;et al.&lt;/i&gt; 1997; Standish &lt;i&gt;et al.&lt;/i&gt; 2014)", "plainTextFormattedCitation" : "(Tilman et al. 1997; Standish et al. 2014)", "previouslyFormattedCitation" : "(Tilman &lt;i&gt;et al.&lt;/i&gt; 1997; Standish &lt;i&gt;et al.&lt;/i&gt; 2014)" }, "properties" : { "noteIndex" : 0 }, "schema" : "https://github.com/citation-style-language/schema/raw/master/csl-citation.json" }</w:instrText>
      </w:r>
      <w:r>
        <w:fldChar w:fldCharType="separate"/>
      </w:r>
      <w:r w:rsidRPr="00747F5E">
        <w:rPr>
          <w:noProof/>
        </w:rPr>
        <w:t xml:space="preserve">(Tilman </w:t>
      </w:r>
      <w:r w:rsidRPr="00747F5E">
        <w:rPr>
          <w:i/>
          <w:noProof/>
        </w:rPr>
        <w:t>et al.</w:t>
      </w:r>
      <w:r w:rsidRPr="00747F5E">
        <w:rPr>
          <w:noProof/>
        </w:rPr>
        <w:t xml:space="preserve"> 1997; Standish </w:t>
      </w:r>
      <w:r w:rsidRPr="00747F5E">
        <w:rPr>
          <w:i/>
          <w:noProof/>
        </w:rPr>
        <w:t>et al.</w:t>
      </w:r>
      <w:r w:rsidRPr="00747F5E">
        <w:rPr>
          <w:noProof/>
        </w:rPr>
        <w:t xml:space="preserve"> 2014)</w:t>
      </w:r>
      <w:r>
        <w:fldChar w:fldCharType="end"/>
      </w:r>
      <w:r>
        <w:t xml:space="preserve">. </w:t>
      </w:r>
      <w:r w:rsidR="009D3B24">
        <w:t>By working to r</w:t>
      </w:r>
      <w:r>
        <w:t>estor</w:t>
      </w:r>
      <w:r w:rsidR="009D3B24">
        <w:t>e</w:t>
      </w:r>
      <w:r>
        <w:t xml:space="preserve"> functional diversity</w:t>
      </w:r>
      <w:r w:rsidR="009D3B24">
        <w:t xml:space="preserve"> along</w:t>
      </w:r>
      <w:r>
        <w:t xml:space="preserve"> impacted river systems</w:t>
      </w:r>
      <w:r w:rsidR="009D3B24">
        <w:t>, managers</w:t>
      </w:r>
      <w:r>
        <w:t xml:space="preserve"> </w:t>
      </w:r>
      <w:r w:rsidR="009D3B24">
        <w:t xml:space="preserve">may increase the likelihood </w:t>
      </w:r>
      <w:r>
        <w:t xml:space="preserve">that riparian communities will be able to maintain critical ecosystem functions under future climates. </w:t>
      </w:r>
      <w:commentRangeEnd w:id="67"/>
      <w:r w:rsidR="00F72D73">
        <w:rPr>
          <w:rStyle w:val="CommentReference"/>
          <w:rFonts w:eastAsia="MS Mincho"/>
        </w:rPr>
        <w:commentReference w:id="67"/>
      </w:r>
    </w:p>
    <w:p w14:paraId="3DBF71DB" w14:textId="77777777" w:rsidR="00D94A21" w:rsidRDefault="00D94A21" w:rsidP="00F75551">
      <w:pPr>
        <w:spacing w:line="480" w:lineRule="auto"/>
        <w:jc w:val="both"/>
      </w:pPr>
    </w:p>
    <w:p w14:paraId="7DF790C7" w14:textId="77777777" w:rsidR="00F75551" w:rsidRDefault="00F75551" w:rsidP="00F75551">
      <w:pPr>
        <w:spacing w:line="480" w:lineRule="auto"/>
        <w:jc w:val="both"/>
      </w:pPr>
      <w:r>
        <w:t>CONCLUSION</w:t>
      </w:r>
    </w:p>
    <w:p w14:paraId="1D7A19CE" w14:textId="2519C4A4" w:rsidR="00F75551" w:rsidRDefault="00DE7B21" w:rsidP="00F75551">
      <w:pPr>
        <w:spacing w:line="480" w:lineRule="auto"/>
        <w:jc w:val="both"/>
      </w:pPr>
      <w:r>
        <w:t xml:space="preserve">The identification of such a strong relationship between environmental variability and functional diversity has significance for lotic ecology </w:t>
      </w:r>
      <w:r>
        <w:fldChar w:fldCharType="begin" w:fldLock="1"/>
      </w:r>
      <w:r>
        <w:instrText>ADDIN CSL_CITATION { "citationItems" : [ { "id" : "ITEM-1", "itemData" : { "author" : [ { "dropping-particle" : "", "family" : "Palmer", "given" : "MA", "non-dropping-particle" : "", "parse-names" : false, "suffix" : "" }, { "dropping-particle" : "", "family" : "Poff", "given" : "NLR", "non-dropping-particle" : "", "parse-names" : false, "suffix" : "" } ], "container-title" : "Journal of the North American Benthological Society", "id" : "ITEM-1", "issue" : "1", "issued" : { "date-parts" : [ [ "1997" ] ] }, "page" : "169-173", "title" : "The influence of environmental heterogeneity on patterns and processes in streams", "type" : "article-journal", "volume" : "16" }, "uris" : [ "http://www.mendeley.com/documents/?uuid=21585d54-1dbc-4924-ab58-75466279ae66" ] } ], "mendeley" : { "formattedCitation" : "(Palmer &amp; Poff 1997)", "plainTextFormattedCitation" : "(Palmer &amp; Poff 1997)", "previouslyFormattedCitation" : "(Palmer &amp; Poff 1997)" }, "properties" : { "noteIndex" : 0 }, "schema" : "https://github.com/citation-style-language/schema/raw/master/csl-citation.json" }</w:instrText>
      </w:r>
      <w:r>
        <w:fldChar w:fldCharType="separate"/>
      </w:r>
      <w:r w:rsidRPr="00DB681D">
        <w:rPr>
          <w:noProof/>
        </w:rPr>
        <w:t>(Palmer &amp; Poff 1997)</w:t>
      </w:r>
      <w:r>
        <w:fldChar w:fldCharType="end"/>
      </w:r>
      <w:r>
        <w:t xml:space="preserve">, as well as ecology in general. </w:t>
      </w:r>
      <w:r w:rsidR="00F75551" w:rsidRPr="003E7A93">
        <w:t xml:space="preserve">Our study emphasises the importance of </w:t>
      </w:r>
      <w:r w:rsidR="00F75551">
        <w:t>flooding disturbance and hydrological heterogeneity as drivers of functional composition in riparian plant communities</w:t>
      </w:r>
      <w:r w:rsidR="00F75551" w:rsidRPr="003E7A93">
        <w:t xml:space="preserve">. </w:t>
      </w:r>
      <w:r w:rsidR="00F75551">
        <w:t>These findings should be general to river systems in other regions and biomes, given the profound influence of hydrology in shaping the structure of fluvial landscapes</w:t>
      </w:r>
      <w:r w:rsidR="00A53B3E">
        <w:t>,</w:t>
      </w:r>
      <w:r w:rsidR="00F75551">
        <w:t xml:space="preserve"> and determining the ecological strategies of plants that are able to persist and thrive in the riparian environment. Comparisons with datasets from regions with harsh </w:t>
      </w:r>
      <w:proofErr w:type="spellStart"/>
      <w:r w:rsidR="00F75551">
        <w:t>buthighly</w:t>
      </w:r>
      <w:proofErr w:type="spellEnd"/>
      <w:r w:rsidR="00F75551">
        <w:t xml:space="preserve"> predictable seasonal patterns of hydrology, for example monsoonal or </w:t>
      </w:r>
      <w:proofErr w:type="spellStart"/>
      <w:r w:rsidR="00F75551">
        <w:t>nival</w:t>
      </w:r>
      <w:proofErr w:type="spellEnd"/>
      <w:r w:rsidR="00F75551">
        <w:t xml:space="preserve"> regimes, are needed to confirm this assertion. In the south-eastern Australian context, at least, alterations to flow variability and disturbance regimes by dams and the changing climate may have significant consequences for the composition and functioning of riparian vegetation communities. </w:t>
      </w:r>
    </w:p>
    <w:p w14:paraId="703CC2E2" w14:textId="77777777" w:rsidR="00F75551" w:rsidRDefault="00F75551" w:rsidP="00F75551">
      <w:pPr>
        <w:spacing w:line="480" w:lineRule="auto"/>
      </w:pPr>
    </w:p>
    <w:p w14:paraId="6765AD81" w14:textId="77777777" w:rsidR="00D94A21" w:rsidRDefault="00D94A21" w:rsidP="00F75551">
      <w:pPr>
        <w:spacing w:line="480" w:lineRule="auto"/>
      </w:pPr>
    </w:p>
    <w:p w14:paraId="5BB2BEDF" w14:textId="77777777" w:rsidR="00D94A21" w:rsidRDefault="00D94A21" w:rsidP="00F75551">
      <w:pPr>
        <w:spacing w:line="480" w:lineRule="auto"/>
      </w:pPr>
    </w:p>
    <w:p w14:paraId="445D2FA1" w14:textId="77777777" w:rsidR="00D94A21" w:rsidRDefault="00D94A21" w:rsidP="00F75551">
      <w:pPr>
        <w:spacing w:line="480" w:lineRule="auto"/>
      </w:pPr>
    </w:p>
    <w:p w14:paraId="660D4A24" w14:textId="77777777" w:rsidR="00F75551" w:rsidRDefault="00F75551" w:rsidP="00F75551">
      <w:pPr>
        <w:spacing w:line="480" w:lineRule="auto"/>
      </w:pPr>
      <w:r>
        <w:lastRenderedPageBreak/>
        <w:t>ACKNOWLEDGEMENTS</w:t>
      </w:r>
    </w:p>
    <w:p w14:paraId="5466D7FC" w14:textId="20B00BA6" w:rsidR="00C272E7" w:rsidRPr="00D94A21" w:rsidRDefault="00C272E7" w:rsidP="007F1B56">
      <w:pPr>
        <w:spacing w:line="360" w:lineRule="auto"/>
      </w:pPr>
      <w:r w:rsidRPr="00D94A21">
        <w:t xml:space="preserve">We would like to thank Tanja Lenz for helping to assemble the trait dataset – this manuscript would not have been possible without her. </w:t>
      </w:r>
      <w:proofErr w:type="spellStart"/>
      <w:r w:rsidRPr="00D94A21">
        <w:t>Saskia</w:t>
      </w:r>
      <w:proofErr w:type="spellEnd"/>
      <w:r w:rsidRPr="00D94A21">
        <w:t xml:space="preserve"> </w:t>
      </w:r>
      <w:proofErr w:type="spellStart"/>
      <w:r w:rsidRPr="00D94A21">
        <w:t>Grootemaat</w:t>
      </w:r>
      <w:proofErr w:type="spellEnd"/>
      <w:r w:rsidRPr="00D94A21">
        <w:t xml:space="preserve">, Ashley Vey, Urvashi </w:t>
      </w:r>
      <w:proofErr w:type="spellStart"/>
      <w:r w:rsidRPr="00D94A21">
        <w:t>Lallu</w:t>
      </w:r>
      <w:proofErr w:type="spellEnd"/>
      <w:r w:rsidRPr="00D94A21">
        <w:t xml:space="preserve">, Julia Atkinson, Sally Lawson and Anthony </w:t>
      </w:r>
      <w:proofErr w:type="spellStart"/>
      <w:r w:rsidRPr="00D94A21">
        <w:t>Manea</w:t>
      </w:r>
      <w:proofErr w:type="spellEnd"/>
      <w:r w:rsidRPr="00D94A21">
        <w:t xml:space="preserve"> worked long hours in far flung field sites and asked for nothing in return but food. We also wish to thank the New South Wales Parks and Wildlife Service and Parks Victoria, and their dedicated officers who provided logistical advice and support. Thanks also to the landowners who were kind enough to let us work on their properties and invited us into their homes. This research was supported by a </w:t>
      </w:r>
      <w:r w:rsidRPr="00DF6598">
        <w:rPr>
          <w:highlight w:val="yellow"/>
        </w:rPr>
        <w:t>Macquarie University postgraduate research award</w:t>
      </w:r>
      <w:r w:rsidRPr="00D94A21">
        <w:t>.</w:t>
      </w:r>
    </w:p>
    <w:p w14:paraId="518747F3" w14:textId="77777777" w:rsidR="00774F53" w:rsidRDefault="00774F53" w:rsidP="00F75551">
      <w:pPr>
        <w:spacing w:line="480" w:lineRule="auto"/>
      </w:pPr>
    </w:p>
    <w:p w14:paraId="4DE0193B" w14:textId="77777777" w:rsidR="00774F53" w:rsidRDefault="00774F53" w:rsidP="00F75551">
      <w:pPr>
        <w:spacing w:line="480" w:lineRule="auto"/>
      </w:pPr>
    </w:p>
    <w:p w14:paraId="2934D21D" w14:textId="77777777" w:rsidR="00774F53" w:rsidRDefault="00774F53" w:rsidP="00F75551">
      <w:pPr>
        <w:spacing w:line="480" w:lineRule="auto"/>
      </w:pPr>
    </w:p>
    <w:p w14:paraId="6A6D68AA" w14:textId="77777777" w:rsidR="00774F53" w:rsidRDefault="00774F53" w:rsidP="00F75551">
      <w:pPr>
        <w:spacing w:line="480" w:lineRule="auto"/>
      </w:pPr>
    </w:p>
    <w:p w14:paraId="453375BD" w14:textId="77777777" w:rsidR="00D94A21" w:rsidRDefault="00D94A21" w:rsidP="00F75551">
      <w:pPr>
        <w:spacing w:line="480" w:lineRule="auto"/>
      </w:pPr>
    </w:p>
    <w:p w14:paraId="1F0C2788" w14:textId="77777777" w:rsidR="00D94A21" w:rsidRDefault="00D94A21" w:rsidP="00F75551">
      <w:pPr>
        <w:spacing w:line="480" w:lineRule="auto"/>
      </w:pPr>
    </w:p>
    <w:p w14:paraId="6D6ADDF2" w14:textId="77777777" w:rsidR="00D94A21" w:rsidRDefault="00D94A21" w:rsidP="00F75551">
      <w:pPr>
        <w:spacing w:line="480" w:lineRule="auto"/>
      </w:pPr>
    </w:p>
    <w:p w14:paraId="563AC06D" w14:textId="77777777" w:rsidR="00D94A21" w:rsidRDefault="00D94A21" w:rsidP="00F75551">
      <w:pPr>
        <w:spacing w:line="480" w:lineRule="auto"/>
      </w:pPr>
    </w:p>
    <w:p w14:paraId="5308F790" w14:textId="77777777" w:rsidR="00D94A21" w:rsidRDefault="00D94A21" w:rsidP="00F75551">
      <w:pPr>
        <w:spacing w:line="480" w:lineRule="auto"/>
      </w:pPr>
    </w:p>
    <w:p w14:paraId="1DFD892A" w14:textId="77777777" w:rsidR="00D94A21" w:rsidRDefault="00D94A21" w:rsidP="00F75551">
      <w:pPr>
        <w:spacing w:line="480" w:lineRule="auto"/>
      </w:pPr>
    </w:p>
    <w:p w14:paraId="21612DCE" w14:textId="77777777" w:rsidR="00D94A21" w:rsidRDefault="00D94A21" w:rsidP="00F75551">
      <w:pPr>
        <w:spacing w:line="480" w:lineRule="auto"/>
      </w:pPr>
    </w:p>
    <w:p w14:paraId="0E775998" w14:textId="77777777" w:rsidR="00D94A21" w:rsidRDefault="00D94A21" w:rsidP="00F75551">
      <w:pPr>
        <w:spacing w:line="480" w:lineRule="auto"/>
      </w:pPr>
    </w:p>
    <w:p w14:paraId="154CD226" w14:textId="77777777" w:rsidR="00D94A21" w:rsidRDefault="00D94A21" w:rsidP="00F75551">
      <w:pPr>
        <w:spacing w:line="480" w:lineRule="auto"/>
      </w:pPr>
    </w:p>
    <w:p w14:paraId="364760D0" w14:textId="77777777" w:rsidR="00D94A21" w:rsidRDefault="00D94A21" w:rsidP="00F75551">
      <w:pPr>
        <w:spacing w:line="480" w:lineRule="auto"/>
      </w:pPr>
    </w:p>
    <w:p w14:paraId="0D796271" w14:textId="77777777" w:rsidR="00D94A21" w:rsidRDefault="00D94A21" w:rsidP="00F75551">
      <w:pPr>
        <w:spacing w:line="480" w:lineRule="auto"/>
      </w:pPr>
    </w:p>
    <w:p w14:paraId="02554290" w14:textId="77777777" w:rsidR="00774F53" w:rsidRDefault="00774F53" w:rsidP="00F75551">
      <w:pPr>
        <w:spacing w:line="480" w:lineRule="auto"/>
      </w:pPr>
      <w:commentRangeStart w:id="68"/>
      <w:r>
        <w:lastRenderedPageBreak/>
        <w:t>REFERENCES</w:t>
      </w:r>
      <w:commentRangeEnd w:id="68"/>
      <w:r w:rsidR="008E69E4">
        <w:rPr>
          <w:rStyle w:val="CommentReference"/>
          <w:rFonts w:eastAsia="MS Mincho"/>
        </w:rPr>
        <w:commentReference w:id="68"/>
      </w:r>
    </w:p>
    <w:p w14:paraId="43625A14" w14:textId="2739EFEF" w:rsidR="007A07AA" w:rsidRPr="007A07AA" w:rsidRDefault="00A92656">
      <w:pPr>
        <w:pStyle w:val="NormalWeb"/>
        <w:ind w:left="480" w:hanging="480"/>
        <w:divId w:val="1975215421"/>
        <w:rPr>
          <w:rFonts w:ascii="Calibri" w:hAnsi="Calibri"/>
          <w:noProof/>
          <w:sz w:val="22"/>
        </w:rPr>
      </w:pPr>
      <w:r>
        <w:fldChar w:fldCharType="begin" w:fldLock="1"/>
      </w:r>
      <w:r w:rsidR="00774F53">
        <w:instrText xml:space="preserve">ADDIN Mendeley Bibliography CSL_BIBLIOGRAPHY </w:instrText>
      </w:r>
      <w:r>
        <w:fldChar w:fldCharType="separate"/>
      </w:r>
      <w:r w:rsidR="007A07AA" w:rsidRPr="007A07AA">
        <w:rPr>
          <w:rFonts w:ascii="Calibri" w:hAnsi="Calibri"/>
          <w:noProof/>
          <w:sz w:val="22"/>
        </w:rPr>
        <w:t xml:space="preserve">Aerts R. &amp; Honnay O. (2011) Forest restoration, biodiversity and ecosystem functioning. </w:t>
      </w:r>
      <w:r w:rsidR="007A07AA" w:rsidRPr="007A07AA">
        <w:rPr>
          <w:rFonts w:ascii="Calibri" w:hAnsi="Calibri"/>
          <w:i/>
          <w:iCs/>
          <w:noProof/>
          <w:sz w:val="22"/>
        </w:rPr>
        <w:t>BMC Ecology</w:t>
      </w:r>
      <w:r w:rsidR="007A07AA" w:rsidRPr="007A07AA">
        <w:rPr>
          <w:rFonts w:ascii="Calibri" w:hAnsi="Calibri"/>
          <w:noProof/>
          <w:sz w:val="22"/>
        </w:rPr>
        <w:t xml:space="preserve"> </w:t>
      </w:r>
      <w:r w:rsidR="007A07AA" w:rsidRPr="007A07AA">
        <w:rPr>
          <w:rFonts w:ascii="Calibri" w:hAnsi="Calibri"/>
          <w:b/>
          <w:bCs/>
          <w:noProof/>
          <w:sz w:val="22"/>
        </w:rPr>
        <w:t>11</w:t>
      </w:r>
      <w:r w:rsidR="007A07AA" w:rsidRPr="007A07AA">
        <w:rPr>
          <w:rFonts w:ascii="Calibri" w:hAnsi="Calibri"/>
          <w:noProof/>
          <w:sz w:val="22"/>
        </w:rPr>
        <w:t>, 29.</w:t>
      </w:r>
    </w:p>
    <w:p w14:paraId="2F268C74"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Arthington A., Mackay S., James C., Rolls R., Sternberg D., A B., </w:t>
      </w:r>
      <w:r w:rsidRPr="007A07AA">
        <w:rPr>
          <w:rFonts w:ascii="Calibri" w:hAnsi="Calibri"/>
          <w:i/>
          <w:iCs/>
          <w:noProof/>
          <w:sz w:val="22"/>
        </w:rPr>
        <w:t>et al.</w:t>
      </w:r>
      <w:r w:rsidRPr="007A07AA">
        <w:rPr>
          <w:rFonts w:ascii="Calibri" w:hAnsi="Calibri"/>
          <w:noProof/>
          <w:sz w:val="22"/>
        </w:rPr>
        <w:t xml:space="preserve"> (2012) Ecological limits of hydrologic alteration: a test of the ELoHA framework in south-east Queensland. Waterlines Report Series No. 75. </w:t>
      </w:r>
      <w:r w:rsidRPr="007A07AA">
        <w:rPr>
          <w:rFonts w:ascii="Calibri" w:hAnsi="Calibri"/>
          <w:i/>
          <w:iCs/>
          <w:noProof/>
          <w:sz w:val="22"/>
        </w:rPr>
        <w:t>National Water Commission, Canberra, Australia</w:t>
      </w:r>
      <w:r w:rsidRPr="007A07AA">
        <w:rPr>
          <w:rFonts w:ascii="Calibri" w:hAnsi="Calibri"/>
          <w:noProof/>
          <w:sz w:val="22"/>
        </w:rPr>
        <w:t>.</w:t>
      </w:r>
    </w:p>
    <w:p w14:paraId="74E71A26"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Arthington A.H., Naiman R.J., McCLAIN M.E. &amp; Nilsson C. (2010) Preserving the biodiversity and ecological services of rivers: new challenges and research opportunities. </w:t>
      </w:r>
      <w:r w:rsidRPr="007A07AA">
        <w:rPr>
          <w:rFonts w:ascii="Calibri" w:hAnsi="Calibri"/>
          <w:i/>
          <w:iCs/>
          <w:noProof/>
          <w:sz w:val="22"/>
        </w:rPr>
        <w:t>Freshwater Biology</w:t>
      </w:r>
      <w:r w:rsidRPr="007A07AA">
        <w:rPr>
          <w:rFonts w:ascii="Calibri" w:hAnsi="Calibri"/>
          <w:noProof/>
          <w:sz w:val="22"/>
        </w:rPr>
        <w:t xml:space="preserve"> </w:t>
      </w:r>
      <w:r w:rsidRPr="007A07AA">
        <w:rPr>
          <w:rFonts w:ascii="Calibri" w:hAnsi="Calibri"/>
          <w:b/>
          <w:bCs/>
          <w:noProof/>
          <w:sz w:val="22"/>
        </w:rPr>
        <w:t>55</w:t>
      </w:r>
      <w:r w:rsidRPr="007A07AA">
        <w:rPr>
          <w:rFonts w:ascii="Calibri" w:hAnsi="Calibri"/>
          <w:noProof/>
          <w:sz w:val="22"/>
        </w:rPr>
        <w:t>, 1–16.</w:t>
      </w:r>
    </w:p>
    <w:p w14:paraId="60E3261A"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Ashton D. &amp; Frankenberg J. (1976) Ecological Studies of Acmena smithi with special reference to Wilson’s Promontory. </w:t>
      </w:r>
      <w:r w:rsidRPr="007A07AA">
        <w:rPr>
          <w:rFonts w:ascii="Calibri" w:hAnsi="Calibri"/>
          <w:i/>
          <w:iCs/>
          <w:noProof/>
          <w:sz w:val="22"/>
        </w:rPr>
        <w:t>Australian J</w:t>
      </w:r>
      <w:r w:rsidRPr="007A07AA">
        <w:rPr>
          <w:rFonts w:ascii="Calibri" w:hAnsi="Calibri"/>
          <w:noProof/>
          <w:sz w:val="22"/>
        </w:rPr>
        <w:t xml:space="preserve"> </w:t>
      </w:r>
      <w:r w:rsidRPr="007A07AA">
        <w:rPr>
          <w:rFonts w:ascii="Calibri" w:hAnsi="Calibri"/>
          <w:b/>
          <w:bCs/>
          <w:noProof/>
          <w:sz w:val="22"/>
        </w:rPr>
        <w:t>24</w:t>
      </w:r>
      <w:r w:rsidRPr="007A07AA">
        <w:rPr>
          <w:rFonts w:ascii="Calibri" w:hAnsi="Calibri"/>
          <w:noProof/>
          <w:sz w:val="22"/>
        </w:rPr>
        <w:t>, 453–487.</w:t>
      </w:r>
    </w:p>
    <w:p w14:paraId="0539AEDB"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Baker W. (1990) Species richness of Colorado riparian vegetation. </w:t>
      </w:r>
      <w:r w:rsidRPr="007A07AA">
        <w:rPr>
          <w:rFonts w:ascii="Calibri" w:hAnsi="Calibri"/>
          <w:i/>
          <w:iCs/>
          <w:noProof/>
          <w:sz w:val="22"/>
        </w:rPr>
        <w:t>Journal of Vegetation Science</w:t>
      </w:r>
      <w:r w:rsidRPr="007A07AA">
        <w:rPr>
          <w:rFonts w:ascii="Calibri" w:hAnsi="Calibri"/>
          <w:noProof/>
          <w:sz w:val="22"/>
        </w:rPr>
        <w:t xml:space="preserve"> </w:t>
      </w:r>
      <w:r w:rsidRPr="007A07AA">
        <w:rPr>
          <w:rFonts w:ascii="Calibri" w:hAnsi="Calibri"/>
          <w:b/>
          <w:bCs/>
          <w:noProof/>
          <w:sz w:val="22"/>
        </w:rPr>
        <w:t>1</w:t>
      </w:r>
      <w:r w:rsidRPr="007A07AA">
        <w:rPr>
          <w:rFonts w:ascii="Calibri" w:hAnsi="Calibri"/>
          <w:noProof/>
          <w:sz w:val="22"/>
        </w:rPr>
        <w:t>, 119–124.</w:t>
      </w:r>
    </w:p>
    <w:p w14:paraId="10F5C142"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Barton K. (2012) MuMIn: multi-model inference. </w:t>
      </w:r>
      <w:r w:rsidRPr="007A07AA">
        <w:rPr>
          <w:rFonts w:ascii="Calibri" w:hAnsi="Calibri"/>
          <w:i/>
          <w:iCs/>
          <w:noProof/>
          <w:sz w:val="22"/>
        </w:rPr>
        <w:t>R package version</w:t>
      </w:r>
      <w:r w:rsidRPr="007A07AA">
        <w:rPr>
          <w:rFonts w:ascii="Calibri" w:hAnsi="Calibri"/>
          <w:noProof/>
          <w:sz w:val="22"/>
        </w:rPr>
        <w:t xml:space="preserve"> </w:t>
      </w:r>
      <w:r w:rsidRPr="007A07AA">
        <w:rPr>
          <w:rFonts w:ascii="Calibri" w:hAnsi="Calibri"/>
          <w:b/>
          <w:bCs/>
          <w:noProof/>
          <w:sz w:val="22"/>
        </w:rPr>
        <w:t>1</w:t>
      </w:r>
      <w:r w:rsidRPr="007A07AA">
        <w:rPr>
          <w:rFonts w:ascii="Calibri" w:hAnsi="Calibri"/>
          <w:noProof/>
          <w:sz w:val="22"/>
        </w:rPr>
        <w:t>.</w:t>
      </w:r>
    </w:p>
    <w:p w14:paraId="3F03AF3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Beardsell D., Obrien S. &amp; Williams E. (1993) Reproductive biology of australian Myrtaceae. </w:t>
      </w:r>
      <w:r w:rsidRPr="007A07AA">
        <w:rPr>
          <w:rFonts w:ascii="Calibri" w:hAnsi="Calibri"/>
          <w:i/>
          <w:iCs/>
          <w:noProof/>
          <w:sz w:val="22"/>
        </w:rPr>
        <w:t>Australian Journal of Botany</w:t>
      </w:r>
      <w:r w:rsidRPr="007A07AA">
        <w:rPr>
          <w:rFonts w:ascii="Calibri" w:hAnsi="Calibri"/>
          <w:noProof/>
          <w:sz w:val="22"/>
        </w:rPr>
        <w:t xml:space="preserve"> </w:t>
      </w:r>
      <w:r w:rsidRPr="007A07AA">
        <w:rPr>
          <w:rFonts w:ascii="Calibri" w:hAnsi="Calibri"/>
          <w:b/>
          <w:bCs/>
          <w:noProof/>
          <w:sz w:val="22"/>
        </w:rPr>
        <w:t>41</w:t>
      </w:r>
      <w:r w:rsidRPr="007A07AA">
        <w:rPr>
          <w:rFonts w:ascii="Calibri" w:hAnsi="Calibri"/>
          <w:noProof/>
          <w:sz w:val="22"/>
        </w:rPr>
        <w:t>, 511–526.</w:t>
      </w:r>
    </w:p>
    <w:p w14:paraId="0B6560DE"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Bendix J. (1997) Flood disturbance and the distribution of riparian diversity. </w:t>
      </w:r>
      <w:r w:rsidRPr="007A07AA">
        <w:rPr>
          <w:rFonts w:ascii="Calibri" w:hAnsi="Calibri"/>
          <w:i/>
          <w:iCs/>
          <w:noProof/>
          <w:sz w:val="22"/>
        </w:rPr>
        <w:t>Geographical Review</w:t>
      </w:r>
      <w:r w:rsidRPr="007A07AA">
        <w:rPr>
          <w:rFonts w:ascii="Calibri" w:hAnsi="Calibri"/>
          <w:noProof/>
          <w:sz w:val="22"/>
        </w:rPr>
        <w:t xml:space="preserve"> </w:t>
      </w:r>
      <w:r w:rsidRPr="007A07AA">
        <w:rPr>
          <w:rFonts w:ascii="Calibri" w:hAnsi="Calibri"/>
          <w:b/>
          <w:bCs/>
          <w:noProof/>
          <w:sz w:val="22"/>
        </w:rPr>
        <w:t>87</w:t>
      </w:r>
      <w:r w:rsidRPr="007A07AA">
        <w:rPr>
          <w:rFonts w:ascii="Calibri" w:hAnsi="Calibri"/>
          <w:noProof/>
          <w:sz w:val="22"/>
        </w:rPr>
        <w:t>.</w:t>
      </w:r>
    </w:p>
    <w:p w14:paraId="4B41EB9B"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Bendix J. &amp; Hupp C. (2000) Hydrological and geomorphological impacts on riparian plant communities. </w:t>
      </w:r>
      <w:r w:rsidRPr="007A07AA">
        <w:rPr>
          <w:rFonts w:ascii="Calibri" w:hAnsi="Calibri"/>
          <w:i/>
          <w:iCs/>
          <w:noProof/>
          <w:sz w:val="22"/>
        </w:rPr>
        <w:t>Hydrological processes</w:t>
      </w:r>
      <w:r w:rsidRPr="007A07AA">
        <w:rPr>
          <w:rFonts w:ascii="Calibri" w:hAnsi="Calibri"/>
          <w:noProof/>
          <w:sz w:val="22"/>
        </w:rPr>
        <w:t xml:space="preserve"> </w:t>
      </w:r>
      <w:r w:rsidRPr="007A07AA">
        <w:rPr>
          <w:rFonts w:ascii="Calibri" w:hAnsi="Calibri"/>
          <w:b/>
          <w:bCs/>
          <w:noProof/>
          <w:sz w:val="22"/>
        </w:rPr>
        <w:t>2990</w:t>
      </w:r>
      <w:r w:rsidRPr="007A07AA">
        <w:rPr>
          <w:rFonts w:ascii="Calibri" w:hAnsi="Calibri"/>
          <w:noProof/>
          <w:sz w:val="22"/>
        </w:rPr>
        <w:t>, 2977–2990.</w:t>
      </w:r>
    </w:p>
    <w:p w14:paraId="3AF873A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Benjamini Y. &amp; Hochberg Y. (1995) Controlling the false discovery rate: a practical and powerful approach to multiple testing. </w:t>
      </w:r>
      <w:r w:rsidRPr="007A07AA">
        <w:rPr>
          <w:rFonts w:ascii="Calibri" w:hAnsi="Calibri"/>
          <w:i/>
          <w:iCs/>
          <w:noProof/>
          <w:sz w:val="22"/>
        </w:rPr>
        <w:t>Journal of the Royal Statistical Society. Series B (Methodological)</w:t>
      </w:r>
      <w:r w:rsidRPr="007A07AA">
        <w:rPr>
          <w:rFonts w:ascii="Calibri" w:hAnsi="Calibri"/>
          <w:noProof/>
          <w:sz w:val="22"/>
        </w:rPr>
        <w:t xml:space="preserve"> </w:t>
      </w:r>
      <w:r w:rsidRPr="007A07AA">
        <w:rPr>
          <w:rFonts w:ascii="Calibri" w:hAnsi="Calibri"/>
          <w:b/>
          <w:bCs/>
          <w:noProof/>
          <w:sz w:val="22"/>
        </w:rPr>
        <w:t>57</w:t>
      </w:r>
      <w:r w:rsidRPr="007A07AA">
        <w:rPr>
          <w:rFonts w:ascii="Calibri" w:hAnsi="Calibri"/>
          <w:noProof/>
          <w:sz w:val="22"/>
        </w:rPr>
        <w:t>, 289–300.</w:t>
      </w:r>
    </w:p>
    <w:p w14:paraId="687A6992"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Benjamini Y., Krieger A. &amp; Yekutieli D. (2006) Adaptive linear step-up procedures that control the false discovery rate. </w:t>
      </w:r>
      <w:r w:rsidRPr="007A07AA">
        <w:rPr>
          <w:rFonts w:ascii="Calibri" w:hAnsi="Calibri"/>
          <w:i/>
          <w:iCs/>
          <w:noProof/>
          <w:sz w:val="22"/>
        </w:rPr>
        <w:t>Biometrika</w:t>
      </w:r>
      <w:r w:rsidRPr="007A07AA">
        <w:rPr>
          <w:rFonts w:ascii="Calibri" w:hAnsi="Calibri"/>
          <w:noProof/>
          <w:sz w:val="22"/>
        </w:rPr>
        <w:t xml:space="preserve"> </w:t>
      </w:r>
      <w:r w:rsidRPr="007A07AA">
        <w:rPr>
          <w:rFonts w:ascii="Calibri" w:hAnsi="Calibri"/>
          <w:b/>
          <w:bCs/>
          <w:noProof/>
          <w:sz w:val="22"/>
        </w:rPr>
        <w:t>93</w:t>
      </w:r>
      <w:r w:rsidRPr="007A07AA">
        <w:rPr>
          <w:rFonts w:ascii="Calibri" w:hAnsi="Calibri"/>
          <w:noProof/>
          <w:sz w:val="22"/>
        </w:rPr>
        <w:t>, 491–507.</w:t>
      </w:r>
    </w:p>
    <w:p w14:paraId="3B30E8F2"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Biswas S. &amp; Mallik A. (2010) Disturbance effects on species diversity and functional diversity in riparian and upland plant communities. </w:t>
      </w:r>
      <w:r w:rsidRPr="007A07AA">
        <w:rPr>
          <w:rFonts w:ascii="Calibri" w:hAnsi="Calibri"/>
          <w:i/>
          <w:iCs/>
          <w:noProof/>
          <w:sz w:val="22"/>
        </w:rPr>
        <w:t>Ecology</w:t>
      </w:r>
      <w:r w:rsidRPr="007A07AA">
        <w:rPr>
          <w:rFonts w:ascii="Calibri" w:hAnsi="Calibri"/>
          <w:noProof/>
          <w:sz w:val="22"/>
        </w:rPr>
        <w:t xml:space="preserve"> </w:t>
      </w:r>
      <w:r w:rsidRPr="007A07AA">
        <w:rPr>
          <w:rFonts w:ascii="Calibri" w:hAnsi="Calibri"/>
          <w:b/>
          <w:bCs/>
          <w:noProof/>
          <w:sz w:val="22"/>
        </w:rPr>
        <w:t>91</w:t>
      </w:r>
      <w:r w:rsidRPr="007A07AA">
        <w:rPr>
          <w:rFonts w:ascii="Calibri" w:hAnsi="Calibri"/>
          <w:noProof/>
          <w:sz w:val="22"/>
        </w:rPr>
        <w:t>, 28–35.</w:t>
      </w:r>
    </w:p>
    <w:p w14:paraId="5E655CC3"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Bornette G., Tabacchi E., Hupp C., Puijalon S. &amp; Rostan J.C. (2008) A model of plant strategies in fluvial hydrosystems. </w:t>
      </w:r>
      <w:r w:rsidRPr="007A07AA">
        <w:rPr>
          <w:rFonts w:ascii="Calibri" w:hAnsi="Calibri"/>
          <w:i/>
          <w:iCs/>
          <w:noProof/>
          <w:sz w:val="22"/>
        </w:rPr>
        <w:t>Freshwater Biology</w:t>
      </w:r>
      <w:r w:rsidRPr="007A07AA">
        <w:rPr>
          <w:rFonts w:ascii="Calibri" w:hAnsi="Calibri"/>
          <w:noProof/>
          <w:sz w:val="22"/>
        </w:rPr>
        <w:t xml:space="preserve"> </w:t>
      </w:r>
      <w:r w:rsidRPr="007A07AA">
        <w:rPr>
          <w:rFonts w:ascii="Calibri" w:hAnsi="Calibri"/>
          <w:b/>
          <w:bCs/>
          <w:noProof/>
          <w:sz w:val="22"/>
        </w:rPr>
        <w:t>53</w:t>
      </w:r>
      <w:r w:rsidRPr="007A07AA">
        <w:rPr>
          <w:rFonts w:ascii="Calibri" w:hAnsi="Calibri"/>
          <w:noProof/>
          <w:sz w:val="22"/>
        </w:rPr>
        <w:t>, 1692–1705.</w:t>
      </w:r>
    </w:p>
    <w:p w14:paraId="71A47E4D"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Burnham K.P. &amp; Anderson D.R. (2002) </w:t>
      </w:r>
      <w:r w:rsidRPr="007A07AA">
        <w:rPr>
          <w:rFonts w:ascii="Calibri" w:hAnsi="Calibri"/>
          <w:i/>
          <w:iCs/>
          <w:noProof/>
          <w:sz w:val="22"/>
        </w:rPr>
        <w:t>Model selection and multimodel inference: a practical information-theoretic approach</w:t>
      </w:r>
      <w:r w:rsidRPr="007A07AA">
        <w:rPr>
          <w:rFonts w:ascii="Calibri" w:hAnsi="Calibri"/>
          <w:noProof/>
          <w:sz w:val="22"/>
        </w:rPr>
        <w:t>. Springer.</w:t>
      </w:r>
    </w:p>
    <w:p w14:paraId="4E8E4B87"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Cadol D. &amp; Wohl E. (2010) Wood retention and transport in tropical, headwater streams, La Selva Biological Station, Costa Rica. </w:t>
      </w:r>
      <w:r w:rsidRPr="007A07AA">
        <w:rPr>
          <w:rFonts w:ascii="Calibri" w:hAnsi="Calibri"/>
          <w:i/>
          <w:iCs/>
          <w:noProof/>
          <w:sz w:val="22"/>
        </w:rPr>
        <w:t>Geomorphology</w:t>
      </w:r>
      <w:r w:rsidRPr="007A07AA">
        <w:rPr>
          <w:rFonts w:ascii="Calibri" w:hAnsi="Calibri"/>
          <w:noProof/>
          <w:sz w:val="22"/>
        </w:rPr>
        <w:t xml:space="preserve"> </w:t>
      </w:r>
      <w:r w:rsidRPr="007A07AA">
        <w:rPr>
          <w:rFonts w:ascii="Calibri" w:hAnsi="Calibri"/>
          <w:b/>
          <w:bCs/>
          <w:noProof/>
          <w:sz w:val="22"/>
        </w:rPr>
        <w:t>123</w:t>
      </w:r>
      <w:r w:rsidRPr="007A07AA">
        <w:rPr>
          <w:rFonts w:ascii="Calibri" w:hAnsi="Calibri"/>
          <w:noProof/>
          <w:sz w:val="22"/>
        </w:rPr>
        <w:t>, 61–73.</w:t>
      </w:r>
    </w:p>
    <w:p w14:paraId="43F4681D"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Cadotte M.W., Carscadden K. &amp; Mirotchnick N. (2011) Beyond species: functional diversity and the maintenance of ecological processes and services. </w:t>
      </w:r>
      <w:r w:rsidRPr="007A07AA">
        <w:rPr>
          <w:rFonts w:ascii="Calibri" w:hAnsi="Calibri"/>
          <w:i/>
          <w:iCs/>
          <w:noProof/>
          <w:sz w:val="22"/>
        </w:rPr>
        <w:t>Journal of Applied Ecology</w:t>
      </w:r>
      <w:r w:rsidRPr="007A07AA">
        <w:rPr>
          <w:rFonts w:ascii="Calibri" w:hAnsi="Calibri"/>
          <w:noProof/>
          <w:sz w:val="22"/>
        </w:rPr>
        <w:t xml:space="preserve"> </w:t>
      </w:r>
      <w:r w:rsidRPr="007A07AA">
        <w:rPr>
          <w:rFonts w:ascii="Calibri" w:hAnsi="Calibri"/>
          <w:b/>
          <w:bCs/>
          <w:noProof/>
          <w:sz w:val="22"/>
        </w:rPr>
        <w:t>48</w:t>
      </w:r>
      <w:r w:rsidRPr="007A07AA">
        <w:rPr>
          <w:rFonts w:ascii="Calibri" w:hAnsi="Calibri"/>
          <w:noProof/>
          <w:sz w:val="22"/>
        </w:rPr>
        <w:t>, 1079–1087.</w:t>
      </w:r>
    </w:p>
    <w:p w14:paraId="124AF3D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lastRenderedPageBreak/>
        <w:t xml:space="preserve">Cai Z.-Q., Schnitzer S. a &amp; Bongers F. (2009) Seasonal differences in leaf-level physiology give lianas a competitive advantage over trees in a tropical seasonal forest. </w:t>
      </w:r>
      <w:r w:rsidRPr="007A07AA">
        <w:rPr>
          <w:rFonts w:ascii="Calibri" w:hAnsi="Calibri"/>
          <w:i/>
          <w:iCs/>
          <w:noProof/>
          <w:sz w:val="22"/>
        </w:rPr>
        <w:t>Oecologia</w:t>
      </w:r>
      <w:r w:rsidRPr="007A07AA">
        <w:rPr>
          <w:rFonts w:ascii="Calibri" w:hAnsi="Calibri"/>
          <w:noProof/>
          <w:sz w:val="22"/>
        </w:rPr>
        <w:t xml:space="preserve"> </w:t>
      </w:r>
      <w:r w:rsidRPr="007A07AA">
        <w:rPr>
          <w:rFonts w:ascii="Calibri" w:hAnsi="Calibri"/>
          <w:b/>
          <w:bCs/>
          <w:noProof/>
          <w:sz w:val="22"/>
        </w:rPr>
        <w:t>161</w:t>
      </w:r>
      <w:r w:rsidRPr="007A07AA">
        <w:rPr>
          <w:rFonts w:ascii="Calibri" w:hAnsi="Calibri"/>
          <w:noProof/>
          <w:sz w:val="22"/>
        </w:rPr>
        <w:t>, 25–33.</w:t>
      </w:r>
    </w:p>
    <w:p w14:paraId="6079F1C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Cailliez F. (1983) The analytical solution of the additive constant problem. </w:t>
      </w:r>
      <w:r w:rsidRPr="007A07AA">
        <w:rPr>
          <w:rFonts w:ascii="Calibri" w:hAnsi="Calibri"/>
          <w:i/>
          <w:iCs/>
          <w:noProof/>
          <w:sz w:val="22"/>
        </w:rPr>
        <w:t>Psychometrika</w:t>
      </w:r>
      <w:r w:rsidRPr="007A07AA">
        <w:rPr>
          <w:rFonts w:ascii="Calibri" w:hAnsi="Calibri"/>
          <w:noProof/>
          <w:sz w:val="22"/>
        </w:rPr>
        <w:t xml:space="preserve"> </w:t>
      </w:r>
      <w:r w:rsidRPr="007A07AA">
        <w:rPr>
          <w:rFonts w:ascii="Calibri" w:hAnsi="Calibri"/>
          <w:b/>
          <w:bCs/>
          <w:noProof/>
          <w:sz w:val="22"/>
        </w:rPr>
        <w:t>48</w:t>
      </w:r>
      <w:r w:rsidRPr="007A07AA">
        <w:rPr>
          <w:rFonts w:ascii="Calibri" w:hAnsi="Calibri"/>
          <w:noProof/>
          <w:sz w:val="22"/>
        </w:rPr>
        <w:t>, 305–308.</w:t>
      </w:r>
    </w:p>
    <w:p w14:paraId="413E05C3"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Castelli R., Chambers J. &amp; Tausch R. (2000) Soil-plant relations along a soil-water gradient in Great Basin riparian meadows. </w:t>
      </w:r>
      <w:r w:rsidRPr="007A07AA">
        <w:rPr>
          <w:rFonts w:ascii="Calibri" w:hAnsi="Calibri"/>
          <w:i/>
          <w:iCs/>
          <w:noProof/>
          <w:sz w:val="22"/>
        </w:rPr>
        <w:t>Wetlands</w:t>
      </w:r>
      <w:r w:rsidRPr="007A07AA">
        <w:rPr>
          <w:rFonts w:ascii="Calibri" w:hAnsi="Calibri"/>
          <w:noProof/>
          <w:sz w:val="22"/>
        </w:rPr>
        <w:t xml:space="preserve"> </w:t>
      </w:r>
      <w:r w:rsidRPr="007A07AA">
        <w:rPr>
          <w:rFonts w:ascii="Calibri" w:hAnsi="Calibri"/>
          <w:b/>
          <w:bCs/>
          <w:noProof/>
          <w:sz w:val="22"/>
        </w:rPr>
        <w:t>20</w:t>
      </w:r>
      <w:r w:rsidRPr="007A07AA">
        <w:rPr>
          <w:rFonts w:ascii="Calibri" w:hAnsi="Calibri"/>
          <w:noProof/>
          <w:sz w:val="22"/>
        </w:rPr>
        <w:t>, 251–266.</w:t>
      </w:r>
    </w:p>
    <w:p w14:paraId="036FDDD7"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Catford J.A., Downes B.J., Gippel C.J. &amp; Vesk P.A. (2011) Flow regulation reduces native plant cover and facilitates exotic invasion in riparian wetlands. </w:t>
      </w:r>
      <w:r w:rsidRPr="007A07AA">
        <w:rPr>
          <w:rFonts w:ascii="Calibri" w:hAnsi="Calibri"/>
          <w:i/>
          <w:iCs/>
          <w:noProof/>
          <w:sz w:val="22"/>
        </w:rPr>
        <w:t>Journal of Applied Ecology</w:t>
      </w:r>
      <w:r w:rsidRPr="007A07AA">
        <w:rPr>
          <w:rFonts w:ascii="Calibri" w:hAnsi="Calibri"/>
          <w:noProof/>
          <w:sz w:val="22"/>
        </w:rPr>
        <w:t xml:space="preserve"> </w:t>
      </w:r>
      <w:r w:rsidRPr="007A07AA">
        <w:rPr>
          <w:rFonts w:ascii="Calibri" w:hAnsi="Calibri"/>
          <w:b/>
          <w:bCs/>
          <w:noProof/>
          <w:sz w:val="22"/>
        </w:rPr>
        <w:t>48</w:t>
      </w:r>
      <w:r w:rsidRPr="007A07AA">
        <w:rPr>
          <w:rFonts w:ascii="Calibri" w:hAnsi="Calibri"/>
          <w:noProof/>
          <w:sz w:val="22"/>
        </w:rPr>
        <w:t>, 432–442.</w:t>
      </w:r>
    </w:p>
    <w:p w14:paraId="759E25F8"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Catford J.A., Morris W.K., Vesk P. a., Gippel C.J. &amp; Downes B.J. (2014) Species and environmental characteristics point to flow regulation and drought as drivers of riparian plant invasion. </w:t>
      </w:r>
      <w:r w:rsidRPr="007A07AA">
        <w:rPr>
          <w:rFonts w:ascii="Calibri" w:hAnsi="Calibri"/>
          <w:i/>
          <w:iCs/>
          <w:noProof/>
          <w:sz w:val="22"/>
        </w:rPr>
        <w:t>Diversity and Distributions</w:t>
      </w:r>
      <w:r w:rsidRPr="007A07AA">
        <w:rPr>
          <w:rFonts w:ascii="Calibri" w:hAnsi="Calibri"/>
          <w:noProof/>
          <w:sz w:val="22"/>
        </w:rPr>
        <w:t>, n/a–n/a.</w:t>
      </w:r>
    </w:p>
    <w:p w14:paraId="4F23830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Catford J.A., Naiman R.J., Chambers L.E., Roberts J., Douglas M. &amp; Davies P. (2012) Predicting Novel Riparian Ecosystems in a Changing Climate. </w:t>
      </w:r>
      <w:r w:rsidRPr="007A07AA">
        <w:rPr>
          <w:rFonts w:ascii="Calibri" w:hAnsi="Calibri"/>
          <w:i/>
          <w:iCs/>
          <w:noProof/>
          <w:sz w:val="22"/>
        </w:rPr>
        <w:t>Ecosystems</w:t>
      </w:r>
      <w:r w:rsidRPr="007A07AA">
        <w:rPr>
          <w:rFonts w:ascii="Calibri" w:hAnsi="Calibri"/>
          <w:noProof/>
          <w:sz w:val="22"/>
        </w:rPr>
        <w:t xml:space="preserve"> </w:t>
      </w:r>
      <w:r w:rsidRPr="007A07AA">
        <w:rPr>
          <w:rFonts w:ascii="Calibri" w:hAnsi="Calibri"/>
          <w:b/>
          <w:bCs/>
          <w:noProof/>
          <w:sz w:val="22"/>
        </w:rPr>
        <w:t>16</w:t>
      </w:r>
      <w:r w:rsidRPr="007A07AA">
        <w:rPr>
          <w:rFonts w:ascii="Calibri" w:hAnsi="Calibri"/>
          <w:noProof/>
          <w:sz w:val="22"/>
        </w:rPr>
        <w:t>, 382–400.</w:t>
      </w:r>
    </w:p>
    <w:p w14:paraId="20662E43"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Chave J., Coomes D., Jansen S., Lewis S.L., Swenson N.G. &amp; Amy E. (2009) Towards a worldwide wood economics spectrum. </w:t>
      </w:r>
      <w:r w:rsidRPr="007A07AA">
        <w:rPr>
          <w:rFonts w:ascii="Calibri" w:hAnsi="Calibri"/>
          <w:i/>
          <w:iCs/>
          <w:noProof/>
          <w:sz w:val="22"/>
        </w:rPr>
        <w:t>Ecology Letters</w:t>
      </w:r>
      <w:r w:rsidRPr="007A07AA">
        <w:rPr>
          <w:rFonts w:ascii="Calibri" w:hAnsi="Calibri"/>
          <w:noProof/>
          <w:sz w:val="22"/>
        </w:rPr>
        <w:t xml:space="preserve"> </w:t>
      </w:r>
      <w:r w:rsidRPr="007A07AA">
        <w:rPr>
          <w:rFonts w:ascii="Calibri" w:hAnsi="Calibri"/>
          <w:b/>
          <w:bCs/>
          <w:noProof/>
          <w:sz w:val="22"/>
        </w:rPr>
        <w:t>12</w:t>
      </w:r>
      <w:r w:rsidRPr="007A07AA">
        <w:rPr>
          <w:rFonts w:ascii="Calibri" w:hAnsi="Calibri"/>
          <w:noProof/>
          <w:sz w:val="22"/>
        </w:rPr>
        <w:t>, 351–366.</w:t>
      </w:r>
    </w:p>
    <w:p w14:paraId="0B0972D8"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Clark C.M., Flynn D.F.B., Butterfield B.J. &amp; Reich P.B. (2012) Testing the link between functional diversity and ecosystem functioning in a Minnesota grassland experiment. </w:t>
      </w:r>
      <w:r w:rsidRPr="007A07AA">
        <w:rPr>
          <w:rFonts w:ascii="Calibri" w:hAnsi="Calibri"/>
          <w:i/>
          <w:iCs/>
          <w:noProof/>
          <w:sz w:val="22"/>
        </w:rPr>
        <w:t>PloS one</w:t>
      </w:r>
      <w:r w:rsidRPr="007A07AA">
        <w:rPr>
          <w:rFonts w:ascii="Calibri" w:hAnsi="Calibri"/>
          <w:noProof/>
          <w:sz w:val="22"/>
        </w:rPr>
        <w:t xml:space="preserve"> </w:t>
      </w:r>
      <w:r w:rsidRPr="007A07AA">
        <w:rPr>
          <w:rFonts w:ascii="Calibri" w:hAnsi="Calibri"/>
          <w:b/>
          <w:bCs/>
          <w:noProof/>
          <w:sz w:val="22"/>
        </w:rPr>
        <w:t>7</w:t>
      </w:r>
      <w:r w:rsidRPr="007A07AA">
        <w:rPr>
          <w:rFonts w:ascii="Calibri" w:hAnsi="Calibri"/>
          <w:noProof/>
          <w:sz w:val="22"/>
        </w:rPr>
        <w:t>, e52821.</w:t>
      </w:r>
    </w:p>
    <w:p w14:paraId="04878C48"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Connell J. (1978) Diversity in tropical rain forests and coral reefs. </w:t>
      </w:r>
      <w:r w:rsidRPr="007A07AA">
        <w:rPr>
          <w:rFonts w:ascii="Calibri" w:hAnsi="Calibri"/>
          <w:i/>
          <w:iCs/>
          <w:noProof/>
          <w:sz w:val="22"/>
        </w:rPr>
        <w:t>Science</w:t>
      </w:r>
      <w:r w:rsidRPr="007A07AA">
        <w:rPr>
          <w:rFonts w:ascii="Calibri" w:hAnsi="Calibri"/>
          <w:noProof/>
          <w:sz w:val="22"/>
        </w:rPr>
        <w:t xml:space="preserve"> </w:t>
      </w:r>
      <w:r w:rsidRPr="007A07AA">
        <w:rPr>
          <w:rFonts w:ascii="Calibri" w:hAnsi="Calibri"/>
          <w:b/>
          <w:bCs/>
          <w:noProof/>
          <w:sz w:val="22"/>
        </w:rPr>
        <w:t>199</w:t>
      </w:r>
      <w:r w:rsidRPr="007A07AA">
        <w:rPr>
          <w:rFonts w:ascii="Calibri" w:hAnsi="Calibri"/>
          <w:noProof/>
          <w:sz w:val="22"/>
        </w:rPr>
        <w:t>, 1302–1310.</w:t>
      </w:r>
    </w:p>
    <w:p w14:paraId="5F1D6864"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Corenblit D., Tabacchi E., Steiger J. &amp; Gurnell A.M. (2007) Reciprocal interactions and adjustments between fluvial landforms and vegetation dynamics in river corridors: A review of complementary approaches. </w:t>
      </w:r>
      <w:r w:rsidRPr="007A07AA">
        <w:rPr>
          <w:rFonts w:ascii="Calibri" w:hAnsi="Calibri"/>
          <w:i/>
          <w:iCs/>
          <w:noProof/>
          <w:sz w:val="22"/>
        </w:rPr>
        <w:t>Earth-Science Reviews</w:t>
      </w:r>
      <w:r w:rsidRPr="007A07AA">
        <w:rPr>
          <w:rFonts w:ascii="Calibri" w:hAnsi="Calibri"/>
          <w:noProof/>
          <w:sz w:val="22"/>
        </w:rPr>
        <w:t xml:space="preserve"> </w:t>
      </w:r>
      <w:r w:rsidRPr="007A07AA">
        <w:rPr>
          <w:rFonts w:ascii="Calibri" w:hAnsi="Calibri"/>
          <w:b/>
          <w:bCs/>
          <w:noProof/>
          <w:sz w:val="22"/>
        </w:rPr>
        <w:t>84</w:t>
      </w:r>
      <w:r w:rsidRPr="007A07AA">
        <w:rPr>
          <w:rFonts w:ascii="Calibri" w:hAnsi="Calibri"/>
          <w:noProof/>
          <w:sz w:val="22"/>
        </w:rPr>
        <w:t>, 56–86.</w:t>
      </w:r>
    </w:p>
    <w:p w14:paraId="063AB40D"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Cornelissen J.H.C.A., Lavorel S.B., Garnier E.B., Díaz S.C., Buchmann N.D., Gurvich D.E.C., </w:t>
      </w:r>
      <w:r w:rsidRPr="007A07AA">
        <w:rPr>
          <w:rFonts w:ascii="Calibri" w:hAnsi="Calibri"/>
          <w:i/>
          <w:iCs/>
          <w:noProof/>
          <w:sz w:val="22"/>
        </w:rPr>
        <w:t>et al.</w:t>
      </w:r>
      <w:r w:rsidRPr="007A07AA">
        <w:rPr>
          <w:rFonts w:ascii="Calibri" w:hAnsi="Calibri"/>
          <w:noProof/>
          <w:sz w:val="22"/>
        </w:rPr>
        <w:t xml:space="preserve"> (2003) A handbook of protocols for standardised and easy measurement of plant functional traits worldwide. </w:t>
      </w:r>
      <w:r w:rsidRPr="007A07AA">
        <w:rPr>
          <w:rFonts w:ascii="Calibri" w:hAnsi="Calibri"/>
          <w:i/>
          <w:iCs/>
          <w:noProof/>
          <w:sz w:val="22"/>
        </w:rPr>
        <w:t>Australian Journal of Botany</w:t>
      </w:r>
      <w:r w:rsidRPr="007A07AA">
        <w:rPr>
          <w:rFonts w:ascii="Calibri" w:hAnsi="Calibri"/>
          <w:noProof/>
          <w:sz w:val="22"/>
        </w:rPr>
        <w:t xml:space="preserve"> </w:t>
      </w:r>
      <w:r w:rsidRPr="007A07AA">
        <w:rPr>
          <w:rFonts w:ascii="Calibri" w:hAnsi="Calibri"/>
          <w:b/>
          <w:bCs/>
          <w:noProof/>
          <w:sz w:val="22"/>
        </w:rPr>
        <w:t>51</w:t>
      </w:r>
      <w:r w:rsidRPr="007A07AA">
        <w:rPr>
          <w:rFonts w:ascii="Calibri" w:hAnsi="Calibri"/>
          <w:noProof/>
          <w:sz w:val="22"/>
        </w:rPr>
        <w:t>, 335–380.</w:t>
      </w:r>
    </w:p>
    <w:p w14:paraId="151A0388"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Curran T.J., Gersbach L.N., Edwards W. &amp; Krockenberger A.K. (2008) Wood density predicts plant damage and vegetative recovery rates caused by cyclone disturbance in tropical rainforest tree species of North Queensland, Australia. </w:t>
      </w:r>
      <w:r w:rsidRPr="007A07AA">
        <w:rPr>
          <w:rFonts w:ascii="Calibri" w:hAnsi="Calibri"/>
          <w:i/>
          <w:iCs/>
          <w:noProof/>
          <w:sz w:val="22"/>
        </w:rPr>
        <w:t>Austral Ecology</w:t>
      </w:r>
      <w:r w:rsidRPr="007A07AA">
        <w:rPr>
          <w:rFonts w:ascii="Calibri" w:hAnsi="Calibri"/>
          <w:noProof/>
          <w:sz w:val="22"/>
        </w:rPr>
        <w:t xml:space="preserve"> </w:t>
      </w:r>
      <w:r w:rsidRPr="007A07AA">
        <w:rPr>
          <w:rFonts w:ascii="Calibri" w:hAnsi="Calibri"/>
          <w:b/>
          <w:bCs/>
          <w:noProof/>
          <w:sz w:val="22"/>
        </w:rPr>
        <w:t>33</w:t>
      </w:r>
      <w:r w:rsidRPr="007A07AA">
        <w:rPr>
          <w:rFonts w:ascii="Calibri" w:hAnsi="Calibri"/>
          <w:noProof/>
          <w:sz w:val="22"/>
        </w:rPr>
        <w:t>, 442–450.</w:t>
      </w:r>
    </w:p>
    <w:p w14:paraId="220643B6"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Debastiani V.J. &amp; Pillar V.D. (2012) SYNCSA - R tool for analysis of metacommunities based on functional traits and phylogeny of the community components. </w:t>
      </w:r>
      <w:r w:rsidRPr="007A07AA">
        <w:rPr>
          <w:rFonts w:ascii="Calibri" w:hAnsi="Calibri"/>
          <w:i/>
          <w:iCs/>
          <w:noProof/>
          <w:sz w:val="22"/>
        </w:rPr>
        <w:t>Bioinformatics</w:t>
      </w:r>
      <w:r w:rsidRPr="007A07AA">
        <w:rPr>
          <w:rFonts w:ascii="Calibri" w:hAnsi="Calibri"/>
          <w:noProof/>
          <w:sz w:val="22"/>
        </w:rPr>
        <w:t xml:space="preserve"> </w:t>
      </w:r>
      <w:r w:rsidRPr="007A07AA">
        <w:rPr>
          <w:rFonts w:ascii="Calibri" w:hAnsi="Calibri"/>
          <w:b/>
          <w:bCs/>
          <w:noProof/>
          <w:sz w:val="22"/>
        </w:rPr>
        <w:t>28</w:t>
      </w:r>
      <w:r w:rsidRPr="007A07AA">
        <w:rPr>
          <w:rFonts w:ascii="Calibri" w:hAnsi="Calibri"/>
          <w:noProof/>
          <w:sz w:val="22"/>
        </w:rPr>
        <w:t>, 2067–2068.</w:t>
      </w:r>
    </w:p>
    <w:p w14:paraId="656065A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Dı́az S. &amp; Cabido M. (2001) Vive la différence : plant functional diversity matters to ecosystem processes. </w:t>
      </w:r>
      <w:r w:rsidRPr="007A07AA">
        <w:rPr>
          <w:rFonts w:ascii="Calibri" w:hAnsi="Calibri"/>
          <w:i/>
          <w:iCs/>
          <w:noProof/>
          <w:sz w:val="22"/>
        </w:rPr>
        <w:t>Trends in Ecology &amp; Evolution</w:t>
      </w:r>
      <w:r w:rsidRPr="007A07AA">
        <w:rPr>
          <w:rFonts w:ascii="Calibri" w:hAnsi="Calibri"/>
          <w:noProof/>
          <w:sz w:val="22"/>
        </w:rPr>
        <w:t xml:space="preserve"> </w:t>
      </w:r>
      <w:r w:rsidRPr="007A07AA">
        <w:rPr>
          <w:rFonts w:ascii="Calibri" w:hAnsi="Calibri"/>
          <w:b/>
          <w:bCs/>
          <w:noProof/>
          <w:sz w:val="22"/>
        </w:rPr>
        <w:t>16</w:t>
      </w:r>
      <w:r w:rsidRPr="007A07AA">
        <w:rPr>
          <w:rFonts w:ascii="Calibri" w:hAnsi="Calibri"/>
          <w:noProof/>
          <w:sz w:val="22"/>
        </w:rPr>
        <w:t>, 646–655.</w:t>
      </w:r>
    </w:p>
    <w:p w14:paraId="3E28648D"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Díaz S., Cabido M. &amp; Casanoves F. (1998) Plant functional traits and environmental filters at a regional scale. </w:t>
      </w:r>
      <w:r w:rsidRPr="007A07AA">
        <w:rPr>
          <w:rFonts w:ascii="Calibri" w:hAnsi="Calibri"/>
          <w:i/>
          <w:iCs/>
          <w:noProof/>
          <w:sz w:val="22"/>
        </w:rPr>
        <w:t>Journal of Vegetation …</w:t>
      </w:r>
      <w:r w:rsidRPr="007A07AA">
        <w:rPr>
          <w:rFonts w:ascii="Calibri" w:hAnsi="Calibri"/>
          <w:noProof/>
          <w:sz w:val="22"/>
        </w:rPr>
        <w:t xml:space="preserve"> </w:t>
      </w:r>
      <w:r w:rsidRPr="007A07AA">
        <w:rPr>
          <w:rFonts w:ascii="Calibri" w:hAnsi="Calibri"/>
          <w:b/>
          <w:bCs/>
          <w:noProof/>
          <w:sz w:val="22"/>
        </w:rPr>
        <w:t>9</w:t>
      </w:r>
      <w:r w:rsidRPr="007A07AA">
        <w:rPr>
          <w:rFonts w:ascii="Calibri" w:hAnsi="Calibri"/>
          <w:noProof/>
          <w:sz w:val="22"/>
        </w:rPr>
        <w:t>, 113–122.</w:t>
      </w:r>
    </w:p>
    <w:p w14:paraId="2EA6477F"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Díaz S. &amp; Lavorel S. (2007) Incorporating plant functional diversity effects in ecosystem service assessments. </w:t>
      </w:r>
      <w:r w:rsidRPr="007A07AA">
        <w:rPr>
          <w:rFonts w:ascii="Calibri" w:hAnsi="Calibri"/>
          <w:i/>
          <w:iCs/>
          <w:noProof/>
          <w:sz w:val="22"/>
        </w:rPr>
        <w:t>Proceedings of the National Academy of Sciences of the United States of America</w:t>
      </w:r>
      <w:r w:rsidRPr="007A07AA">
        <w:rPr>
          <w:rFonts w:ascii="Calibri" w:hAnsi="Calibri"/>
          <w:noProof/>
          <w:sz w:val="22"/>
        </w:rPr>
        <w:t xml:space="preserve"> </w:t>
      </w:r>
      <w:r w:rsidRPr="007A07AA">
        <w:rPr>
          <w:rFonts w:ascii="Calibri" w:hAnsi="Calibri"/>
          <w:b/>
          <w:bCs/>
          <w:noProof/>
          <w:sz w:val="22"/>
        </w:rPr>
        <w:t>104</w:t>
      </w:r>
      <w:r w:rsidRPr="007A07AA">
        <w:rPr>
          <w:rFonts w:ascii="Calibri" w:hAnsi="Calibri"/>
          <w:noProof/>
          <w:sz w:val="22"/>
        </w:rPr>
        <w:t>, 20684–20689.</w:t>
      </w:r>
    </w:p>
    <w:p w14:paraId="3C11978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lastRenderedPageBreak/>
        <w:t xml:space="preserve">Falster D.S. (2006) Sapling strength and safety: the importance of wood density in tropical forests. </w:t>
      </w:r>
      <w:r w:rsidRPr="007A07AA">
        <w:rPr>
          <w:rFonts w:ascii="Calibri" w:hAnsi="Calibri"/>
          <w:i/>
          <w:iCs/>
          <w:noProof/>
          <w:sz w:val="22"/>
        </w:rPr>
        <w:t>The New Phytologist</w:t>
      </w:r>
      <w:r w:rsidRPr="007A07AA">
        <w:rPr>
          <w:rFonts w:ascii="Calibri" w:hAnsi="Calibri"/>
          <w:noProof/>
          <w:sz w:val="22"/>
        </w:rPr>
        <w:t xml:space="preserve"> </w:t>
      </w:r>
      <w:r w:rsidRPr="007A07AA">
        <w:rPr>
          <w:rFonts w:ascii="Calibri" w:hAnsi="Calibri"/>
          <w:b/>
          <w:bCs/>
          <w:noProof/>
          <w:sz w:val="22"/>
        </w:rPr>
        <w:t>171</w:t>
      </w:r>
      <w:r w:rsidRPr="007A07AA">
        <w:rPr>
          <w:rFonts w:ascii="Calibri" w:hAnsi="Calibri"/>
          <w:noProof/>
          <w:sz w:val="22"/>
        </w:rPr>
        <w:t>, 237–9.</w:t>
      </w:r>
    </w:p>
    <w:p w14:paraId="09EFA97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Finlayson B.L. &amp; McMahon T.A. (1988) Australia vs. the world: a comparative analysis of streamflow characteristics. </w:t>
      </w:r>
      <w:r w:rsidRPr="007A07AA">
        <w:rPr>
          <w:rFonts w:ascii="Calibri" w:hAnsi="Calibri"/>
          <w:i/>
          <w:iCs/>
          <w:noProof/>
          <w:sz w:val="22"/>
        </w:rPr>
        <w:t>Fluvial Geomorphology of Australia</w:t>
      </w:r>
      <w:r w:rsidRPr="007A07AA">
        <w:rPr>
          <w:rFonts w:ascii="Calibri" w:hAnsi="Calibri"/>
          <w:noProof/>
          <w:sz w:val="22"/>
        </w:rPr>
        <w:t>, 17–40.</w:t>
      </w:r>
    </w:p>
    <w:p w14:paraId="4A45A26F"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Garssen A.G., Verhoeven J.T. a. &amp; Soons M.B. (2014) Effects of climate-induced increases in summer drought on riparian plant species: a meta-analysis. </w:t>
      </w:r>
      <w:r w:rsidRPr="007A07AA">
        <w:rPr>
          <w:rFonts w:ascii="Calibri" w:hAnsi="Calibri"/>
          <w:i/>
          <w:iCs/>
          <w:noProof/>
          <w:sz w:val="22"/>
        </w:rPr>
        <w:t>Freshwater Biology</w:t>
      </w:r>
      <w:r w:rsidRPr="007A07AA">
        <w:rPr>
          <w:rFonts w:ascii="Calibri" w:hAnsi="Calibri"/>
          <w:noProof/>
          <w:sz w:val="22"/>
        </w:rPr>
        <w:t xml:space="preserve"> </w:t>
      </w:r>
      <w:r w:rsidRPr="007A07AA">
        <w:rPr>
          <w:rFonts w:ascii="Calibri" w:hAnsi="Calibri"/>
          <w:b/>
          <w:bCs/>
          <w:noProof/>
          <w:sz w:val="22"/>
        </w:rPr>
        <w:t>59</w:t>
      </w:r>
      <w:r w:rsidRPr="007A07AA">
        <w:rPr>
          <w:rFonts w:ascii="Calibri" w:hAnsi="Calibri"/>
          <w:noProof/>
          <w:sz w:val="22"/>
        </w:rPr>
        <w:t>, 1052–1063.</w:t>
      </w:r>
    </w:p>
    <w:p w14:paraId="6C75527D"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Gower J. (1971) A general coefficient of similarity and some of its properties. </w:t>
      </w:r>
      <w:r w:rsidRPr="007A07AA">
        <w:rPr>
          <w:rFonts w:ascii="Calibri" w:hAnsi="Calibri"/>
          <w:i/>
          <w:iCs/>
          <w:noProof/>
          <w:sz w:val="22"/>
        </w:rPr>
        <w:t>Biometrics</w:t>
      </w:r>
      <w:r w:rsidRPr="007A07AA">
        <w:rPr>
          <w:rFonts w:ascii="Calibri" w:hAnsi="Calibri"/>
          <w:noProof/>
          <w:sz w:val="22"/>
        </w:rPr>
        <w:t xml:space="preserve"> </w:t>
      </w:r>
      <w:r w:rsidRPr="007A07AA">
        <w:rPr>
          <w:rFonts w:ascii="Calibri" w:hAnsi="Calibri"/>
          <w:b/>
          <w:bCs/>
          <w:noProof/>
          <w:sz w:val="22"/>
        </w:rPr>
        <w:t>27</w:t>
      </w:r>
      <w:r w:rsidRPr="007A07AA">
        <w:rPr>
          <w:rFonts w:ascii="Calibri" w:hAnsi="Calibri"/>
          <w:noProof/>
          <w:sz w:val="22"/>
        </w:rPr>
        <w:t>, 857–871.</w:t>
      </w:r>
    </w:p>
    <w:p w14:paraId="6BEA8144"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Graf W. (2006) Downstream hydrologic and geomorphic effects of large dams on American rivers. </w:t>
      </w:r>
      <w:r w:rsidRPr="007A07AA">
        <w:rPr>
          <w:rFonts w:ascii="Calibri" w:hAnsi="Calibri"/>
          <w:i/>
          <w:iCs/>
          <w:noProof/>
          <w:sz w:val="22"/>
        </w:rPr>
        <w:t>Geomorphology</w:t>
      </w:r>
      <w:r w:rsidRPr="007A07AA">
        <w:rPr>
          <w:rFonts w:ascii="Calibri" w:hAnsi="Calibri"/>
          <w:noProof/>
          <w:sz w:val="22"/>
        </w:rPr>
        <w:t xml:space="preserve"> </w:t>
      </w:r>
      <w:r w:rsidRPr="007A07AA">
        <w:rPr>
          <w:rFonts w:ascii="Calibri" w:hAnsi="Calibri"/>
          <w:b/>
          <w:bCs/>
          <w:noProof/>
          <w:sz w:val="22"/>
        </w:rPr>
        <w:t>79</w:t>
      </w:r>
      <w:r w:rsidRPr="007A07AA">
        <w:rPr>
          <w:rFonts w:ascii="Calibri" w:hAnsi="Calibri"/>
          <w:noProof/>
          <w:sz w:val="22"/>
        </w:rPr>
        <w:t>, 336–360.</w:t>
      </w:r>
    </w:p>
    <w:p w14:paraId="1E6DF149"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Greet J., Angus Webb J. &amp; Cousens R.D. (2011) The importance of seasonal flow timing for riparian vegetation dynamics: a systematic review using causal criteria analysis. </w:t>
      </w:r>
      <w:r w:rsidRPr="007A07AA">
        <w:rPr>
          <w:rFonts w:ascii="Calibri" w:hAnsi="Calibri"/>
          <w:i/>
          <w:iCs/>
          <w:noProof/>
          <w:sz w:val="22"/>
        </w:rPr>
        <w:t>Freshwater Biology</w:t>
      </w:r>
      <w:r w:rsidRPr="007A07AA">
        <w:rPr>
          <w:rFonts w:ascii="Calibri" w:hAnsi="Calibri"/>
          <w:noProof/>
          <w:sz w:val="22"/>
        </w:rPr>
        <w:t xml:space="preserve"> </w:t>
      </w:r>
      <w:r w:rsidRPr="007A07AA">
        <w:rPr>
          <w:rFonts w:ascii="Calibri" w:hAnsi="Calibri"/>
          <w:b/>
          <w:bCs/>
          <w:noProof/>
          <w:sz w:val="22"/>
        </w:rPr>
        <w:t>56</w:t>
      </w:r>
      <w:r w:rsidRPr="007A07AA">
        <w:rPr>
          <w:rFonts w:ascii="Calibri" w:hAnsi="Calibri"/>
          <w:noProof/>
          <w:sz w:val="22"/>
        </w:rPr>
        <w:t>, 1231–1247.</w:t>
      </w:r>
    </w:p>
    <w:p w14:paraId="7ACE406D"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Harmon M.E., Franklin J.F., Swanson F.J., Sollins P., Gregory S., Lattin J., </w:t>
      </w:r>
      <w:r w:rsidRPr="007A07AA">
        <w:rPr>
          <w:rFonts w:ascii="Calibri" w:hAnsi="Calibri"/>
          <w:i/>
          <w:iCs/>
          <w:noProof/>
          <w:sz w:val="22"/>
        </w:rPr>
        <w:t>et al.</w:t>
      </w:r>
      <w:r w:rsidRPr="007A07AA">
        <w:rPr>
          <w:rFonts w:ascii="Calibri" w:hAnsi="Calibri"/>
          <w:noProof/>
          <w:sz w:val="22"/>
        </w:rPr>
        <w:t xml:space="preserve"> (1986) Ecology of coarse woody debris in temperate ecosystems. </w:t>
      </w:r>
      <w:r w:rsidRPr="007A07AA">
        <w:rPr>
          <w:rFonts w:ascii="Calibri" w:hAnsi="Calibri"/>
          <w:i/>
          <w:iCs/>
          <w:noProof/>
          <w:sz w:val="22"/>
        </w:rPr>
        <w:t>Advances in Ecological Research</w:t>
      </w:r>
      <w:r w:rsidRPr="007A07AA">
        <w:rPr>
          <w:rFonts w:ascii="Calibri" w:hAnsi="Calibri"/>
          <w:noProof/>
          <w:sz w:val="22"/>
        </w:rPr>
        <w:t xml:space="preserve"> </w:t>
      </w:r>
      <w:r w:rsidRPr="007A07AA">
        <w:rPr>
          <w:rFonts w:ascii="Calibri" w:hAnsi="Calibri"/>
          <w:b/>
          <w:bCs/>
          <w:noProof/>
          <w:sz w:val="22"/>
        </w:rPr>
        <w:t>15</w:t>
      </w:r>
      <w:r w:rsidRPr="007A07AA">
        <w:rPr>
          <w:rFonts w:ascii="Calibri" w:hAnsi="Calibri"/>
          <w:noProof/>
          <w:sz w:val="22"/>
        </w:rPr>
        <w:t>, 133–302.</w:t>
      </w:r>
    </w:p>
    <w:p w14:paraId="558A9DAB"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Heiberger R.M. &amp; Holland B. (2004) </w:t>
      </w:r>
      <w:r w:rsidRPr="007A07AA">
        <w:rPr>
          <w:rFonts w:ascii="Calibri" w:hAnsi="Calibri"/>
          <w:i/>
          <w:iCs/>
          <w:noProof/>
          <w:sz w:val="22"/>
        </w:rPr>
        <w:t>Statistical analysis and data display: an intermediate course with examples in S-Plus, R, and SAS</w:t>
      </w:r>
      <w:r w:rsidRPr="007A07AA">
        <w:rPr>
          <w:rFonts w:ascii="Calibri" w:hAnsi="Calibri"/>
          <w:noProof/>
          <w:sz w:val="22"/>
        </w:rPr>
        <w:t>. Springer.</w:t>
      </w:r>
    </w:p>
    <w:p w14:paraId="41CF7D91"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Hennessy K., Fawcett R., Kirono D., Mpelasoka M., Jones D., Bathols J., </w:t>
      </w:r>
      <w:r w:rsidRPr="007A07AA">
        <w:rPr>
          <w:rFonts w:ascii="Calibri" w:hAnsi="Calibri"/>
          <w:i/>
          <w:iCs/>
          <w:noProof/>
          <w:sz w:val="22"/>
        </w:rPr>
        <w:t>et al.</w:t>
      </w:r>
      <w:r w:rsidRPr="007A07AA">
        <w:rPr>
          <w:rFonts w:ascii="Calibri" w:hAnsi="Calibri"/>
          <w:noProof/>
          <w:sz w:val="22"/>
        </w:rPr>
        <w:t xml:space="preserve"> (2008) </w:t>
      </w:r>
      <w:r w:rsidRPr="007A07AA">
        <w:rPr>
          <w:rFonts w:ascii="Calibri" w:hAnsi="Calibri"/>
          <w:i/>
          <w:iCs/>
          <w:noProof/>
          <w:sz w:val="22"/>
        </w:rPr>
        <w:t>An assessment of the impact of climate change on the nature and frequency of exceptional climatic events. Australian Government, Bureau of Meterology</w:t>
      </w:r>
      <w:r w:rsidRPr="007A07AA">
        <w:rPr>
          <w:rFonts w:ascii="Calibri" w:hAnsi="Calibri"/>
          <w:noProof/>
          <w:sz w:val="22"/>
        </w:rPr>
        <w:t>. Department of Agriculture, Fisheries and Forestry, 2008., Canberra, Australia.</w:t>
      </w:r>
    </w:p>
    <w:p w14:paraId="5010F25A"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Hennessy K., Fitzharris B., Bates B.C., Harvey N., SM H., L H., </w:t>
      </w:r>
      <w:r w:rsidRPr="007A07AA">
        <w:rPr>
          <w:rFonts w:ascii="Calibri" w:hAnsi="Calibri"/>
          <w:i/>
          <w:iCs/>
          <w:noProof/>
          <w:sz w:val="22"/>
        </w:rPr>
        <w:t>et al.</w:t>
      </w:r>
      <w:r w:rsidRPr="007A07AA">
        <w:rPr>
          <w:rFonts w:ascii="Calibri" w:hAnsi="Calibri"/>
          <w:noProof/>
          <w:sz w:val="22"/>
        </w:rPr>
        <w:t xml:space="preserve"> (2007) </w:t>
      </w:r>
      <w:r w:rsidRPr="007A07AA">
        <w:rPr>
          <w:rFonts w:ascii="Calibri" w:hAnsi="Calibri"/>
          <w:i/>
          <w:iCs/>
          <w:noProof/>
          <w:sz w:val="22"/>
        </w:rPr>
        <w:t>Climate Change 2007: Impacts, Adaptation and Vulnerability. Contribution of Working Group II to the Fourth Assessment Report of the Intergovernmental Panel on Climate Change</w:t>
      </w:r>
      <w:r w:rsidRPr="007A07AA">
        <w:rPr>
          <w:rFonts w:ascii="Calibri" w:hAnsi="Calibri"/>
          <w:noProof/>
          <w:sz w:val="22"/>
        </w:rPr>
        <w:t>. (Eds M.. Parry, O.. Canziani, J.. Palutikof, P.. van der Linden &amp; C.. Hanson), Cambridge University Press, Cambridge.</w:t>
      </w:r>
    </w:p>
    <w:p w14:paraId="352E35E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Hooper D., Iii F.C. &amp; Ewel J. (2005) Effects of biodiversity on ecosystem functioning: a consensus of current knowledge. </w:t>
      </w:r>
      <w:r w:rsidRPr="007A07AA">
        <w:rPr>
          <w:rFonts w:ascii="Calibri" w:hAnsi="Calibri"/>
          <w:i/>
          <w:iCs/>
          <w:noProof/>
          <w:sz w:val="22"/>
        </w:rPr>
        <w:t>Ecological Monographs</w:t>
      </w:r>
      <w:r w:rsidRPr="007A07AA">
        <w:rPr>
          <w:rFonts w:ascii="Calibri" w:hAnsi="Calibri"/>
          <w:noProof/>
          <w:sz w:val="22"/>
        </w:rPr>
        <w:t xml:space="preserve"> </w:t>
      </w:r>
      <w:r w:rsidRPr="007A07AA">
        <w:rPr>
          <w:rFonts w:ascii="Calibri" w:hAnsi="Calibri"/>
          <w:b/>
          <w:bCs/>
          <w:noProof/>
          <w:sz w:val="22"/>
        </w:rPr>
        <w:t>75</w:t>
      </w:r>
      <w:r w:rsidRPr="007A07AA">
        <w:rPr>
          <w:rFonts w:ascii="Calibri" w:hAnsi="Calibri"/>
          <w:noProof/>
          <w:sz w:val="22"/>
        </w:rPr>
        <w:t>, 3–35.</w:t>
      </w:r>
    </w:p>
    <w:p w14:paraId="48D66BCE"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Howell J. &amp; Benson D. (2000) Predicting potential impacts of environmental flows on weedy riparian vegetation of the Hawkesbury–Nepean River, south‐eastern Australia. </w:t>
      </w:r>
      <w:r w:rsidRPr="007A07AA">
        <w:rPr>
          <w:rFonts w:ascii="Calibri" w:hAnsi="Calibri"/>
          <w:i/>
          <w:iCs/>
          <w:noProof/>
          <w:sz w:val="22"/>
        </w:rPr>
        <w:t>Austral Ecology</w:t>
      </w:r>
      <w:r w:rsidRPr="007A07AA">
        <w:rPr>
          <w:rFonts w:ascii="Calibri" w:hAnsi="Calibri"/>
          <w:noProof/>
          <w:sz w:val="22"/>
        </w:rPr>
        <w:t xml:space="preserve"> </w:t>
      </w:r>
      <w:r w:rsidRPr="007A07AA">
        <w:rPr>
          <w:rFonts w:ascii="Calibri" w:hAnsi="Calibri"/>
          <w:b/>
          <w:bCs/>
          <w:noProof/>
          <w:sz w:val="22"/>
        </w:rPr>
        <w:t>25</w:t>
      </w:r>
      <w:r w:rsidRPr="007A07AA">
        <w:rPr>
          <w:rFonts w:ascii="Calibri" w:hAnsi="Calibri"/>
          <w:noProof/>
          <w:sz w:val="22"/>
        </w:rPr>
        <w:t>, 463–475.</w:t>
      </w:r>
    </w:p>
    <w:p w14:paraId="64F2A0F7"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Huang X. &amp; Niemann J. (2006) An evaluation of the geomorphically effective event for fluvial processes over long periods. </w:t>
      </w:r>
      <w:r w:rsidRPr="007A07AA">
        <w:rPr>
          <w:rFonts w:ascii="Calibri" w:hAnsi="Calibri"/>
          <w:i/>
          <w:iCs/>
          <w:noProof/>
          <w:sz w:val="22"/>
        </w:rPr>
        <w:t>Journal of Geophysical Research: …</w:t>
      </w:r>
      <w:r w:rsidRPr="007A07AA">
        <w:rPr>
          <w:rFonts w:ascii="Calibri" w:hAnsi="Calibri"/>
          <w:noProof/>
          <w:sz w:val="22"/>
        </w:rPr>
        <w:t xml:space="preserve"> </w:t>
      </w:r>
      <w:r w:rsidRPr="007A07AA">
        <w:rPr>
          <w:rFonts w:ascii="Calibri" w:hAnsi="Calibri"/>
          <w:b/>
          <w:bCs/>
          <w:noProof/>
          <w:sz w:val="22"/>
        </w:rPr>
        <w:t>111</w:t>
      </w:r>
      <w:r w:rsidRPr="007A07AA">
        <w:rPr>
          <w:rFonts w:ascii="Calibri" w:hAnsi="Calibri"/>
          <w:noProof/>
          <w:sz w:val="22"/>
        </w:rPr>
        <w:t>, F03015.</w:t>
      </w:r>
    </w:p>
    <w:p w14:paraId="4B16097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Huston M. (1979) A general hypothesis of species diversity. </w:t>
      </w:r>
      <w:r w:rsidRPr="007A07AA">
        <w:rPr>
          <w:rFonts w:ascii="Calibri" w:hAnsi="Calibri"/>
          <w:i/>
          <w:iCs/>
          <w:noProof/>
          <w:sz w:val="22"/>
        </w:rPr>
        <w:t>American Naturalist</w:t>
      </w:r>
      <w:r w:rsidRPr="007A07AA">
        <w:rPr>
          <w:rFonts w:ascii="Calibri" w:hAnsi="Calibri"/>
          <w:noProof/>
          <w:sz w:val="22"/>
        </w:rPr>
        <w:t xml:space="preserve"> </w:t>
      </w:r>
      <w:r w:rsidRPr="007A07AA">
        <w:rPr>
          <w:rFonts w:ascii="Calibri" w:hAnsi="Calibri"/>
          <w:b/>
          <w:bCs/>
          <w:noProof/>
          <w:sz w:val="22"/>
        </w:rPr>
        <w:t>113</w:t>
      </w:r>
      <w:r w:rsidRPr="007A07AA">
        <w:rPr>
          <w:rFonts w:ascii="Calibri" w:hAnsi="Calibri"/>
          <w:noProof/>
          <w:sz w:val="22"/>
        </w:rPr>
        <w:t>, 81–101.</w:t>
      </w:r>
    </w:p>
    <w:p w14:paraId="2776A726"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Kennard M.J., Pusey B.J., Olden J.D., Mackay S.J., Stein J.L. &amp; Marsh N. (2010) Classification of natural flow regimes in Australia to support environmental flow management. </w:t>
      </w:r>
      <w:r w:rsidRPr="007A07AA">
        <w:rPr>
          <w:rFonts w:ascii="Calibri" w:hAnsi="Calibri"/>
          <w:i/>
          <w:iCs/>
          <w:noProof/>
          <w:sz w:val="22"/>
        </w:rPr>
        <w:t>Freshwater Biology</w:t>
      </w:r>
      <w:r w:rsidRPr="007A07AA">
        <w:rPr>
          <w:rFonts w:ascii="Calibri" w:hAnsi="Calibri"/>
          <w:noProof/>
          <w:sz w:val="22"/>
        </w:rPr>
        <w:t xml:space="preserve"> </w:t>
      </w:r>
      <w:r w:rsidRPr="007A07AA">
        <w:rPr>
          <w:rFonts w:ascii="Calibri" w:hAnsi="Calibri"/>
          <w:b/>
          <w:bCs/>
          <w:noProof/>
          <w:sz w:val="22"/>
        </w:rPr>
        <w:t>55</w:t>
      </w:r>
      <w:r w:rsidRPr="007A07AA">
        <w:rPr>
          <w:rFonts w:ascii="Calibri" w:hAnsi="Calibri"/>
          <w:noProof/>
          <w:sz w:val="22"/>
        </w:rPr>
        <w:t>, 171–193.</w:t>
      </w:r>
    </w:p>
    <w:p w14:paraId="0DF73320"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lastRenderedPageBreak/>
        <w:t xml:space="preserve">King D.A., Davies S.J., Tan S. &amp; Noor N.S.M. (2006) The role of wood density and stem support costs in the growth and mortality of tropical trees. </w:t>
      </w:r>
      <w:r w:rsidRPr="007A07AA">
        <w:rPr>
          <w:rFonts w:ascii="Calibri" w:hAnsi="Calibri"/>
          <w:i/>
          <w:iCs/>
          <w:noProof/>
          <w:sz w:val="22"/>
        </w:rPr>
        <w:t>Journal of Ecology</w:t>
      </w:r>
      <w:r w:rsidRPr="007A07AA">
        <w:rPr>
          <w:rFonts w:ascii="Calibri" w:hAnsi="Calibri"/>
          <w:noProof/>
          <w:sz w:val="22"/>
        </w:rPr>
        <w:t xml:space="preserve"> </w:t>
      </w:r>
      <w:r w:rsidRPr="007A07AA">
        <w:rPr>
          <w:rFonts w:ascii="Calibri" w:hAnsi="Calibri"/>
          <w:b/>
          <w:bCs/>
          <w:noProof/>
          <w:sz w:val="22"/>
        </w:rPr>
        <w:t>94</w:t>
      </w:r>
      <w:r w:rsidRPr="007A07AA">
        <w:rPr>
          <w:rFonts w:ascii="Calibri" w:hAnsi="Calibri"/>
          <w:noProof/>
          <w:sz w:val="22"/>
        </w:rPr>
        <w:t>, 670–680.</w:t>
      </w:r>
    </w:p>
    <w:p w14:paraId="5F710FB1"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Kraft N.J.B., Metz M.R., Condit R.S. &amp; Chave J. (2010) The relationship between wood density and mortality in a global tropical forest data set. </w:t>
      </w:r>
      <w:r w:rsidRPr="007A07AA">
        <w:rPr>
          <w:rFonts w:ascii="Calibri" w:hAnsi="Calibri"/>
          <w:i/>
          <w:iCs/>
          <w:noProof/>
          <w:sz w:val="22"/>
        </w:rPr>
        <w:t>The New Phytologist</w:t>
      </w:r>
      <w:r w:rsidRPr="007A07AA">
        <w:rPr>
          <w:rFonts w:ascii="Calibri" w:hAnsi="Calibri"/>
          <w:noProof/>
          <w:sz w:val="22"/>
        </w:rPr>
        <w:t xml:space="preserve"> </w:t>
      </w:r>
      <w:r w:rsidRPr="007A07AA">
        <w:rPr>
          <w:rFonts w:ascii="Calibri" w:hAnsi="Calibri"/>
          <w:b/>
          <w:bCs/>
          <w:noProof/>
          <w:sz w:val="22"/>
        </w:rPr>
        <w:t>188</w:t>
      </w:r>
      <w:r w:rsidRPr="007A07AA">
        <w:rPr>
          <w:rFonts w:ascii="Calibri" w:hAnsi="Calibri"/>
          <w:noProof/>
          <w:sz w:val="22"/>
        </w:rPr>
        <w:t>, 1124–36.</w:t>
      </w:r>
    </w:p>
    <w:p w14:paraId="0F73D491"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Laliberté E. &amp; Legendre P. (2010) A distance-based framework for measuring functional diversity from multiple traits. </w:t>
      </w:r>
      <w:r w:rsidRPr="007A07AA">
        <w:rPr>
          <w:rFonts w:ascii="Calibri" w:hAnsi="Calibri"/>
          <w:i/>
          <w:iCs/>
          <w:noProof/>
          <w:sz w:val="22"/>
        </w:rPr>
        <w:t>Ecology</w:t>
      </w:r>
      <w:r w:rsidRPr="007A07AA">
        <w:rPr>
          <w:rFonts w:ascii="Calibri" w:hAnsi="Calibri"/>
          <w:noProof/>
          <w:sz w:val="22"/>
        </w:rPr>
        <w:t xml:space="preserve"> </w:t>
      </w:r>
      <w:r w:rsidRPr="007A07AA">
        <w:rPr>
          <w:rFonts w:ascii="Calibri" w:hAnsi="Calibri"/>
          <w:b/>
          <w:bCs/>
          <w:noProof/>
          <w:sz w:val="22"/>
        </w:rPr>
        <w:t>91</w:t>
      </w:r>
      <w:r w:rsidRPr="007A07AA">
        <w:rPr>
          <w:rFonts w:ascii="Calibri" w:hAnsi="Calibri"/>
          <w:noProof/>
          <w:sz w:val="22"/>
        </w:rPr>
        <w:t>, 299–305.</w:t>
      </w:r>
    </w:p>
    <w:p w14:paraId="69AE7B4A"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Laliberté E., Wells J. a, Declerck F., Metcalfe D.J., Catterall C.P., Queiroz C., </w:t>
      </w:r>
      <w:r w:rsidRPr="007A07AA">
        <w:rPr>
          <w:rFonts w:ascii="Calibri" w:hAnsi="Calibri"/>
          <w:i/>
          <w:iCs/>
          <w:noProof/>
          <w:sz w:val="22"/>
        </w:rPr>
        <w:t>et al.</w:t>
      </w:r>
      <w:r w:rsidRPr="007A07AA">
        <w:rPr>
          <w:rFonts w:ascii="Calibri" w:hAnsi="Calibri"/>
          <w:noProof/>
          <w:sz w:val="22"/>
        </w:rPr>
        <w:t xml:space="preserve"> (2010) Land-use intensification reduces functional redundancy and response diversity in plant communities. </w:t>
      </w:r>
      <w:r w:rsidRPr="007A07AA">
        <w:rPr>
          <w:rFonts w:ascii="Calibri" w:hAnsi="Calibri"/>
          <w:i/>
          <w:iCs/>
          <w:noProof/>
          <w:sz w:val="22"/>
        </w:rPr>
        <w:t>Ecology Letters</w:t>
      </w:r>
      <w:r w:rsidRPr="007A07AA">
        <w:rPr>
          <w:rFonts w:ascii="Calibri" w:hAnsi="Calibri"/>
          <w:noProof/>
          <w:sz w:val="22"/>
        </w:rPr>
        <w:t xml:space="preserve"> </w:t>
      </w:r>
      <w:r w:rsidRPr="007A07AA">
        <w:rPr>
          <w:rFonts w:ascii="Calibri" w:hAnsi="Calibri"/>
          <w:b/>
          <w:bCs/>
          <w:noProof/>
          <w:sz w:val="22"/>
        </w:rPr>
        <w:t>13</w:t>
      </w:r>
      <w:r w:rsidRPr="007A07AA">
        <w:rPr>
          <w:rFonts w:ascii="Calibri" w:hAnsi="Calibri"/>
          <w:noProof/>
          <w:sz w:val="22"/>
        </w:rPr>
        <w:t>, 76–86.</w:t>
      </w:r>
    </w:p>
    <w:p w14:paraId="65BCC40F"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Laurance W. &amp; Pérez-Salicrup D. (2001) Rain forest fragmentation and the structure of Amazonian liana communities. </w:t>
      </w:r>
      <w:r w:rsidRPr="007A07AA">
        <w:rPr>
          <w:rFonts w:ascii="Calibri" w:hAnsi="Calibri"/>
          <w:i/>
          <w:iCs/>
          <w:noProof/>
          <w:sz w:val="22"/>
        </w:rPr>
        <w:t>Ecology</w:t>
      </w:r>
      <w:r w:rsidRPr="007A07AA">
        <w:rPr>
          <w:rFonts w:ascii="Calibri" w:hAnsi="Calibri"/>
          <w:noProof/>
          <w:sz w:val="22"/>
        </w:rPr>
        <w:t xml:space="preserve"> </w:t>
      </w:r>
      <w:r w:rsidRPr="007A07AA">
        <w:rPr>
          <w:rFonts w:ascii="Calibri" w:hAnsi="Calibri"/>
          <w:b/>
          <w:bCs/>
          <w:noProof/>
          <w:sz w:val="22"/>
        </w:rPr>
        <w:t>82</w:t>
      </w:r>
      <w:r w:rsidRPr="007A07AA">
        <w:rPr>
          <w:rFonts w:ascii="Calibri" w:hAnsi="Calibri"/>
          <w:noProof/>
          <w:sz w:val="22"/>
        </w:rPr>
        <w:t>, 105–116.</w:t>
      </w:r>
    </w:p>
    <w:p w14:paraId="15BA6F29"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Leishman M., Wright I., Moles A. &amp; Westoby M. (2000) The evolutionary ecology of seed size. </w:t>
      </w:r>
      <w:r w:rsidRPr="007A07AA">
        <w:rPr>
          <w:rFonts w:ascii="Calibri" w:hAnsi="Calibri"/>
          <w:i/>
          <w:iCs/>
          <w:noProof/>
          <w:sz w:val="22"/>
        </w:rPr>
        <w:t>Seeds: the ecology of regeneration in plant communities 2</w:t>
      </w:r>
      <w:r w:rsidRPr="007A07AA">
        <w:rPr>
          <w:rFonts w:ascii="Calibri" w:hAnsi="Calibri"/>
          <w:noProof/>
          <w:sz w:val="22"/>
        </w:rPr>
        <w:t>, 31–58.</w:t>
      </w:r>
    </w:p>
    <w:p w14:paraId="2C47271A"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Leps J., Bello F. De, Lavorel S. &amp; Berman S. (2006) Quantifying and interpreting functional diversity of natural communities: practical considerations matter. </w:t>
      </w:r>
      <w:r w:rsidRPr="007A07AA">
        <w:rPr>
          <w:rFonts w:ascii="Calibri" w:hAnsi="Calibri"/>
          <w:i/>
          <w:iCs/>
          <w:noProof/>
          <w:sz w:val="22"/>
        </w:rPr>
        <w:t>Preslia</w:t>
      </w:r>
      <w:r w:rsidRPr="007A07AA">
        <w:rPr>
          <w:rFonts w:ascii="Calibri" w:hAnsi="Calibri"/>
          <w:noProof/>
          <w:sz w:val="22"/>
        </w:rPr>
        <w:t>, 481–501.</w:t>
      </w:r>
    </w:p>
    <w:p w14:paraId="40B3D48E"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Lite S.J., Bagstad K.J. &amp; Stromberg J.C. (2005) Riparian plant species richness along lateral and longitudinal gradients of water stress and flood disturbance, San Pedro River, Arizona, USA. </w:t>
      </w:r>
      <w:r w:rsidRPr="007A07AA">
        <w:rPr>
          <w:rFonts w:ascii="Calibri" w:hAnsi="Calibri"/>
          <w:i/>
          <w:iCs/>
          <w:noProof/>
          <w:sz w:val="22"/>
        </w:rPr>
        <w:t>Journal of Arid Environments</w:t>
      </w:r>
      <w:r w:rsidRPr="007A07AA">
        <w:rPr>
          <w:rFonts w:ascii="Calibri" w:hAnsi="Calibri"/>
          <w:noProof/>
          <w:sz w:val="22"/>
        </w:rPr>
        <w:t xml:space="preserve"> </w:t>
      </w:r>
      <w:r w:rsidRPr="007A07AA">
        <w:rPr>
          <w:rFonts w:ascii="Calibri" w:hAnsi="Calibri"/>
          <w:b/>
          <w:bCs/>
          <w:noProof/>
          <w:sz w:val="22"/>
        </w:rPr>
        <w:t>63</w:t>
      </w:r>
      <w:r w:rsidRPr="007A07AA">
        <w:rPr>
          <w:rFonts w:ascii="Calibri" w:hAnsi="Calibri"/>
          <w:noProof/>
          <w:sz w:val="22"/>
        </w:rPr>
        <w:t>, 785–813.</w:t>
      </w:r>
    </w:p>
    <w:p w14:paraId="4DEE29B2"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Maheshwari B., Walker K. &amp; McMahon T. (1995) Effects of regulation on the flow regime of the River Murray, Australia. </w:t>
      </w:r>
      <w:r w:rsidRPr="007A07AA">
        <w:rPr>
          <w:rFonts w:ascii="Calibri" w:hAnsi="Calibri"/>
          <w:i/>
          <w:iCs/>
          <w:noProof/>
          <w:sz w:val="22"/>
        </w:rPr>
        <w:t>Regulated Rivers: Research and Management</w:t>
      </w:r>
      <w:r w:rsidRPr="007A07AA">
        <w:rPr>
          <w:rFonts w:ascii="Calibri" w:hAnsi="Calibri"/>
          <w:noProof/>
          <w:sz w:val="22"/>
        </w:rPr>
        <w:t xml:space="preserve"> </w:t>
      </w:r>
      <w:r w:rsidRPr="007A07AA">
        <w:rPr>
          <w:rFonts w:ascii="Calibri" w:hAnsi="Calibri"/>
          <w:b/>
          <w:bCs/>
          <w:noProof/>
          <w:sz w:val="22"/>
        </w:rPr>
        <w:t>10</w:t>
      </w:r>
      <w:r w:rsidRPr="007A07AA">
        <w:rPr>
          <w:rFonts w:ascii="Calibri" w:hAnsi="Calibri"/>
          <w:noProof/>
          <w:sz w:val="22"/>
        </w:rPr>
        <w:t>, 15–38.</w:t>
      </w:r>
    </w:p>
    <w:p w14:paraId="44C270E6"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Marsh N.A., Stewardson M.J. &amp; Kennard M.J. (2003) River analysis package. Cooperative Research Centre for Catchment Hydrology, Monash University Melbourne. Version 1. </w:t>
      </w:r>
      <w:r w:rsidRPr="007A07AA">
        <w:rPr>
          <w:rFonts w:ascii="Calibri" w:hAnsi="Calibri"/>
          <w:i/>
          <w:iCs/>
          <w:noProof/>
          <w:sz w:val="22"/>
        </w:rPr>
        <w:t>Software Version</w:t>
      </w:r>
      <w:r w:rsidRPr="007A07AA">
        <w:rPr>
          <w:rFonts w:ascii="Calibri" w:hAnsi="Calibri"/>
          <w:noProof/>
          <w:sz w:val="22"/>
        </w:rPr>
        <w:t xml:space="preserve"> </w:t>
      </w:r>
      <w:r w:rsidRPr="007A07AA">
        <w:rPr>
          <w:rFonts w:ascii="Calibri" w:hAnsi="Calibri"/>
          <w:b/>
          <w:bCs/>
          <w:noProof/>
          <w:sz w:val="22"/>
        </w:rPr>
        <w:t>1</w:t>
      </w:r>
      <w:r w:rsidRPr="007A07AA">
        <w:rPr>
          <w:rFonts w:ascii="Calibri" w:hAnsi="Calibri"/>
          <w:noProof/>
          <w:sz w:val="22"/>
        </w:rPr>
        <w:t>.</w:t>
      </w:r>
    </w:p>
    <w:p w14:paraId="7271FC39"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Martínez-Cabrera H.I., Jones C.S., Espino S. &amp; Schenk H.J. (2009) Wood anatomy and wood density in shrubs: Responses to varying aridity along transcontinental transects. </w:t>
      </w:r>
      <w:r w:rsidRPr="007A07AA">
        <w:rPr>
          <w:rFonts w:ascii="Calibri" w:hAnsi="Calibri"/>
          <w:i/>
          <w:iCs/>
          <w:noProof/>
          <w:sz w:val="22"/>
        </w:rPr>
        <w:t>American Journal of Botany</w:t>
      </w:r>
      <w:r w:rsidRPr="007A07AA">
        <w:rPr>
          <w:rFonts w:ascii="Calibri" w:hAnsi="Calibri"/>
          <w:noProof/>
          <w:sz w:val="22"/>
        </w:rPr>
        <w:t xml:space="preserve"> </w:t>
      </w:r>
      <w:r w:rsidRPr="007A07AA">
        <w:rPr>
          <w:rFonts w:ascii="Calibri" w:hAnsi="Calibri"/>
          <w:b/>
          <w:bCs/>
          <w:noProof/>
          <w:sz w:val="22"/>
        </w:rPr>
        <w:t>96</w:t>
      </w:r>
      <w:r w:rsidRPr="007A07AA">
        <w:rPr>
          <w:rFonts w:ascii="Calibri" w:hAnsi="Calibri"/>
          <w:noProof/>
          <w:sz w:val="22"/>
        </w:rPr>
        <w:t>, 1388–98.</w:t>
      </w:r>
    </w:p>
    <w:p w14:paraId="19E5FA4A"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Melick D. (1990) Regenerative succession of Tristaniopsis laurina and Acmena smithii in riparian warm temperate rain-forest in Victoria, in relation to light and nutrient regimes. </w:t>
      </w:r>
      <w:r w:rsidRPr="007A07AA">
        <w:rPr>
          <w:rFonts w:ascii="Calibri" w:hAnsi="Calibri"/>
          <w:i/>
          <w:iCs/>
          <w:noProof/>
          <w:sz w:val="22"/>
        </w:rPr>
        <w:t>Australian Journal of Botany</w:t>
      </w:r>
      <w:r w:rsidRPr="007A07AA">
        <w:rPr>
          <w:rFonts w:ascii="Calibri" w:hAnsi="Calibri"/>
          <w:noProof/>
          <w:sz w:val="22"/>
        </w:rPr>
        <w:t xml:space="preserve"> </w:t>
      </w:r>
      <w:r w:rsidRPr="007A07AA">
        <w:rPr>
          <w:rFonts w:ascii="Calibri" w:hAnsi="Calibri"/>
          <w:b/>
          <w:bCs/>
          <w:noProof/>
          <w:sz w:val="22"/>
        </w:rPr>
        <w:t>38</w:t>
      </w:r>
      <w:r w:rsidRPr="007A07AA">
        <w:rPr>
          <w:rFonts w:ascii="Calibri" w:hAnsi="Calibri"/>
          <w:noProof/>
          <w:sz w:val="22"/>
        </w:rPr>
        <w:t>, 111–120.</w:t>
      </w:r>
    </w:p>
    <w:p w14:paraId="26BFABC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Merritt D., Nilsson C. &amp; Jansson R. (2010) Consequences of propagule dispersal and river fragmentation for riparian plant community diversity and turnover. </w:t>
      </w:r>
      <w:r w:rsidRPr="007A07AA">
        <w:rPr>
          <w:rFonts w:ascii="Calibri" w:hAnsi="Calibri"/>
          <w:i/>
          <w:iCs/>
          <w:noProof/>
          <w:sz w:val="22"/>
        </w:rPr>
        <w:t>Ecological Monographs</w:t>
      </w:r>
      <w:r w:rsidRPr="007A07AA">
        <w:rPr>
          <w:rFonts w:ascii="Calibri" w:hAnsi="Calibri"/>
          <w:noProof/>
          <w:sz w:val="22"/>
        </w:rPr>
        <w:t xml:space="preserve"> </w:t>
      </w:r>
      <w:r w:rsidRPr="007A07AA">
        <w:rPr>
          <w:rFonts w:ascii="Calibri" w:hAnsi="Calibri"/>
          <w:b/>
          <w:bCs/>
          <w:noProof/>
          <w:sz w:val="22"/>
        </w:rPr>
        <w:t>80</w:t>
      </w:r>
      <w:r w:rsidRPr="007A07AA">
        <w:rPr>
          <w:rFonts w:ascii="Calibri" w:hAnsi="Calibri"/>
          <w:noProof/>
          <w:sz w:val="22"/>
        </w:rPr>
        <w:t>, 609–626.</w:t>
      </w:r>
    </w:p>
    <w:p w14:paraId="222E6C74"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Michaels H., Benner B. &amp; Hartgerink A. (1988) Seed size variation: magnitude, distribution, and ecological correlates. </w:t>
      </w:r>
      <w:r w:rsidRPr="007A07AA">
        <w:rPr>
          <w:rFonts w:ascii="Calibri" w:hAnsi="Calibri"/>
          <w:i/>
          <w:iCs/>
          <w:noProof/>
          <w:sz w:val="22"/>
        </w:rPr>
        <w:t>Evolutionary Ecology</w:t>
      </w:r>
      <w:r w:rsidRPr="007A07AA">
        <w:rPr>
          <w:rFonts w:ascii="Calibri" w:hAnsi="Calibri"/>
          <w:noProof/>
          <w:sz w:val="22"/>
        </w:rPr>
        <w:t xml:space="preserve"> </w:t>
      </w:r>
      <w:r w:rsidRPr="007A07AA">
        <w:rPr>
          <w:rFonts w:ascii="Calibri" w:hAnsi="Calibri"/>
          <w:b/>
          <w:bCs/>
          <w:noProof/>
          <w:sz w:val="22"/>
        </w:rPr>
        <w:t>2</w:t>
      </w:r>
      <w:r w:rsidRPr="007A07AA">
        <w:rPr>
          <w:rFonts w:ascii="Calibri" w:hAnsi="Calibri"/>
          <w:noProof/>
          <w:sz w:val="22"/>
        </w:rPr>
        <w:t>, 157–166.</w:t>
      </w:r>
    </w:p>
    <w:p w14:paraId="6A03729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Montoya D., Rogers L. &amp; Memmott J. (2012) Emerging perspectives in the restoration of biodiversity-based ecosystem services. </w:t>
      </w:r>
      <w:r w:rsidRPr="007A07AA">
        <w:rPr>
          <w:rFonts w:ascii="Calibri" w:hAnsi="Calibri"/>
          <w:i/>
          <w:iCs/>
          <w:noProof/>
          <w:sz w:val="22"/>
        </w:rPr>
        <w:t>Trends in Ecology &amp; Evolution</w:t>
      </w:r>
      <w:r w:rsidRPr="007A07AA">
        <w:rPr>
          <w:rFonts w:ascii="Calibri" w:hAnsi="Calibri"/>
          <w:noProof/>
          <w:sz w:val="22"/>
        </w:rPr>
        <w:t xml:space="preserve"> </w:t>
      </w:r>
      <w:r w:rsidRPr="007A07AA">
        <w:rPr>
          <w:rFonts w:ascii="Calibri" w:hAnsi="Calibri"/>
          <w:b/>
          <w:bCs/>
          <w:noProof/>
          <w:sz w:val="22"/>
        </w:rPr>
        <w:t>27</w:t>
      </w:r>
      <w:r w:rsidRPr="007A07AA">
        <w:rPr>
          <w:rFonts w:ascii="Calibri" w:hAnsi="Calibri"/>
          <w:noProof/>
          <w:sz w:val="22"/>
        </w:rPr>
        <w:t>, 666–72.</w:t>
      </w:r>
    </w:p>
    <w:p w14:paraId="214FB32B"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lastRenderedPageBreak/>
        <w:t xml:space="preserve">Mouillot D., Graham N. a J., Villéger S., Mason N.W.H. &amp; Bellwood D.R. (2013) A functional approach reveals community responses to disturbances. </w:t>
      </w:r>
      <w:r w:rsidRPr="007A07AA">
        <w:rPr>
          <w:rFonts w:ascii="Calibri" w:hAnsi="Calibri"/>
          <w:i/>
          <w:iCs/>
          <w:noProof/>
          <w:sz w:val="22"/>
        </w:rPr>
        <w:t>Trends in Ecology &amp; Evolution</w:t>
      </w:r>
      <w:r w:rsidRPr="007A07AA">
        <w:rPr>
          <w:rFonts w:ascii="Calibri" w:hAnsi="Calibri"/>
          <w:noProof/>
          <w:sz w:val="22"/>
        </w:rPr>
        <w:t xml:space="preserve"> </w:t>
      </w:r>
      <w:r w:rsidRPr="007A07AA">
        <w:rPr>
          <w:rFonts w:ascii="Calibri" w:hAnsi="Calibri"/>
          <w:b/>
          <w:bCs/>
          <w:noProof/>
          <w:sz w:val="22"/>
        </w:rPr>
        <w:t>28</w:t>
      </w:r>
      <w:r w:rsidRPr="007A07AA">
        <w:rPr>
          <w:rFonts w:ascii="Calibri" w:hAnsi="Calibri"/>
          <w:noProof/>
          <w:sz w:val="22"/>
        </w:rPr>
        <w:t>, 167–77.</w:t>
      </w:r>
    </w:p>
    <w:p w14:paraId="099947D3"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Naiman R. &amp; Decamps H. (1997) The ecology of interfaces: riparian zones. </w:t>
      </w:r>
      <w:r w:rsidRPr="007A07AA">
        <w:rPr>
          <w:rFonts w:ascii="Calibri" w:hAnsi="Calibri"/>
          <w:i/>
          <w:iCs/>
          <w:noProof/>
          <w:sz w:val="22"/>
        </w:rPr>
        <w:t>Annual Review of Ecology and Systematics</w:t>
      </w:r>
      <w:r w:rsidRPr="007A07AA">
        <w:rPr>
          <w:rFonts w:ascii="Calibri" w:hAnsi="Calibri"/>
          <w:noProof/>
          <w:sz w:val="22"/>
        </w:rPr>
        <w:t xml:space="preserve"> </w:t>
      </w:r>
      <w:r w:rsidRPr="007A07AA">
        <w:rPr>
          <w:rFonts w:ascii="Calibri" w:hAnsi="Calibri"/>
          <w:b/>
          <w:bCs/>
          <w:noProof/>
          <w:sz w:val="22"/>
        </w:rPr>
        <w:t>28</w:t>
      </w:r>
      <w:r w:rsidRPr="007A07AA">
        <w:rPr>
          <w:rFonts w:ascii="Calibri" w:hAnsi="Calibri"/>
          <w:noProof/>
          <w:sz w:val="22"/>
        </w:rPr>
        <w:t>, 621–658.</w:t>
      </w:r>
    </w:p>
    <w:p w14:paraId="58651CE7"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Naiman R., Decamps H. &amp; Pollock M. (1993) The role of riparian corridors in maintaining regional biodiversity. </w:t>
      </w:r>
      <w:r w:rsidRPr="007A07AA">
        <w:rPr>
          <w:rFonts w:ascii="Calibri" w:hAnsi="Calibri"/>
          <w:i/>
          <w:iCs/>
          <w:noProof/>
          <w:sz w:val="22"/>
        </w:rPr>
        <w:t>Ecological Applications</w:t>
      </w:r>
      <w:r w:rsidRPr="007A07AA">
        <w:rPr>
          <w:rFonts w:ascii="Calibri" w:hAnsi="Calibri"/>
          <w:noProof/>
          <w:sz w:val="22"/>
        </w:rPr>
        <w:t xml:space="preserve"> </w:t>
      </w:r>
      <w:r w:rsidRPr="007A07AA">
        <w:rPr>
          <w:rFonts w:ascii="Calibri" w:hAnsi="Calibri"/>
          <w:b/>
          <w:bCs/>
          <w:noProof/>
          <w:sz w:val="22"/>
        </w:rPr>
        <w:t>3</w:t>
      </w:r>
      <w:r w:rsidRPr="007A07AA">
        <w:rPr>
          <w:rFonts w:ascii="Calibri" w:hAnsi="Calibri"/>
          <w:noProof/>
          <w:sz w:val="22"/>
        </w:rPr>
        <w:t>, 209–212.</w:t>
      </w:r>
    </w:p>
    <w:p w14:paraId="3A12AD0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Nepstad D., Tohver I., Ray D., Moutinho P. &amp; Cardinot G. (2007) Mortality of large trees and lianas following experimental drought in an Amazon forest. </w:t>
      </w:r>
      <w:r w:rsidRPr="007A07AA">
        <w:rPr>
          <w:rFonts w:ascii="Calibri" w:hAnsi="Calibri"/>
          <w:i/>
          <w:iCs/>
          <w:noProof/>
          <w:sz w:val="22"/>
        </w:rPr>
        <w:t>Ecology</w:t>
      </w:r>
      <w:r w:rsidRPr="007A07AA">
        <w:rPr>
          <w:rFonts w:ascii="Calibri" w:hAnsi="Calibri"/>
          <w:noProof/>
          <w:sz w:val="22"/>
        </w:rPr>
        <w:t xml:space="preserve"> </w:t>
      </w:r>
      <w:r w:rsidRPr="007A07AA">
        <w:rPr>
          <w:rFonts w:ascii="Calibri" w:hAnsi="Calibri"/>
          <w:b/>
          <w:bCs/>
          <w:noProof/>
          <w:sz w:val="22"/>
        </w:rPr>
        <w:t>88</w:t>
      </w:r>
      <w:r w:rsidRPr="007A07AA">
        <w:rPr>
          <w:rFonts w:ascii="Calibri" w:hAnsi="Calibri"/>
          <w:noProof/>
          <w:sz w:val="22"/>
        </w:rPr>
        <w:t>, 2259–2269.</w:t>
      </w:r>
    </w:p>
    <w:p w14:paraId="79858B1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Nicholls N. (1989) Sea surface temperatures and Australian winter rainfall. </w:t>
      </w:r>
      <w:r w:rsidRPr="007A07AA">
        <w:rPr>
          <w:rFonts w:ascii="Calibri" w:hAnsi="Calibri"/>
          <w:i/>
          <w:iCs/>
          <w:noProof/>
          <w:sz w:val="22"/>
        </w:rPr>
        <w:t>Journal of Climate</w:t>
      </w:r>
      <w:r w:rsidRPr="007A07AA">
        <w:rPr>
          <w:rFonts w:ascii="Calibri" w:hAnsi="Calibri"/>
          <w:noProof/>
          <w:sz w:val="22"/>
        </w:rPr>
        <w:t xml:space="preserve"> </w:t>
      </w:r>
      <w:r w:rsidRPr="007A07AA">
        <w:rPr>
          <w:rFonts w:ascii="Calibri" w:hAnsi="Calibri"/>
          <w:b/>
          <w:bCs/>
          <w:noProof/>
          <w:sz w:val="22"/>
        </w:rPr>
        <w:t>2</w:t>
      </w:r>
      <w:r w:rsidRPr="007A07AA">
        <w:rPr>
          <w:rFonts w:ascii="Calibri" w:hAnsi="Calibri"/>
          <w:noProof/>
          <w:sz w:val="22"/>
        </w:rPr>
        <w:t>, 965–973.</w:t>
      </w:r>
    </w:p>
    <w:p w14:paraId="1336A4A4"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Niklas K.J. &amp; Spatz H.-C. (2010) Worldwide correlations of mechanical properties and green wood density. </w:t>
      </w:r>
      <w:r w:rsidRPr="007A07AA">
        <w:rPr>
          <w:rFonts w:ascii="Calibri" w:hAnsi="Calibri"/>
          <w:i/>
          <w:iCs/>
          <w:noProof/>
          <w:sz w:val="22"/>
        </w:rPr>
        <w:t>American Journal of Botany</w:t>
      </w:r>
      <w:r w:rsidRPr="007A07AA">
        <w:rPr>
          <w:rFonts w:ascii="Calibri" w:hAnsi="Calibri"/>
          <w:noProof/>
          <w:sz w:val="22"/>
        </w:rPr>
        <w:t xml:space="preserve"> </w:t>
      </w:r>
      <w:r w:rsidRPr="007A07AA">
        <w:rPr>
          <w:rFonts w:ascii="Calibri" w:hAnsi="Calibri"/>
          <w:b/>
          <w:bCs/>
          <w:noProof/>
          <w:sz w:val="22"/>
        </w:rPr>
        <w:t>97</w:t>
      </w:r>
      <w:r w:rsidRPr="007A07AA">
        <w:rPr>
          <w:rFonts w:ascii="Calibri" w:hAnsi="Calibri"/>
          <w:noProof/>
          <w:sz w:val="22"/>
        </w:rPr>
        <w:t>, 1587–94.</w:t>
      </w:r>
    </w:p>
    <w:p w14:paraId="3256D79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Nilsson C., Grelsson G., Johansson M. &amp; Sperens U. (1989) Patterns of plant species richness along riverbanks. </w:t>
      </w:r>
      <w:r w:rsidRPr="007A07AA">
        <w:rPr>
          <w:rFonts w:ascii="Calibri" w:hAnsi="Calibri"/>
          <w:i/>
          <w:iCs/>
          <w:noProof/>
          <w:sz w:val="22"/>
        </w:rPr>
        <w:t>Ecology</w:t>
      </w:r>
      <w:r w:rsidRPr="007A07AA">
        <w:rPr>
          <w:rFonts w:ascii="Calibri" w:hAnsi="Calibri"/>
          <w:noProof/>
          <w:sz w:val="22"/>
        </w:rPr>
        <w:t xml:space="preserve"> </w:t>
      </w:r>
      <w:r w:rsidRPr="007A07AA">
        <w:rPr>
          <w:rFonts w:ascii="Calibri" w:hAnsi="Calibri"/>
          <w:b/>
          <w:bCs/>
          <w:noProof/>
          <w:sz w:val="22"/>
        </w:rPr>
        <w:t>70</w:t>
      </w:r>
      <w:r w:rsidRPr="007A07AA">
        <w:rPr>
          <w:rFonts w:ascii="Calibri" w:hAnsi="Calibri"/>
          <w:noProof/>
          <w:sz w:val="22"/>
        </w:rPr>
        <w:t>, 77–84.</w:t>
      </w:r>
    </w:p>
    <w:p w14:paraId="489A3FB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Nilsson C. &amp; Svedmark M. (2002) Basic Principles and Ecological Consequences of Changing Water Regimes: Riparian Plant Communities. </w:t>
      </w:r>
      <w:r w:rsidRPr="007A07AA">
        <w:rPr>
          <w:rFonts w:ascii="Calibri" w:hAnsi="Calibri"/>
          <w:i/>
          <w:iCs/>
          <w:noProof/>
          <w:sz w:val="22"/>
        </w:rPr>
        <w:t>Environmental Management</w:t>
      </w:r>
      <w:r w:rsidRPr="007A07AA">
        <w:rPr>
          <w:rFonts w:ascii="Calibri" w:hAnsi="Calibri"/>
          <w:noProof/>
          <w:sz w:val="22"/>
        </w:rPr>
        <w:t xml:space="preserve"> </w:t>
      </w:r>
      <w:r w:rsidRPr="007A07AA">
        <w:rPr>
          <w:rFonts w:ascii="Calibri" w:hAnsi="Calibri"/>
          <w:b/>
          <w:bCs/>
          <w:noProof/>
          <w:sz w:val="22"/>
        </w:rPr>
        <w:t>30</w:t>
      </w:r>
      <w:r w:rsidRPr="007A07AA">
        <w:rPr>
          <w:rFonts w:ascii="Calibri" w:hAnsi="Calibri"/>
          <w:noProof/>
          <w:sz w:val="22"/>
        </w:rPr>
        <w:t>, 468–480.</w:t>
      </w:r>
    </w:p>
    <w:p w14:paraId="608AD9E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Pakeman R.J. (2011) Functional diversity indices reveal the impacts of land use intensification on plant community assembly. </w:t>
      </w:r>
      <w:r w:rsidRPr="007A07AA">
        <w:rPr>
          <w:rFonts w:ascii="Calibri" w:hAnsi="Calibri"/>
          <w:i/>
          <w:iCs/>
          <w:noProof/>
          <w:sz w:val="22"/>
        </w:rPr>
        <w:t>Journal of Ecology</w:t>
      </w:r>
      <w:r w:rsidRPr="007A07AA">
        <w:rPr>
          <w:rFonts w:ascii="Calibri" w:hAnsi="Calibri"/>
          <w:noProof/>
          <w:sz w:val="22"/>
        </w:rPr>
        <w:t xml:space="preserve"> </w:t>
      </w:r>
      <w:r w:rsidRPr="007A07AA">
        <w:rPr>
          <w:rFonts w:ascii="Calibri" w:hAnsi="Calibri"/>
          <w:b/>
          <w:bCs/>
          <w:noProof/>
          <w:sz w:val="22"/>
        </w:rPr>
        <w:t>99</w:t>
      </w:r>
      <w:r w:rsidRPr="007A07AA">
        <w:rPr>
          <w:rFonts w:ascii="Calibri" w:hAnsi="Calibri"/>
          <w:noProof/>
          <w:sz w:val="22"/>
        </w:rPr>
        <w:t>, 1143–1151.</w:t>
      </w:r>
    </w:p>
    <w:p w14:paraId="49D6098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Pakeman R.J. (2014) Functional trait metrics are sensitive to the completeness of the species’ trait data? </w:t>
      </w:r>
      <w:r w:rsidRPr="007A07AA">
        <w:rPr>
          <w:rFonts w:ascii="Calibri" w:hAnsi="Calibri"/>
          <w:i/>
          <w:iCs/>
          <w:noProof/>
          <w:sz w:val="22"/>
        </w:rPr>
        <w:t>Methods in Ecology and Evolution</w:t>
      </w:r>
      <w:r w:rsidRPr="007A07AA">
        <w:rPr>
          <w:rFonts w:ascii="Calibri" w:hAnsi="Calibri"/>
          <w:noProof/>
          <w:sz w:val="22"/>
        </w:rPr>
        <w:t xml:space="preserve"> </w:t>
      </w:r>
      <w:r w:rsidRPr="007A07AA">
        <w:rPr>
          <w:rFonts w:ascii="Calibri" w:hAnsi="Calibri"/>
          <w:b/>
          <w:bCs/>
          <w:noProof/>
          <w:sz w:val="22"/>
        </w:rPr>
        <w:t>5</w:t>
      </w:r>
      <w:r w:rsidRPr="007A07AA">
        <w:rPr>
          <w:rFonts w:ascii="Calibri" w:hAnsi="Calibri"/>
          <w:noProof/>
          <w:sz w:val="22"/>
        </w:rPr>
        <w:t>, 9–15.</w:t>
      </w:r>
    </w:p>
    <w:p w14:paraId="33391428"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Palmer M. &amp; Poff N. (1997) The influence of environmental heterogeneity on patterns and processes in streams. </w:t>
      </w:r>
      <w:r w:rsidRPr="007A07AA">
        <w:rPr>
          <w:rFonts w:ascii="Calibri" w:hAnsi="Calibri"/>
          <w:i/>
          <w:iCs/>
          <w:noProof/>
          <w:sz w:val="22"/>
        </w:rPr>
        <w:t>Journal of the North American Benthological Society</w:t>
      </w:r>
      <w:r w:rsidRPr="007A07AA">
        <w:rPr>
          <w:rFonts w:ascii="Calibri" w:hAnsi="Calibri"/>
          <w:noProof/>
          <w:sz w:val="22"/>
        </w:rPr>
        <w:t xml:space="preserve"> </w:t>
      </w:r>
      <w:r w:rsidRPr="007A07AA">
        <w:rPr>
          <w:rFonts w:ascii="Calibri" w:hAnsi="Calibri"/>
          <w:b/>
          <w:bCs/>
          <w:noProof/>
          <w:sz w:val="22"/>
        </w:rPr>
        <w:t>16</w:t>
      </w:r>
      <w:r w:rsidRPr="007A07AA">
        <w:rPr>
          <w:rFonts w:ascii="Calibri" w:hAnsi="Calibri"/>
          <w:noProof/>
          <w:sz w:val="22"/>
        </w:rPr>
        <w:t>, 169–173.</w:t>
      </w:r>
    </w:p>
    <w:p w14:paraId="2FC7034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Peel M., Finlayson B. &amp; McMahon T. (2007) Updated world map of the Köppen-Geiger climate classification. </w:t>
      </w:r>
      <w:r w:rsidRPr="007A07AA">
        <w:rPr>
          <w:rFonts w:ascii="Calibri" w:hAnsi="Calibri"/>
          <w:i/>
          <w:iCs/>
          <w:noProof/>
          <w:sz w:val="22"/>
        </w:rPr>
        <w:t>Hydrology and Earth System Sciences Discussions</w:t>
      </w:r>
      <w:r w:rsidRPr="007A07AA">
        <w:rPr>
          <w:rFonts w:ascii="Calibri" w:hAnsi="Calibri"/>
          <w:noProof/>
          <w:sz w:val="22"/>
        </w:rPr>
        <w:t xml:space="preserve"> </w:t>
      </w:r>
      <w:r w:rsidRPr="007A07AA">
        <w:rPr>
          <w:rFonts w:ascii="Calibri" w:hAnsi="Calibri"/>
          <w:b/>
          <w:bCs/>
          <w:noProof/>
          <w:sz w:val="22"/>
        </w:rPr>
        <w:t>4</w:t>
      </w:r>
      <w:r w:rsidRPr="007A07AA">
        <w:rPr>
          <w:rFonts w:ascii="Calibri" w:hAnsi="Calibri"/>
          <w:noProof/>
          <w:sz w:val="22"/>
        </w:rPr>
        <w:t>, 439–473.</w:t>
      </w:r>
    </w:p>
    <w:p w14:paraId="00D54583"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Peel M., McMahon T. &amp; Finlayson B. (2004) Continental differences in the variability of annual runoff-update and reassessment. </w:t>
      </w:r>
      <w:r w:rsidRPr="007A07AA">
        <w:rPr>
          <w:rFonts w:ascii="Calibri" w:hAnsi="Calibri"/>
          <w:i/>
          <w:iCs/>
          <w:noProof/>
          <w:sz w:val="22"/>
        </w:rPr>
        <w:t>Journal of Hydrology</w:t>
      </w:r>
      <w:r w:rsidRPr="007A07AA">
        <w:rPr>
          <w:rFonts w:ascii="Calibri" w:hAnsi="Calibri"/>
          <w:noProof/>
          <w:sz w:val="22"/>
        </w:rPr>
        <w:t xml:space="preserve"> </w:t>
      </w:r>
      <w:r w:rsidRPr="007A07AA">
        <w:rPr>
          <w:rFonts w:ascii="Calibri" w:hAnsi="Calibri"/>
          <w:b/>
          <w:bCs/>
          <w:noProof/>
          <w:sz w:val="22"/>
        </w:rPr>
        <w:t>295</w:t>
      </w:r>
      <w:r w:rsidRPr="007A07AA">
        <w:rPr>
          <w:rFonts w:ascii="Calibri" w:hAnsi="Calibri"/>
          <w:noProof/>
          <w:sz w:val="22"/>
        </w:rPr>
        <w:t>, 185–197.</w:t>
      </w:r>
    </w:p>
    <w:p w14:paraId="10D86518"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Poff N., Allan J. &amp; Bain M. (1997) The natural flow regime. </w:t>
      </w:r>
      <w:r w:rsidRPr="007A07AA">
        <w:rPr>
          <w:rFonts w:ascii="Calibri" w:hAnsi="Calibri"/>
          <w:i/>
          <w:iCs/>
          <w:noProof/>
          <w:sz w:val="22"/>
        </w:rPr>
        <w:t>BioScience</w:t>
      </w:r>
      <w:r w:rsidRPr="007A07AA">
        <w:rPr>
          <w:rFonts w:ascii="Calibri" w:hAnsi="Calibri"/>
          <w:noProof/>
          <w:sz w:val="22"/>
        </w:rPr>
        <w:t xml:space="preserve"> </w:t>
      </w:r>
      <w:r w:rsidRPr="007A07AA">
        <w:rPr>
          <w:rFonts w:ascii="Calibri" w:hAnsi="Calibri"/>
          <w:b/>
          <w:bCs/>
          <w:noProof/>
          <w:sz w:val="22"/>
        </w:rPr>
        <w:t>47</w:t>
      </w:r>
      <w:r w:rsidRPr="007A07AA">
        <w:rPr>
          <w:rFonts w:ascii="Calibri" w:hAnsi="Calibri"/>
          <w:noProof/>
          <w:sz w:val="22"/>
        </w:rPr>
        <w:t>, 769–784.</w:t>
      </w:r>
    </w:p>
    <w:p w14:paraId="58AB0D87"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Poff N.L. (2002) Ecological response to and management of increased flooding caused by climate change. </w:t>
      </w:r>
      <w:r w:rsidRPr="007A07AA">
        <w:rPr>
          <w:rFonts w:ascii="Calibri" w:hAnsi="Calibri"/>
          <w:i/>
          <w:iCs/>
          <w:noProof/>
          <w:sz w:val="22"/>
        </w:rPr>
        <w:t>Philosophical transactions. Series A, Mathematical, physical, and engineering sciences</w:t>
      </w:r>
      <w:r w:rsidRPr="007A07AA">
        <w:rPr>
          <w:rFonts w:ascii="Calibri" w:hAnsi="Calibri"/>
          <w:noProof/>
          <w:sz w:val="22"/>
        </w:rPr>
        <w:t xml:space="preserve"> </w:t>
      </w:r>
      <w:r w:rsidRPr="007A07AA">
        <w:rPr>
          <w:rFonts w:ascii="Calibri" w:hAnsi="Calibri"/>
          <w:b/>
          <w:bCs/>
          <w:noProof/>
          <w:sz w:val="22"/>
        </w:rPr>
        <w:t>360</w:t>
      </w:r>
      <w:r w:rsidRPr="007A07AA">
        <w:rPr>
          <w:rFonts w:ascii="Calibri" w:hAnsi="Calibri"/>
          <w:noProof/>
          <w:sz w:val="22"/>
        </w:rPr>
        <w:t>, 1497–510.</w:t>
      </w:r>
    </w:p>
    <w:p w14:paraId="3532E82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Pollard K.S., Ge Y. &amp; Dudoit S. (2008) multtest: Resampling-based multiple hypothesis testing. </w:t>
      </w:r>
      <w:r w:rsidRPr="007A07AA">
        <w:rPr>
          <w:rFonts w:ascii="Calibri" w:hAnsi="Calibri"/>
          <w:i/>
          <w:iCs/>
          <w:noProof/>
          <w:sz w:val="22"/>
        </w:rPr>
        <w:t>R package version</w:t>
      </w:r>
      <w:r w:rsidRPr="007A07AA">
        <w:rPr>
          <w:rFonts w:ascii="Calibri" w:hAnsi="Calibri"/>
          <w:noProof/>
          <w:sz w:val="22"/>
        </w:rPr>
        <w:t xml:space="preserve"> </w:t>
      </w:r>
      <w:r w:rsidRPr="007A07AA">
        <w:rPr>
          <w:rFonts w:ascii="Calibri" w:hAnsi="Calibri"/>
          <w:b/>
          <w:bCs/>
          <w:noProof/>
          <w:sz w:val="22"/>
        </w:rPr>
        <w:t>1</w:t>
      </w:r>
      <w:r w:rsidRPr="007A07AA">
        <w:rPr>
          <w:rFonts w:ascii="Calibri" w:hAnsi="Calibri"/>
          <w:noProof/>
          <w:sz w:val="22"/>
        </w:rPr>
        <w:t>.</w:t>
      </w:r>
    </w:p>
    <w:p w14:paraId="7D00AB67"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Poorter L., Wright S.J., Paz H., Ackerly D.D., Condit R., Ibarra-Manríquez G., </w:t>
      </w:r>
      <w:r w:rsidRPr="007A07AA">
        <w:rPr>
          <w:rFonts w:ascii="Calibri" w:hAnsi="Calibri"/>
          <w:i/>
          <w:iCs/>
          <w:noProof/>
          <w:sz w:val="22"/>
        </w:rPr>
        <w:t>et al.</w:t>
      </w:r>
      <w:r w:rsidRPr="007A07AA">
        <w:rPr>
          <w:rFonts w:ascii="Calibri" w:hAnsi="Calibri"/>
          <w:noProof/>
          <w:sz w:val="22"/>
        </w:rPr>
        <w:t xml:space="preserve"> (2008) Are functional traits good predictors of demographic rates? Evidence from five neotropical forests. </w:t>
      </w:r>
      <w:r w:rsidRPr="007A07AA">
        <w:rPr>
          <w:rFonts w:ascii="Calibri" w:hAnsi="Calibri"/>
          <w:i/>
          <w:iCs/>
          <w:noProof/>
          <w:sz w:val="22"/>
        </w:rPr>
        <w:t>Ecology</w:t>
      </w:r>
      <w:r w:rsidRPr="007A07AA">
        <w:rPr>
          <w:rFonts w:ascii="Calibri" w:hAnsi="Calibri"/>
          <w:noProof/>
          <w:sz w:val="22"/>
        </w:rPr>
        <w:t xml:space="preserve"> </w:t>
      </w:r>
      <w:r w:rsidRPr="007A07AA">
        <w:rPr>
          <w:rFonts w:ascii="Calibri" w:hAnsi="Calibri"/>
          <w:b/>
          <w:bCs/>
          <w:noProof/>
          <w:sz w:val="22"/>
        </w:rPr>
        <w:t>89</w:t>
      </w:r>
      <w:r w:rsidRPr="007A07AA">
        <w:rPr>
          <w:rFonts w:ascii="Calibri" w:hAnsi="Calibri"/>
          <w:noProof/>
          <w:sz w:val="22"/>
        </w:rPr>
        <w:t>, 1908–20.</w:t>
      </w:r>
    </w:p>
    <w:p w14:paraId="1DBC9810"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lastRenderedPageBreak/>
        <w:t xml:space="preserve">Preston K.A., Cornwell W.K. &amp; Denoyer J.L. (2006) Wood density and vessel traits as distinct correlates of ecological strategy in 51 California coast range angiosperms. </w:t>
      </w:r>
      <w:r w:rsidRPr="007A07AA">
        <w:rPr>
          <w:rFonts w:ascii="Calibri" w:hAnsi="Calibri"/>
          <w:i/>
          <w:iCs/>
          <w:noProof/>
          <w:sz w:val="22"/>
        </w:rPr>
        <w:t>The New Phytologist</w:t>
      </w:r>
      <w:r w:rsidRPr="007A07AA">
        <w:rPr>
          <w:rFonts w:ascii="Calibri" w:hAnsi="Calibri"/>
          <w:noProof/>
          <w:sz w:val="22"/>
        </w:rPr>
        <w:t xml:space="preserve"> </w:t>
      </w:r>
      <w:r w:rsidRPr="007A07AA">
        <w:rPr>
          <w:rFonts w:ascii="Calibri" w:hAnsi="Calibri"/>
          <w:b/>
          <w:bCs/>
          <w:noProof/>
          <w:sz w:val="22"/>
        </w:rPr>
        <w:t>170</w:t>
      </w:r>
      <w:r w:rsidRPr="007A07AA">
        <w:rPr>
          <w:rFonts w:ascii="Calibri" w:hAnsi="Calibri"/>
          <w:noProof/>
          <w:sz w:val="22"/>
        </w:rPr>
        <w:t>, 807–18.</w:t>
      </w:r>
    </w:p>
    <w:p w14:paraId="67226B36"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R Core Team (2013) R: A Language and Environment for Statistical Computing.</w:t>
      </w:r>
    </w:p>
    <w:p w14:paraId="2E77E8CF"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Reich P. &amp; Wright I. (2003) The evolution of plant functional variation: traits, spectra, and strategies. </w:t>
      </w:r>
      <w:r w:rsidRPr="007A07AA">
        <w:rPr>
          <w:rFonts w:ascii="Calibri" w:hAnsi="Calibri"/>
          <w:i/>
          <w:iCs/>
          <w:noProof/>
          <w:sz w:val="22"/>
        </w:rPr>
        <w:t>International Journal of Plant Sciences</w:t>
      </w:r>
      <w:r w:rsidRPr="007A07AA">
        <w:rPr>
          <w:rFonts w:ascii="Calibri" w:hAnsi="Calibri"/>
          <w:noProof/>
          <w:sz w:val="22"/>
        </w:rPr>
        <w:t xml:space="preserve"> </w:t>
      </w:r>
      <w:r w:rsidRPr="007A07AA">
        <w:rPr>
          <w:rFonts w:ascii="Calibri" w:hAnsi="Calibri"/>
          <w:b/>
          <w:bCs/>
          <w:noProof/>
          <w:sz w:val="22"/>
        </w:rPr>
        <w:t>164</w:t>
      </w:r>
      <w:r w:rsidRPr="007A07AA">
        <w:rPr>
          <w:rFonts w:ascii="Calibri" w:hAnsi="Calibri"/>
          <w:noProof/>
          <w:sz w:val="22"/>
        </w:rPr>
        <w:t>, 146–164.</w:t>
      </w:r>
    </w:p>
    <w:p w14:paraId="492B202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Robertson A.I. (2001) The responses of floodplain primary production to flood frequency and timing. </w:t>
      </w:r>
      <w:r w:rsidRPr="007A07AA">
        <w:rPr>
          <w:rFonts w:ascii="Calibri" w:hAnsi="Calibri"/>
          <w:i/>
          <w:iCs/>
          <w:noProof/>
          <w:sz w:val="22"/>
        </w:rPr>
        <w:t>Journal of Applied Ecology</w:t>
      </w:r>
      <w:r w:rsidRPr="007A07AA">
        <w:rPr>
          <w:rFonts w:ascii="Calibri" w:hAnsi="Calibri"/>
          <w:noProof/>
          <w:sz w:val="22"/>
        </w:rPr>
        <w:t xml:space="preserve"> </w:t>
      </w:r>
      <w:r w:rsidRPr="007A07AA">
        <w:rPr>
          <w:rFonts w:ascii="Calibri" w:hAnsi="Calibri"/>
          <w:b/>
          <w:bCs/>
          <w:noProof/>
          <w:sz w:val="22"/>
        </w:rPr>
        <w:t>38</w:t>
      </w:r>
      <w:r w:rsidRPr="007A07AA">
        <w:rPr>
          <w:rFonts w:ascii="Calibri" w:hAnsi="Calibri"/>
          <w:noProof/>
          <w:sz w:val="22"/>
        </w:rPr>
        <w:t>, 126–136.</w:t>
      </w:r>
    </w:p>
    <w:p w14:paraId="167D0835"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Robinson C. &amp; Schumacker R. (2009) Interaction effects: centering, variance inflation factor, and interpretation issues. </w:t>
      </w:r>
      <w:r w:rsidRPr="007A07AA">
        <w:rPr>
          <w:rFonts w:ascii="Calibri" w:hAnsi="Calibri"/>
          <w:i/>
          <w:iCs/>
          <w:noProof/>
          <w:sz w:val="22"/>
        </w:rPr>
        <w:t>Multiple Linear Regression Viewpoints</w:t>
      </w:r>
      <w:r w:rsidRPr="007A07AA">
        <w:rPr>
          <w:rFonts w:ascii="Calibri" w:hAnsi="Calibri"/>
          <w:noProof/>
          <w:sz w:val="22"/>
        </w:rPr>
        <w:t xml:space="preserve"> </w:t>
      </w:r>
      <w:r w:rsidRPr="007A07AA">
        <w:rPr>
          <w:rFonts w:ascii="Calibri" w:hAnsi="Calibri"/>
          <w:b/>
          <w:bCs/>
          <w:noProof/>
          <w:sz w:val="22"/>
        </w:rPr>
        <w:t>35</w:t>
      </w:r>
      <w:r w:rsidRPr="007A07AA">
        <w:rPr>
          <w:rFonts w:ascii="Calibri" w:hAnsi="Calibri"/>
          <w:noProof/>
          <w:sz w:val="22"/>
        </w:rPr>
        <w:t>, 6–11.</w:t>
      </w:r>
    </w:p>
    <w:p w14:paraId="55B087C9"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Savage J. &amp; Cavender-Bares J. (2012) Habitat specialization and the role of trait lability in structuring diverse willow (genus Salix) communities. </w:t>
      </w:r>
      <w:r w:rsidRPr="007A07AA">
        <w:rPr>
          <w:rFonts w:ascii="Calibri" w:hAnsi="Calibri"/>
          <w:i/>
          <w:iCs/>
          <w:noProof/>
          <w:sz w:val="22"/>
        </w:rPr>
        <w:t>Ecology</w:t>
      </w:r>
      <w:r w:rsidRPr="007A07AA">
        <w:rPr>
          <w:rFonts w:ascii="Calibri" w:hAnsi="Calibri"/>
          <w:noProof/>
          <w:sz w:val="22"/>
        </w:rPr>
        <w:t xml:space="preserve"> </w:t>
      </w:r>
      <w:r w:rsidRPr="007A07AA">
        <w:rPr>
          <w:rFonts w:ascii="Calibri" w:hAnsi="Calibri"/>
          <w:b/>
          <w:bCs/>
          <w:noProof/>
          <w:sz w:val="22"/>
        </w:rPr>
        <w:t>93</w:t>
      </w:r>
      <w:r w:rsidRPr="007A07AA">
        <w:rPr>
          <w:rFonts w:ascii="Calibri" w:hAnsi="Calibri"/>
          <w:noProof/>
          <w:sz w:val="22"/>
        </w:rPr>
        <w:t>, 138–150.</w:t>
      </w:r>
    </w:p>
    <w:p w14:paraId="7055FC23"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Schleuter D. &amp; Daufresne M. (2010) A user’s guide to functional diversity indices. </w:t>
      </w:r>
      <w:r w:rsidRPr="007A07AA">
        <w:rPr>
          <w:rFonts w:ascii="Calibri" w:hAnsi="Calibri"/>
          <w:i/>
          <w:iCs/>
          <w:noProof/>
          <w:sz w:val="22"/>
        </w:rPr>
        <w:t>Ecological Monographs</w:t>
      </w:r>
      <w:r w:rsidRPr="007A07AA">
        <w:rPr>
          <w:rFonts w:ascii="Calibri" w:hAnsi="Calibri"/>
          <w:noProof/>
          <w:sz w:val="22"/>
        </w:rPr>
        <w:t xml:space="preserve"> </w:t>
      </w:r>
      <w:r w:rsidRPr="007A07AA">
        <w:rPr>
          <w:rFonts w:ascii="Calibri" w:hAnsi="Calibri"/>
          <w:b/>
          <w:bCs/>
          <w:noProof/>
          <w:sz w:val="22"/>
        </w:rPr>
        <w:t>80</w:t>
      </w:r>
      <w:r w:rsidRPr="007A07AA">
        <w:rPr>
          <w:rFonts w:ascii="Calibri" w:hAnsi="Calibri"/>
          <w:noProof/>
          <w:sz w:val="22"/>
        </w:rPr>
        <w:t>, 469–484.</w:t>
      </w:r>
    </w:p>
    <w:p w14:paraId="2DB6CDEA"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Siebentritt M.A., Ganf G.G. &amp; Walker K.F. (2004) Effects of an enhanced flood on riparian plants of the River Murray, South Australia. </w:t>
      </w:r>
      <w:r w:rsidRPr="007A07AA">
        <w:rPr>
          <w:rFonts w:ascii="Calibri" w:hAnsi="Calibri"/>
          <w:i/>
          <w:iCs/>
          <w:noProof/>
          <w:sz w:val="22"/>
        </w:rPr>
        <w:t>River Research and Applications</w:t>
      </w:r>
      <w:r w:rsidRPr="007A07AA">
        <w:rPr>
          <w:rFonts w:ascii="Calibri" w:hAnsi="Calibri"/>
          <w:noProof/>
          <w:sz w:val="22"/>
        </w:rPr>
        <w:t xml:space="preserve"> </w:t>
      </w:r>
      <w:r w:rsidRPr="007A07AA">
        <w:rPr>
          <w:rFonts w:ascii="Calibri" w:hAnsi="Calibri"/>
          <w:b/>
          <w:bCs/>
          <w:noProof/>
          <w:sz w:val="22"/>
        </w:rPr>
        <w:t>20</w:t>
      </w:r>
      <w:r w:rsidRPr="007A07AA">
        <w:rPr>
          <w:rFonts w:ascii="Calibri" w:hAnsi="Calibri"/>
          <w:noProof/>
          <w:sz w:val="22"/>
        </w:rPr>
        <w:t>, 765–774.</w:t>
      </w:r>
    </w:p>
    <w:p w14:paraId="590665F2"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Singer M. (2007) The influence of major dams on hydrology through the drainage network of the Sacramento River basin, California. </w:t>
      </w:r>
      <w:r w:rsidRPr="007A07AA">
        <w:rPr>
          <w:rFonts w:ascii="Calibri" w:hAnsi="Calibri"/>
          <w:i/>
          <w:iCs/>
          <w:noProof/>
          <w:sz w:val="22"/>
        </w:rPr>
        <w:t>River Research and Applications</w:t>
      </w:r>
      <w:r w:rsidRPr="007A07AA">
        <w:rPr>
          <w:rFonts w:ascii="Calibri" w:hAnsi="Calibri"/>
          <w:noProof/>
          <w:sz w:val="22"/>
        </w:rPr>
        <w:t xml:space="preserve"> </w:t>
      </w:r>
      <w:r w:rsidRPr="007A07AA">
        <w:rPr>
          <w:rFonts w:ascii="Calibri" w:hAnsi="Calibri"/>
          <w:b/>
          <w:bCs/>
          <w:noProof/>
          <w:sz w:val="22"/>
        </w:rPr>
        <w:t>72</w:t>
      </w:r>
      <w:r w:rsidRPr="007A07AA">
        <w:rPr>
          <w:rFonts w:ascii="Calibri" w:hAnsi="Calibri"/>
          <w:noProof/>
          <w:sz w:val="22"/>
        </w:rPr>
        <w:t>, 55–72.</w:t>
      </w:r>
    </w:p>
    <w:p w14:paraId="6581C9E1"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Standish R.J., Hobbs R.J., Mayfield M.M., Bestelmeyer B.T., Suding K.N., Battaglia L.L., </w:t>
      </w:r>
      <w:r w:rsidRPr="007A07AA">
        <w:rPr>
          <w:rFonts w:ascii="Calibri" w:hAnsi="Calibri"/>
          <w:i/>
          <w:iCs/>
          <w:noProof/>
          <w:sz w:val="22"/>
        </w:rPr>
        <w:t>et al.</w:t>
      </w:r>
      <w:r w:rsidRPr="007A07AA">
        <w:rPr>
          <w:rFonts w:ascii="Calibri" w:hAnsi="Calibri"/>
          <w:noProof/>
          <w:sz w:val="22"/>
        </w:rPr>
        <w:t xml:space="preserve"> (2014) Resilience in ecology: Abstraction, distraction, or where the action is? </w:t>
      </w:r>
      <w:r w:rsidRPr="007A07AA">
        <w:rPr>
          <w:rFonts w:ascii="Calibri" w:hAnsi="Calibri"/>
          <w:i/>
          <w:iCs/>
          <w:noProof/>
          <w:sz w:val="22"/>
        </w:rPr>
        <w:t>Biological Conservation</w:t>
      </w:r>
      <w:r w:rsidRPr="007A07AA">
        <w:rPr>
          <w:rFonts w:ascii="Calibri" w:hAnsi="Calibri"/>
          <w:noProof/>
          <w:sz w:val="22"/>
        </w:rPr>
        <w:t xml:space="preserve"> </w:t>
      </w:r>
      <w:r w:rsidRPr="007A07AA">
        <w:rPr>
          <w:rFonts w:ascii="Calibri" w:hAnsi="Calibri"/>
          <w:b/>
          <w:bCs/>
          <w:noProof/>
          <w:sz w:val="22"/>
        </w:rPr>
        <w:t>177</w:t>
      </w:r>
      <w:r w:rsidRPr="007A07AA">
        <w:rPr>
          <w:rFonts w:ascii="Calibri" w:hAnsi="Calibri"/>
          <w:noProof/>
          <w:sz w:val="22"/>
        </w:rPr>
        <w:t>, 43–51.</w:t>
      </w:r>
    </w:p>
    <w:p w14:paraId="3F2ABC31"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Van Steenis C.G.G.J. (1981) </w:t>
      </w:r>
      <w:r w:rsidRPr="007A07AA">
        <w:rPr>
          <w:rFonts w:ascii="Calibri" w:hAnsi="Calibri"/>
          <w:i/>
          <w:iCs/>
          <w:noProof/>
          <w:sz w:val="22"/>
        </w:rPr>
        <w:t>Rheophytes of the world: an account of the flood-resistant flowering plants and ferns and the theory of autonomous evolution</w:t>
      </w:r>
      <w:r w:rsidRPr="007A07AA">
        <w:rPr>
          <w:rFonts w:ascii="Calibri" w:hAnsi="Calibri"/>
          <w:noProof/>
          <w:sz w:val="22"/>
        </w:rPr>
        <w:t>. Sijthoff &amp; Noordhoff Alphen aan den Rijn, Netherlands.</w:t>
      </w:r>
    </w:p>
    <w:p w14:paraId="65827C84"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Steiger J. &amp; Corenblit D. (2012) The emergence of an “evolutionary geomorphology”? </w:t>
      </w:r>
      <w:r w:rsidRPr="007A07AA">
        <w:rPr>
          <w:rFonts w:ascii="Calibri" w:hAnsi="Calibri"/>
          <w:i/>
          <w:iCs/>
          <w:noProof/>
          <w:sz w:val="22"/>
        </w:rPr>
        <w:t>Central European Journal of Geosciences</w:t>
      </w:r>
      <w:r w:rsidRPr="007A07AA">
        <w:rPr>
          <w:rFonts w:ascii="Calibri" w:hAnsi="Calibri"/>
          <w:noProof/>
          <w:sz w:val="22"/>
        </w:rPr>
        <w:t xml:space="preserve"> </w:t>
      </w:r>
      <w:r w:rsidRPr="007A07AA">
        <w:rPr>
          <w:rFonts w:ascii="Calibri" w:hAnsi="Calibri"/>
          <w:b/>
          <w:bCs/>
          <w:noProof/>
          <w:sz w:val="22"/>
        </w:rPr>
        <w:t>4</w:t>
      </w:r>
      <w:r w:rsidRPr="007A07AA">
        <w:rPr>
          <w:rFonts w:ascii="Calibri" w:hAnsi="Calibri"/>
          <w:noProof/>
          <w:sz w:val="22"/>
        </w:rPr>
        <w:t>, 376–382.</w:t>
      </w:r>
    </w:p>
    <w:p w14:paraId="59EFB030"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Stromberg J. (2001) Restoration of riparian vegetation in the south-western United States: importance of flow regimes and fluvial dynamism. </w:t>
      </w:r>
      <w:r w:rsidRPr="007A07AA">
        <w:rPr>
          <w:rFonts w:ascii="Calibri" w:hAnsi="Calibri"/>
          <w:i/>
          <w:iCs/>
          <w:noProof/>
          <w:sz w:val="22"/>
        </w:rPr>
        <w:t>Journal of Arid Environments</w:t>
      </w:r>
      <w:r w:rsidRPr="007A07AA">
        <w:rPr>
          <w:rFonts w:ascii="Calibri" w:hAnsi="Calibri"/>
          <w:noProof/>
          <w:sz w:val="22"/>
        </w:rPr>
        <w:t xml:space="preserve"> </w:t>
      </w:r>
      <w:r w:rsidRPr="007A07AA">
        <w:rPr>
          <w:rFonts w:ascii="Calibri" w:hAnsi="Calibri"/>
          <w:b/>
          <w:bCs/>
          <w:noProof/>
          <w:sz w:val="22"/>
        </w:rPr>
        <w:t>49</w:t>
      </w:r>
      <w:r w:rsidRPr="007A07AA">
        <w:rPr>
          <w:rFonts w:ascii="Calibri" w:hAnsi="Calibri"/>
          <w:noProof/>
          <w:sz w:val="22"/>
        </w:rPr>
        <w:t>, 17–34.</w:t>
      </w:r>
    </w:p>
    <w:p w14:paraId="5B471247"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Swaine M.D. &amp; Grace J. (2007) Lianas may be favoured by low rainfall: evidence from Ghana. </w:t>
      </w:r>
      <w:r w:rsidRPr="007A07AA">
        <w:rPr>
          <w:rFonts w:ascii="Calibri" w:hAnsi="Calibri"/>
          <w:i/>
          <w:iCs/>
          <w:noProof/>
          <w:sz w:val="22"/>
        </w:rPr>
        <w:t>Plant Ecology</w:t>
      </w:r>
      <w:r w:rsidRPr="007A07AA">
        <w:rPr>
          <w:rFonts w:ascii="Calibri" w:hAnsi="Calibri"/>
          <w:noProof/>
          <w:sz w:val="22"/>
        </w:rPr>
        <w:t xml:space="preserve"> </w:t>
      </w:r>
      <w:r w:rsidRPr="007A07AA">
        <w:rPr>
          <w:rFonts w:ascii="Calibri" w:hAnsi="Calibri"/>
          <w:b/>
          <w:bCs/>
          <w:noProof/>
          <w:sz w:val="22"/>
        </w:rPr>
        <w:t>192</w:t>
      </w:r>
      <w:r w:rsidRPr="007A07AA">
        <w:rPr>
          <w:rFonts w:ascii="Calibri" w:hAnsi="Calibri"/>
          <w:noProof/>
          <w:sz w:val="22"/>
        </w:rPr>
        <w:t>, 271–276.</w:t>
      </w:r>
    </w:p>
    <w:p w14:paraId="50951CC3"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Tabacchi E., Planty-Tabbacchi A., Salinas M.J. &amp; Decamps H. (1996) Landscape structure and diversity in riparian plant communities: a longitudinal comparative study. </w:t>
      </w:r>
      <w:r w:rsidRPr="007A07AA">
        <w:rPr>
          <w:rFonts w:ascii="Calibri" w:hAnsi="Calibri"/>
          <w:i/>
          <w:iCs/>
          <w:noProof/>
          <w:sz w:val="22"/>
        </w:rPr>
        <w:t>Regulated Rivers: Research and Management</w:t>
      </w:r>
      <w:r w:rsidRPr="007A07AA">
        <w:rPr>
          <w:rFonts w:ascii="Calibri" w:hAnsi="Calibri"/>
          <w:noProof/>
          <w:sz w:val="22"/>
        </w:rPr>
        <w:t xml:space="preserve"> </w:t>
      </w:r>
      <w:r w:rsidRPr="007A07AA">
        <w:rPr>
          <w:rFonts w:ascii="Calibri" w:hAnsi="Calibri"/>
          <w:b/>
          <w:bCs/>
          <w:noProof/>
          <w:sz w:val="22"/>
        </w:rPr>
        <w:t>12</w:t>
      </w:r>
      <w:r w:rsidRPr="007A07AA">
        <w:rPr>
          <w:rFonts w:ascii="Calibri" w:hAnsi="Calibri"/>
          <w:noProof/>
          <w:sz w:val="22"/>
        </w:rPr>
        <w:t>, 367–390.</w:t>
      </w:r>
    </w:p>
    <w:p w14:paraId="037D3F0F"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Telewski F.W. (1995) Wind-induced physiological and developmental responses in trees. </w:t>
      </w:r>
      <w:r w:rsidRPr="007A07AA">
        <w:rPr>
          <w:rFonts w:ascii="Calibri" w:hAnsi="Calibri"/>
          <w:i/>
          <w:iCs/>
          <w:noProof/>
          <w:sz w:val="22"/>
        </w:rPr>
        <w:t>Wind and trees</w:t>
      </w:r>
      <w:r w:rsidRPr="007A07AA">
        <w:rPr>
          <w:rFonts w:ascii="Calibri" w:hAnsi="Calibri"/>
          <w:noProof/>
          <w:sz w:val="22"/>
        </w:rPr>
        <w:t xml:space="preserve"> </w:t>
      </w:r>
      <w:r w:rsidRPr="007A07AA">
        <w:rPr>
          <w:rFonts w:ascii="Calibri" w:hAnsi="Calibri"/>
          <w:b/>
          <w:bCs/>
          <w:noProof/>
          <w:sz w:val="22"/>
        </w:rPr>
        <w:t>237</w:t>
      </w:r>
      <w:r w:rsidRPr="007A07AA">
        <w:rPr>
          <w:rFonts w:ascii="Calibri" w:hAnsi="Calibri"/>
          <w:noProof/>
          <w:sz w:val="22"/>
        </w:rPr>
        <w:t>, 263.</w:t>
      </w:r>
    </w:p>
    <w:p w14:paraId="76E8CA3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lastRenderedPageBreak/>
        <w:t xml:space="preserve">Tilman D., Knops J., Wedin D., Reich P., Ritchie M. &amp; Siemann E. (1997) The Influence of Functional Diversity and Composition on Ecosystem Processes. </w:t>
      </w:r>
      <w:r w:rsidRPr="007A07AA">
        <w:rPr>
          <w:rFonts w:ascii="Calibri" w:hAnsi="Calibri"/>
          <w:i/>
          <w:iCs/>
          <w:noProof/>
          <w:sz w:val="22"/>
        </w:rPr>
        <w:t>Science</w:t>
      </w:r>
      <w:r w:rsidRPr="007A07AA">
        <w:rPr>
          <w:rFonts w:ascii="Calibri" w:hAnsi="Calibri"/>
          <w:noProof/>
          <w:sz w:val="22"/>
        </w:rPr>
        <w:t xml:space="preserve"> </w:t>
      </w:r>
      <w:r w:rsidRPr="007A07AA">
        <w:rPr>
          <w:rFonts w:ascii="Calibri" w:hAnsi="Calibri"/>
          <w:b/>
          <w:bCs/>
          <w:noProof/>
          <w:sz w:val="22"/>
        </w:rPr>
        <w:t>277</w:t>
      </w:r>
      <w:r w:rsidRPr="007A07AA">
        <w:rPr>
          <w:rFonts w:ascii="Calibri" w:hAnsi="Calibri"/>
          <w:noProof/>
          <w:sz w:val="22"/>
        </w:rPr>
        <w:t>, 1300–1302.</w:t>
      </w:r>
    </w:p>
    <w:p w14:paraId="5BA34AF1"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Villéger S., Mason N.W.H. &amp; Mouillot D. (2008) New multidimensional functional diversity indices for a multifaceted framework in functional ecology. </w:t>
      </w:r>
      <w:r w:rsidRPr="007A07AA">
        <w:rPr>
          <w:rFonts w:ascii="Calibri" w:hAnsi="Calibri"/>
          <w:i/>
          <w:iCs/>
          <w:noProof/>
          <w:sz w:val="22"/>
        </w:rPr>
        <w:t>Ecology</w:t>
      </w:r>
      <w:r w:rsidRPr="007A07AA">
        <w:rPr>
          <w:rFonts w:ascii="Calibri" w:hAnsi="Calibri"/>
          <w:noProof/>
          <w:sz w:val="22"/>
        </w:rPr>
        <w:t xml:space="preserve"> </w:t>
      </w:r>
      <w:r w:rsidRPr="007A07AA">
        <w:rPr>
          <w:rFonts w:ascii="Calibri" w:hAnsi="Calibri"/>
          <w:b/>
          <w:bCs/>
          <w:noProof/>
          <w:sz w:val="22"/>
        </w:rPr>
        <w:t>89</w:t>
      </w:r>
      <w:r w:rsidRPr="007A07AA">
        <w:rPr>
          <w:rFonts w:ascii="Calibri" w:hAnsi="Calibri"/>
          <w:noProof/>
          <w:sz w:val="22"/>
        </w:rPr>
        <w:t>, 2290–301.</w:t>
      </w:r>
    </w:p>
    <w:p w14:paraId="227EF62A"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Ward P.J., Beets W., Bouwer L.M., Aerts J.C.J.H. &amp; Renssen H. (2010) Sensitivity of river discharge to ENSO. </w:t>
      </w:r>
      <w:r w:rsidRPr="007A07AA">
        <w:rPr>
          <w:rFonts w:ascii="Calibri" w:hAnsi="Calibri"/>
          <w:i/>
          <w:iCs/>
          <w:noProof/>
          <w:sz w:val="22"/>
        </w:rPr>
        <w:t>Geophysical Research Letters</w:t>
      </w:r>
      <w:r w:rsidRPr="007A07AA">
        <w:rPr>
          <w:rFonts w:ascii="Calibri" w:hAnsi="Calibri"/>
          <w:noProof/>
          <w:sz w:val="22"/>
        </w:rPr>
        <w:t xml:space="preserve"> </w:t>
      </w:r>
      <w:r w:rsidRPr="007A07AA">
        <w:rPr>
          <w:rFonts w:ascii="Calibri" w:hAnsi="Calibri"/>
          <w:b/>
          <w:bCs/>
          <w:noProof/>
          <w:sz w:val="22"/>
        </w:rPr>
        <w:t>37</w:t>
      </w:r>
      <w:r w:rsidRPr="007A07AA">
        <w:rPr>
          <w:rFonts w:ascii="Calibri" w:hAnsi="Calibri"/>
          <w:noProof/>
          <w:sz w:val="22"/>
        </w:rPr>
        <w:t>.</w:t>
      </w:r>
    </w:p>
    <w:p w14:paraId="7BB67156"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Westoby M. (1998) A leaf-height-seed (LHS) plant ecology strategy scheme. </w:t>
      </w:r>
      <w:r w:rsidRPr="007A07AA">
        <w:rPr>
          <w:rFonts w:ascii="Calibri" w:hAnsi="Calibri"/>
          <w:i/>
          <w:iCs/>
          <w:noProof/>
          <w:sz w:val="22"/>
        </w:rPr>
        <w:t>Plant and Soil</w:t>
      </w:r>
      <w:r w:rsidRPr="007A07AA">
        <w:rPr>
          <w:rFonts w:ascii="Calibri" w:hAnsi="Calibri"/>
          <w:noProof/>
          <w:sz w:val="22"/>
        </w:rPr>
        <w:t xml:space="preserve"> </w:t>
      </w:r>
      <w:r w:rsidRPr="007A07AA">
        <w:rPr>
          <w:rFonts w:ascii="Calibri" w:hAnsi="Calibri"/>
          <w:b/>
          <w:bCs/>
          <w:noProof/>
          <w:sz w:val="22"/>
        </w:rPr>
        <w:t>199</w:t>
      </w:r>
      <w:r w:rsidRPr="007A07AA">
        <w:rPr>
          <w:rFonts w:ascii="Calibri" w:hAnsi="Calibri"/>
          <w:noProof/>
          <w:sz w:val="22"/>
        </w:rPr>
        <w:t>, 213–227.</w:t>
      </w:r>
    </w:p>
    <w:p w14:paraId="2126E668"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Westoby M., Falster D.S., Moles A.T., Vesk P. a. &amp; Wright I.J. (2002) PLANT ECOLOGICAL STRATEGIES: Some Leading Dimensions of Variation Between Species. </w:t>
      </w:r>
      <w:r w:rsidRPr="007A07AA">
        <w:rPr>
          <w:rFonts w:ascii="Calibri" w:hAnsi="Calibri"/>
          <w:i/>
          <w:iCs/>
          <w:noProof/>
          <w:sz w:val="22"/>
        </w:rPr>
        <w:t>Annual Review of Ecology and Systematics</w:t>
      </w:r>
      <w:r w:rsidRPr="007A07AA">
        <w:rPr>
          <w:rFonts w:ascii="Calibri" w:hAnsi="Calibri"/>
          <w:noProof/>
          <w:sz w:val="22"/>
        </w:rPr>
        <w:t xml:space="preserve"> </w:t>
      </w:r>
      <w:r w:rsidRPr="007A07AA">
        <w:rPr>
          <w:rFonts w:ascii="Calibri" w:hAnsi="Calibri"/>
          <w:b/>
          <w:bCs/>
          <w:noProof/>
          <w:sz w:val="22"/>
        </w:rPr>
        <w:t>33</w:t>
      </w:r>
      <w:r w:rsidRPr="007A07AA">
        <w:rPr>
          <w:rFonts w:ascii="Calibri" w:hAnsi="Calibri"/>
          <w:noProof/>
          <w:sz w:val="22"/>
        </w:rPr>
        <w:t>, 125–159.</w:t>
      </w:r>
    </w:p>
    <w:p w14:paraId="6C61E87D"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Willig M.R., Kaufman D.M. &amp; Stevens R.D. (2003) Latitudinal gradients of biodiversity : Pattern, Process, Scale, and Synthesis. </w:t>
      </w:r>
      <w:r w:rsidRPr="007A07AA">
        <w:rPr>
          <w:rFonts w:ascii="Calibri" w:hAnsi="Calibri"/>
          <w:i/>
          <w:iCs/>
          <w:noProof/>
          <w:sz w:val="22"/>
        </w:rPr>
        <w:t>Annual Review of Ecology, Evolution, and Systematics</w:t>
      </w:r>
      <w:r w:rsidRPr="007A07AA">
        <w:rPr>
          <w:rFonts w:ascii="Calibri" w:hAnsi="Calibri"/>
          <w:noProof/>
          <w:sz w:val="22"/>
        </w:rPr>
        <w:t xml:space="preserve"> </w:t>
      </w:r>
      <w:r w:rsidRPr="007A07AA">
        <w:rPr>
          <w:rFonts w:ascii="Calibri" w:hAnsi="Calibri"/>
          <w:b/>
          <w:bCs/>
          <w:noProof/>
          <w:sz w:val="22"/>
        </w:rPr>
        <w:t>34</w:t>
      </w:r>
      <w:r w:rsidRPr="007A07AA">
        <w:rPr>
          <w:rFonts w:ascii="Calibri" w:hAnsi="Calibri"/>
          <w:noProof/>
          <w:sz w:val="22"/>
        </w:rPr>
        <w:t>, 273–309.</w:t>
      </w:r>
    </w:p>
    <w:p w14:paraId="0320F2E8"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Woolfrey A.R. &amp; Ladd P.. (2001) Habitat preference and reproductive traits of a major Australian riparian tree species (Casuarina cunninghamiana). </w:t>
      </w:r>
      <w:r w:rsidRPr="007A07AA">
        <w:rPr>
          <w:rFonts w:ascii="Calibri" w:hAnsi="Calibri"/>
          <w:i/>
          <w:iCs/>
          <w:noProof/>
          <w:sz w:val="22"/>
        </w:rPr>
        <w:t>Australian Journal of Botany</w:t>
      </w:r>
      <w:r w:rsidRPr="007A07AA">
        <w:rPr>
          <w:rFonts w:ascii="Calibri" w:hAnsi="Calibri"/>
          <w:noProof/>
          <w:sz w:val="22"/>
        </w:rPr>
        <w:t xml:space="preserve"> </w:t>
      </w:r>
      <w:r w:rsidRPr="007A07AA">
        <w:rPr>
          <w:rFonts w:ascii="Calibri" w:hAnsi="Calibri"/>
          <w:b/>
          <w:bCs/>
          <w:noProof/>
          <w:sz w:val="22"/>
        </w:rPr>
        <w:t>49</w:t>
      </w:r>
      <w:r w:rsidRPr="007A07AA">
        <w:rPr>
          <w:rFonts w:ascii="Calibri" w:hAnsi="Calibri"/>
          <w:noProof/>
          <w:sz w:val="22"/>
        </w:rPr>
        <w:t>, 705–715.</w:t>
      </w:r>
    </w:p>
    <w:p w14:paraId="22136C8C"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Wright I.J., Reich P.B., Westoby M., Ackerly D.D., Baruch Z., Bongers F., </w:t>
      </w:r>
      <w:r w:rsidRPr="007A07AA">
        <w:rPr>
          <w:rFonts w:ascii="Calibri" w:hAnsi="Calibri"/>
          <w:i/>
          <w:iCs/>
          <w:noProof/>
          <w:sz w:val="22"/>
        </w:rPr>
        <w:t>et al.</w:t>
      </w:r>
      <w:r w:rsidRPr="007A07AA">
        <w:rPr>
          <w:rFonts w:ascii="Calibri" w:hAnsi="Calibri"/>
          <w:noProof/>
          <w:sz w:val="22"/>
        </w:rPr>
        <w:t xml:space="preserve"> (2004) The worldwide leaf economics spectrum. </w:t>
      </w:r>
      <w:r w:rsidRPr="007A07AA">
        <w:rPr>
          <w:rFonts w:ascii="Calibri" w:hAnsi="Calibri"/>
          <w:i/>
          <w:iCs/>
          <w:noProof/>
          <w:sz w:val="22"/>
        </w:rPr>
        <w:t>Nature</w:t>
      </w:r>
      <w:r w:rsidRPr="007A07AA">
        <w:rPr>
          <w:rFonts w:ascii="Calibri" w:hAnsi="Calibri"/>
          <w:noProof/>
          <w:sz w:val="22"/>
        </w:rPr>
        <w:t xml:space="preserve"> </w:t>
      </w:r>
      <w:r w:rsidRPr="007A07AA">
        <w:rPr>
          <w:rFonts w:ascii="Calibri" w:hAnsi="Calibri"/>
          <w:b/>
          <w:bCs/>
          <w:noProof/>
          <w:sz w:val="22"/>
        </w:rPr>
        <w:t>428</w:t>
      </w:r>
      <w:r w:rsidRPr="007A07AA">
        <w:rPr>
          <w:rFonts w:ascii="Calibri" w:hAnsi="Calibri"/>
          <w:noProof/>
          <w:sz w:val="22"/>
        </w:rPr>
        <w:t>, 821–827.</w:t>
      </w:r>
    </w:p>
    <w:p w14:paraId="5E380E87" w14:textId="77777777" w:rsidR="007A07AA" w:rsidRPr="007A07AA" w:rsidRDefault="007A07AA">
      <w:pPr>
        <w:pStyle w:val="NormalWeb"/>
        <w:ind w:left="480" w:hanging="480"/>
        <w:divId w:val="1975215421"/>
        <w:rPr>
          <w:rFonts w:ascii="Calibri" w:hAnsi="Calibri"/>
          <w:noProof/>
          <w:sz w:val="22"/>
        </w:rPr>
      </w:pPr>
      <w:r w:rsidRPr="007A07AA">
        <w:rPr>
          <w:rFonts w:ascii="Calibri" w:hAnsi="Calibri"/>
          <w:noProof/>
          <w:sz w:val="22"/>
        </w:rPr>
        <w:t xml:space="preserve">Wright S.J., Kitajima K., Kraft N.J.B., Reich P.B., Wright I.J., Bunker D.E., </w:t>
      </w:r>
      <w:r w:rsidRPr="007A07AA">
        <w:rPr>
          <w:rFonts w:ascii="Calibri" w:hAnsi="Calibri"/>
          <w:i/>
          <w:iCs/>
          <w:noProof/>
          <w:sz w:val="22"/>
        </w:rPr>
        <w:t>et al.</w:t>
      </w:r>
      <w:r w:rsidRPr="007A07AA">
        <w:rPr>
          <w:rFonts w:ascii="Calibri" w:hAnsi="Calibri"/>
          <w:noProof/>
          <w:sz w:val="22"/>
        </w:rPr>
        <w:t xml:space="preserve"> (2010) Functional traits and the growth-mortality trade-off in tropical trees. </w:t>
      </w:r>
      <w:r w:rsidRPr="007A07AA">
        <w:rPr>
          <w:rFonts w:ascii="Calibri" w:hAnsi="Calibri"/>
          <w:i/>
          <w:iCs/>
          <w:noProof/>
          <w:sz w:val="22"/>
        </w:rPr>
        <w:t>Ecology</w:t>
      </w:r>
      <w:r w:rsidRPr="007A07AA">
        <w:rPr>
          <w:rFonts w:ascii="Calibri" w:hAnsi="Calibri"/>
          <w:noProof/>
          <w:sz w:val="22"/>
        </w:rPr>
        <w:t xml:space="preserve"> </w:t>
      </w:r>
      <w:r w:rsidRPr="007A07AA">
        <w:rPr>
          <w:rFonts w:ascii="Calibri" w:hAnsi="Calibri"/>
          <w:b/>
          <w:bCs/>
          <w:noProof/>
          <w:sz w:val="22"/>
        </w:rPr>
        <w:t>91</w:t>
      </w:r>
      <w:r w:rsidRPr="007A07AA">
        <w:rPr>
          <w:rFonts w:ascii="Calibri" w:hAnsi="Calibri"/>
          <w:noProof/>
          <w:sz w:val="22"/>
        </w:rPr>
        <w:t>, 3664–74.</w:t>
      </w:r>
    </w:p>
    <w:p w14:paraId="1C2C15EF" w14:textId="77777777" w:rsidR="00774F53" w:rsidRDefault="00A92656" w:rsidP="00F75551">
      <w:pPr>
        <w:spacing w:line="480" w:lineRule="auto"/>
      </w:pPr>
      <w:r>
        <w:fldChar w:fldCharType="end"/>
      </w:r>
    </w:p>
    <w:sectPr w:rsidR="00774F53" w:rsidSect="00A2199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4-12-18T11:46:00Z" w:initials="FoS">
    <w:p w14:paraId="5BC0315A" w14:textId="77777777" w:rsidR="006C4B45" w:rsidRDefault="006C4B45">
      <w:pPr>
        <w:pStyle w:val="CommentText"/>
      </w:pPr>
      <w:r>
        <w:rPr>
          <w:rStyle w:val="CommentReference"/>
        </w:rPr>
        <w:annotationRef/>
      </w:r>
      <w:r>
        <w:t xml:space="preserve">This is pretty mediocre. I need to not look at the manuscript for a while and then write it again. </w:t>
      </w:r>
    </w:p>
    <w:p w14:paraId="77324001" w14:textId="77777777" w:rsidR="006C4B45" w:rsidRDefault="006C4B45">
      <w:pPr>
        <w:pStyle w:val="CommentText"/>
      </w:pPr>
    </w:p>
    <w:p w14:paraId="5DCE5F4C" w14:textId="77777777" w:rsidR="006C4B45" w:rsidRPr="00E238E0" w:rsidRDefault="006C4B45">
      <w:pPr>
        <w:pStyle w:val="CommentText"/>
        <w:rPr>
          <w:b/>
        </w:rPr>
      </w:pPr>
      <w:r w:rsidRPr="00E238E0">
        <w:rPr>
          <w:b/>
        </w:rPr>
        <w:t>ML – agreed. Too wordy for an Abstract. It also depends on the journal you choose what style to write the Abstract in so leave this to last.</w:t>
      </w:r>
    </w:p>
  </w:comment>
  <w:comment w:id="1" w:author="Faculty of Science" w:date="2015-01-05T15:41:00Z" w:initials="FoS">
    <w:p w14:paraId="10FD9136" w14:textId="25A7D328" w:rsidR="00D81CEC" w:rsidRDefault="00D81CEC">
      <w:pPr>
        <w:pStyle w:val="CommentText"/>
      </w:pPr>
      <w:r>
        <w:rPr>
          <w:rStyle w:val="CommentReference"/>
        </w:rPr>
        <w:annotationRef/>
      </w:r>
      <w:r>
        <w:t>On re-reading, I actually think it is decent. 226 words isn’t really too wordy for an abstract, is it?</w:t>
      </w:r>
    </w:p>
  </w:comment>
  <w:comment w:id="2" w:author="Michelle Leishman" w:date="2014-12-18T11:42:00Z" w:initials="ML">
    <w:p w14:paraId="512AC70B" w14:textId="77777777" w:rsidR="006C4B45" w:rsidRDefault="006C4B45">
      <w:pPr>
        <w:pStyle w:val="CommentText"/>
      </w:pPr>
      <w:r>
        <w:rPr>
          <w:rStyle w:val="CommentReference"/>
        </w:rPr>
        <w:annotationRef/>
      </w:r>
    </w:p>
    <w:p w14:paraId="7122C211" w14:textId="77777777" w:rsidR="006C4B45" w:rsidRDefault="006C4B45">
      <w:pPr>
        <w:pStyle w:val="CommentText"/>
      </w:pPr>
      <w:r>
        <w:t xml:space="preserve">I think your Intro has some good content and is generally well written but it is too long and lacks enough punch. The writing style is a bit leisurely – try to tighten it up. You should aim for 3-4 pages double-spaced and you are currently at 5 pages. </w:t>
      </w:r>
    </w:p>
    <w:p w14:paraId="5D7BF48B" w14:textId="77777777" w:rsidR="006C4B45" w:rsidRDefault="006C4B45">
      <w:pPr>
        <w:pStyle w:val="CommentText"/>
      </w:pPr>
    </w:p>
    <w:p w14:paraId="776167C3" w14:textId="77777777" w:rsidR="006C4B45" w:rsidRDefault="006C4B45">
      <w:pPr>
        <w:pStyle w:val="CommentText"/>
      </w:pPr>
      <w:r>
        <w:t>My suggested structure for your Intro:</w:t>
      </w:r>
    </w:p>
    <w:p w14:paraId="6ED699ED" w14:textId="77777777" w:rsidR="006C4B45" w:rsidRDefault="006C4B45">
      <w:pPr>
        <w:pStyle w:val="CommentText"/>
      </w:pPr>
    </w:p>
    <w:p w14:paraId="39DBFD21" w14:textId="77777777" w:rsidR="006C4B45" w:rsidRDefault="006C4B45" w:rsidP="00A06BFA">
      <w:pPr>
        <w:pStyle w:val="CommentText"/>
        <w:numPr>
          <w:ilvl w:val="0"/>
          <w:numId w:val="2"/>
        </w:numPr>
      </w:pPr>
      <w:r>
        <w:t xml:space="preserve">Riparian systems are highly variable &amp; </w:t>
      </w:r>
      <w:proofErr w:type="spellStart"/>
      <w:r>
        <w:t>spp</w:t>
      </w:r>
      <w:proofErr w:type="spellEnd"/>
      <w:r>
        <w:t>-rich environments</w:t>
      </w:r>
    </w:p>
    <w:p w14:paraId="478AA159" w14:textId="77777777" w:rsidR="006C4B45" w:rsidRDefault="006C4B45" w:rsidP="00A06BFA">
      <w:pPr>
        <w:pStyle w:val="CommentText"/>
        <w:numPr>
          <w:ilvl w:val="0"/>
          <w:numId w:val="2"/>
        </w:numPr>
      </w:pPr>
      <w:r>
        <w:t xml:space="preserve"> Hydrology is important in determining community composition &amp; structure, as well as some traits (</w:t>
      </w:r>
      <w:proofErr w:type="spellStart"/>
      <w:r>
        <w:t>eg</w:t>
      </w:r>
      <w:proofErr w:type="spellEnd"/>
      <w:r>
        <w:t xml:space="preserve"> wood density) but it is not known how it relates to functional trait diversity</w:t>
      </w:r>
    </w:p>
    <w:p w14:paraId="2C5C9C50" w14:textId="77777777" w:rsidR="006C4B45" w:rsidRDefault="006C4B45" w:rsidP="00A06BFA">
      <w:pPr>
        <w:pStyle w:val="CommentText"/>
        <w:numPr>
          <w:ilvl w:val="0"/>
          <w:numId w:val="2"/>
        </w:numPr>
      </w:pPr>
      <w:r>
        <w:t xml:space="preserve"> Define functional trait diversity (and briefly how measured) and explain its usefulness in relation to ecosystem function/services</w:t>
      </w:r>
    </w:p>
    <w:p w14:paraId="77E57FC0" w14:textId="77777777" w:rsidR="006C4B45" w:rsidRDefault="006C4B45" w:rsidP="00A06BFA">
      <w:pPr>
        <w:pStyle w:val="CommentText"/>
        <w:numPr>
          <w:ilvl w:val="0"/>
          <w:numId w:val="2"/>
        </w:numPr>
      </w:pPr>
      <w:r>
        <w:t xml:space="preserve"> Describe knowledge of FD relationships to environmental variation for other systems</w:t>
      </w:r>
    </w:p>
    <w:p w14:paraId="3A62EF06" w14:textId="77777777" w:rsidR="006C4B45" w:rsidRDefault="006C4B45" w:rsidP="00A06BFA">
      <w:pPr>
        <w:pStyle w:val="CommentText"/>
        <w:numPr>
          <w:ilvl w:val="0"/>
          <w:numId w:val="2"/>
        </w:numPr>
      </w:pPr>
      <w:r>
        <w:t xml:space="preserve"> Study predictions/questions</w:t>
      </w:r>
    </w:p>
  </w:comment>
  <w:comment w:id="3" w:author="Michelle Leishman" w:date="2014-12-18T10:19:00Z" w:initials="ML">
    <w:p w14:paraId="29CD1999" w14:textId="77777777" w:rsidR="006C4B45" w:rsidRDefault="006C4B45">
      <w:pPr>
        <w:pStyle w:val="CommentText"/>
      </w:pPr>
      <w:r>
        <w:rPr>
          <w:rStyle w:val="CommentReference"/>
        </w:rPr>
        <w:annotationRef/>
      </w:r>
      <w:r>
        <w:t>Hydrological regimes?</w:t>
      </w:r>
    </w:p>
  </w:comment>
  <w:comment w:id="4" w:author="Faculty of Science" w:date="2015-01-15T13:12:00Z" w:initials="FoS">
    <w:p w14:paraId="01C5AE9D" w14:textId="284BF339" w:rsidR="006F3085" w:rsidRDefault="006F3085">
      <w:pPr>
        <w:pStyle w:val="CommentText"/>
      </w:pPr>
      <w:r>
        <w:rPr>
          <w:rStyle w:val="CommentReference"/>
        </w:rPr>
        <w:annotationRef/>
      </w:r>
      <w:r>
        <w:t>I take your point about functional diversity vs functional trait diversity, but the functional trait diversity literature calls it ‘functional diversity’, and I think I’ve been pretty specific about what I’m referring to</w:t>
      </w:r>
      <w:r w:rsidR="00F9535F">
        <w:t xml:space="preserve"> in the paragraph </w:t>
      </w:r>
      <w:r w:rsidR="00F9535F">
        <w:t>below.</w:t>
      </w:r>
      <w:bookmarkStart w:id="5" w:name="_GoBack"/>
      <w:bookmarkEnd w:id="5"/>
    </w:p>
  </w:comment>
  <w:comment w:id="6" w:author="Michelle Leishman" w:date="2014-12-18T12:32:00Z" w:initials="ML">
    <w:p w14:paraId="00DE7ED8" w14:textId="77777777" w:rsidR="006C4B45" w:rsidRDefault="006C4B45">
      <w:pPr>
        <w:pStyle w:val="CommentText"/>
      </w:pPr>
      <w:r>
        <w:rPr>
          <w:rStyle w:val="CommentReference"/>
        </w:rPr>
        <w:annotationRef/>
      </w:r>
      <w:r>
        <w:t>Need to mention that they were selected from 3 flow classes based on Kennard et al?</w:t>
      </w:r>
    </w:p>
  </w:comment>
  <w:comment w:id="7" w:author="Faculty of Science" w:date="2014-12-23T16:47:00Z" w:initials="FoS">
    <w:p w14:paraId="4D0318C8" w14:textId="5468D186" w:rsidR="006C4B45" w:rsidRDefault="006C4B45">
      <w:pPr>
        <w:pStyle w:val="CommentText"/>
      </w:pPr>
      <w:r>
        <w:rPr>
          <w:rStyle w:val="CommentReference"/>
        </w:rPr>
        <w:annotationRef/>
      </w:r>
      <w:r>
        <w:rPr>
          <w:rStyle w:val="CommentReference"/>
        </w:rPr>
        <w:t>I’m not sure this is that relevant – the important thing is that there are clear hydrological gradients.</w:t>
      </w:r>
    </w:p>
  </w:comment>
  <w:comment w:id="8" w:author="Michelle Leishman" w:date="2014-12-18T11:55:00Z" w:initials="ML">
    <w:p w14:paraId="05D0CC87" w14:textId="77777777" w:rsidR="006C4B45" w:rsidRPr="00E238E0" w:rsidRDefault="006C4B45" w:rsidP="00E238E0">
      <w:pPr>
        <w:rPr>
          <w:rFonts w:ascii="Times New Roman" w:eastAsia="Times New Roman" w:hAnsi="Times New Roman" w:cs="Times New Roman"/>
          <w:sz w:val="24"/>
          <w:szCs w:val="24"/>
          <w:lang w:eastAsia="en-AU"/>
        </w:rPr>
      </w:pPr>
      <w:r>
        <w:rPr>
          <w:rStyle w:val="CommentReference"/>
        </w:rPr>
        <w:annotationRef/>
      </w:r>
      <w:r>
        <w:t xml:space="preserve">Much better to refer to this paper; </w:t>
      </w:r>
      <w:proofErr w:type="spellStart"/>
      <w:r w:rsidRPr="00E238E0">
        <w:rPr>
          <w:rFonts w:ascii="Times New Roman" w:eastAsia="Times New Roman" w:hAnsi="Times New Roman" w:cs="Times New Roman"/>
          <w:sz w:val="24"/>
          <w:szCs w:val="24"/>
          <w:lang w:eastAsia="en-AU"/>
        </w:rPr>
        <w:t>Westoby</w:t>
      </w:r>
      <w:proofErr w:type="spellEnd"/>
      <w:r w:rsidRPr="00E238E0">
        <w:rPr>
          <w:rFonts w:ascii="Times New Roman" w:eastAsia="Times New Roman" w:hAnsi="Times New Roman" w:cs="Times New Roman"/>
          <w:sz w:val="24"/>
          <w:szCs w:val="24"/>
          <w:lang w:eastAsia="en-AU"/>
        </w:rPr>
        <w:t xml:space="preserve">, M., Falster, D. S., Moles, A. T., </w:t>
      </w:r>
      <w:proofErr w:type="spellStart"/>
      <w:r w:rsidRPr="00E238E0">
        <w:rPr>
          <w:rFonts w:ascii="Times New Roman" w:eastAsia="Times New Roman" w:hAnsi="Times New Roman" w:cs="Times New Roman"/>
          <w:sz w:val="24"/>
          <w:szCs w:val="24"/>
          <w:lang w:eastAsia="en-AU"/>
        </w:rPr>
        <w:t>Vesk</w:t>
      </w:r>
      <w:proofErr w:type="spellEnd"/>
      <w:r w:rsidRPr="00E238E0">
        <w:rPr>
          <w:rFonts w:ascii="Times New Roman" w:eastAsia="Times New Roman" w:hAnsi="Times New Roman" w:cs="Times New Roman"/>
          <w:sz w:val="24"/>
          <w:szCs w:val="24"/>
          <w:lang w:eastAsia="en-AU"/>
        </w:rPr>
        <w:t xml:space="preserve">, P. A., &amp; Wright, I. J. (2002). Plant ecological strategies: some leading dimensions of variation between species. </w:t>
      </w:r>
      <w:r w:rsidRPr="00E238E0">
        <w:rPr>
          <w:rFonts w:ascii="Times New Roman" w:eastAsia="Times New Roman" w:hAnsi="Times New Roman" w:cs="Times New Roman"/>
          <w:i/>
          <w:iCs/>
          <w:sz w:val="24"/>
          <w:szCs w:val="24"/>
          <w:lang w:eastAsia="en-AU"/>
        </w:rPr>
        <w:t>Annual review of ecology and systematics</w:t>
      </w:r>
      <w:r w:rsidRPr="00E238E0">
        <w:rPr>
          <w:rFonts w:ascii="Times New Roman" w:eastAsia="Times New Roman" w:hAnsi="Times New Roman" w:cs="Times New Roman"/>
          <w:sz w:val="24"/>
          <w:szCs w:val="24"/>
          <w:lang w:eastAsia="en-AU"/>
        </w:rPr>
        <w:t>, 125-159.</w:t>
      </w:r>
    </w:p>
    <w:p w14:paraId="364319BB" w14:textId="77777777" w:rsidR="006C4B45" w:rsidRDefault="006C4B45">
      <w:pPr>
        <w:pStyle w:val="CommentText"/>
      </w:pPr>
    </w:p>
  </w:comment>
  <w:comment w:id="9" w:author="Faculty of Science" w:date="2015-01-03T17:08:00Z" w:initials="FoS">
    <w:p w14:paraId="330CA317" w14:textId="1BD8F6EB" w:rsidR="006C4B45" w:rsidRDefault="006C4B45">
      <w:pPr>
        <w:pStyle w:val="CommentText"/>
      </w:pPr>
      <w:r>
        <w:rPr>
          <w:rStyle w:val="CommentReference"/>
        </w:rPr>
        <w:annotationRef/>
      </w:r>
      <w:r>
        <w:t>Done.</w:t>
      </w:r>
    </w:p>
  </w:comment>
  <w:comment w:id="10" w:author="Michelle Leishman" w:date="2014-12-18T12:10:00Z" w:initials="ML">
    <w:p w14:paraId="1C47DB24" w14:textId="77777777" w:rsidR="006C4B45" w:rsidRDefault="006C4B45" w:rsidP="0034081B">
      <w:pPr>
        <w:pStyle w:val="CommentText"/>
      </w:pPr>
      <w:r>
        <w:rPr>
          <w:rStyle w:val="CommentReference"/>
        </w:rPr>
        <w:annotationRef/>
      </w:r>
      <w:r>
        <w:t>Maybe try to put the trait stuff into a table with column headings covering:</w:t>
      </w:r>
    </w:p>
    <w:p w14:paraId="0BAEC1EF" w14:textId="77777777" w:rsidR="006C4B45" w:rsidRDefault="006C4B45" w:rsidP="0034081B">
      <w:pPr>
        <w:pStyle w:val="CommentText"/>
      </w:pPr>
      <w:r>
        <w:t xml:space="preserve">Trait name, general function, role in riparian </w:t>
      </w:r>
      <w:proofErr w:type="spellStart"/>
      <w:r>
        <w:t>env</w:t>
      </w:r>
      <w:proofErr w:type="spellEnd"/>
      <w:r>
        <w:t xml:space="preserve"> and prediction in relation to hydrological variability.</w:t>
      </w:r>
    </w:p>
    <w:p w14:paraId="4A5296BC" w14:textId="77777777" w:rsidR="006C4B45" w:rsidRDefault="006C4B45" w:rsidP="0034081B">
      <w:pPr>
        <w:pStyle w:val="CommentText"/>
      </w:pPr>
    </w:p>
    <w:p w14:paraId="5D6D8AE1" w14:textId="77777777" w:rsidR="006C4B45" w:rsidRDefault="006C4B45" w:rsidP="0034081B">
      <w:pPr>
        <w:pStyle w:val="CommentText"/>
      </w:pPr>
      <w:r>
        <w:t xml:space="preserve">My general feeling is that if you were interested in these particular traits, you would present the rationale more fully (maybe even in the Intro) but as you are interested in functional trait diversity, in some ways the details of the traits are less important so long as you have captured a reasonable number that are likely to be of importance to survival in the system. </w:t>
      </w:r>
    </w:p>
  </w:comment>
  <w:comment w:id="11" w:author="Faculty of Science" w:date="2014-12-24T10:49:00Z" w:initials="FoS">
    <w:p w14:paraId="4E75B8BF" w14:textId="713B9734" w:rsidR="006C4B45" w:rsidRDefault="006C4B45" w:rsidP="0034081B">
      <w:pPr>
        <w:pStyle w:val="CommentText"/>
      </w:pPr>
      <w:r>
        <w:rPr>
          <w:rStyle w:val="CommentReference"/>
        </w:rPr>
        <w:annotationRef/>
      </w:r>
      <w:r>
        <w:t>I agree with your sentiment.  I tried to make a table but I really couldn’t get it to work. I’ve changed the text to try to emphasise that I’m interested in how these traits describe trade-offs associated with different ecological strategies.</w:t>
      </w:r>
    </w:p>
  </w:comment>
  <w:comment w:id="12" w:author="Michelle Leishman" w:date="2014-12-18T12:05:00Z" w:initials="ML">
    <w:p w14:paraId="7D787E96" w14:textId="77777777" w:rsidR="006C4B45" w:rsidRDefault="006C4B45">
      <w:pPr>
        <w:pStyle w:val="CommentText"/>
      </w:pPr>
      <w:r>
        <w:rPr>
          <w:rStyle w:val="CommentReference"/>
        </w:rPr>
        <w:annotationRef/>
      </w:r>
      <w:r>
        <w:t>Although there are clear peaks of flowering in spring and late summer?</w:t>
      </w:r>
    </w:p>
  </w:comment>
  <w:comment w:id="13" w:author="Faculty of Science" w:date="2015-01-03T17:11:00Z" w:initials="FoS">
    <w:p w14:paraId="7B6B1720" w14:textId="1B51595E" w:rsidR="006C4B45" w:rsidRDefault="006C4B45">
      <w:pPr>
        <w:pStyle w:val="CommentText"/>
      </w:pPr>
      <w:r>
        <w:rPr>
          <w:rStyle w:val="CommentReference"/>
        </w:rPr>
        <w:annotationRef/>
      </w:r>
      <w:r>
        <w:t>Inconvenient to argument!</w:t>
      </w:r>
    </w:p>
  </w:comment>
  <w:comment w:id="14" w:author="Michelle Leishman" w:date="2014-12-18T12:05:00Z" w:initials="ML">
    <w:p w14:paraId="129D34B6" w14:textId="77777777" w:rsidR="006C4B45" w:rsidRDefault="006C4B45">
      <w:pPr>
        <w:pStyle w:val="CommentText"/>
      </w:pPr>
      <w:r>
        <w:rPr>
          <w:rStyle w:val="CommentReference"/>
        </w:rPr>
        <w:annotationRef/>
      </w:r>
      <w:r>
        <w:t>Maybe you should call this length of flowering period?</w:t>
      </w:r>
    </w:p>
  </w:comment>
  <w:comment w:id="15" w:author="Faculty of Science" w:date="2015-01-03T17:12:00Z" w:initials="FoS">
    <w:p w14:paraId="2EAB1416" w14:textId="712FBEA7" w:rsidR="006C4B45" w:rsidRDefault="006C4B45">
      <w:pPr>
        <w:pStyle w:val="CommentText"/>
      </w:pPr>
      <w:r>
        <w:rPr>
          <w:rStyle w:val="CommentReference"/>
        </w:rPr>
        <w:annotationRef/>
      </w:r>
      <w:r>
        <w:t>Done</w:t>
      </w:r>
    </w:p>
  </w:comment>
  <w:comment w:id="16" w:author="Michelle Leishman" w:date="2014-12-18T12:07:00Z" w:initials="ML">
    <w:p w14:paraId="33FBD31B" w14:textId="77777777" w:rsidR="006C4B45" w:rsidRDefault="006C4B45">
      <w:pPr>
        <w:pStyle w:val="CommentText"/>
      </w:pPr>
      <w:r>
        <w:rPr>
          <w:rStyle w:val="CommentReference"/>
        </w:rPr>
        <w:annotationRef/>
      </w:r>
      <w:r>
        <w:t>And low soil moisture?</w:t>
      </w:r>
    </w:p>
  </w:comment>
  <w:comment w:id="17" w:author="Faculty of Science" w:date="2015-01-03T17:12:00Z" w:initials="FoS">
    <w:p w14:paraId="7E3503F1" w14:textId="367FD442" w:rsidR="006C4B45" w:rsidRDefault="006C4B45">
      <w:pPr>
        <w:pStyle w:val="CommentText"/>
      </w:pPr>
      <w:r>
        <w:rPr>
          <w:rStyle w:val="CommentReference"/>
        </w:rPr>
        <w:annotationRef/>
      </w:r>
      <w:r>
        <w:t>Added ‘dry’</w:t>
      </w:r>
    </w:p>
  </w:comment>
  <w:comment w:id="18" w:author="Faculty of Science" w:date="2014-11-22T17:42:00Z" w:initials="FoS">
    <w:p w14:paraId="5EDE73FF" w14:textId="77777777" w:rsidR="006C4B45" w:rsidRDefault="006C4B45">
      <w:pPr>
        <w:pStyle w:val="CommentText"/>
      </w:pPr>
      <w:r>
        <w:rPr>
          <w:rStyle w:val="CommentReference"/>
        </w:rPr>
        <w:annotationRef/>
      </w:r>
      <w:r>
        <w:t>Not finished yet</w:t>
      </w:r>
    </w:p>
  </w:comment>
  <w:comment w:id="19" w:author="Michelle Leishman" w:date="2014-12-18T12:16:00Z" w:initials="ML">
    <w:p w14:paraId="1714D887" w14:textId="77777777" w:rsidR="006C4B45" w:rsidRDefault="006C4B45">
      <w:pPr>
        <w:pStyle w:val="CommentText"/>
      </w:pPr>
      <w:r>
        <w:rPr>
          <w:rStyle w:val="CommentReference"/>
        </w:rPr>
        <w:annotationRef/>
      </w:r>
      <w:r>
        <w:t>This is hard to understand. I think you mean that values were at the species-level? Try re-writing.</w:t>
      </w:r>
    </w:p>
    <w:p w14:paraId="15C3732F" w14:textId="77777777" w:rsidR="006C4B45" w:rsidRDefault="006C4B45">
      <w:pPr>
        <w:pStyle w:val="CommentText"/>
      </w:pPr>
    </w:p>
    <w:p w14:paraId="06269823" w14:textId="77777777" w:rsidR="006C4B45" w:rsidRDefault="006C4B45">
      <w:pPr>
        <w:pStyle w:val="CommentText"/>
      </w:pPr>
      <w:r>
        <w:t xml:space="preserve">So some traits are at the species-level </w:t>
      </w:r>
      <w:proofErr w:type="spellStart"/>
      <w:r>
        <w:t>eg</w:t>
      </w:r>
      <w:proofErr w:type="spellEnd"/>
      <w:r>
        <w:t xml:space="preserve"> seed mass, flowering duration, while others are site-specific? This will need some justification and clear explanation.</w:t>
      </w:r>
    </w:p>
  </w:comment>
  <w:comment w:id="20" w:author="Faculty of Science" w:date="2015-01-03T17:12:00Z" w:initials="FoS">
    <w:p w14:paraId="4CAFA0DF" w14:textId="6698C793" w:rsidR="006C4B45" w:rsidRDefault="006C4B45">
      <w:pPr>
        <w:pStyle w:val="CommentText"/>
      </w:pPr>
      <w:r>
        <w:rPr>
          <w:rStyle w:val="CommentReference"/>
        </w:rPr>
        <w:annotationRef/>
      </w:r>
      <w:r>
        <w:t>That’s not actually what I meant, I wrote it wrong. Make sense now?</w:t>
      </w:r>
    </w:p>
  </w:comment>
  <w:comment w:id="21" w:author="Michelle Leishman" w:date="2014-12-18T12:33:00Z" w:initials="ML">
    <w:p w14:paraId="11A723D3" w14:textId="77777777" w:rsidR="006C4B45" w:rsidRDefault="006C4B45">
      <w:pPr>
        <w:pStyle w:val="CommentText"/>
        <w:rPr>
          <w:rFonts w:eastAsia="Times New Roman" w:cs="Arial"/>
          <w:lang w:eastAsia="en-AU"/>
        </w:rPr>
      </w:pPr>
      <w:r>
        <w:rPr>
          <w:rStyle w:val="CommentReference"/>
        </w:rPr>
        <w:annotationRef/>
      </w:r>
      <w:r>
        <w:t xml:space="preserve">You need to always use the same order for traits that you initially presented </w:t>
      </w:r>
      <w:proofErr w:type="spellStart"/>
      <w:r>
        <w:t>ie</w:t>
      </w:r>
      <w:proofErr w:type="spellEnd"/>
      <w:r>
        <w:t xml:space="preserve"> </w:t>
      </w:r>
      <w:r>
        <w:rPr>
          <w:rFonts w:eastAsia="Times New Roman" w:cs="Arial"/>
          <w:lang w:eastAsia="en-AU"/>
        </w:rPr>
        <w:t>maximum canopy height, seed mass, specific leaf area (SLA), wood density, flowering period (proportion of the year spent in flower), leaf narrowness (the ratio of leaf width to length).</w:t>
      </w:r>
    </w:p>
    <w:p w14:paraId="54161677" w14:textId="77777777" w:rsidR="006C4B45" w:rsidRDefault="006C4B45">
      <w:pPr>
        <w:pStyle w:val="CommentText"/>
        <w:rPr>
          <w:rFonts w:eastAsia="Times New Roman" w:cs="Arial"/>
          <w:lang w:eastAsia="en-AU"/>
        </w:rPr>
      </w:pPr>
    </w:p>
    <w:p w14:paraId="6E68B1A3" w14:textId="77777777" w:rsidR="006C4B45" w:rsidRDefault="006C4B45">
      <w:pPr>
        <w:pStyle w:val="CommentText"/>
        <w:rPr>
          <w:rFonts w:eastAsia="Times New Roman" w:cs="Arial"/>
          <w:lang w:eastAsia="en-AU"/>
        </w:rPr>
      </w:pPr>
      <w:r>
        <w:rPr>
          <w:rFonts w:eastAsia="Times New Roman" w:cs="Arial"/>
          <w:lang w:eastAsia="en-AU"/>
        </w:rPr>
        <w:t xml:space="preserve">And you need some text on </w:t>
      </w:r>
      <w:r w:rsidRPr="00064C80">
        <w:rPr>
          <w:rFonts w:eastAsia="Times New Roman" w:cs="Arial"/>
          <w:b/>
          <w:lang w:eastAsia="en-AU"/>
        </w:rPr>
        <w:t>each</w:t>
      </w:r>
      <w:r>
        <w:rPr>
          <w:rFonts w:eastAsia="Times New Roman" w:cs="Arial"/>
          <w:lang w:eastAsia="en-AU"/>
        </w:rPr>
        <w:t xml:space="preserve"> trait!</w:t>
      </w:r>
    </w:p>
    <w:p w14:paraId="4173B553" w14:textId="77777777" w:rsidR="006C4B45" w:rsidRDefault="006C4B45">
      <w:pPr>
        <w:pStyle w:val="CommentText"/>
        <w:rPr>
          <w:rFonts w:eastAsia="Times New Roman" w:cs="Arial"/>
          <w:lang w:eastAsia="en-AU"/>
        </w:rPr>
      </w:pPr>
    </w:p>
    <w:p w14:paraId="0EFFF56A" w14:textId="77777777" w:rsidR="006C4B45" w:rsidRDefault="006C4B45">
      <w:pPr>
        <w:pStyle w:val="CommentText"/>
      </w:pPr>
      <w:r>
        <w:rPr>
          <w:rFonts w:eastAsia="Times New Roman" w:cs="Arial"/>
          <w:lang w:eastAsia="en-AU"/>
        </w:rPr>
        <w:t>You can refer to your wood density paper for details on measuring wood density</w:t>
      </w:r>
    </w:p>
  </w:comment>
  <w:comment w:id="22" w:author="Faculty of Science" w:date="2014-12-28T12:46:00Z" w:initials="FoS">
    <w:p w14:paraId="0977C2E4" w14:textId="36672B3A" w:rsidR="006C4B45" w:rsidRDefault="006C4B45">
      <w:pPr>
        <w:pStyle w:val="CommentText"/>
      </w:pPr>
      <w:r>
        <w:rPr>
          <w:rStyle w:val="CommentReference"/>
        </w:rPr>
        <w:annotationRef/>
      </w:r>
      <w:r>
        <w:t xml:space="preserve">I just have text for these traits because I collected them in the field. I did mention above that everything else came from floras / DBs / online above – does I need to be more explicit? </w:t>
      </w:r>
    </w:p>
  </w:comment>
  <w:comment w:id="23" w:author="Michelle Leishman" w:date="2014-12-18T12:23:00Z" w:initials="ML">
    <w:p w14:paraId="5652738E" w14:textId="77777777" w:rsidR="006C4B45" w:rsidRDefault="006C4B45" w:rsidP="00206B13">
      <w:pPr>
        <w:pStyle w:val="CommentText"/>
      </w:pPr>
      <w:r>
        <w:rPr>
          <w:rStyle w:val="CommentReference"/>
        </w:rPr>
        <w:annotationRef/>
      </w:r>
      <w:r>
        <w:t xml:space="preserve">Were obtained from </w:t>
      </w:r>
    </w:p>
  </w:comment>
  <w:comment w:id="24" w:author="Michelle Leishman" w:date="2014-12-18T12:41:00Z" w:initials="ML">
    <w:p w14:paraId="190D361E" w14:textId="77777777" w:rsidR="006C4B45" w:rsidRDefault="006C4B45">
      <w:pPr>
        <w:pStyle w:val="CommentText"/>
      </w:pPr>
      <w:r>
        <w:rPr>
          <w:rStyle w:val="CommentReference"/>
        </w:rPr>
        <w:annotationRef/>
      </w:r>
      <w:r>
        <w:t>This seems a funny term. High flow?</w:t>
      </w:r>
    </w:p>
  </w:comment>
  <w:comment w:id="25" w:author="Faculty of Science" w:date="2015-01-05T15:43:00Z" w:initials="FoS">
    <w:p w14:paraId="6BB96AC3" w14:textId="1000D8BA" w:rsidR="00D94A21" w:rsidRDefault="00D94A21">
      <w:pPr>
        <w:pStyle w:val="CommentText"/>
      </w:pPr>
      <w:r>
        <w:rPr>
          <w:rStyle w:val="CommentReference"/>
        </w:rPr>
        <w:annotationRef/>
      </w:r>
      <w:r>
        <w:t>That’s what it is called in River Analysis Package</w:t>
      </w:r>
    </w:p>
  </w:comment>
  <w:comment w:id="26" w:author="Michelle Leishman" w:date="2014-12-18T12:46:00Z" w:initials="ML">
    <w:p w14:paraId="2AE1CFDA" w14:textId="77777777" w:rsidR="006C4B45" w:rsidRDefault="006C4B45">
      <w:pPr>
        <w:pStyle w:val="CommentText"/>
      </w:pPr>
      <w:r>
        <w:rPr>
          <w:rStyle w:val="CommentReference"/>
        </w:rPr>
        <w:annotationRef/>
      </w:r>
      <w:r>
        <w:t xml:space="preserve">Does the text in this column relate to everything under ‘flood </w:t>
      </w:r>
      <w:proofErr w:type="spellStart"/>
      <w:r>
        <w:t>freq</w:t>
      </w:r>
      <w:proofErr w:type="spellEnd"/>
      <w:r>
        <w:t xml:space="preserve"> &amp; magnitude’, rather than the individual rows? Need to make formatting clearer. As far as I can tell this column should actually just be associated with each section sub-heading.</w:t>
      </w:r>
    </w:p>
  </w:comment>
  <w:comment w:id="27" w:author="Faculty of Science" w:date="2015-01-05T15:43:00Z" w:initials="FoS">
    <w:p w14:paraId="3917099B" w14:textId="09C05424" w:rsidR="00D94A21" w:rsidRDefault="00D94A21">
      <w:pPr>
        <w:pStyle w:val="CommentText"/>
      </w:pPr>
      <w:r>
        <w:rPr>
          <w:rStyle w:val="CommentReference"/>
        </w:rPr>
        <w:annotationRef/>
      </w:r>
      <w:r>
        <w:t>Yep, word deleted my formatting.</w:t>
      </w:r>
    </w:p>
  </w:comment>
  <w:comment w:id="28" w:author="Faculty of Science" w:date="2014-12-18T12:48:00Z" w:initials="FoS">
    <w:p w14:paraId="0BAB2305" w14:textId="77777777" w:rsidR="006C4B45" w:rsidRDefault="006C4B45" w:rsidP="0017691C">
      <w:pPr>
        <w:pStyle w:val="CommentText"/>
      </w:pPr>
      <w:r>
        <w:rPr>
          <w:rStyle w:val="CommentReference"/>
        </w:rPr>
        <w:annotationRef/>
      </w:r>
      <w:r>
        <w:t>Also pinched from WD paper… This had cell borders etc. before, not sure why word has deleted them now.</w:t>
      </w:r>
    </w:p>
    <w:p w14:paraId="3F6B1C0E" w14:textId="77777777" w:rsidR="006C4B45" w:rsidRDefault="006C4B45" w:rsidP="0017691C">
      <w:pPr>
        <w:pStyle w:val="CommentText"/>
      </w:pPr>
    </w:p>
    <w:p w14:paraId="0B20297E" w14:textId="77777777" w:rsidR="006C4B45" w:rsidRPr="008408BF" w:rsidRDefault="006C4B45" w:rsidP="0017691C">
      <w:pPr>
        <w:pStyle w:val="CommentText"/>
        <w:rPr>
          <w:b/>
        </w:rPr>
      </w:pPr>
      <w:r w:rsidRPr="008408BF">
        <w:rPr>
          <w:b/>
        </w:rPr>
        <w:t xml:space="preserve">ML – you will need to be very careful not to replicate the wood density paper version. If all variables are exactly the same, then better to describe the general approach used and then refer to the WD paper for details (and maybe put </w:t>
      </w:r>
      <w:r>
        <w:rPr>
          <w:b/>
        </w:rPr>
        <w:t xml:space="preserve">a version of the </w:t>
      </w:r>
      <w:r w:rsidRPr="008408BF">
        <w:rPr>
          <w:b/>
        </w:rPr>
        <w:t>table in supplementary).</w:t>
      </w:r>
    </w:p>
  </w:comment>
  <w:comment w:id="29" w:author="Faculty of Science" w:date="2015-01-05T15:43:00Z" w:initials="FoS">
    <w:p w14:paraId="1303E1BF" w14:textId="368ADFA7" w:rsidR="00D94A21" w:rsidRDefault="00D94A21">
      <w:pPr>
        <w:pStyle w:val="CommentText"/>
      </w:pPr>
      <w:r>
        <w:rPr>
          <w:rStyle w:val="CommentReference"/>
        </w:rPr>
        <w:annotationRef/>
      </w:r>
      <w:r>
        <w:t>I’ve rewritten quite a lot of this.</w:t>
      </w:r>
    </w:p>
  </w:comment>
  <w:comment w:id="30" w:author="Michelle Leishman" w:date="2014-12-18T12:59:00Z" w:initials="ML">
    <w:p w14:paraId="61490D7E" w14:textId="77777777" w:rsidR="006C4B45" w:rsidRDefault="006C4B45" w:rsidP="00F75551">
      <w:pPr>
        <w:pStyle w:val="CommentText"/>
      </w:pPr>
      <w:r>
        <w:rPr>
          <w:rStyle w:val="CommentReference"/>
        </w:rPr>
        <w:annotationRef/>
      </w:r>
      <w:r>
        <w:t xml:space="preserve">I think it may be important to have some text on measurement choice for FD </w:t>
      </w:r>
      <w:proofErr w:type="gramStart"/>
      <w:r>
        <w:t>generally  –</w:t>
      </w:r>
      <w:proofErr w:type="gramEnd"/>
      <w:r>
        <w:t xml:space="preserve"> depending on how you re-structure your Intro, it could stay in Intro or move to Methods.</w:t>
      </w:r>
    </w:p>
  </w:comment>
  <w:comment w:id="31" w:author="Faculty of Science" w:date="2015-01-03T17:24:00Z" w:initials="FoS">
    <w:p w14:paraId="2D3FD708" w14:textId="1CF6BFF1" w:rsidR="006C4B45" w:rsidRDefault="006C4B45">
      <w:pPr>
        <w:pStyle w:val="CommentText"/>
      </w:pPr>
      <w:r>
        <w:rPr>
          <w:rStyle w:val="CommentReference"/>
        </w:rPr>
        <w:annotationRef/>
      </w:r>
      <w:r>
        <w:t>Have added some text to the intro.</w:t>
      </w:r>
    </w:p>
  </w:comment>
  <w:comment w:id="32" w:author="Michelle Leishman" w:date="2014-12-18T14:01:00Z" w:initials="ML">
    <w:p w14:paraId="33C56A24" w14:textId="77777777" w:rsidR="006C4B45" w:rsidRDefault="006C4B45" w:rsidP="00F75551">
      <w:pPr>
        <w:pStyle w:val="CommentText"/>
      </w:pPr>
      <w:r>
        <w:rPr>
          <w:rStyle w:val="CommentReference"/>
        </w:rPr>
        <w:annotationRef/>
      </w:r>
      <w:r>
        <w:t>Have you explained how you selected these?</w:t>
      </w:r>
    </w:p>
  </w:comment>
  <w:comment w:id="33" w:author="Faculty of Science" w:date="2015-01-03T17:26:00Z" w:initials="FoS">
    <w:p w14:paraId="24A8690B" w14:textId="073319D6" w:rsidR="006C4B45" w:rsidRDefault="006C4B45">
      <w:pPr>
        <w:pStyle w:val="CommentText"/>
      </w:pPr>
      <w:r>
        <w:rPr>
          <w:rStyle w:val="CommentReference"/>
        </w:rPr>
        <w:annotationRef/>
      </w:r>
      <w:r>
        <w:t>In the hydro metrics section?</w:t>
      </w:r>
    </w:p>
  </w:comment>
  <w:comment w:id="34" w:author="Michelle Leishman" w:date="2014-12-18T13:04:00Z" w:initials="ML">
    <w:p w14:paraId="3785C065" w14:textId="77777777" w:rsidR="006C4B45" w:rsidRDefault="006C4B45" w:rsidP="00F75551">
      <w:pPr>
        <w:pStyle w:val="CommentText"/>
      </w:pPr>
      <w:r>
        <w:rPr>
          <w:rStyle w:val="CommentReference"/>
        </w:rPr>
        <w:annotationRef/>
      </w:r>
      <w:r>
        <w:t>Table 5 was the trait summary stats</w:t>
      </w:r>
    </w:p>
  </w:comment>
  <w:comment w:id="35" w:author="Faculty of Science" w:date="2015-01-03T17:29:00Z" w:initials="FoS">
    <w:p w14:paraId="1FD6C807" w14:textId="70F391DF" w:rsidR="006C4B45" w:rsidRDefault="006C4B45">
      <w:pPr>
        <w:pStyle w:val="CommentText"/>
      </w:pPr>
      <w:r>
        <w:rPr>
          <w:rStyle w:val="CommentReference"/>
        </w:rPr>
        <w:annotationRef/>
      </w:r>
      <w:r>
        <w:t xml:space="preserve">So I’ve put all the R2’s and </w:t>
      </w:r>
      <w:proofErr w:type="spellStart"/>
      <w:r>
        <w:t>pvals</w:t>
      </w:r>
      <w:proofErr w:type="spellEnd"/>
      <w:r>
        <w:t xml:space="preserve"> in text, and that table is now in the supporting info.</w:t>
      </w:r>
    </w:p>
  </w:comment>
  <w:comment w:id="36" w:author="Faculty of Science" w:date="2014-12-18T13:52:00Z" w:initials="FoS">
    <w:p w14:paraId="193085B2" w14:textId="77777777" w:rsidR="006C4B45" w:rsidRDefault="006C4B45" w:rsidP="00F75551">
      <w:pPr>
        <w:pStyle w:val="CommentText"/>
      </w:pPr>
      <w:r>
        <w:rPr>
          <w:rStyle w:val="CommentReference"/>
        </w:rPr>
        <w:annotationRef/>
      </w:r>
      <w:proofErr w:type="spellStart"/>
      <w:r>
        <w:t>Non significant</w:t>
      </w:r>
      <w:proofErr w:type="spellEnd"/>
      <w:r>
        <w:t xml:space="preserve"> though. Word this better.</w:t>
      </w:r>
    </w:p>
    <w:p w14:paraId="7585B050" w14:textId="77777777" w:rsidR="006C4B45" w:rsidRDefault="006C4B45" w:rsidP="00F75551">
      <w:pPr>
        <w:pStyle w:val="CommentText"/>
      </w:pPr>
    </w:p>
    <w:p w14:paraId="24C9E52D" w14:textId="77777777" w:rsidR="006C4B45" w:rsidRPr="000F69A1" w:rsidRDefault="006C4B45" w:rsidP="00F75551">
      <w:pPr>
        <w:pStyle w:val="CommentText"/>
        <w:rPr>
          <w:b/>
        </w:rPr>
      </w:pPr>
      <w:r>
        <w:rPr>
          <w:b/>
        </w:rPr>
        <w:t xml:space="preserve">ML - </w:t>
      </w:r>
      <w:r w:rsidRPr="000F69A1">
        <w:rPr>
          <w:b/>
        </w:rPr>
        <w:t xml:space="preserve">While there was </w:t>
      </w:r>
      <w:proofErr w:type="gramStart"/>
      <w:r w:rsidRPr="000F69A1">
        <w:rPr>
          <w:b/>
        </w:rPr>
        <w:t>a  weak</w:t>
      </w:r>
      <w:proofErr w:type="gramEnd"/>
      <w:r w:rsidRPr="000F69A1">
        <w:rPr>
          <w:b/>
        </w:rPr>
        <w:t xml:space="preserve"> but non-significant relationship between </w:t>
      </w:r>
      <w:proofErr w:type="spellStart"/>
      <w:r w:rsidRPr="000F69A1">
        <w:rPr>
          <w:b/>
        </w:rPr>
        <w:t>FDis</w:t>
      </w:r>
      <w:proofErr w:type="spellEnd"/>
      <w:r w:rsidRPr="000F69A1">
        <w:rPr>
          <w:b/>
        </w:rPr>
        <w:t xml:space="preserve"> and </w:t>
      </w:r>
      <w:proofErr w:type="spellStart"/>
      <w:r w:rsidRPr="000F69A1">
        <w:rPr>
          <w:b/>
        </w:rPr>
        <w:t>interannual</w:t>
      </w:r>
      <w:proofErr w:type="spellEnd"/>
      <w:r w:rsidRPr="000F69A1">
        <w:rPr>
          <w:b/>
        </w:rPr>
        <w:t xml:space="preserve"> variability in flood frequency, </w:t>
      </w:r>
      <w:proofErr w:type="spellStart"/>
      <w:r w:rsidRPr="000F69A1">
        <w:rPr>
          <w:b/>
        </w:rPr>
        <w:t>FDis</w:t>
      </w:r>
      <w:proofErr w:type="spellEnd"/>
      <w:r w:rsidRPr="000F69A1">
        <w:rPr>
          <w:b/>
        </w:rPr>
        <w:t xml:space="preserve"> was not associated with mean annual flood frequency</w:t>
      </w:r>
      <w:r>
        <w:rPr>
          <w:b/>
        </w:rPr>
        <w:t>.</w:t>
      </w:r>
    </w:p>
  </w:comment>
  <w:comment w:id="37" w:author="Faculty of Science" w:date="2015-01-03T17:28:00Z" w:initials="FoS">
    <w:p w14:paraId="62C8B4D4" w14:textId="71E718D6" w:rsidR="006C4B45" w:rsidRDefault="006C4B45">
      <w:pPr>
        <w:pStyle w:val="CommentText"/>
      </w:pPr>
      <w:r>
        <w:rPr>
          <w:rStyle w:val="CommentReference"/>
        </w:rPr>
        <w:annotationRef/>
      </w:r>
      <w:r>
        <w:t>Actually it was significant (after I used a different p value adjustment method), my mistake.</w:t>
      </w:r>
    </w:p>
  </w:comment>
  <w:comment w:id="38" w:author="Michelle Leishman" w:date="2014-12-18T13:53:00Z" w:initials="ML">
    <w:p w14:paraId="7069A96A" w14:textId="77777777" w:rsidR="006C4B45" w:rsidRDefault="006C4B45" w:rsidP="00F75551">
      <w:pPr>
        <w:pStyle w:val="CommentText"/>
      </w:pPr>
      <w:r>
        <w:rPr>
          <w:rStyle w:val="CommentReference"/>
        </w:rPr>
        <w:annotationRef/>
      </w:r>
      <w:r>
        <w:t>Maybe point out whether all relationships were significant or not</w:t>
      </w:r>
    </w:p>
  </w:comment>
  <w:comment w:id="39" w:author="Faculty of Science" w:date="2015-01-03T17:29:00Z" w:initials="FoS">
    <w:p w14:paraId="7FFA08C6" w14:textId="11A053EB" w:rsidR="006C4B45" w:rsidRDefault="006C4B45">
      <w:pPr>
        <w:pStyle w:val="CommentText"/>
      </w:pPr>
      <w:r>
        <w:rPr>
          <w:rStyle w:val="CommentReference"/>
        </w:rPr>
        <w:annotationRef/>
      </w:r>
      <w:proofErr w:type="gramStart"/>
      <w:r>
        <w:t>done</w:t>
      </w:r>
      <w:proofErr w:type="gramEnd"/>
    </w:p>
  </w:comment>
  <w:comment w:id="40" w:author="Michelle Leishman" w:date="2014-12-18T14:06:00Z" w:initials="ML">
    <w:p w14:paraId="20953EF2" w14:textId="77777777" w:rsidR="006C4B45" w:rsidRDefault="006C4B45" w:rsidP="00F75551">
      <w:pPr>
        <w:pStyle w:val="CommentText"/>
      </w:pPr>
      <w:r>
        <w:rPr>
          <w:rStyle w:val="CommentReference"/>
        </w:rPr>
        <w:annotationRef/>
      </w:r>
      <w:r>
        <w:t>Same comment on noting significance as for previous figure</w:t>
      </w:r>
    </w:p>
  </w:comment>
  <w:comment w:id="41" w:author="Michelle Leishman" w:date="2014-12-29T15:30:00Z" w:initials="ML">
    <w:p w14:paraId="189C9213" w14:textId="77777777" w:rsidR="006C4B45" w:rsidRDefault="006C4B45" w:rsidP="00F75551">
      <w:pPr>
        <w:pStyle w:val="CommentText"/>
      </w:pPr>
      <w:r>
        <w:rPr>
          <w:rStyle w:val="CommentReference"/>
        </w:rPr>
        <w:annotationRef/>
      </w:r>
      <w:r>
        <w:t xml:space="preserve">I wonder whether the regional </w:t>
      </w:r>
      <w:proofErr w:type="spellStart"/>
      <w:r>
        <w:t>env</w:t>
      </w:r>
      <w:proofErr w:type="spellEnd"/>
      <w:r>
        <w:t xml:space="preserve"> variables should be included at all? Here’s no clear rationale presented for including them and the results aren’t all that interesting. </w:t>
      </w:r>
    </w:p>
    <w:p w14:paraId="499C934E" w14:textId="77777777" w:rsidR="006C4B45" w:rsidRDefault="006C4B45" w:rsidP="00F75551">
      <w:pPr>
        <w:pStyle w:val="CommentText"/>
      </w:pPr>
    </w:p>
    <w:p w14:paraId="16CBFE37" w14:textId="77777777" w:rsidR="006C4B45" w:rsidRDefault="006C4B45" w:rsidP="00F75551">
      <w:pPr>
        <w:pStyle w:val="CommentText"/>
      </w:pPr>
      <w:r>
        <w:t xml:space="preserve">However I think it is worth including the relationship to </w:t>
      </w:r>
      <w:proofErr w:type="spellStart"/>
      <w:r>
        <w:t>spp</w:t>
      </w:r>
      <w:proofErr w:type="spellEnd"/>
      <w:r>
        <w:t xml:space="preserve"> richness/diversity but you need to have some text earlier that introduces it in terms of a question </w:t>
      </w:r>
      <w:proofErr w:type="spellStart"/>
      <w:r>
        <w:t>ie</w:t>
      </w:r>
      <w:proofErr w:type="spellEnd"/>
      <w:r>
        <w:t xml:space="preserve"> is FD simply reflecting SD?</w:t>
      </w:r>
    </w:p>
  </w:comment>
  <w:comment w:id="42" w:author="Faculty of Science" w:date="2015-01-03T17:30:00Z" w:initials="FoS">
    <w:p w14:paraId="1EE531B8" w14:textId="427DE4CE" w:rsidR="006C4B45" w:rsidRDefault="006C4B45" w:rsidP="00AD2DF8">
      <w:pPr>
        <w:pStyle w:val="CommentText"/>
        <w:numPr>
          <w:ilvl w:val="0"/>
          <w:numId w:val="2"/>
        </w:numPr>
      </w:pPr>
      <w:r>
        <w:rPr>
          <w:rStyle w:val="CommentReference"/>
        </w:rPr>
        <w:annotationRef/>
      </w:r>
      <w:r>
        <w:t xml:space="preserve">Removed. There is a rationale and I tried to talk about it more but it ended up being too much effort justifying some </w:t>
      </w:r>
      <w:proofErr w:type="spellStart"/>
      <w:r>
        <w:t>env</w:t>
      </w:r>
      <w:proofErr w:type="spellEnd"/>
      <w:r>
        <w:t xml:space="preserve"> variables and not others.</w:t>
      </w:r>
    </w:p>
    <w:p w14:paraId="4A572048" w14:textId="32B514BE" w:rsidR="006C4B45" w:rsidRDefault="006C4B45" w:rsidP="00AD2DF8">
      <w:pPr>
        <w:pStyle w:val="CommentText"/>
        <w:numPr>
          <w:ilvl w:val="0"/>
          <w:numId w:val="2"/>
        </w:numPr>
      </w:pPr>
      <w:r>
        <w:t>Done (comments in intro and in discussion)</w:t>
      </w:r>
    </w:p>
  </w:comment>
  <w:comment w:id="43" w:author="Michelle Leishman" w:date="2014-12-18T14:10:00Z" w:initials="ML">
    <w:p w14:paraId="2AE44685" w14:textId="77777777" w:rsidR="006C4B45" w:rsidRDefault="006C4B45" w:rsidP="00F75551">
      <w:pPr>
        <w:pStyle w:val="CommentText"/>
      </w:pPr>
      <w:r>
        <w:rPr>
          <w:rStyle w:val="CommentReference"/>
        </w:rPr>
        <w:annotationRef/>
      </w:r>
      <w:r>
        <w:t xml:space="preserve">Maybe </w:t>
      </w:r>
      <w:proofErr w:type="spellStart"/>
      <w:r>
        <w:t>remnd</w:t>
      </w:r>
      <w:proofErr w:type="spellEnd"/>
      <w:r>
        <w:t xml:space="preserve"> the reader how these were selected?</w:t>
      </w:r>
    </w:p>
  </w:comment>
  <w:comment w:id="44" w:author="Faculty of Science" w:date="2015-01-03T17:30:00Z" w:initials="FoS">
    <w:p w14:paraId="06BF26AE" w14:textId="45D23ABF" w:rsidR="006C4B45" w:rsidRDefault="006C4B45">
      <w:pPr>
        <w:pStyle w:val="CommentText"/>
      </w:pPr>
      <w:r>
        <w:rPr>
          <w:rStyle w:val="CommentReference"/>
        </w:rPr>
        <w:annotationRef/>
      </w:r>
      <w:r>
        <w:t xml:space="preserve">I tried but I couldn’t compress it enough and it ended up too wordy. </w:t>
      </w:r>
    </w:p>
  </w:comment>
  <w:comment w:id="45" w:author="Michelle Leishman" w:date="2014-12-18T14:15:00Z" w:initials="ML">
    <w:p w14:paraId="12721B2F" w14:textId="77777777" w:rsidR="006C4B45" w:rsidRDefault="006C4B45" w:rsidP="00F75551">
      <w:pPr>
        <w:pStyle w:val="CommentText"/>
      </w:pPr>
      <w:r>
        <w:rPr>
          <w:rStyle w:val="CommentReference"/>
        </w:rPr>
        <w:annotationRef/>
      </w:r>
      <w:r>
        <w:t>You could also put this in supplementary and just describe the best model in the text?</w:t>
      </w:r>
    </w:p>
  </w:comment>
  <w:comment w:id="46" w:author="Faculty of Science" w:date="2015-01-03T17:32:00Z" w:initials="FoS">
    <w:p w14:paraId="498D2131" w14:textId="09DD26E3" w:rsidR="006C4B45" w:rsidRDefault="006C4B45">
      <w:pPr>
        <w:pStyle w:val="CommentText"/>
      </w:pPr>
      <w:r>
        <w:rPr>
          <w:rStyle w:val="CommentReference"/>
        </w:rPr>
        <w:annotationRef/>
      </w:r>
      <w:r>
        <w:t>I think I’ll leave this one in the main body. A paper I read by the AIC guru (forget his name now) said that people need to include a table like this in their manuscript.</w:t>
      </w:r>
    </w:p>
    <w:p w14:paraId="1D3A5BCA" w14:textId="77777777" w:rsidR="006C4B45" w:rsidRDefault="006C4B45">
      <w:pPr>
        <w:pStyle w:val="CommentText"/>
      </w:pPr>
    </w:p>
  </w:comment>
  <w:comment w:id="47" w:author="Michelle Leishman" w:date="2014-12-18T14:11:00Z" w:initials="ML">
    <w:p w14:paraId="3E899CC3" w14:textId="77777777" w:rsidR="006C4B45" w:rsidRDefault="006C4B45" w:rsidP="00F75551">
      <w:pPr>
        <w:pStyle w:val="CommentText"/>
      </w:pPr>
      <w:r>
        <w:rPr>
          <w:rStyle w:val="CommentReference"/>
        </w:rPr>
        <w:annotationRef/>
      </w:r>
      <w:r>
        <w:t>Fitted?</w:t>
      </w:r>
    </w:p>
  </w:comment>
  <w:comment w:id="48" w:author="Michelle Leishman" w:date="2014-12-18T14:11:00Z" w:initials="ML">
    <w:p w14:paraId="404FB1A4" w14:textId="77777777" w:rsidR="006C4B45" w:rsidRDefault="006C4B45" w:rsidP="00F75551">
      <w:pPr>
        <w:pStyle w:val="CommentText"/>
      </w:pPr>
      <w:r>
        <w:rPr>
          <w:rStyle w:val="CommentReference"/>
        </w:rPr>
        <w:annotationRef/>
      </w:r>
      <w:r>
        <w:t>But you have used ~ not *</w:t>
      </w:r>
    </w:p>
  </w:comment>
  <w:comment w:id="49" w:author="Faculty of Science" w:date="2015-01-03T17:33:00Z" w:initials="FoS">
    <w:p w14:paraId="0A46485B" w14:textId="78D10D33" w:rsidR="006C4B45" w:rsidRDefault="006C4B45">
      <w:pPr>
        <w:pStyle w:val="CommentText"/>
      </w:pPr>
      <w:r>
        <w:rPr>
          <w:rStyle w:val="CommentReference"/>
        </w:rPr>
        <w:annotationRef/>
      </w:r>
      <w:r>
        <w:t>Oh. That means ‘is a function of’ – is that not clear? I have used * too…</w:t>
      </w:r>
    </w:p>
  </w:comment>
  <w:comment w:id="50" w:author="Michelle Leishman" w:date="2014-12-18T14:15:00Z" w:initials="ML">
    <w:p w14:paraId="4C5EC163" w14:textId="77777777" w:rsidR="006C4B45" w:rsidRDefault="006C4B45" w:rsidP="00F75551">
      <w:pPr>
        <w:pStyle w:val="CommentText"/>
      </w:pPr>
      <w:r>
        <w:rPr>
          <w:rStyle w:val="CommentReference"/>
        </w:rPr>
        <w:annotationRef/>
      </w:r>
      <w:r>
        <w:t>Supplementary?</w:t>
      </w:r>
    </w:p>
  </w:comment>
  <w:comment w:id="51" w:author="Faculty of Science" w:date="2015-01-03T17:34:00Z" w:initials="FoS">
    <w:p w14:paraId="5701B2AD" w14:textId="56E84376" w:rsidR="006C4B45" w:rsidRDefault="006C4B45">
      <w:pPr>
        <w:pStyle w:val="CommentText"/>
      </w:pPr>
      <w:r>
        <w:rPr>
          <w:rStyle w:val="CommentReference"/>
        </w:rPr>
        <w:annotationRef/>
      </w:r>
      <w:r>
        <w:t xml:space="preserve">Apparently I need this too… I do actually think it is pretty essential to understanding the model. </w:t>
      </w:r>
    </w:p>
  </w:comment>
  <w:comment w:id="52" w:author="Michelle Leishman" w:date="2014-12-18T15:05:00Z" w:initials="ML">
    <w:p w14:paraId="6A2DC083" w14:textId="77777777" w:rsidR="006C4B45" w:rsidRDefault="006C4B45" w:rsidP="00F75551">
      <w:pPr>
        <w:pStyle w:val="CommentText"/>
      </w:pPr>
      <w:r>
        <w:rPr>
          <w:rStyle w:val="CommentReference"/>
        </w:rPr>
        <w:annotationRef/>
      </w:r>
      <w:r>
        <w:t xml:space="preserve">Need to make the case somewhere that the general pattern on importance of hydro variability found for wood density was also true for FD. </w:t>
      </w:r>
    </w:p>
  </w:comment>
  <w:comment w:id="53" w:author="Faculty of Science" w:date="2015-01-03T17:35:00Z" w:initials="FoS">
    <w:p w14:paraId="3C4C1F43" w14:textId="45062C98" w:rsidR="006C4B45" w:rsidRDefault="006C4B45">
      <w:pPr>
        <w:pStyle w:val="CommentText"/>
      </w:pPr>
      <w:r>
        <w:rPr>
          <w:rStyle w:val="CommentReference"/>
        </w:rPr>
        <w:annotationRef/>
      </w:r>
      <w:r>
        <w:t>As much as I’d like to cite myself, I don’t actually think this is relevant to the argument I’m making. I’m talking about variation in trait values, whereas this has to do with wholesale shifts in mean trait values.</w:t>
      </w:r>
    </w:p>
  </w:comment>
  <w:comment w:id="54" w:author="Michelle Leishman" w:date="2014-12-18T14:16:00Z" w:initials="ML">
    <w:p w14:paraId="783F61B7" w14:textId="77777777" w:rsidR="006C4B45" w:rsidRDefault="006C4B45" w:rsidP="00F75551">
      <w:pPr>
        <w:pStyle w:val="CommentText"/>
      </w:pPr>
      <w:r>
        <w:rPr>
          <w:rStyle w:val="CommentReference"/>
        </w:rPr>
        <w:annotationRef/>
      </w:r>
      <w:r>
        <w:t>Not sure about ‘breed’. Maybe ‘result in’, or ‘make’ or ‘lead to’?</w:t>
      </w:r>
    </w:p>
  </w:comment>
  <w:comment w:id="55" w:author="Faculty of Science" w:date="2015-01-03T17:34:00Z" w:initials="FoS">
    <w:p w14:paraId="516085F1" w14:textId="51317868" w:rsidR="006C4B45" w:rsidRDefault="006C4B45">
      <w:pPr>
        <w:pStyle w:val="CommentText"/>
      </w:pPr>
      <w:r>
        <w:rPr>
          <w:rStyle w:val="CommentReference"/>
        </w:rPr>
        <w:annotationRef/>
      </w:r>
      <w:r>
        <w:t xml:space="preserve">I like breed. </w:t>
      </w:r>
    </w:p>
    <w:p w14:paraId="7017840A" w14:textId="77777777" w:rsidR="006C4B45" w:rsidRDefault="006C4B45">
      <w:pPr>
        <w:pStyle w:val="CommentText"/>
      </w:pPr>
    </w:p>
  </w:comment>
  <w:comment w:id="56" w:author="Michelle Leishman" w:date="2014-12-18T15:06:00Z" w:initials="ML">
    <w:p w14:paraId="32949A8C" w14:textId="77777777" w:rsidR="006C4B45" w:rsidRDefault="006C4B45" w:rsidP="00F75551">
      <w:pPr>
        <w:pStyle w:val="CommentText"/>
      </w:pPr>
      <w:r>
        <w:rPr>
          <w:rStyle w:val="CommentReference"/>
        </w:rPr>
        <w:annotationRef/>
      </w:r>
      <w:r>
        <w:t>And maybe add in this paragraph that this result not simply due to species-level diversity</w:t>
      </w:r>
    </w:p>
  </w:comment>
  <w:comment w:id="57" w:author="Faculty of Science" w:date="2015-01-03T17:37:00Z" w:initials="FoS">
    <w:p w14:paraId="161B1236" w14:textId="34105709" w:rsidR="006C4B45" w:rsidRDefault="006C4B45">
      <w:pPr>
        <w:pStyle w:val="CommentText"/>
      </w:pPr>
      <w:r>
        <w:rPr>
          <w:rStyle w:val="CommentReference"/>
        </w:rPr>
        <w:annotationRef/>
      </w:r>
      <w:r>
        <w:t>I’ve got a paragraph on this later on now.</w:t>
      </w:r>
    </w:p>
  </w:comment>
  <w:comment w:id="58" w:author="Faculty of Science" w:date="2014-12-18T14:17:00Z" w:initials="FoS">
    <w:p w14:paraId="09F9CA73" w14:textId="77777777" w:rsidR="006C4B45" w:rsidRDefault="006C4B45" w:rsidP="00F75551">
      <w:pPr>
        <w:pStyle w:val="CommentText"/>
        <w:rPr>
          <w:rStyle w:val="CommentReference"/>
        </w:rPr>
      </w:pPr>
      <w:r>
        <w:rPr>
          <w:rStyle w:val="CommentReference"/>
        </w:rPr>
        <w:annotationRef/>
      </w:r>
      <w:r>
        <w:rPr>
          <w:rStyle w:val="CommentReference"/>
        </w:rPr>
        <w:t>Mediocre</w:t>
      </w:r>
    </w:p>
    <w:p w14:paraId="4ED84C3B" w14:textId="77777777" w:rsidR="006C4B45" w:rsidRDefault="006C4B45" w:rsidP="00F75551">
      <w:pPr>
        <w:pStyle w:val="CommentText"/>
        <w:rPr>
          <w:rStyle w:val="CommentReference"/>
        </w:rPr>
      </w:pPr>
    </w:p>
    <w:p w14:paraId="5AF164F3" w14:textId="77777777" w:rsidR="006C4B45" w:rsidRPr="00051869" w:rsidRDefault="006C4B45" w:rsidP="00F75551">
      <w:pPr>
        <w:pStyle w:val="CommentText"/>
        <w:rPr>
          <w:b/>
        </w:rPr>
      </w:pPr>
      <w:r w:rsidRPr="00051869">
        <w:rPr>
          <w:rStyle w:val="CommentReference"/>
          <w:b/>
        </w:rPr>
        <w:t>Agreed!</w:t>
      </w:r>
    </w:p>
  </w:comment>
  <w:comment w:id="59" w:author="Michelle Leishman" w:date="2014-12-18T14:20:00Z" w:initials="ML">
    <w:p w14:paraId="79BA9F3B" w14:textId="15894A28" w:rsidR="006C4B45" w:rsidRDefault="006C4B45" w:rsidP="00F75551">
      <w:pPr>
        <w:pStyle w:val="CommentText"/>
      </w:pPr>
      <w:r>
        <w:rPr>
          <w:rStyle w:val="CommentReference"/>
        </w:rPr>
        <w:annotationRef/>
      </w:r>
      <w:r>
        <w:t>Not too sure what this is getting at…</w:t>
      </w:r>
    </w:p>
  </w:comment>
  <w:comment w:id="60" w:author="Faculty of Science" w:date="2015-01-03T17:37:00Z" w:initials="FoS">
    <w:p w14:paraId="4402B6B8" w14:textId="76E0D935" w:rsidR="006C4B45" w:rsidRDefault="006C4B45">
      <w:pPr>
        <w:pStyle w:val="CommentText"/>
      </w:pPr>
      <w:r>
        <w:rPr>
          <w:rStyle w:val="CommentReference"/>
        </w:rPr>
        <w:annotationRef/>
      </w:r>
      <w:r>
        <w:t>Updated for clarity. Make more sense now? The point is that I’m about to harp on about the importance of habitat complexity when actually I surveyed the least complex habitat I could find.</w:t>
      </w:r>
    </w:p>
  </w:comment>
  <w:comment w:id="61" w:author="Michelle Leishman" w:date="2014-12-18T14:24:00Z" w:initials="ML">
    <w:p w14:paraId="077B9C4A" w14:textId="77777777" w:rsidR="006C4B45" w:rsidRDefault="006C4B45" w:rsidP="00F75551">
      <w:pPr>
        <w:pStyle w:val="CommentText"/>
      </w:pPr>
      <w:r>
        <w:rPr>
          <w:rStyle w:val="CommentReference"/>
        </w:rPr>
        <w:annotationRef/>
      </w:r>
      <w:r>
        <w:t>May delete?</w:t>
      </w:r>
    </w:p>
  </w:comment>
  <w:comment w:id="62" w:author="Faculty of Science" w:date="2015-01-05T15:08:00Z" w:initials="FoS">
    <w:p w14:paraId="474F1104" w14:textId="586C3CD4" w:rsidR="00F72D73" w:rsidRDefault="00F72D73">
      <w:pPr>
        <w:pStyle w:val="CommentText"/>
      </w:pPr>
      <w:r>
        <w:rPr>
          <w:rStyle w:val="CommentReference"/>
        </w:rPr>
        <w:annotationRef/>
      </w:r>
      <w:r>
        <w:t>Can I keep this but not bother to talk about it in the methods?</w:t>
      </w:r>
    </w:p>
  </w:comment>
  <w:comment w:id="63" w:author="Michelle Leishman" w:date="2014-12-18T14:52:00Z" w:initials="ML">
    <w:p w14:paraId="2C276E1E" w14:textId="77777777" w:rsidR="006C4B45" w:rsidRDefault="006C4B45" w:rsidP="00F75551">
      <w:pPr>
        <w:pStyle w:val="CommentText"/>
      </w:pPr>
      <w:r>
        <w:rPr>
          <w:rStyle w:val="CommentReference"/>
        </w:rPr>
        <w:annotationRef/>
      </w:r>
      <w:r>
        <w:t>I can’t remember where it said in the methods that you used abundance to weight trait data – did I miss it?</w:t>
      </w:r>
    </w:p>
  </w:comment>
  <w:comment w:id="64" w:author="Faculty of Science" w:date="2015-01-05T15:12:00Z" w:initials="FoS">
    <w:p w14:paraId="4B4E5102" w14:textId="7FB4E03C" w:rsidR="00F72D73" w:rsidRDefault="00F72D73">
      <w:pPr>
        <w:pStyle w:val="CommentText"/>
      </w:pPr>
      <w:r>
        <w:rPr>
          <w:rStyle w:val="CommentReference"/>
        </w:rPr>
        <w:annotationRef/>
      </w:r>
      <w:r>
        <w:t>I did, but I’ve mentioned it a couple more times now.</w:t>
      </w:r>
    </w:p>
  </w:comment>
  <w:comment w:id="65" w:author="Michelle Leishman" w:date="2014-12-18T14:57:00Z" w:initials="ML">
    <w:p w14:paraId="7A73F52A" w14:textId="77777777" w:rsidR="006C4B45" w:rsidRDefault="006C4B45" w:rsidP="00F75551">
      <w:pPr>
        <w:pStyle w:val="CommentText"/>
      </w:pPr>
      <w:r>
        <w:rPr>
          <w:rStyle w:val="CommentReference"/>
        </w:rPr>
        <w:annotationRef/>
      </w:r>
      <w:r>
        <w:t>I expected a section of the Discussion putting your findings in the context of other FD literature from different systems.</w:t>
      </w:r>
    </w:p>
  </w:comment>
  <w:comment w:id="66" w:author="Faculty of Science" w:date="2015-01-05T15:12:00Z" w:initials="FoS">
    <w:p w14:paraId="789F31BF" w14:textId="41CF6A0D" w:rsidR="00F72D73" w:rsidRDefault="00F72D73">
      <w:pPr>
        <w:pStyle w:val="CommentText"/>
      </w:pPr>
      <w:r>
        <w:rPr>
          <w:rStyle w:val="CommentReference"/>
        </w:rPr>
        <w:annotationRef/>
      </w:r>
      <w:r>
        <w:t xml:space="preserve">See above. </w:t>
      </w:r>
    </w:p>
  </w:comment>
  <w:comment w:id="67" w:author="Faculty of Science" w:date="2015-01-05T15:13:00Z" w:initials="FoS">
    <w:p w14:paraId="2949652E" w14:textId="514C0E62" w:rsidR="00F72D73" w:rsidRDefault="00F72D73">
      <w:pPr>
        <w:pStyle w:val="CommentText"/>
      </w:pPr>
      <w:r>
        <w:rPr>
          <w:rStyle w:val="CommentReference"/>
        </w:rPr>
        <w:annotationRef/>
      </w:r>
      <w:r>
        <w:t xml:space="preserve">ML - “Also you haven’t made the case for what high vs low FD means for ecosystem functions and services. Is high FD a good thing? Does high FD provide resilience? Or should managers try to restore to some pre-anthropogenic-disturbance level of FD?” </w:t>
      </w:r>
      <w:r>
        <w:br/>
      </w:r>
      <w:r>
        <w:br/>
        <w:t xml:space="preserve">I spent quite a while on this and there is literature associating functional redundancy with resilience, but nothing about </w:t>
      </w:r>
      <w:proofErr w:type="spellStart"/>
      <w:r>
        <w:t>FDis</w:t>
      </w:r>
      <w:proofErr w:type="spellEnd"/>
      <w:r>
        <w:t xml:space="preserve">. I calculated functional redundancy and it showed most of the same patterns and it was fairly well associated with </w:t>
      </w:r>
      <w:proofErr w:type="spellStart"/>
      <w:r>
        <w:t>FDis</w:t>
      </w:r>
      <w:proofErr w:type="spellEnd"/>
      <w:r>
        <w:t xml:space="preserve"> (R2 = ~0.5). I didn’t really want to get into all of that (as it begs the question why not look at </w:t>
      </w:r>
      <w:proofErr w:type="spellStart"/>
      <w:r>
        <w:t>FRedun</w:t>
      </w:r>
      <w:proofErr w:type="spellEnd"/>
      <w:r>
        <w:t xml:space="preserve"> etc. etc. and I think I chose </w:t>
      </w:r>
      <w:proofErr w:type="spellStart"/>
      <w:r>
        <w:t>FDis</w:t>
      </w:r>
      <w:proofErr w:type="spellEnd"/>
      <w:r>
        <w:t xml:space="preserve"> for good reasons). </w:t>
      </w:r>
      <w:r>
        <w:br/>
      </w:r>
      <w:r>
        <w:br/>
        <w:t xml:space="preserve">I also deleted the comment I made about being careful not to see </w:t>
      </w:r>
      <w:proofErr w:type="spellStart"/>
      <w:r>
        <w:t>FDis</w:t>
      </w:r>
      <w:proofErr w:type="spellEnd"/>
      <w:r>
        <w:t xml:space="preserve"> as an ecological good which should be maximised. </w:t>
      </w:r>
      <w:r w:rsidR="00C272E7">
        <w:t>You could say the same thing about species diversity but it is a pretty silly comment really. I’m glad I deleted it, thanks for pointing out the paragraph.</w:t>
      </w:r>
    </w:p>
  </w:comment>
  <w:comment w:id="68" w:author="Michelle Leishman" w:date="2014-12-18T15:02:00Z" w:initials="ML">
    <w:p w14:paraId="51A7A14F" w14:textId="77777777" w:rsidR="006C4B45" w:rsidRDefault="006C4B45">
      <w:pPr>
        <w:pStyle w:val="CommentText"/>
      </w:pPr>
      <w:r>
        <w:rPr>
          <w:rStyle w:val="CommentReference"/>
        </w:rPr>
        <w:annotationRef/>
      </w:r>
      <w:r>
        <w:t>Not checked at this stage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CE5F4C" w15:done="0"/>
  <w15:commentEx w15:paraId="10FD9136" w15:paraIdParent="5DCE5F4C" w15:done="0"/>
  <w15:commentEx w15:paraId="3A62EF06" w15:done="0"/>
  <w15:commentEx w15:paraId="29CD1999" w15:done="0"/>
  <w15:commentEx w15:paraId="01C5AE9D" w15:done="0"/>
  <w15:commentEx w15:paraId="00DE7ED8" w15:done="0"/>
  <w15:commentEx w15:paraId="4D0318C8" w15:paraIdParent="00DE7ED8" w15:done="0"/>
  <w15:commentEx w15:paraId="364319BB" w15:done="0"/>
  <w15:commentEx w15:paraId="330CA317" w15:paraIdParent="364319BB" w15:done="0"/>
  <w15:commentEx w15:paraId="5D6D8AE1" w15:done="0"/>
  <w15:commentEx w15:paraId="4E75B8BF" w15:paraIdParent="5D6D8AE1" w15:done="0"/>
  <w15:commentEx w15:paraId="7D787E96" w15:done="0"/>
  <w15:commentEx w15:paraId="7B6B1720" w15:paraIdParent="7D787E96" w15:done="0"/>
  <w15:commentEx w15:paraId="129D34B6" w15:done="0"/>
  <w15:commentEx w15:paraId="2EAB1416" w15:paraIdParent="129D34B6" w15:done="0"/>
  <w15:commentEx w15:paraId="33FBD31B" w15:done="0"/>
  <w15:commentEx w15:paraId="7E3503F1" w15:paraIdParent="33FBD31B" w15:done="0"/>
  <w15:commentEx w15:paraId="5EDE73FF" w15:done="0"/>
  <w15:commentEx w15:paraId="06269823" w15:done="0"/>
  <w15:commentEx w15:paraId="4CAFA0DF" w15:paraIdParent="06269823" w15:done="0"/>
  <w15:commentEx w15:paraId="0EFFF56A" w15:done="0"/>
  <w15:commentEx w15:paraId="0977C2E4" w15:paraIdParent="0EFFF56A" w15:done="0"/>
  <w15:commentEx w15:paraId="5652738E" w15:done="0"/>
  <w15:commentEx w15:paraId="190D361E" w15:done="0"/>
  <w15:commentEx w15:paraId="6BB96AC3" w15:paraIdParent="190D361E" w15:done="0"/>
  <w15:commentEx w15:paraId="2AE1CFDA" w15:done="0"/>
  <w15:commentEx w15:paraId="3917099B" w15:paraIdParent="2AE1CFDA" w15:done="0"/>
  <w15:commentEx w15:paraId="0B20297E" w15:done="0"/>
  <w15:commentEx w15:paraId="1303E1BF" w15:paraIdParent="0B20297E" w15:done="0"/>
  <w15:commentEx w15:paraId="61490D7E" w15:done="0"/>
  <w15:commentEx w15:paraId="2D3FD708" w15:paraIdParent="61490D7E" w15:done="0"/>
  <w15:commentEx w15:paraId="33C56A24" w15:done="0"/>
  <w15:commentEx w15:paraId="24A8690B" w15:paraIdParent="33C56A24" w15:done="0"/>
  <w15:commentEx w15:paraId="3785C065" w15:done="0"/>
  <w15:commentEx w15:paraId="1FD6C807" w15:done="0"/>
  <w15:commentEx w15:paraId="24C9E52D" w15:done="0"/>
  <w15:commentEx w15:paraId="62C8B4D4" w15:paraIdParent="24C9E52D" w15:done="0"/>
  <w15:commentEx w15:paraId="7069A96A" w15:done="0"/>
  <w15:commentEx w15:paraId="7FFA08C6" w15:paraIdParent="7069A96A" w15:done="0"/>
  <w15:commentEx w15:paraId="20953EF2" w15:done="0"/>
  <w15:commentEx w15:paraId="16CBFE37" w15:done="0"/>
  <w15:commentEx w15:paraId="4A572048" w15:paraIdParent="16CBFE37" w15:done="0"/>
  <w15:commentEx w15:paraId="2AE44685" w15:done="0"/>
  <w15:commentEx w15:paraId="06BF26AE" w15:paraIdParent="2AE44685" w15:done="0"/>
  <w15:commentEx w15:paraId="12721B2F" w15:done="0"/>
  <w15:commentEx w15:paraId="1D3A5BCA" w15:paraIdParent="12721B2F" w15:done="0"/>
  <w15:commentEx w15:paraId="3E899CC3" w15:done="0"/>
  <w15:commentEx w15:paraId="404FB1A4" w15:done="0"/>
  <w15:commentEx w15:paraId="0A46485B" w15:paraIdParent="404FB1A4" w15:done="0"/>
  <w15:commentEx w15:paraId="4C5EC163" w15:done="0"/>
  <w15:commentEx w15:paraId="5701B2AD" w15:paraIdParent="4C5EC163" w15:done="0"/>
  <w15:commentEx w15:paraId="6A2DC083" w15:done="0"/>
  <w15:commentEx w15:paraId="3C4C1F43" w15:paraIdParent="6A2DC083" w15:done="0"/>
  <w15:commentEx w15:paraId="783F61B7" w15:done="0"/>
  <w15:commentEx w15:paraId="7017840A" w15:paraIdParent="783F61B7" w15:done="0"/>
  <w15:commentEx w15:paraId="32949A8C" w15:done="0"/>
  <w15:commentEx w15:paraId="161B1236" w15:paraIdParent="32949A8C" w15:done="0"/>
  <w15:commentEx w15:paraId="5AF164F3" w15:done="0"/>
  <w15:commentEx w15:paraId="79BA9F3B" w15:done="0"/>
  <w15:commentEx w15:paraId="4402B6B8" w15:paraIdParent="79BA9F3B" w15:done="0"/>
  <w15:commentEx w15:paraId="077B9C4A" w15:done="0"/>
  <w15:commentEx w15:paraId="474F1104" w15:paraIdParent="077B9C4A" w15:done="0"/>
  <w15:commentEx w15:paraId="2C276E1E" w15:done="0"/>
  <w15:commentEx w15:paraId="4B4E5102" w15:paraIdParent="2C276E1E" w15:done="0"/>
  <w15:commentEx w15:paraId="7A73F52A" w15:done="0"/>
  <w15:commentEx w15:paraId="789F31BF" w15:paraIdParent="7A73F52A" w15:done="0"/>
  <w15:commentEx w15:paraId="2949652E" w15:done="0"/>
  <w15:commentEx w15:paraId="51A7A14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AF5A16"/>
    <w:multiLevelType w:val="hybridMultilevel"/>
    <w:tmpl w:val="978EBBF4"/>
    <w:lvl w:ilvl="0" w:tplc="AAD67BB6">
      <w:numFmt w:val="bullet"/>
      <w:lvlText w:val="-"/>
      <w:lvlJc w:val="left"/>
      <w:pPr>
        <w:ind w:left="720" w:hanging="360"/>
      </w:pPr>
      <w:rPr>
        <w:rFonts w:ascii="Calibri" w:eastAsia="MS Mincho"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FF111D2"/>
    <w:multiLevelType w:val="hybridMultilevel"/>
    <w:tmpl w:val="5330C66A"/>
    <w:lvl w:ilvl="0" w:tplc="5AF6F6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025"/>
    <w:rsid w:val="00023726"/>
    <w:rsid w:val="0003675A"/>
    <w:rsid w:val="00044A19"/>
    <w:rsid w:val="00051869"/>
    <w:rsid w:val="00064C80"/>
    <w:rsid w:val="00080AC5"/>
    <w:rsid w:val="000B2412"/>
    <w:rsid w:val="000B29D5"/>
    <w:rsid w:val="000B68BE"/>
    <w:rsid w:val="000C4472"/>
    <w:rsid w:val="000F57E6"/>
    <w:rsid w:val="000F69A1"/>
    <w:rsid w:val="00104830"/>
    <w:rsid w:val="001052DB"/>
    <w:rsid w:val="001149F4"/>
    <w:rsid w:val="00117101"/>
    <w:rsid w:val="001226A6"/>
    <w:rsid w:val="0013064B"/>
    <w:rsid w:val="00136701"/>
    <w:rsid w:val="00137A05"/>
    <w:rsid w:val="00157B7D"/>
    <w:rsid w:val="001670BE"/>
    <w:rsid w:val="00170ECA"/>
    <w:rsid w:val="0017691C"/>
    <w:rsid w:val="00196FA4"/>
    <w:rsid w:val="001B6B83"/>
    <w:rsid w:val="001F5638"/>
    <w:rsid w:val="00206B13"/>
    <w:rsid w:val="00214B27"/>
    <w:rsid w:val="00227DC8"/>
    <w:rsid w:val="00243D84"/>
    <w:rsid w:val="0026413F"/>
    <w:rsid w:val="002B284D"/>
    <w:rsid w:val="002B63C7"/>
    <w:rsid w:val="002C33DF"/>
    <w:rsid w:val="002E4577"/>
    <w:rsid w:val="002E5219"/>
    <w:rsid w:val="002E7F5C"/>
    <w:rsid w:val="00304017"/>
    <w:rsid w:val="00323B5B"/>
    <w:rsid w:val="00324CAC"/>
    <w:rsid w:val="00330690"/>
    <w:rsid w:val="0034081B"/>
    <w:rsid w:val="003745F7"/>
    <w:rsid w:val="0038417C"/>
    <w:rsid w:val="003A198F"/>
    <w:rsid w:val="003C0B25"/>
    <w:rsid w:val="003D73CD"/>
    <w:rsid w:val="00402F2B"/>
    <w:rsid w:val="00406234"/>
    <w:rsid w:val="00414076"/>
    <w:rsid w:val="00422092"/>
    <w:rsid w:val="00441B1D"/>
    <w:rsid w:val="00453E87"/>
    <w:rsid w:val="0047080B"/>
    <w:rsid w:val="0048162A"/>
    <w:rsid w:val="004E60AF"/>
    <w:rsid w:val="004F0B21"/>
    <w:rsid w:val="004F77D0"/>
    <w:rsid w:val="005448FF"/>
    <w:rsid w:val="0054559E"/>
    <w:rsid w:val="0054572C"/>
    <w:rsid w:val="00582A18"/>
    <w:rsid w:val="005A614F"/>
    <w:rsid w:val="005D01C8"/>
    <w:rsid w:val="006338C7"/>
    <w:rsid w:val="00652EA2"/>
    <w:rsid w:val="006B396F"/>
    <w:rsid w:val="006C4B45"/>
    <w:rsid w:val="006E2E2C"/>
    <w:rsid w:val="006F3085"/>
    <w:rsid w:val="007158BF"/>
    <w:rsid w:val="00734F75"/>
    <w:rsid w:val="007417C9"/>
    <w:rsid w:val="00747F5E"/>
    <w:rsid w:val="0075326A"/>
    <w:rsid w:val="00774F53"/>
    <w:rsid w:val="007946B2"/>
    <w:rsid w:val="007A07AA"/>
    <w:rsid w:val="007D44FD"/>
    <w:rsid w:val="007F1B56"/>
    <w:rsid w:val="007F1CC1"/>
    <w:rsid w:val="007F5C89"/>
    <w:rsid w:val="00803713"/>
    <w:rsid w:val="00803BAF"/>
    <w:rsid w:val="00813BD2"/>
    <w:rsid w:val="00817535"/>
    <w:rsid w:val="00820683"/>
    <w:rsid w:val="00820B71"/>
    <w:rsid w:val="0083100C"/>
    <w:rsid w:val="008408BF"/>
    <w:rsid w:val="00843FE5"/>
    <w:rsid w:val="0085351F"/>
    <w:rsid w:val="008A18DF"/>
    <w:rsid w:val="008B1C9A"/>
    <w:rsid w:val="008B20CA"/>
    <w:rsid w:val="008C48F0"/>
    <w:rsid w:val="008D4E5B"/>
    <w:rsid w:val="008E69E4"/>
    <w:rsid w:val="009334F1"/>
    <w:rsid w:val="00945553"/>
    <w:rsid w:val="00957308"/>
    <w:rsid w:val="009B73E7"/>
    <w:rsid w:val="009C087B"/>
    <w:rsid w:val="009D3B24"/>
    <w:rsid w:val="009E49B7"/>
    <w:rsid w:val="009F548B"/>
    <w:rsid w:val="00A0040E"/>
    <w:rsid w:val="00A06BFA"/>
    <w:rsid w:val="00A21996"/>
    <w:rsid w:val="00A41779"/>
    <w:rsid w:val="00A53B3E"/>
    <w:rsid w:val="00A62B96"/>
    <w:rsid w:val="00A808FA"/>
    <w:rsid w:val="00A80E93"/>
    <w:rsid w:val="00A92656"/>
    <w:rsid w:val="00A92D92"/>
    <w:rsid w:val="00AD2DF8"/>
    <w:rsid w:val="00AE07F4"/>
    <w:rsid w:val="00AF0161"/>
    <w:rsid w:val="00AF4E45"/>
    <w:rsid w:val="00B01109"/>
    <w:rsid w:val="00B26FDA"/>
    <w:rsid w:val="00B67068"/>
    <w:rsid w:val="00B747F4"/>
    <w:rsid w:val="00B819B5"/>
    <w:rsid w:val="00BC6355"/>
    <w:rsid w:val="00BF7E8E"/>
    <w:rsid w:val="00C25640"/>
    <w:rsid w:val="00C272E7"/>
    <w:rsid w:val="00C42DD6"/>
    <w:rsid w:val="00C46908"/>
    <w:rsid w:val="00C56B88"/>
    <w:rsid w:val="00C905E8"/>
    <w:rsid w:val="00CB3BEE"/>
    <w:rsid w:val="00CC2513"/>
    <w:rsid w:val="00CC6D31"/>
    <w:rsid w:val="00CD02C3"/>
    <w:rsid w:val="00CD0B29"/>
    <w:rsid w:val="00CD3530"/>
    <w:rsid w:val="00CD6025"/>
    <w:rsid w:val="00CD78F8"/>
    <w:rsid w:val="00CF3E06"/>
    <w:rsid w:val="00CF5032"/>
    <w:rsid w:val="00CF703E"/>
    <w:rsid w:val="00D13EFB"/>
    <w:rsid w:val="00D540CC"/>
    <w:rsid w:val="00D614CC"/>
    <w:rsid w:val="00D70A2C"/>
    <w:rsid w:val="00D73CC6"/>
    <w:rsid w:val="00D76ADF"/>
    <w:rsid w:val="00D81CEC"/>
    <w:rsid w:val="00D94A21"/>
    <w:rsid w:val="00DB32AF"/>
    <w:rsid w:val="00DB71EF"/>
    <w:rsid w:val="00DE7B21"/>
    <w:rsid w:val="00DF6598"/>
    <w:rsid w:val="00E0648F"/>
    <w:rsid w:val="00E238E0"/>
    <w:rsid w:val="00E31CB8"/>
    <w:rsid w:val="00E42B77"/>
    <w:rsid w:val="00E61109"/>
    <w:rsid w:val="00E651AA"/>
    <w:rsid w:val="00E8672D"/>
    <w:rsid w:val="00EB59E3"/>
    <w:rsid w:val="00F03677"/>
    <w:rsid w:val="00F15978"/>
    <w:rsid w:val="00F24375"/>
    <w:rsid w:val="00F3774D"/>
    <w:rsid w:val="00F510C5"/>
    <w:rsid w:val="00F63344"/>
    <w:rsid w:val="00F72D73"/>
    <w:rsid w:val="00F75551"/>
    <w:rsid w:val="00F9535F"/>
    <w:rsid w:val="00F97AE1"/>
    <w:rsid w:val="00FA00FA"/>
    <w:rsid w:val="00FA47C9"/>
    <w:rsid w:val="00FD18F6"/>
    <w:rsid w:val="00FD4C9F"/>
    <w:rsid w:val="00FF5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A11A"/>
  <w15:docId w15:val="{2DAFCDF8-3BB7-4A7E-A063-93E58C493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91C"/>
  </w:style>
  <w:style w:type="paragraph" w:styleId="Heading1">
    <w:name w:val="heading 1"/>
    <w:basedOn w:val="Normal"/>
    <w:link w:val="Heading1Char"/>
    <w:uiPriority w:val="9"/>
    <w:qFormat/>
    <w:rsid w:val="001769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1C"/>
    <w:pPr>
      <w:ind w:left="720"/>
      <w:contextualSpacing/>
    </w:pPr>
  </w:style>
  <w:style w:type="character" w:customStyle="1" w:styleId="Heading1Char">
    <w:name w:val="Heading 1 Char"/>
    <w:basedOn w:val="DefaultParagraphFont"/>
    <w:link w:val="Heading1"/>
    <w:uiPriority w:val="9"/>
    <w:rsid w:val="0017691C"/>
    <w:rPr>
      <w:rFonts w:ascii="Times New Roman" w:eastAsia="Times New Roman" w:hAnsi="Times New Roman" w:cs="Times New Roman"/>
      <w:b/>
      <w:bCs/>
      <w:kern w:val="36"/>
      <w:sz w:val="48"/>
      <w:szCs w:val="48"/>
      <w:lang w:eastAsia="en-AU"/>
    </w:rPr>
  </w:style>
  <w:style w:type="character" w:customStyle="1" w:styleId="CommentTextChar">
    <w:name w:val="Comment Text Char"/>
    <w:basedOn w:val="DefaultParagraphFont"/>
    <w:link w:val="CommentText"/>
    <w:uiPriority w:val="99"/>
    <w:semiHidden/>
    <w:rsid w:val="0017691C"/>
    <w:rPr>
      <w:rFonts w:eastAsia="MS Mincho"/>
      <w:sz w:val="20"/>
      <w:szCs w:val="20"/>
    </w:rPr>
  </w:style>
  <w:style w:type="paragraph" w:styleId="CommentText">
    <w:name w:val="annotation text"/>
    <w:basedOn w:val="Normal"/>
    <w:link w:val="CommentTextChar"/>
    <w:uiPriority w:val="99"/>
    <w:semiHidden/>
    <w:unhideWhenUsed/>
    <w:rsid w:val="0017691C"/>
    <w:pPr>
      <w:spacing w:line="240" w:lineRule="auto"/>
    </w:pPr>
    <w:rPr>
      <w:rFonts w:eastAsia="MS Mincho"/>
      <w:sz w:val="20"/>
      <w:szCs w:val="20"/>
    </w:rPr>
  </w:style>
  <w:style w:type="character" w:customStyle="1" w:styleId="CommentSubjectChar">
    <w:name w:val="Comment Subject Char"/>
    <w:basedOn w:val="CommentTextChar"/>
    <w:link w:val="CommentSubject"/>
    <w:uiPriority w:val="99"/>
    <w:semiHidden/>
    <w:rsid w:val="0017691C"/>
    <w:rPr>
      <w:rFonts w:eastAsia="MS Mincho"/>
      <w:b/>
      <w:bCs/>
      <w:sz w:val="20"/>
      <w:szCs w:val="20"/>
    </w:rPr>
  </w:style>
  <w:style w:type="paragraph" w:styleId="CommentSubject">
    <w:name w:val="annotation subject"/>
    <w:basedOn w:val="CommentText"/>
    <w:next w:val="CommentText"/>
    <w:link w:val="CommentSubjectChar"/>
    <w:uiPriority w:val="99"/>
    <w:semiHidden/>
    <w:unhideWhenUsed/>
    <w:rsid w:val="0017691C"/>
    <w:rPr>
      <w:b/>
      <w:bCs/>
    </w:rPr>
  </w:style>
  <w:style w:type="character" w:customStyle="1" w:styleId="BalloonTextChar">
    <w:name w:val="Balloon Text Char"/>
    <w:basedOn w:val="DefaultParagraphFont"/>
    <w:link w:val="BalloonText"/>
    <w:uiPriority w:val="99"/>
    <w:semiHidden/>
    <w:rsid w:val="0017691C"/>
    <w:rPr>
      <w:rFonts w:ascii="Segoe UI" w:eastAsia="MS Mincho" w:hAnsi="Segoe UI" w:cs="Segoe UI"/>
      <w:sz w:val="18"/>
      <w:szCs w:val="18"/>
    </w:rPr>
  </w:style>
  <w:style w:type="paragraph" w:styleId="BalloonText">
    <w:name w:val="Balloon Text"/>
    <w:basedOn w:val="Normal"/>
    <w:link w:val="BalloonTextChar"/>
    <w:uiPriority w:val="99"/>
    <w:semiHidden/>
    <w:unhideWhenUsed/>
    <w:rsid w:val="0017691C"/>
    <w:pPr>
      <w:spacing w:after="0" w:line="240" w:lineRule="auto"/>
    </w:pPr>
    <w:rPr>
      <w:rFonts w:ascii="Segoe UI" w:eastAsia="MS Mincho" w:hAnsi="Segoe UI" w:cs="Segoe UI"/>
      <w:sz w:val="18"/>
      <w:szCs w:val="18"/>
    </w:rPr>
  </w:style>
  <w:style w:type="character" w:customStyle="1" w:styleId="HTMLPreformattedChar">
    <w:name w:val="HTML Preformatted Char"/>
    <w:basedOn w:val="DefaultParagraphFont"/>
    <w:link w:val="HTMLPreformatted"/>
    <w:uiPriority w:val="99"/>
    <w:rsid w:val="0017691C"/>
    <w:rPr>
      <w:rFonts w:ascii="Courier New" w:eastAsia="Times New Roman" w:hAnsi="Courier New" w:cs="Courier New"/>
      <w:sz w:val="20"/>
      <w:szCs w:val="20"/>
      <w:lang w:eastAsia="en-AU"/>
    </w:rPr>
  </w:style>
  <w:style w:type="paragraph" w:styleId="HTMLPreformatted">
    <w:name w:val="HTML Preformatted"/>
    <w:basedOn w:val="Normal"/>
    <w:link w:val="HTMLPreformattedChar"/>
    <w:uiPriority w:val="99"/>
    <w:unhideWhenUsed/>
    <w:rsid w:val="001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NormalWeb">
    <w:name w:val="Normal (Web)"/>
    <w:basedOn w:val="Normal"/>
    <w:uiPriority w:val="99"/>
    <w:unhideWhenUsed/>
    <w:rsid w:val="00774F53"/>
    <w:pPr>
      <w:spacing w:before="100" w:beforeAutospacing="1" w:after="100" w:afterAutospacing="1" w:line="240" w:lineRule="auto"/>
    </w:pPr>
    <w:rPr>
      <w:rFonts w:ascii="Times New Roman" w:eastAsiaTheme="minorEastAsia" w:hAnsi="Times New Roman" w:cs="Times New Roman"/>
      <w:sz w:val="24"/>
      <w:szCs w:val="24"/>
      <w:lang w:eastAsia="en-AU"/>
    </w:rPr>
  </w:style>
  <w:style w:type="character" w:styleId="LineNumber">
    <w:name w:val="line number"/>
    <w:basedOn w:val="DefaultParagraphFont"/>
    <w:uiPriority w:val="99"/>
    <w:semiHidden/>
    <w:unhideWhenUsed/>
    <w:rsid w:val="00A21996"/>
  </w:style>
  <w:style w:type="character" w:styleId="CommentReference">
    <w:name w:val="annotation reference"/>
    <w:basedOn w:val="DefaultParagraphFont"/>
    <w:uiPriority w:val="99"/>
    <w:semiHidden/>
    <w:unhideWhenUsed/>
    <w:rsid w:val="0017691C"/>
    <w:rPr>
      <w:sz w:val="16"/>
      <w:szCs w:val="16"/>
    </w:rPr>
  </w:style>
  <w:style w:type="paragraph" w:styleId="Caption">
    <w:name w:val="caption"/>
    <w:basedOn w:val="Normal"/>
    <w:next w:val="Normal"/>
    <w:uiPriority w:val="35"/>
    <w:unhideWhenUsed/>
    <w:qFormat/>
    <w:rsid w:val="0017691C"/>
    <w:pPr>
      <w:spacing w:after="200" w:line="240" w:lineRule="auto"/>
    </w:pPr>
    <w:rPr>
      <w:i/>
      <w:iCs/>
      <w:color w:val="44546A" w:themeColor="text2"/>
      <w:sz w:val="18"/>
      <w:szCs w:val="18"/>
    </w:rPr>
  </w:style>
  <w:style w:type="paragraph" w:styleId="Revision">
    <w:name w:val="Revision"/>
    <w:hidden/>
    <w:uiPriority w:val="99"/>
    <w:semiHidden/>
    <w:rsid w:val="000F69A1"/>
    <w:pPr>
      <w:spacing w:after="0" w:line="240" w:lineRule="auto"/>
    </w:pPr>
  </w:style>
  <w:style w:type="table" w:styleId="TableGrid">
    <w:name w:val="Table Grid"/>
    <w:basedOn w:val="TableNormal"/>
    <w:uiPriority w:val="39"/>
    <w:rsid w:val="00CF5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20838">
      <w:bodyDiv w:val="1"/>
      <w:marLeft w:val="0"/>
      <w:marRight w:val="0"/>
      <w:marTop w:val="0"/>
      <w:marBottom w:val="0"/>
      <w:divBdr>
        <w:top w:val="none" w:sz="0" w:space="0" w:color="auto"/>
        <w:left w:val="none" w:sz="0" w:space="0" w:color="auto"/>
        <w:bottom w:val="none" w:sz="0" w:space="0" w:color="auto"/>
        <w:right w:val="none" w:sz="0" w:space="0" w:color="auto"/>
      </w:divBdr>
      <w:divsChild>
        <w:div w:id="1840151853">
          <w:marLeft w:val="0"/>
          <w:marRight w:val="0"/>
          <w:marTop w:val="0"/>
          <w:marBottom w:val="0"/>
          <w:divBdr>
            <w:top w:val="none" w:sz="0" w:space="0" w:color="auto"/>
            <w:left w:val="none" w:sz="0" w:space="0" w:color="auto"/>
            <w:bottom w:val="none" w:sz="0" w:space="0" w:color="auto"/>
            <w:right w:val="none" w:sz="0" w:space="0" w:color="auto"/>
          </w:divBdr>
          <w:divsChild>
            <w:div w:id="585455595">
              <w:marLeft w:val="0"/>
              <w:marRight w:val="0"/>
              <w:marTop w:val="0"/>
              <w:marBottom w:val="0"/>
              <w:divBdr>
                <w:top w:val="none" w:sz="0" w:space="0" w:color="auto"/>
                <w:left w:val="none" w:sz="0" w:space="0" w:color="auto"/>
                <w:bottom w:val="none" w:sz="0" w:space="0" w:color="auto"/>
                <w:right w:val="none" w:sz="0" w:space="0" w:color="auto"/>
              </w:divBdr>
              <w:divsChild>
                <w:div w:id="930434751">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none" w:sz="0" w:space="0" w:color="auto"/>
                        <w:right w:val="none" w:sz="0" w:space="0" w:color="auto"/>
                      </w:divBdr>
                      <w:divsChild>
                        <w:div w:id="965624903">
                          <w:marLeft w:val="0"/>
                          <w:marRight w:val="0"/>
                          <w:marTop w:val="0"/>
                          <w:marBottom w:val="0"/>
                          <w:divBdr>
                            <w:top w:val="none" w:sz="0" w:space="0" w:color="auto"/>
                            <w:left w:val="none" w:sz="0" w:space="0" w:color="auto"/>
                            <w:bottom w:val="none" w:sz="0" w:space="0" w:color="auto"/>
                            <w:right w:val="none" w:sz="0" w:space="0" w:color="auto"/>
                          </w:divBdr>
                          <w:divsChild>
                            <w:div w:id="1280186997">
                              <w:marLeft w:val="0"/>
                              <w:marRight w:val="0"/>
                              <w:marTop w:val="0"/>
                              <w:marBottom w:val="0"/>
                              <w:divBdr>
                                <w:top w:val="none" w:sz="0" w:space="0" w:color="auto"/>
                                <w:left w:val="none" w:sz="0" w:space="0" w:color="auto"/>
                                <w:bottom w:val="none" w:sz="0" w:space="0" w:color="auto"/>
                                <w:right w:val="none" w:sz="0" w:space="0" w:color="auto"/>
                              </w:divBdr>
                              <w:divsChild>
                                <w:div w:id="1887715547">
                                  <w:marLeft w:val="0"/>
                                  <w:marRight w:val="0"/>
                                  <w:marTop w:val="0"/>
                                  <w:marBottom w:val="0"/>
                                  <w:divBdr>
                                    <w:top w:val="none" w:sz="0" w:space="0" w:color="auto"/>
                                    <w:left w:val="none" w:sz="0" w:space="0" w:color="auto"/>
                                    <w:bottom w:val="none" w:sz="0" w:space="0" w:color="auto"/>
                                    <w:right w:val="none" w:sz="0" w:space="0" w:color="auto"/>
                                  </w:divBdr>
                                  <w:divsChild>
                                    <w:div w:id="2057465709">
                                      <w:marLeft w:val="0"/>
                                      <w:marRight w:val="0"/>
                                      <w:marTop w:val="0"/>
                                      <w:marBottom w:val="0"/>
                                      <w:divBdr>
                                        <w:top w:val="none" w:sz="0" w:space="0" w:color="auto"/>
                                        <w:left w:val="none" w:sz="0" w:space="0" w:color="auto"/>
                                        <w:bottom w:val="none" w:sz="0" w:space="0" w:color="auto"/>
                                        <w:right w:val="none" w:sz="0" w:space="0" w:color="auto"/>
                                      </w:divBdr>
                                      <w:divsChild>
                                        <w:div w:id="1682320407">
                                          <w:marLeft w:val="0"/>
                                          <w:marRight w:val="0"/>
                                          <w:marTop w:val="0"/>
                                          <w:marBottom w:val="0"/>
                                          <w:divBdr>
                                            <w:top w:val="none" w:sz="0" w:space="0" w:color="auto"/>
                                            <w:left w:val="none" w:sz="0" w:space="0" w:color="auto"/>
                                            <w:bottom w:val="none" w:sz="0" w:space="0" w:color="auto"/>
                                            <w:right w:val="none" w:sz="0" w:space="0" w:color="auto"/>
                                          </w:divBdr>
                                          <w:divsChild>
                                            <w:div w:id="1890072568">
                                              <w:marLeft w:val="0"/>
                                              <w:marRight w:val="0"/>
                                              <w:marTop w:val="0"/>
                                              <w:marBottom w:val="0"/>
                                              <w:divBdr>
                                                <w:top w:val="none" w:sz="0" w:space="0" w:color="auto"/>
                                                <w:left w:val="none" w:sz="0" w:space="0" w:color="auto"/>
                                                <w:bottom w:val="none" w:sz="0" w:space="0" w:color="auto"/>
                                                <w:right w:val="none" w:sz="0" w:space="0" w:color="auto"/>
                                              </w:divBdr>
                                              <w:divsChild>
                                                <w:div w:id="1723286267">
                                                  <w:marLeft w:val="0"/>
                                                  <w:marRight w:val="0"/>
                                                  <w:marTop w:val="0"/>
                                                  <w:marBottom w:val="0"/>
                                                  <w:divBdr>
                                                    <w:top w:val="none" w:sz="0" w:space="0" w:color="auto"/>
                                                    <w:left w:val="none" w:sz="0" w:space="0" w:color="auto"/>
                                                    <w:bottom w:val="none" w:sz="0" w:space="0" w:color="auto"/>
                                                    <w:right w:val="none" w:sz="0" w:space="0" w:color="auto"/>
                                                  </w:divBdr>
                                                  <w:divsChild>
                                                    <w:div w:id="2028749136">
                                                      <w:marLeft w:val="0"/>
                                                      <w:marRight w:val="0"/>
                                                      <w:marTop w:val="0"/>
                                                      <w:marBottom w:val="0"/>
                                                      <w:divBdr>
                                                        <w:top w:val="none" w:sz="0" w:space="0" w:color="auto"/>
                                                        <w:left w:val="none" w:sz="0" w:space="0" w:color="auto"/>
                                                        <w:bottom w:val="none" w:sz="0" w:space="0" w:color="auto"/>
                                                        <w:right w:val="none" w:sz="0" w:space="0" w:color="auto"/>
                                                      </w:divBdr>
                                                      <w:divsChild>
                                                        <w:div w:id="941064062">
                                                          <w:marLeft w:val="0"/>
                                                          <w:marRight w:val="0"/>
                                                          <w:marTop w:val="0"/>
                                                          <w:marBottom w:val="0"/>
                                                          <w:divBdr>
                                                            <w:top w:val="none" w:sz="0" w:space="0" w:color="auto"/>
                                                            <w:left w:val="none" w:sz="0" w:space="0" w:color="auto"/>
                                                            <w:bottom w:val="none" w:sz="0" w:space="0" w:color="auto"/>
                                                            <w:right w:val="none" w:sz="0" w:space="0" w:color="auto"/>
                                                          </w:divBdr>
                                                          <w:divsChild>
                                                            <w:div w:id="243690305">
                                                              <w:marLeft w:val="0"/>
                                                              <w:marRight w:val="0"/>
                                                              <w:marTop w:val="0"/>
                                                              <w:marBottom w:val="0"/>
                                                              <w:divBdr>
                                                                <w:top w:val="none" w:sz="0" w:space="0" w:color="auto"/>
                                                                <w:left w:val="none" w:sz="0" w:space="0" w:color="auto"/>
                                                                <w:bottom w:val="none" w:sz="0" w:space="0" w:color="auto"/>
                                                                <w:right w:val="none" w:sz="0" w:space="0" w:color="auto"/>
                                                              </w:divBdr>
                                                              <w:divsChild>
                                                                <w:div w:id="562721609">
                                                                  <w:marLeft w:val="0"/>
                                                                  <w:marRight w:val="0"/>
                                                                  <w:marTop w:val="0"/>
                                                                  <w:marBottom w:val="0"/>
                                                                  <w:divBdr>
                                                                    <w:top w:val="none" w:sz="0" w:space="0" w:color="auto"/>
                                                                    <w:left w:val="none" w:sz="0" w:space="0" w:color="auto"/>
                                                                    <w:bottom w:val="none" w:sz="0" w:space="0" w:color="auto"/>
                                                                    <w:right w:val="none" w:sz="0" w:space="0" w:color="auto"/>
                                                                  </w:divBdr>
                                                                  <w:divsChild>
                                                                    <w:div w:id="496464853">
                                                                      <w:marLeft w:val="0"/>
                                                                      <w:marRight w:val="0"/>
                                                                      <w:marTop w:val="0"/>
                                                                      <w:marBottom w:val="0"/>
                                                                      <w:divBdr>
                                                                        <w:top w:val="none" w:sz="0" w:space="0" w:color="auto"/>
                                                                        <w:left w:val="none" w:sz="0" w:space="0" w:color="auto"/>
                                                                        <w:bottom w:val="none" w:sz="0" w:space="0" w:color="auto"/>
                                                                        <w:right w:val="none" w:sz="0" w:space="0" w:color="auto"/>
                                                                      </w:divBdr>
                                                                      <w:divsChild>
                                                                        <w:div w:id="1716196097">
                                                                          <w:marLeft w:val="0"/>
                                                                          <w:marRight w:val="0"/>
                                                                          <w:marTop w:val="0"/>
                                                                          <w:marBottom w:val="0"/>
                                                                          <w:divBdr>
                                                                            <w:top w:val="none" w:sz="0" w:space="0" w:color="auto"/>
                                                                            <w:left w:val="none" w:sz="0" w:space="0" w:color="auto"/>
                                                                            <w:bottom w:val="none" w:sz="0" w:space="0" w:color="auto"/>
                                                                            <w:right w:val="none" w:sz="0" w:space="0" w:color="auto"/>
                                                                          </w:divBdr>
                                                                          <w:divsChild>
                                                                            <w:div w:id="1667593384">
                                                                              <w:marLeft w:val="0"/>
                                                                              <w:marRight w:val="0"/>
                                                                              <w:marTop w:val="0"/>
                                                                              <w:marBottom w:val="0"/>
                                                                              <w:divBdr>
                                                                                <w:top w:val="none" w:sz="0" w:space="0" w:color="auto"/>
                                                                                <w:left w:val="none" w:sz="0" w:space="0" w:color="auto"/>
                                                                                <w:bottom w:val="none" w:sz="0" w:space="0" w:color="auto"/>
                                                                                <w:right w:val="none" w:sz="0" w:space="0" w:color="auto"/>
                                                                              </w:divBdr>
                                                                              <w:divsChild>
                                                                                <w:div w:id="1315837609">
                                                                                  <w:marLeft w:val="0"/>
                                                                                  <w:marRight w:val="0"/>
                                                                                  <w:marTop w:val="0"/>
                                                                                  <w:marBottom w:val="0"/>
                                                                                  <w:divBdr>
                                                                                    <w:top w:val="none" w:sz="0" w:space="0" w:color="auto"/>
                                                                                    <w:left w:val="none" w:sz="0" w:space="0" w:color="auto"/>
                                                                                    <w:bottom w:val="none" w:sz="0" w:space="0" w:color="auto"/>
                                                                                    <w:right w:val="none" w:sz="0" w:space="0" w:color="auto"/>
                                                                                  </w:divBdr>
                                                                                  <w:divsChild>
                                                                                    <w:div w:id="1146897988">
                                                                                      <w:marLeft w:val="0"/>
                                                                                      <w:marRight w:val="0"/>
                                                                                      <w:marTop w:val="0"/>
                                                                                      <w:marBottom w:val="0"/>
                                                                                      <w:divBdr>
                                                                                        <w:top w:val="none" w:sz="0" w:space="0" w:color="auto"/>
                                                                                        <w:left w:val="none" w:sz="0" w:space="0" w:color="auto"/>
                                                                                        <w:bottom w:val="none" w:sz="0" w:space="0" w:color="auto"/>
                                                                                        <w:right w:val="none" w:sz="0" w:space="0" w:color="auto"/>
                                                                                      </w:divBdr>
                                                                                      <w:divsChild>
                                                                                        <w:div w:id="328170024">
                                                                                          <w:marLeft w:val="0"/>
                                                                                          <w:marRight w:val="0"/>
                                                                                          <w:marTop w:val="0"/>
                                                                                          <w:marBottom w:val="0"/>
                                                                                          <w:divBdr>
                                                                                            <w:top w:val="none" w:sz="0" w:space="0" w:color="auto"/>
                                                                                            <w:left w:val="none" w:sz="0" w:space="0" w:color="auto"/>
                                                                                            <w:bottom w:val="none" w:sz="0" w:space="0" w:color="auto"/>
                                                                                            <w:right w:val="none" w:sz="0" w:space="0" w:color="auto"/>
                                                                                          </w:divBdr>
                                                                                          <w:divsChild>
                                                                                            <w:div w:id="1727603744">
                                                                                              <w:marLeft w:val="0"/>
                                                                                              <w:marRight w:val="0"/>
                                                                                              <w:marTop w:val="0"/>
                                                                                              <w:marBottom w:val="0"/>
                                                                                              <w:divBdr>
                                                                                                <w:top w:val="none" w:sz="0" w:space="0" w:color="auto"/>
                                                                                                <w:left w:val="none" w:sz="0" w:space="0" w:color="auto"/>
                                                                                                <w:bottom w:val="none" w:sz="0" w:space="0" w:color="auto"/>
                                                                                                <w:right w:val="none" w:sz="0" w:space="0" w:color="auto"/>
                                                                                              </w:divBdr>
                                                                                              <w:divsChild>
                                                                                                <w:div w:id="210193438">
                                                                                                  <w:marLeft w:val="0"/>
                                                                                                  <w:marRight w:val="0"/>
                                                                                                  <w:marTop w:val="0"/>
                                                                                                  <w:marBottom w:val="0"/>
                                                                                                  <w:divBdr>
                                                                                                    <w:top w:val="none" w:sz="0" w:space="0" w:color="auto"/>
                                                                                                    <w:left w:val="none" w:sz="0" w:space="0" w:color="auto"/>
                                                                                                    <w:bottom w:val="none" w:sz="0" w:space="0" w:color="auto"/>
                                                                                                    <w:right w:val="none" w:sz="0" w:space="0" w:color="auto"/>
                                                                                                  </w:divBdr>
                                                                                                  <w:divsChild>
                                                                                                    <w:div w:id="907033918">
                                                                                                      <w:marLeft w:val="0"/>
                                                                                                      <w:marRight w:val="0"/>
                                                                                                      <w:marTop w:val="0"/>
                                                                                                      <w:marBottom w:val="0"/>
                                                                                                      <w:divBdr>
                                                                                                        <w:top w:val="none" w:sz="0" w:space="0" w:color="auto"/>
                                                                                                        <w:left w:val="none" w:sz="0" w:space="0" w:color="auto"/>
                                                                                                        <w:bottom w:val="none" w:sz="0" w:space="0" w:color="auto"/>
                                                                                                        <w:right w:val="none" w:sz="0" w:space="0" w:color="auto"/>
                                                                                                      </w:divBdr>
                                                                                                      <w:divsChild>
                                                                                                        <w:div w:id="100927757">
                                                                                                          <w:marLeft w:val="0"/>
                                                                                                          <w:marRight w:val="0"/>
                                                                                                          <w:marTop w:val="0"/>
                                                                                                          <w:marBottom w:val="0"/>
                                                                                                          <w:divBdr>
                                                                                                            <w:top w:val="none" w:sz="0" w:space="0" w:color="auto"/>
                                                                                                            <w:left w:val="none" w:sz="0" w:space="0" w:color="auto"/>
                                                                                                            <w:bottom w:val="none" w:sz="0" w:space="0" w:color="auto"/>
                                                                                                            <w:right w:val="none" w:sz="0" w:space="0" w:color="auto"/>
                                                                                                          </w:divBdr>
                                                                                                          <w:divsChild>
                                                                                                            <w:div w:id="614021941">
                                                                                                              <w:marLeft w:val="0"/>
                                                                                                              <w:marRight w:val="0"/>
                                                                                                              <w:marTop w:val="0"/>
                                                                                                              <w:marBottom w:val="0"/>
                                                                                                              <w:divBdr>
                                                                                                                <w:top w:val="none" w:sz="0" w:space="0" w:color="auto"/>
                                                                                                                <w:left w:val="none" w:sz="0" w:space="0" w:color="auto"/>
                                                                                                                <w:bottom w:val="none" w:sz="0" w:space="0" w:color="auto"/>
                                                                                                                <w:right w:val="none" w:sz="0" w:space="0" w:color="auto"/>
                                                                                                              </w:divBdr>
                                                                                                              <w:divsChild>
                                                                                                                <w:div w:id="1145901005">
                                                                                                                  <w:marLeft w:val="0"/>
                                                                                                                  <w:marRight w:val="0"/>
                                                                                                                  <w:marTop w:val="0"/>
                                                                                                                  <w:marBottom w:val="0"/>
                                                                                                                  <w:divBdr>
                                                                                                                    <w:top w:val="none" w:sz="0" w:space="0" w:color="auto"/>
                                                                                                                    <w:left w:val="none" w:sz="0" w:space="0" w:color="auto"/>
                                                                                                                    <w:bottom w:val="none" w:sz="0" w:space="0" w:color="auto"/>
                                                                                                                    <w:right w:val="none" w:sz="0" w:space="0" w:color="auto"/>
                                                                                                                  </w:divBdr>
                                                                                                                  <w:divsChild>
                                                                                                                    <w:div w:id="1294021388">
                                                                                                                      <w:marLeft w:val="0"/>
                                                                                                                      <w:marRight w:val="0"/>
                                                                                                                      <w:marTop w:val="0"/>
                                                                                                                      <w:marBottom w:val="0"/>
                                                                                                                      <w:divBdr>
                                                                                                                        <w:top w:val="none" w:sz="0" w:space="0" w:color="auto"/>
                                                                                                                        <w:left w:val="none" w:sz="0" w:space="0" w:color="auto"/>
                                                                                                                        <w:bottom w:val="none" w:sz="0" w:space="0" w:color="auto"/>
                                                                                                                        <w:right w:val="none" w:sz="0" w:space="0" w:color="auto"/>
                                                                                                                      </w:divBdr>
                                                                                                                      <w:divsChild>
                                                                                                                        <w:div w:id="1194806628">
                                                                                                                          <w:marLeft w:val="0"/>
                                                                                                                          <w:marRight w:val="0"/>
                                                                                                                          <w:marTop w:val="0"/>
                                                                                                                          <w:marBottom w:val="0"/>
                                                                                                                          <w:divBdr>
                                                                                                                            <w:top w:val="none" w:sz="0" w:space="0" w:color="auto"/>
                                                                                                                            <w:left w:val="none" w:sz="0" w:space="0" w:color="auto"/>
                                                                                                                            <w:bottom w:val="none" w:sz="0" w:space="0" w:color="auto"/>
                                                                                                                            <w:right w:val="none" w:sz="0" w:space="0" w:color="auto"/>
                                                                                                                          </w:divBdr>
                                                                                                                          <w:divsChild>
                                                                                                                            <w:div w:id="2141415845">
                                                                                                                              <w:marLeft w:val="0"/>
                                                                                                                              <w:marRight w:val="0"/>
                                                                                                                              <w:marTop w:val="0"/>
                                                                                                                              <w:marBottom w:val="0"/>
                                                                                                                              <w:divBdr>
                                                                                                                                <w:top w:val="none" w:sz="0" w:space="0" w:color="auto"/>
                                                                                                                                <w:left w:val="none" w:sz="0" w:space="0" w:color="auto"/>
                                                                                                                                <w:bottom w:val="none" w:sz="0" w:space="0" w:color="auto"/>
                                                                                                                                <w:right w:val="none" w:sz="0" w:space="0" w:color="auto"/>
                                                                                                                              </w:divBdr>
                                                                                                                              <w:divsChild>
                                                                                                                                <w:div w:id="1255237308">
                                                                                                                                  <w:marLeft w:val="0"/>
                                                                                                                                  <w:marRight w:val="0"/>
                                                                                                                                  <w:marTop w:val="0"/>
                                                                                                                                  <w:marBottom w:val="0"/>
                                                                                                                                  <w:divBdr>
                                                                                                                                    <w:top w:val="none" w:sz="0" w:space="0" w:color="auto"/>
                                                                                                                                    <w:left w:val="none" w:sz="0" w:space="0" w:color="auto"/>
                                                                                                                                    <w:bottom w:val="none" w:sz="0" w:space="0" w:color="auto"/>
                                                                                                                                    <w:right w:val="none" w:sz="0" w:space="0" w:color="auto"/>
                                                                                                                                  </w:divBdr>
                                                                                                                                  <w:divsChild>
                                                                                                                                    <w:div w:id="19752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9151655">
      <w:bodyDiv w:val="1"/>
      <w:marLeft w:val="0"/>
      <w:marRight w:val="0"/>
      <w:marTop w:val="0"/>
      <w:marBottom w:val="0"/>
      <w:divBdr>
        <w:top w:val="none" w:sz="0" w:space="0" w:color="auto"/>
        <w:left w:val="none" w:sz="0" w:space="0" w:color="auto"/>
        <w:bottom w:val="none" w:sz="0" w:space="0" w:color="auto"/>
        <w:right w:val="none" w:sz="0" w:space="0" w:color="auto"/>
      </w:divBdr>
      <w:divsChild>
        <w:div w:id="79529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1DCE4-E674-4782-B846-C1B071990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11641</TotalTime>
  <Pages>38</Pages>
  <Words>39989</Words>
  <Characters>227943</Characters>
  <Application>Microsoft Office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267398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 of Science</dc:creator>
  <cp:lastModifiedBy>Faculty of Science</cp:lastModifiedBy>
  <cp:revision>39</cp:revision>
  <dcterms:created xsi:type="dcterms:W3CDTF">2014-12-23T03:38:00Z</dcterms:created>
  <dcterms:modified xsi:type="dcterms:W3CDTF">2015-01-15T02:14:00Z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http://www.zotero.org/styles/freshwater-biology</vt:lpwstr>
  </property>
  <property fmtid="{D5CDD505-2E9C-101B-9397-08002B2CF9AE}" pid="3" name="Mendeley Document_1">
    <vt:lpwstr>True</vt:lpwstr>
  </property>
  <property fmtid="{D5CDD505-2E9C-101B-9397-08002B2CF9AE}" pid="4" name="Mendeley User Name_1">
    <vt:lpwstr>the.hierarchy@gmail.com@www.mendeley.com</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